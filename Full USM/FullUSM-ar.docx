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E43CC" w14:textId="77777777" w:rsidR="00BE18DA" w:rsidRDefault="00944C04">
      <w:pPr>
        <w:spacing w:line="242" w:lineRule="auto"/>
        <w:ind w:left="728" w:right="726"/>
        <w:jc w:val="center"/>
        <w:rPr>
          <w:sz w:val="48"/>
        </w:rPr>
      </w:pPr>
      <w:r>
        <w:rPr>
          <w:sz w:val="48"/>
        </w:rPr>
        <w:t>Efficient and Complete Code Generation From UML State</w:t>
      </w:r>
      <w:r>
        <w:rPr>
          <w:spacing w:val="80"/>
          <w:sz w:val="48"/>
        </w:rPr>
        <w:t xml:space="preserve"> </w:t>
      </w:r>
      <w:r>
        <w:rPr>
          <w:sz w:val="48"/>
        </w:rPr>
        <w:t>Machine</w:t>
      </w:r>
    </w:p>
    <w:p w14:paraId="4B8BD53B" w14:textId="77777777" w:rsidR="00BE18DA" w:rsidRDefault="00944C04">
      <w:pPr>
        <w:spacing w:before="313"/>
        <w:ind w:left="726" w:right="726"/>
        <w:jc w:val="center"/>
      </w:pPr>
      <w:r>
        <w:t>Van  Cam Pham, Ansgar Radermacher, Sebastien  Gerard</w:t>
      </w:r>
    </w:p>
    <w:p w14:paraId="4E801678" w14:textId="77777777" w:rsidR="00BE18DA" w:rsidRDefault="00944C04">
      <w:pPr>
        <w:pStyle w:val="Corpsdetexte"/>
        <w:spacing w:before="15" w:line="256" w:lineRule="auto"/>
        <w:ind w:left="1873" w:right="1802"/>
        <w:jc w:val="center"/>
      </w:pPr>
      <w:r>
        <w:t>CEA-List, Laboratory of Model-Driven Engineering for Embedded Systems (LISE) Gif-sur-Yvette, France</w:t>
      </w:r>
    </w:p>
    <w:p w14:paraId="22EAD1DD" w14:textId="77777777" w:rsidR="00BE18DA" w:rsidRDefault="00944C04">
      <w:pPr>
        <w:pStyle w:val="Corpsdetexte"/>
        <w:spacing w:before="1"/>
        <w:ind w:left="726" w:right="726"/>
        <w:jc w:val="center"/>
      </w:pPr>
      <w:r>
        <w:t xml:space="preserve">Email: </w:t>
      </w:r>
      <w:hyperlink r:id="rId5">
        <w:r>
          <w:t>first-name.lastname@cea.fr</w:t>
        </w:r>
      </w:hyperlink>
    </w:p>
    <w:p w14:paraId="2581BDB7" w14:textId="77777777" w:rsidR="00BE18DA" w:rsidRDefault="00BE18DA">
      <w:pPr>
        <w:pStyle w:val="Corpsdetexte"/>
      </w:pPr>
    </w:p>
    <w:p w14:paraId="7D57D252" w14:textId="77777777" w:rsidR="00BE18DA" w:rsidRDefault="00BE18DA">
      <w:pPr>
        <w:sectPr w:rsidR="00BE18DA">
          <w:type w:val="continuous"/>
          <w:pgSz w:w="12240" w:h="15840"/>
          <w:pgMar w:top="980" w:right="860" w:bottom="280" w:left="860" w:header="720" w:footer="720" w:gutter="0"/>
          <w:cols w:space="720"/>
        </w:sectPr>
      </w:pPr>
    </w:p>
    <w:p w14:paraId="2D2C8083" w14:textId="77777777" w:rsidR="00BE18DA" w:rsidRDefault="00BE18DA">
      <w:pPr>
        <w:pStyle w:val="Corpsdetexte"/>
        <w:spacing w:before="10"/>
        <w:rPr>
          <w:sz w:val="22"/>
        </w:rPr>
      </w:pPr>
    </w:p>
    <w:p w14:paraId="1F4AEAA6" w14:textId="77777777" w:rsidR="00BE18DA" w:rsidRDefault="00944C04">
      <w:pPr>
        <w:spacing w:line="200" w:lineRule="exact"/>
        <w:ind w:left="119" w:firstLine="199"/>
        <w:jc w:val="both"/>
        <w:rPr>
          <w:b/>
          <w:sz w:val="18"/>
        </w:rPr>
      </w:pPr>
      <w:r>
        <w:rPr>
          <w:b/>
          <w:i/>
          <w:sz w:val="18"/>
        </w:rPr>
        <w:t>Abstract</w:t>
      </w:r>
      <w:r>
        <w:rPr>
          <w:b/>
          <w:sz w:val="18"/>
        </w:rPr>
        <w:t>—</w:t>
      </w:r>
      <w:ins w:id="0" w:author="RADERMACHER Ansgar 206501" w:date="2016-07-11T07:49:00Z">
        <w:r w:rsidR="00082B42">
          <w:rPr>
            <w:b/>
            <w:sz w:val="18"/>
          </w:rPr>
          <w:t xml:space="preserve">An </w:t>
        </w:r>
      </w:ins>
      <w:r>
        <w:rPr>
          <w:b/>
          <w:sz w:val="18"/>
        </w:rPr>
        <w:t xml:space="preserve">Event-driven architecture </w:t>
      </w:r>
      <w:commentRangeStart w:id="1"/>
      <w:r>
        <w:rPr>
          <w:b/>
          <w:sz w:val="18"/>
        </w:rPr>
        <w:t>is a</w:t>
      </w:r>
      <w:del w:id="2" w:author="RADERMACHER Ansgar 206501" w:date="2016-07-11T07:49:00Z">
        <w:r w:rsidDel="00082B42">
          <w:rPr>
            <w:b/>
            <w:sz w:val="18"/>
          </w:rPr>
          <w:delText>n</w:delText>
        </w:r>
      </w:del>
      <w:r>
        <w:rPr>
          <w:b/>
          <w:sz w:val="18"/>
        </w:rPr>
        <w:t xml:space="preserve"> useful way to design and solve the complexity </w:t>
      </w:r>
      <w:commentRangeEnd w:id="1"/>
      <w:r w:rsidR="00082B42">
        <w:rPr>
          <w:rStyle w:val="Marquedecommentaire"/>
        </w:rPr>
        <w:commentReference w:id="1"/>
      </w:r>
      <w:r>
        <w:rPr>
          <w:b/>
          <w:sz w:val="18"/>
        </w:rPr>
        <w:t>of today</w:t>
      </w:r>
      <w:ins w:id="3" w:author="RADERMACHER Ansgar 206501" w:date="2016-07-11T07:49:00Z">
        <w:r w:rsidR="00082B42">
          <w:rPr>
            <w:b/>
            <w:sz w:val="18"/>
          </w:rPr>
          <w:t>´s</w:t>
        </w:r>
      </w:ins>
      <w:r>
        <w:rPr>
          <w:b/>
          <w:sz w:val="18"/>
        </w:rPr>
        <w:t xml:space="preserve"> systems. </w:t>
      </w:r>
      <w:ins w:id="4" w:author="RADERMACHER Ansgar 206501" w:date="2016-07-11T07:53:00Z">
        <w:r w:rsidR="00082B42">
          <w:rPr>
            <w:b/>
            <w:sz w:val="18"/>
          </w:rPr>
          <w:t xml:space="preserve">The </w:t>
        </w:r>
      </w:ins>
      <w:r>
        <w:rPr>
          <w:b/>
          <w:sz w:val="18"/>
        </w:rPr>
        <w:t>Unified Modeling</w:t>
      </w:r>
      <w:r>
        <w:rPr>
          <w:b/>
          <w:spacing w:val="-21"/>
          <w:sz w:val="18"/>
        </w:rPr>
        <w:t xml:space="preserve"> </w:t>
      </w:r>
      <w:r>
        <w:rPr>
          <w:b/>
          <w:sz w:val="18"/>
        </w:rPr>
        <w:t xml:space="preserve">Lan- guage State Machine and its visualization are a powerful means to the modeling of the logical behavior of such </w:t>
      </w:r>
      <w:ins w:id="5" w:author="RADERMACHER Ansgar 206501" w:date="2016-07-11T07:54:00Z">
        <w:r w:rsidR="00082B42">
          <w:rPr>
            <w:b/>
            <w:sz w:val="18"/>
          </w:rPr>
          <w:t xml:space="preserve">an </w:t>
        </w:r>
      </w:ins>
      <w:r>
        <w:rPr>
          <w:b/>
          <w:sz w:val="18"/>
        </w:rPr>
        <w:t xml:space="preserve">architecture. Model Driven Engineering generates executable code from state machines. </w:t>
      </w:r>
      <w:r>
        <w:rPr>
          <w:b/>
          <w:spacing w:val="-3"/>
          <w:sz w:val="18"/>
        </w:rPr>
        <w:t xml:space="preserve">However, </w:t>
      </w:r>
      <w:ins w:id="6" w:author="RADERMACHER Ansgar 206501" w:date="2016-07-11T07:55:00Z">
        <w:r w:rsidR="00082B42">
          <w:rPr>
            <w:b/>
            <w:spacing w:val="-3"/>
            <w:sz w:val="18"/>
          </w:rPr>
          <w:t xml:space="preserve">existing code generation approaches from </w:t>
        </w:r>
      </w:ins>
      <w:del w:id="7" w:author="RADERMACHER Ansgar 206501" w:date="2016-07-11T07:56:00Z">
        <w:r w:rsidDel="00082B42">
          <w:rPr>
            <w:b/>
            <w:sz w:val="18"/>
          </w:rPr>
          <w:delText xml:space="preserve">despite many useful </w:delText>
        </w:r>
      </w:del>
      <w:r>
        <w:rPr>
          <w:b/>
          <w:sz w:val="18"/>
        </w:rPr>
        <w:t>UML State Machine</w:t>
      </w:r>
      <w:ins w:id="8" w:author="RADERMACHER Ansgar 206501" w:date="2016-07-11T07:56:00Z">
        <w:r w:rsidR="00082B42">
          <w:rPr>
            <w:b/>
            <w:sz w:val="18"/>
          </w:rPr>
          <w:t>s</w:t>
        </w:r>
      </w:ins>
      <w:r>
        <w:rPr>
          <w:b/>
          <w:sz w:val="18"/>
        </w:rPr>
        <w:t xml:space="preserve"> </w:t>
      </w:r>
      <w:del w:id="9" w:author="RADERMACHER Ansgar 206501" w:date="2016-07-11T07:56:00Z">
        <w:r w:rsidDel="00082B42">
          <w:rPr>
            <w:b/>
            <w:sz w:val="18"/>
          </w:rPr>
          <w:delText xml:space="preserve">concepts, the support of existing generation approaches </w:delText>
        </w:r>
      </w:del>
      <w:del w:id="10" w:author="RADERMACHER Ansgar 206501" w:date="2016-07-11T07:57:00Z">
        <w:r w:rsidDel="00082B42">
          <w:rPr>
            <w:b/>
            <w:sz w:val="18"/>
          </w:rPr>
          <w:delText>is</w:delText>
        </w:r>
      </w:del>
      <w:r>
        <w:rPr>
          <w:b/>
          <w:sz w:val="18"/>
        </w:rPr>
        <w:t xml:space="preserve"> </w:t>
      </w:r>
      <w:ins w:id="11" w:author="RADERMACHER Ansgar 206501" w:date="2016-07-11T07:57:00Z">
        <w:r w:rsidR="00082B42">
          <w:rPr>
            <w:b/>
            <w:sz w:val="18"/>
          </w:rPr>
          <w:t xml:space="preserve">are </w:t>
        </w:r>
      </w:ins>
      <w:r>
        <w:rPr>
          <w:b/>
          <w:sz w:val="18"/>
        </w:rPr>
        <w:t>still limited to simple cases, especially when considering concurrency and</w:t>
      </w:r>
      <w:r>
        <w:rPr>
          <w:b/>
          <w:spacing w:val="18"/>
          <w:sz w:val="18"/>
        </w:rPr>
        <w:t xml:space="preserve"> </w:t>
      </w:r>
      <w:r>
        <w:rPr>
          <w:b/>
          <w:sz w:val="18"/>
        </w:rPr>
        <w:t>pseudo</w:t>
      </w:r>
      <w:r>
        <w:rPr>
          <w:b/>
          <w:spacing w:val="18"/>
          <w:sz w:val="18"/>
        </w:rPr>
        <w:t xml:space="preserve"> </w:t>
      </w:r>
      <w:r>
        <w:rPr>
          <w:b/>
          <w:sz w:val="18"/>
        </w:rPr>
        <w:t>states</w:t>
      </w:r>
      <w:r>
        <w:rPr>
          <w:b/>
          <w:spacing w:val="18"/>
          <w:sz w:val="18"/>
        </w:rPr>
        <w:t xml:space="preserve"> </w:t>
      </w:r>
      <w:r>
        <w:rPr>
          <w:b/>
          <w:sz w:val="18"/>
        </w:rPr>
        <w:t>such</w:t>
      </w:r>
      <w:r>
        <w:rPr>
          <w:b/>
          <w:spacing w:val="18"/>
          <w:sz w:val="18"/>
        </w:rPr>
        <w:t xml:space="preserve"> </w:t>
      </w:r>
      <w:r>
        <w:rPr>
          <w:b/>
          <w:sz w:val="18"/>
        </w:rPr>
        <w:t>as</w:t>
      </w:r>
      <w:r>
        <w:rPr>
          <w:b/>
          <w:spacing w:val="18"/>
          <w:sz w:val="18"/>
        </w:rPr>
        <w:t xml:space="preserve"> </w:t>
      </w:r>
      <w:r>
        <w:rPr>
          <w:b/>
          <w:sz w:val="18"/>
        </w:rPr>
        <w:t>history,</w:t>
      </w:r>
      <w:r>
        <w:rPr>
          <w:b/>
          <w:spacing w:val="18"/>
          <w:sz w:val="18"/>
        </w:rPr>
        <w:t xml:space="preserve"> </w:t>
      </w:r>
      <w:r>
        <w:rPr>
          <w:b/>
          <w:sz w:val="18"/>
        </w:rPr>
        <w:t>junction,</w:t>
      </w:r>
      <w:r>
        <w:rPr>
          <w:b/>
          <w:spacing w:val="18"/>
          <w:sz w:val="18"/>
        </w:rPr>
        <w:t xml:space="preserve"> </w:t>
      </w:r>
      <w:r>
        <w:rPr>
          <w:b/>
          <w:sz w:val="18"/>
        </w:rPr>
        <w:t>and</w:t>
      </w:r>
      <w:r>
        <w:rPr>
          <w:b/>
          <w:spacing w:val="18"/>
          <w:sz w:val="18"/>
        </w:rPr>
        <w:t xml:space="preserve"> </w:t>
      </w:r>
      <w:r>
        <w:rPr>
          <w:b/>
          <w:sz w:val="18"/>
        </w:rPr>
        <w:t>event</w:t>
      </w:r>
      <w:r>
        <w:rPr>
          <w:b/>
          <w:spacing w:val="18"/>
          <w:sz w:val="18"/>
        </w:rPr>
        <w:t xml:space="preserve"> </w:t>
      </w:r>
      <w:r>
        <w:rPr>
          <w:b/>
          <w:sz w:val="18"/>
        </w:rPr>
        <w:t>types.</w:t>
      </w:r>
    </w:p>
    <w:p w14:paraId="1818999B" w14:textId="6EC53A5E" w:rsidR="00BE18DA" w:rsidRDefault="00944C04">
      <w:pPr>
        <w:spacing w:before="47" w:line="200" w:lineRule="exact"/>
        <w:ind w:left="119" w:firstLine="199"/>
        <w:jc w:val="both"/>
        <w:rPr>
          <w:b/>
          <w:sz w:val="18"/>
        </w:rPr>
      </w:pPr>
      <w:r>
        <w:rPr>
          <w:b/>
          <w:sz w:val="18"/>
        </w:rPr>
        <w:t>This paper provides a complete and efficient code generation approach from UML State Machine. The proposal combines IF- ELSE-SWITCH constructions of programming languages and the</w:t>
      </w:r>
      <w:r>
        <w:rPr>
          <w:b/>
          <w:spacing w:val="-7"/>
          <w:sz w:val="18"/>
        </w:rPr>
        <w:t xml:space="preserve"> </w:t>
      </w:r>
      <w:r>
        <w:rPr>
          <w:b/>
          <w:sz w:val="18"/>
        </w:rPr>
        <w:t>state</w:t>
      </w:r>
      <w:r>
        <w:rPr>
          <w:b/>
          <w:spacing w:val="-7"/>
          <w:sz w:val="18"/>
        </w:rPr>
        <w:t xml:space="preserve"> </w:t>
      </w:r>
      <w:r>
        <w:rPr>
          <w:b/>
          <w:sz w:val="18"/>
        </w:rPr>
        <w:t>pattern</w:t>
      </w:r>
      <w:r>
        <w:rPr>
          <w:b/>
          <w:spacing w:val="-7"/>
          <w:sz w:val="18"/>
        </w:rPr>
        <w:t xml:space="preserve"> </w:t>
      </w:r>
      <w:r>
        <w:rPr>
          <w:b/>
          <w:sz w:val="18"/>
        </w:rPr>
        <w:t>with</w:t>
      </w:r>
      <w:r>
        <w:rPr>
          <w:b/>
          <w:spacing w:val="-7"/>
          <w:sz w:val="18"/>
        </w:rPr>
        <w:t xml:space="preserve"> </w:t>
      </w:r>
      <w:r>
        <w:rPr>
          <w:b/>
          <w:sz w:val="18"/>
        </w:rPr>
        <w:t>our</w:t>
      </w:r>
      <w:r>
        <w:rPr>
          <w:b/>
          <w:spacing w:val="-7"/>
          <w:sz w:val="18"/>
        </w:rPr>
        <w:t xml:space="preserve"> </w:t>
      </w:r>
      <w:ins w:id="12" w:author="RADERMACHER Ansgar 206501" w:date="2016-07-11T07:57:00Z">
        <w:r w:rsidR="00082B42">
          <w:rPr>
            <w:b/>
            <w:spacing w:val="-7"/>
            <w:sz w:val="18"/>
          </w:rPr>
          <w:t xml:space="preserve">concurrency </w:t>
        </w:r>
      </w:ins>
      <w:r>
        <w:rPr>
          <w:b/>
          <w:sz w:val="18"/>
        </w:rPr>
        <w:t>support</w:t>
      </w:r>
      <w:del w:id="13" w:author="RADERMACHER Ansgar 206501" w:date="2016-07-11T07:57:00Z">
        <w:r w:rsidDel="00082B42">
          <w:rPr>
            <w:b/>
            <w:spacing w:val="-7"/>
            <w:sz w:val="18"/>
          </w:rPr>
          <w:delText xml:space="preserve"> </w:delText>
        </w:r>
        <w:r w:rsidDel="00082B42">
          <w:rPr>
            <w:b/>
            <w:sz w:val="18"/>
          </w:rPr>
          <w:delText>for</w:delText>
        </w:r>
        <w:r w:rsidDel="00082B42">
          <w:rPr>
            <w:b/>
            <w:spacing w:val="-7"/>
            <w:sz w:val="18"/>
          </w:rPr>
          <w:delText xml:space="preserve"> </w:delText>
        </w:r>
        <w:r w:rsidDel="00082B42">
          <w:rPr>
            <w:b/>
            <w:sz w:val="18"/>
          </w:rPr>
          <w:delText>concurrency</w:delText>
        </w:r>
      </w:del>
      <w:r>
        <w:rPr>
          <w:b/>
          <w:sz w:val="18"/>
        </w:rPr>
        <w:t>.</w:t>
      </w:r>
      <w:r>
        <w:rPr>
          <w:b/>
          <w:spacing w:val="-7"/>
          <w:sz w:val="18"/>
        </w:rPr>
        <w:t xml:space="preserve"> </w:t>
      </w:r>
      <w:ins w:id="14" w:author="RADERMACHER Ansgar 206501" w:date="2016-07-11T17:04:00Z">
        <w:r w:rsidR="001841B5">
          <w:rPr>
            <w:b/>
            <w:spacing w:val="-7"/>
            <w:sz w:val="18"/>
          </w:rPr>
          <w:t>The</w:t>
        </w:r>
      </w:ins>
      <w:ins w:id="15" w:author="RADERMACHER Ansgar 206501" w:date="2016-07-11T17:11:00Z">
        <w:r w:rsidR="0092080E">
          <w:rPr>
            <w:b/>
            <w:spacing w:val="-7"/>
            <w:sz w:val="18"/>
          </w:rPr>
          <w:t xml:space="preserve"> </w:t>
        </w:r>
      </w:ins>
      <w:ins w:id="16" w:author="RADERMACHER Ansgar 206501" w:date="2016-07-11T17:10:00Z">
        <w:r w:rsidR="0092080E">
          <w:rPr>
            <w:b/>
            <w:spacing w:val="-7"/>
            <w:sz w:val="18"/>
          </w:rPr>
          <w:t xml:space="preserve">code </w:t>
        </w:r>
      </w:ins>
      <w:ins w:id="17" w:author="RADERMACHER Ansgar 206501" w:date="2016-07-11T17:04:00Z">
        <w:r w:rsidR="0092080E">
          <w:rPr>
            <w:b/>
            <w:spacing w:val="-7"/>
            <w:sz w:val="18"/>
          </w:rPr>
          <w:t xml:space="preserve">generated </w:t>
        </w:r>
      </w:ins>
      <w:ins w:id="18" w:author="RADERMACHER Ansgar 206501" w:date="2016-07-11T17:10:00Z">
        <w:r w:rsidR="0092080E">
          <w:rPr>
            <w:b/>
            <w:spacing w:val="-7"/>
            <w:sz w:val="18"/>
          </w:rPr>
          <w:t>with our approach</w:t>
        </w:r>
      </w:ins>
      <w:ins w:id="19" w:author="RADERMACHER Ansgar 206501" w:date="2016-07-11T17:04:00Z">
        <w:r w:rsidR="0092080E">
          <w:rPr>
            <w:b/>
            <w:spacing w:val="-7"/>
            <w:sz w:val="18"/>
          </w:rPr>
          <w:t xml:space="preserve"> </w:t>
        </w:r>
      </w:ins>
      <w:ins w:id="20" w:author="RADERMACHER Ansgar 206501" w:date="2016-07-11T17:16:00Z">
        <w:r w:rsidR="001841B5">
          <w:rPr>
            <w:b/>
            <w:spacing w:val="-7"/>
            <w:sz w:val="18"/>
          </w:rPr>
          <w:t xml:space="preserve">has been executed with a set of </w:t>
        </w:r>
      </w:ins>
      <w:ins w:id="21" w:author="RADERMACHER Ansgar 206501" w:date="2016-07-11T17:17:00Z">
        <w:r w:rsidR="001841B5">
          <w:rPr>
            <w:b/>
            <w:spacing w:val="-7"/>
            <w:sz w:val="18"/>
          </w:rPr>
          <w:t xml:space="preserve">state-machine </w:t>
        </w:r>
      </w:ins>
      <w:ins w:id="22" w:author="RADERMACHER Ansgar 206501" w:date="2016-07-11T17:16:00Z">
        <w:r w:rsidR="001841B5">
          <w:rPr>
            <w:b/>
            <w:spacing w:val="-7"/>
            <w:sz w:val="18"/>
          </w:rPr>
          <w:t>examples that</w:t>
        </w:r>
      </w:ins>
      <w:ins w:id="23" w:author="RADERMACHER Ansgar 206501" w:date="2016-07-11T17:17:00Z">
        <w:r w:rsidR="001841B5">
          <w:rPr>
            <w:b/>
            <w:spacing w:val="-7"/>
            <w:sz w:val="18"/>
          </w:rPr>
          <w:t xml:space="preserve"> are part of a test-suite</w:t>
        </w:r>
      </w:ins>
      <w:ins w:id="24" w:author="RADERMACHER Ansgar 206501" w:date="2016-07-11T17:04:00Z">
        <w:r w:rsidR="0092080E">
          <w:rPr>
            <w:b/>
            <w:spacing w:val="-7"/>
            <w:sz w:val="18"/>
          </w:rPr>
          <w:t xml:space="preserve"> described in the recent OMG st</w:t>
        </w:r>
      </w:ins>
      <w:ins w:id="25" w:author="RADERMACHER Ansgar 206501" w:date="2016-07-11T17:05:00Z">
        <w:r w:rsidR="0092080E">
          <w:rPr>
            <w:b/>
            <w:spacing w:val="-7"/>
            <w:sz w:val="18"/>
          </w:rPr>
          <w:t>andard PSSM (</w:t>
        </w:r>
      </w:ins>
      <w:del w:id="26" w:author="RADERMACHER Ansgar 206501" w:date="2016-07-11T17:05:00Z">
        <w:r w:rsidDel="0092080E">
          <w:rPr>
            <w:b/>
            <w:sz w:val="18"/>
          </w:rPr>
          <w:delText>Our</w:delText>
        </w:r>
        <w:r w:rsidDel="0092080E">
          <w:rPr>
            <w:b/>
            <w:spacing w:val="-7"/>
            <w:sz w:val="18"/>
          </w:rPr>
          <w:delText xml:space="preserve"> </w:delText>
        </w:r>
        <w:r w:rsidDel="0092080E">
          <w:rPr>
            <w:b/>
            <w:sz w:val="18"/>
          </w:rPr>
          <w:delText xml:space="preserve">approach is tested under the </w:delText>
        </w:r>
      </w:del>
      <w:r>
        <w:rPr>
          <w:b/>
          <w:sz w:val="18"/>
        </w:rPr>
        <w:t>Precise Semantics Of State Machine</w:t>
      </w:r>
      <w:ins w:id="27" w:author="RADERMACHER Ansgar 206501" w:date="2016-07-11T17:05:00Z">
        <w:r w:rsidR="0092080E">
          <w:rPr>
            <w:b/>
            <w:sz w:val="18"/>
          </w:rPr>
          <w:t>)</w:t>
        </w:r>
      </w:ins>
      <w:ins w:id="28" w:author="RADERMACHER Ansgar 206501" w:date="2016-07-11T17:13:00Z">
        <w:r w:rsidR="001841B5">
          <w:rPr>
            <w:b/>
            <w:sz w:val="18"/>
          </w:rPr>
          <w:t>. Th</w:t>
        </w:r>
      </w:ins>
      <w:ins w:id="29" w:author="RADERMACHER Ansgar 206501" w:date="2016-07-11T17:18:00Z">
        <w:r w:rsidR="001841B5">
          <w:rPr>
            <w:b/>
            <w:sz w:val="18"/>
          </w:rPr>
          <w:t xml:space="preserve">e traced </w:t>
        </w:r>
      </w:ins>
      <w:ins w:id="30" w:author="RADERMACHER Ansgar 206501" w:date="2016-07-11T17:21:00Z">
        <w:r w:rsidR="001841B5">
          <w:rPr>
            <w:b/>
            <w:sz w:val="18"/>
          </w:rPr>
          <w:t xml:space="preserve">execution </w:t>
        </w:r>
      </w:ins>
      <w:ins w:id="31" w:author="RADERMACHER Ansgar 206501" w:date="2016-07-11T17:18:00Z">
        <w:r w:rsidR="001841B5">
          <w:rPr>
            <w:b/>
            <w:sz w:val="18"/>
          </w:rPr>
          <w:t xml:space="preserve">results comply with the standard and are a </w:t>
        </w:r>
        <w:commentRangeStart w:id="32"/>
        <w:r w:rsidR="001841B5">
          <w:rPr>
            <w:b/>
            <w:sz w:val="18"/>
          </w:rPr>
          <w:t xml:space="preserve">good hint </w:t>
        </w:r>
      </w:ins>
      <w:ins w:id="33" w:author="RADERMACHER Ansgar 206501" w:date="2016-07-11T17:19:00Z">
        <w:r w:rsidR="001841B5">
          <w:rPr>
            <w:b/>
            <w:sz w:val="18"/>
          </w:rPr>
          <w:t xml:space="preserve">that </w:t>
        </w:r>
      </w:ins>
      <w:commentRangeEnd w:id="32"/>
      <w:ins w:id="34" w:author="RADERMACHER Ansgar 206501" w:date="2016-07-11T17:20:00Z">
        <w:r w:rsidR="001841B5">
          <w:rPr>
            <w:rStyle w:val="Marquedecommentaire"/>
          </w:rPr>
          <w:commentReference w:id="32"/>
        </w:r>
      </w:ins>
      <w:ins w:id="35" w:author="RADERMACHER Ansgar 206501" w:date="2016-07-11T17:19:00Z">
        <w:r w:rsidR="001841B5">
          <w:rPr>
            <w:b/>
            <w:sz w:val="18"/>
          </w:rPr>
          <w:t>the execution is semantically correct</w:t>
        </w:r>
      </w:ins>
      <w:r>
        <w:rPr>
          <w:b/>
          <w:sz w:val="18"/>
        </w:rPr>
        <w:t xml:space="preserve">. </w:t>
      </w:r>
      <w:ins w:id="36" w:author="RADERMACHER Ansgar 206501" w:date="2016-07-11T17:06:00Z">
        <w:r w:rsidR="0092080E">
          <w:rPr>
            <w:b/>
            <w:sz w:val="18"/>
          </w:rPr>
          <w:t xml:space="preserve">The </w:t>
        </w:r>
      </w:ins>
      <w:ins w:id="37" w:author="RADERMACHER Ansgar 206501" w:date="2016-07-11T17:13:00Z">
        <w:r w:rsidR="0092080E">
          <w:rPr>
            <w:b/>
            <w:sz w:val="18"/>
          </w:rPr>
          <w:t xml:space="preserve">generated </w:t>
        </w:r>
      </w:ins>
      <w:ins w:id="38" w:author="RADERMACHER Ansgar 206501" w:date="2016-07-11T17:06:00Z">
        <w:r w:rsidR="0092080E">
          <w:rPr>
            <w:b/>
            <w:sz w:val="18"/>
          </w:rPr>
          <w:t>code is also e</w:t>
        </w:r>
      </w:ins>
      <w:del w:id="39" w:author="RADERMACHER Ansgar 206501" w:date="2016-07-11T17:06:00Z">
        <w:r w:rsidDel="0092080E">
          <w:rPr>
            <w:b/>
            <w:sz w:val="18"/>
          </w:rPr>
          <w:delText>E</w:delText>
        </w:r>
      </w:del>
      <w:r>
        <w:rPr>
          <w:b/>
          <w:sz w:val="18"/>
        </w:rPr>
        <w:t>ffi- cient</w:t>
      </w:r>
      <w:ins w:id="40" w:author="RADERMACHER Ansgar 206501" w:date="2016-07-11T17:06:00Z">
        <w:r w:rsidR="0092080E">
          <w:rPr>
            <w:b/>
            <w:sz w:val="18"/>
          </w:rPr>
          <w:t xml:space="preserve">: it supports </w:t>
        </w:r>
      </w:ins>
      <w:del w:id="41" w:author="RADERMACHER Ansgar 206501" w:date="2016-07-11T17:06:00Z">
        <w:r w:rsidDel="0092080E">
          <w:rPr>
            <w:b/>
            <w:sz w:val="18"/>
          </w:rPr>
          <w:delText xml:space="preserve">ly, even supporting </w:delText>
        </w:r>
      </w:del>
      <w:r>
        <w:rPr>
          <w:b/>
          <w:sz w:val="18"/>
        </w:rPr>
        <w:t xml:space="preserve">multi-thread-based concurrency, </w:t>
      </w:r>
      <w:commentRangeStart w:id="42"/>
      <w:del w:id="43" w:author="RADERMACHER Ansgar 206501" w:date="2016-07-11T17:08:00Z">
        <w:r w:rsidDel="0092080E">
          <w:rPr>
            <w:b/>
            <w:sz w:val="18"/>
          </w:rPr>
          <w:delText xml:space="preserve">binary files compiled </w:delText>
        </w:r>
      </w:del>
      <w:commentRangeEnd w:id="42"/>
      <w:r w:rsidR="0092080E">
        <w:rPr>
          <w:rStyle w:val="Marquedecommentaire"/>
        </w:rPr>
        <w:commentReference w:id="42"/>
      </w:r>
      <w:del w:id="44" w:author="RADERMACHER Ansgar 206501" w:date="2016-07-11T17:08:00Z">
        <w:r w:rsidDel="0092080E">
          <w:rPr>
            <w:b/>
            <w:sz w:val="18"/>
          </w:rPr>
          <w:delText xml:space="preserve">from </w:delText>
        </w:r>
      </w:del>
      <w:r>
        <w:rPr>
          <w:b/>
          <w:sz w:val="18"/>
        </w:rPr>
        <w:t xml:space="preserve">and the event processing speed of runtime execution </w:t>
      </w:r>
      <w:del w:id="45" w:author="RADERMACHER Ansgar 206501" w:date="2016-07-11T17:08:00Z">
        <w:r w:rsidDel="0092080E">
          <w:rPr>
            <w:b/>
            <w:sz w:val="18"/>
          </w:rPr>
          <w:delText xml:space="preserve">of code generated by our approach </w:delText>
        </w:r>
      </w:del>
      <w:del w:id="46" w:author="RADERMACHER Ansgar 206501" w:date="2016-07-11T17:09:00Z">
        <w:r w:rsidDel="0092080E">
          <w:rPr>
            <w:b/>
            <w:sz w:val="18"/>
          </w:rPr>
          <w:delText xml:space="preserve">are </w:delText>
        </w:r>
      </w:del>
      <w:ins w:id="47" w:author="RADERMACHER Ansgar 206501" w:date="2016-07-11T17:09:00Z">
        <w:r w:rsidR="0092080E">
          <w:rPr>
            <w:b/>
            <w:sz w:val="18"/>
          </w:rPr>
          <w:t xml:space="preserve">is </w:t>
        </w:r>
      </w:ins>
      <w:r>
        <w:rPr>
          <w:b/>
          <w:sz w:val="18"/>
        </w:rPr>
        <w:t xml:space="preserve">significantly improved </w:t>
      </w:r>
      <w:del w:id="48" w:author="RADERMACHER Ansgar 206501" w:date="2016-07-11T17:13:00Z">
        <w:r w:rsidDel="0092080E">
          <w:rPr>
            <w:b/>
            <w:sz w:val="18"/>
          </w:rPr>
          <w:delText xml:space="preserve">when </w:delText>
        </w:r>
      </w:del>
      <w:r>
        <w:rPr>
          <w:b/>
          <w:sz w:val="18"/>
        </w:rPr>
        <w:t>compar</w:t>
      </w:r>
      <w:ins w:id="49" w:author="RADERMACHER Ansgar 206501" w:date="2016-07-11T17:13:00Z">
        <w:r w:rsidR="0092080E">
          <w:rPr>
            <w:b/>
            <w:sz w:val="18"/>
          </w:rPr>
          <w:t>ed</w:t>
        </w:r>
      </w:ins>
      <w:del w:id="50" w:author="RADERMACHER Ansgar 206501" w:date="2016-07-11T17:13:00Z">
        <w:r w:rsidDel="0092080E">
          <w:rPr>
            <w:b/>
            <w:sz w:val="18"/>
          </w:rPr>
          <w:delText>ing</w:delText>
        </w:r>
      </w:del>
      <w:r>
        <w:rPr>
          <w:b/>
          <w:sz w:val="18"/>
        </w:rPr>
        <w:t xml:space="preserve"> to other </w:t>
      </w:r>
      <w:r>
        <w:rPr>
          <w:b/>
          <w:spacing w:val="40"/>
          <w:sz w:val="18"/>
        </w:rPr>
        <w:t xml:space="preserve"> </w:t>
      </w:r>
      <w:r>
        <w:rPr>
          <w:b/>
          <w:sz w:val="18"/>
        </w:rPr>
        <w:t>approaches.</w:t>
      </w:r>
    </w:p>
    <w:p w14:paraId="02C984BD" w14:textId="77777777" w:rsidR="00BE18DA" w:rsidRDefault="00BE18DA">
      <w:pPr>
        <w:pStyle w:val="Corpsdetexte"/>
        <w:spacing w:before="7"/>
        <w:rPr>
          <w:b/>
          <w:sz w:val="14"/>
        </w:rPr>
      </w:pPr>
    </w:p>
    <w:p w14:paraId="07F5E755" w14:textId="77777777" w:rsidR="00BE18DA" w:rsidRDefault="00944C04">
      <w:pPr>
        <w:pStyle w:val="Paragraphedeliste"/>
        <w:numPr>
          <w:ilvl w:val="0"/>
          <w:numId w:val="7"/>
        </w:numPr>
        <w:tabs>
          <w:tab w:val="left" w:pos="2089"/>
        </w:tabs>
        <w:jc w:val="left"/>
        <w:rPr>
          <w:sz w:val="16"/>
        </w:rPr>
      </w:pPr>
      <w:r>
        <w:rPr>
          <w:spacing w:val="7"/>
          <w:sz w:val="20"/>
        </w:rPr>
        <w:t>I</w:t>
      </w:r>
      <w:r>
        <w:rPr>
          <w:spacing w:val="7"/>
          <w:sz w:val="16"/>
        </w:rPr>
        <w:t>NTRODUCTION</w:t>
      </w:r>
    </w:p>
    <w:p w14:paraId="7FB862D9" w14:textId="2A9A1BCE" w:rsidR="00BE18DA" w:rsidRDefault="00944C04">
      <w:pPr>
        <w:pStyle w:val="Corpsdetexte"/>
        <w:spacing w:before="119" w:line="249" w:lineRule="auto"/>
        <w:ind w:left="119" w:firstLine="199"/>
        <w:jc w:val="both"/>
      </w:pPr>
      <w:r>
        <w:t xml:space="preserve">The Unified Modeling Language State  Machine  (USM)  [1] and its visualization, standardized by the OMG [2], are      a powerful means to model the logical behavior of </w:t>
      </w:r>
      <w:ins w:id="51" w:author="RADERMACHER Ansgar 206501" w:date="2016-07-11T17:22:00Z">
        <w:r w:rsidR="00274A1B">
          <w:t xml:space="preserve">a reactive </w:t>
        </w:r>
      </w:ins>
      <w:r>
        <w:t>system</w:t>
      </w:r>
      <w:del w:id="52" w:author="RADERMACHER Ansgar 206501" w:date="2016-07-11T17:22:00Z">
        <w:r w:rsidDel="00274A1B">
          <w:delText xml:space="preserve"> </w:delText>
        </w:r>
        <w:commentRangeStart w:id="53"/>
        <w:r w:rsidDel="00274A1B">
          <w:delText>complexity</w:delText>
        </w:r>
      </w:del>
      <w:commentRangeEnd w:id="53"/>
      <w:r w:rsidR="00274A1B">
        <w:rPr>
          <w:rStyle w:val="Marquedecommentaire"/>
        </w:rPr>
        <w:commentReference w:id="53"/>
      </w:r>
      <w:r>
        <w:t>. The so-called Model-Driven Engineering</w:t>
      </w:r>
      <w:r>
        <w:rPr>
          <w:spacing w:val="-1"/>
        </w:rPr>
        <w:t xml:space="preserve"> </w:t>
      </w:r>
      <w:r>
        <w:t>method- ology relies on two paradigms, abstraction</w:t>
      </w:r>
      <w:r>
        <w:rPr>
          <w:spacing w:val="34"/>
        </w:rPr>
        <w:t xml:space="preserve"> </w:t>
      </w:r>
      <w:r>
        <w:t>and</w:t>
      </w:r>
      <w:r>
        <w:rPr>
          <w:spacing w:val="47"/>
        </w:rPr>
        <w:t xml:space="preserve"> </w:t>
      </w:r>
      <w:r>
        <w:t>automation</w:t>
      </w:r>
      <w:r>
        <w:rPr>
          <w:w w:val="99"/>
        </w:rPr>
        <w:t xml:space="preserve"> </w:t>
      </w:r>
      <w:r>
        <w:t>[3].</w:t>
      </w:r>
      <w:ins w:id="54" w:author="RADERMACHER Ansgar 206501" w:date="2016-07-11T17:23:00Z">
        <w:r w:rsidR="00274A1B">
          <w:t xml:space="preserve"> </w:t>
        </w:r>
      </w:ins>
      <w:r>
        <w:t xml:space="preserve">Automation is </w:t>
      </w:r>
      <w:ins w:id="55" w:author="RADERMACHER Ansgar 206501" w:date="2016-07-11T17:23:00Z">
        <w:r w:rsidR="00274A1B">
          <w:t xml:space="preserve">used </w:t>
        </w:r>
      </w:ins>
      <w:r>
        <w:t xml:space="preserve">to reduce the gap between the modeling world and the implementation world </w:t>
      </w:r>
      <w:commentRangeStart w:id="56"/>
      <w:r>
        <w:t xml:space="preserve">by bringing the ability to automatically generating </w:t>
      </w:r>
      <w:commentRangeEnd w:id="56"/>
      <w:r w:rsidR="00274A1B">
        <w:rPr>
          <w:rStyle w:val="Marquedecommentaire"/>
        </w:rPr>
        <w:commentReference w:id="56"/>
      </w:r>
      <w:r>
        <w:t xml:space="preserve">code from diagram-based modeling languages such as USM to executable </w:t>
      </w:r>
      <w:r>
        <w:rPr>
          <w:spacing w:val="46"/>
        </w:rPr>
        <w:t xml:space="preserve"> </w:t>
      </w:r>
      <w:r>
        <w:t>code.</w:t>
      </w:r>
    </w:p>
    <w:p w14:paraId="5FB50DCA" w14:textId="213E7F04" w:rsidR="00BE18DA" w:rsidRDefault="00944C04">
      <w:pPr>
        <w:pStyle w:val="Corpsdetexte"/>
        <w:spacing w:before="48" w:line="249" w:lineRule="auto"/>
        <w:ind w:left="119" w:firstLine="199"/>
        <w:jc w:val="both"/>
      </w:pPr>
      <w:r>
        <w:rPr>
          <w:spacing w:val="-3"/>
        </w:rPr>
        <w:t xml:space="preserve">However, </w:t>
      </w:r>
      <w:r>
        <w:t xml:space="preserve">on the one hand, the usefulness of UML State Machine is raised by providing more concepts supporting software architects for modeling and designing complex sys- tems. On the other hand, existing code generation approaches have some issues regarding completeness and efficiency of generated code. Specifically, the following </w:t>
      </w:r>
      <w:ins w:id="57" w:author="RADERMACHER Ansgar 206501" w:date="2016-07-11T17:26:00Z">
        <w:r w:rsidR="00986E74">
          <w:t xml:space="preserve">items </w:t>
        </w:r>
      </w:ins>
      <w:r>
        <w:t>list</w:t>
      </w:r>
      <w:del w:id="58" w:author="RADERMACHER Ansgar 206501" w:date="2016-07-11T17:26:00Z">
        <w:r w:rsidDel="00986E74">
          <w:delText>s</w:delText>
        </w:r>
      </w:del>
      <w:r>
        <w:t xml:space="preserve"> some issues</w:t>
      </w:r>
      <w:del w:id="59" w:author="RADERMACHER Ansgar 206501" w:date="2016-07-11T17:27:00Z">
        <w:r w:rsidDel="00986E74">
          <w:delText xml:space="preserve"> </w:delText>
        </w:r>
      </w:del>
      <w:r>
        <w:t xml:space="preserve"> of current</w:t>
      </w:r>
      <w:r>
        <w:rPr>
          <w:spacing w:val="31"/>
        </w:rPr>
        <w:t xml:space="preserve"> </w:t>
      </w:r>
      <w:r>
        <w:t>approaches:</w:t>
      </w:r>
    </w:p>
    <w:p w14:paraId="3FDEEFC0" w14:textId="4B555B8C" w:rsidR="00BE18DA" w:rsidRDefault="00944C04">
      <w:pPr>
        <w:pStyle w:val="Paragraphedeliste"/>
        <w:numPr>
          <w:ilvl w:val="0"/>
          <w:numId w:val="6"/>
        </w:numPr>
        <w:tabs>
          <w:tab w:val="left" w:pos="520"/>
        </w:tabs>
        <w:spacing w:before="76" w:line="249" w:lineRule="auto"/>
        <w:ind w:hanging="201"/>
        <w:rPr>
          <w:sz w:val="20"/>
        </w:rPr>
      </w:pPr>
      <w:r>
        <w:rPr>
          <w:sz w:val="20"/>
        </w:rPr>
        <w:t xml:space="preserve">Existing tools and approaches mainly focus on the se- quential aspect while the concurrency </w:t>
      </w:r>
      <w:commentRangeStart w:id="60"/>
      <w:r>
        <w:rPr>
          <w:sz w:val="20"/>
        </w:rPr>
        <w:t xml:space="preserve">of </w:t>
      </w:r>
      <w:r>
        <w:rPr>
          <w:i/>
          <w:sz w:val="20"/>
        </w:rPr>
        <w:t xml:space="preserve">doActivity </w:t>
      </w:r>
      <w:commentRangeEnd w:id="60"/>
      <w:r w:rsidR="00986E74">
        <w:rPr>
          <w:rStyle w:val="Marquedecommentaire"/>
        </w:rPr>
        <w:commentReference w:id="60"/>
      </w:r>
      <w:r>
        <w:rPr>
          <w:sz w:val="20"/>
        </w:rPr>
        <w:t xml:space="preserve">states and orthogonal regions is not taken into account. </w:t>
      </w:r>
      <w:r>
        <w:rPr>
          <w:spacing w:val="-8"/>
          <w:sz w:val="20"/>
        </w:rPr>
        <w:t xml:space="preserve">We </w:t>
      </w:r>
      <w:r>
        <w:rPr>
          <w:sz w:val="20"/>
        </w:rPr>
        <w:t xml:space="preserve">investigated on industrial leading tools. Rhapsody does not support </w:t>
      </w:r>
      <w:r>
        <w:rPr>
          <w:i/>
          <w:sz w:val="20"/>
        </w:rPr>
        <w:t>doActivity</w:t>
      </w:r>
      <w:r>
        <w:rPr>
          <w:sz w:val="20"/>
        </w:rPr>
        <w:t xml:space="preserve">, junctions, and truly concurrent execution of orthogonal regions [4] (see II for formal definitions). The concurrency of </w:t>
      </w:r>
      <w:del w:id="61" w:author="RADERMACHER Ansgar 206501" w:date="2016-07-11T17:27:00Z">
        <w:r w:rsidDel="00986E74">
          <w:rPr>
            <w:sz w:val="20"/>
          </w:rPr>
          <w:delText xml:space="preserve">the </w:delText>
        </w:r>
      </w:del>
      <w:r>
        <w:rPr>
          <w:sz w:val="20"/>
        </w:rPr>
        <w:t xml:space="preserve">orthogonal regions </w:t>
      </w:r>
      <w:del w:id="62" w:author="RADERMACHER Ansgar 206501" w:date="2016-07-11T17:27:00Z">
        <w:r w:rsidDel="00986E74">
          <w:rPr>
            <w:sz w:val="20"/>
          </w:rPr>
          <w:delText xml:space="preserve"> </w:delText>
        </w:r>
      </w:del>
      <w:r>
        <w:rPr>
          <w:sz w:val="20"/>
        </w:rPr>
        <w:t>is often implemented sequentially</w:t>
      </w:r>
      <w:commentRangeStart w:id="63"/>
      <w:r>
        <w:rPr>
          <w:sz w:val="20"/>
        </w:rPr>
        <w:t xml:space="preserve">. Rhapsody and Enter- prise Architect [5] only support </w:t>
      </w:r>
      <w:r>
        <w:rPr>
          <w:i/>
          <w:sz w:val="20"/>
        </w:rPr>
        <w:t>CallEvent</w:t>
      </w:r>
      <w:r>
        <w:rPr>
          <w:i/>
          <w:spacing w:val="4"/>
          <w:sz w:val="20"/>
        </w:rPr>
        <w:t xml:space="preserve"> </w:t>
      </w:r>
      <w:r>
        <w:rPr>
          <w:sz w:val="20"/>
        </w:rPr>
        <w:t xml:space="preserve">and </w:t>
      </w:r>
      <w:r>
        <w:rPr>
          <w:i/>
          <w:sz w:val="20"/>
        </w:rPr>
        <w:t>TimeEvent</w:t>
      </w:r>
      <w:r>
        <w:rPr>
          <w:i/>
          <w:w w:val="99"/>
          <w:sz w:val="20"/>
        </w:rPr>
        <w:t xml:space="preserve"> </w:t>
      </w:r>
      <w:commentRangeEnd w:id="63"/>
      <w:r w:rsidR="00986E74">
        <w:rPr>
          <w:rStyle w:val="Marquedecommentaire"/>
        </w:rPr>
        <w:commentReference w:id="63"/>
      </w:r>
      <w:r>
        <w:rPr>
          <w:sz w:val="20"/>
        </w:rPr>
        <w:t xml:space="preserve">while </w:t>
      </w:r>
      <w:r>
        <w:rPr>
          <w:i/>
          <w:sz w:val="20"/>
        </w:rPr>
        <w:t xml:space="preserve">SignalEvent </w:t>
      </w:r>
      <w:r>
        <w:rPr>
          <w:sz w:val="20"/>
        </w:rPr>
        <w:t xml:space="preserve">and </w:t>
      </w:r>
      <w:r>
        <w:rPr>
          <w:i/>
          <w:sz w:val="20"/>
        </w:rPr>
        <w:t xml:space="preserve">ChangeEvent </w:t>
      </w:r>
      <w:r>
        <w:rPr>
          <w:sz w:val="20"/>
        </w:rPr>
        <w:t xml:space="preserve">are </w:t>
      </w:r>
      <w:r>
        <w:rPr>
          <w:spacing w:val="37"/>
          <w:sz w:val="20"/>
        </w:rPr>
        <w:t xml:space="preserve"> </w:t>
      </w:r>
      <w:r>
        <w:rPr>
          <w:sz w:val="20"/>
        </w:rPr>
        <w:t>missing.</w:t>
      </w:r>
    </w:p>
    <w:p w14:paraId="66A06BC5" w14:textId="77777777" w:rsidR="00BE18DA" w:rsidRDefault="00944C04">
      <w:pPr>
        <w:pStyle w:val="Corpsdetexte"/>
        <w:spacing w:before="6"/>
      </w:pPr>
      <w:r>
        <w:br w:type="column"/>
      </w:r>
    </w:p>
    <w:p w14:paraId="3353484C" w14:textId="77777777" w:rsidR="00BE18DA" w:rsidRDefault="00944C04">
      <w:pPr>
        <w:pStyle w:val="Paragraphedeliste"/>
        <w:numPr>
          <w:ilvl w:val="0"/>
          <w:numId w:val="6"/>
        </w:numPr>
        <w:tabs>
          <w:tab w:val="left" w:pos="520"/>
        </w:tabs>
        <w:spacing w:before="1" w:line="249" w:lineRule="auto"/>
        <w:ind w:right="117" w:hanging="201"/>
        <w:rPr>
          <w:sz w:val="20"/>
        </w:rPr>
      </w:pPr>
      <w:r>
        <w:rPr>
          <w:sz w:val="20"/>
        </w:rPr>
        <w:t xml:space="preserve">The support for pseudo states such as history, choice and junction is </w:t>
      </w:r>
      <w:commentRangeStart w:id="64"/>
      <w:r>
        <w:rPr>
          <w:sz w:val="20"/>
        </w:rPr>
        <w:t xml:space="preserve">poor [5], [6] while </w:t>
      </w:r>
      <w:commentRangeEnd w:id="64"/>
      <w:r w:rsidR="005E60BD">
        <w:rPr>
          <w:rStyle w:val="Marquedecommentaire"/>
        </w:rPr>
        <w:commentReference w:id="64"/>
      </w:r>
      <w:r>
        <w:rPr>
          <w:sz w:val="20"/>
        </w:rPr>
        <w:t>these are very helpful in modeling.</w:t>
      </w:r>
    </w:p>
    <w:p w14:paraId="1D095C62" w14:textId="095D7CC4" w:rsidR="00BE18DA" w:rsidRDefault="00944C04">
      <w:pPr>
        <w:pStyle w:val="Paragraphedeliste"/>
        <w:numPr>
          <w:ilvl w:val="0"/>
          <w:numId w:val="6"/>
        </w:numPr>
        <w:tabs>
          <w:tab w:val="left" w:pos="520"/>
        </w:tabs>
        <w:spacing w:line="249" w:lineRule="auto"/>
        <w:ind w:right="117" w:hanging="201"/>
        <w:rPr>
          <w:sz w:val="20"/>
        </w:rPr>
      </w:pPr>
      <w:r>
        <w:rPr>
          <w:sz w:val="20"/>
        </w:rPr>
        <w:t xml:space="preserve">Code generated from tools such as [7] and </w:t>
      </w:r>
      <w:commentRangeStart w:id="65"/>
      <w:r>
        <w:rPr>
          <w:sz w:val="20"/>
        </w:rPr>
        <w:t xml:space="preserve">FXU </w:t>
      </w:r>
      <w:commentRangeEnd w:id="65"/>
      <w:r w:rsidR="005E60BD">
        <w:rPr>
          <w:rStyle w:val="Marquedecommentaire"/>
        </w:rPr>
        <w:commentReference w:id="65"/>
      </w:r>
      <w:r>
        <w:rPr>
          <w:sz w:val="20"/>
        </w:rPr>
        <w:t>[8] is heavily dependent on their own libraries, which make</w:t>
      </w:r>
      <w:ins w:id="66" w:author="RADERMACHER Ansgar 206501" w:date="2016-07-12T01:22:00Z">
        <w:r w:rsidR="005E60BD">
          <w:rPr>
            <w:sz w:val="20"/>
          </w:rPr>
          <w:t>s</w:t>
        </w:r>
      </w:ins>
      <w:r>
        <w:rPr>
          <w:sz w:val="20"/>
        </w:rPr>
        <w:t xml:space="preserve"> the </w:t>
      </w:r>
      <w:commentRangeStart w:id="67"/>
      <w:r>
        <w:rPr>
          <w:sz w:val="20"/>
        </w:rPr>
        <w:t>generated code not</w:t>
      </w:r>
      <w:r>
        <w:rPr>
          <w:spacing w:val="49"/>
          <w:sz w:val="20"/>
        </w:rPr>
        <w:t xml:space="preserve"> </w:t>
      </w:r>
      <w:r>
        <w:rPr>
          <w:sz w:val="20"/>
        </w:rPr>
        <w:t>portable.</w:t>
      </w:r>
      <w:commentRangeEnd w:id="67"/>
      <w:r w:rsidR="005E60BD">
        <w:rPr>
          <w:rStyle w:val="Marquedecommentaire"/>
        </w:rPr>
        <w:commentReference w:id="67"/>
      </w:r>
    </w:p>
    <w:p w14:paraId="0B29EE1A" w14:textId="77777777" w:rsidR="00BE18DA" w:rsidRDefault="00944C04">
      <w:pPr>
        <w:pStyle w:val="Paragraphedeliste"/>
        <w:numPr>
          <w:ilvl w:val="0"/>
          <w:numId w:val="6"/>
        </w:numPr>
        <w:tabs>
          <w:tab w:val="left" w:pos="520"/>
        </w:tabs>
        <w:spacing w:line="249" w:lineRule="auto"/>
        <w:ind w:right="117" w:hanging="201"/>
        <w:rPr>
          <w:sz w:val="20"/>
        </w:rPr>
      </w:pPr>
      <w:r>
        <w:rPr>
          <w:sz w:val="20"/>
        </w:rPr>
        <w:t xml:space="preserve">Issues of event processing speed, executable file size, and UML semantic-conformance defined by a recent work on the Precise Semantics of State Machine (PSSM)  </w:t>
      </w:r>
      <w:r>
        <w:rPr>
          <w:spacing w:val="18"/>
          <w:sz w:val="20"/>
        </w:rPr>
        <w:t xml:space="preserve"> </w:t>
      </w:r>
      <w:r>
        <w:rPr>
          <w:sz w:val="20"/>
        </w:rPr>
        <w:t>[9].</w:t>
      </w:r>
    </w:p>
    <w:p w14:paraId="62A00E65" w14:textId="14615B87" w:rsidR="00BE18DA" w:rsidRDefault="00944C04">
      <w:pPr>
        <w:pStyle w:val="Corpsdetexte"/>
        <w:spacing w:before="109" w:line="249" w:lineRule="auto"/>
        <w:ind w:left="119" w:right="117" w:firstLine="199"/>
        <w:jc w:val="both"/>
      </w:pPr>
      <w:r>
        <w:t xml:space="preserve">In order for wider integrating MDE into software develop- ment </w:t>
      </w:r>
      <w:r>
        <w:rPr>
          <w:spacing w:val="-3"/>
        </w:rPr>
        <w:t xml:space="preserve">today,  </w:t>
      </w:r>
      <w:r>
        <w:t xml:space="preserve">one </w:t>
      </w:r>
      <w:commentRangeStart w:id="68"/>
      <w:r>
        <w:t xml:space="preserve">task is to </w:t>
      </w:r>
      <w:del w:id="69" w:author="RADERMACHER Ansgar 206501" w:date="2016-07-12T01:30:00Z">
        <w:r w:rsidDel="005E60BD">
          <w:delText xml:space="preserve">seamlessly make </w:delText>
        </w:r>
      </w:del>
      <w:ins w:id="70" w:author="RADERMACHER Ansgar 206501" w:date="2016-07-12T01:30:00Z">
        <w:r w:rsidR="005E60BD">
          <w:t xml:space="preserve">assure that </w:t>
        </w:r>
      </w:ins>
      <w:r>
        <w:t xml:space="preserve">the behavior of  </w:t>
      </w:r>
      <w:commentRangeEnd w:id="68"/>
      <w:r w:rsidR="005E60BD">
        <w:rPr>
          <w:rStyle w:val="Marquedecommentaire"/>
        </w:rPr>
        <w:commentReference w:id="68"/>
      </w:r>
      <w:r>
        <w:t>the code generated from UML State Machine complie</w:t>
      </w:r>
      <w:ins w:id="71" w:author="RADERMACHER Ansgar 206501" w:date="2016-07-12T01:31:00Z">
        <w:r w:rsidR="005E60BD">
          <w:t>s</w:t>
        </w:r>
      </w:ins>
      <w:del w:id="72" w:author="RADERMACHER Ansgar 206501" w:date="2016-07-12T01:31:00Z">
        <w:r w:rsidDel="005E60BD">
          <w:delText>d</w:delText>
        </w:r>
      </w:del>
      <w:r>
        <w:t xml:space="preserve"> with the semantics specified by PSSM. The objective of this paper is to clean the above </w:t>
      </w:r>
      <w:commentRangeStart w:id="73"/>
      <w:r>
        <w:t>issues</w:t>
      </w:r>
      <w:commentRangeEnd w:id="73"/>
      <w:r w:rsidR="005E60BD">
        <w:rPr>
          <w:rStyle w:val="Marquedecommentaire"/>
        </w:rPr>
        <w:commentReference w:id="73"/>
      </w:r>
      <w:r>
        <w:t xml:space="preserve"> by offering an efficient, complete, and UML-compliant code generation solution for UML State Machine.</w:t>
      </w:r>
    </w:p>
    <w:p w14:paraId="31552650" w14:textId="1CBB0A60" w:rsidR="00BE18DA" w:rsidRDefault="00944C04">
      <w:pPr>
        <w:pStyle w:val="Corpsdetexte"/>
        <w:spacing w:before="48" w:line="249" w:lineRule="auto"/>
        <w:ind w:left="119" w:right="117" w:firstLine="199"/>
        <w:jc w:val="both"/>
      </w:pPr>
      <w:r>
        <w:t xml:space="preserve">Our approach combines the IF-ELSE constructions and an extension of </w:t>
      </w:r>
      <w:ins w:id="74" w:author="RADERMACHER Ansgar 206501" w:date="2016-07-12T01:33:00Z">
        <w:r w:rsidR="00AE59FB">
          <w:t xml:space="preserve">the </w:t>
        </w:r>
      </w:ins>
      <w:r>
        <w:t xml:space="preserve">state pattern [10] with our support for concur- </w:t>
      </w:r>
      <w:r>
        <w:rPr>
          <w:spacing w:val="-3"/>
        </w:rPr>
        <w:t xml:space="preserve">rency. </w:t>
      </w:r>
      <w:r>
        <w:t xml:space="preserve">Code generated by our approach is tested under the PSSM. </w:t>
      </w:r>
      <w:commentRangeStart w:id="75"/>
      <w:r>
        <w:t xml:space="preserve">Although </w:t>
      </w:r>
      <w:commentRangeEnd w:id="75"/>
      <w:r w:rsidR="00AE59FB">
        <w:rPr>
          <w:rStyle w:val="Marquedecommentaire"/>
        </w:rPr>
        <w:commentReference w:id="75"/>
      </w:r>
      <w:r>
        <w:t xml:space="preserve">supporting multi-thread-based concurrency, </w:t>
      </w:r>
      <w:del w:id="76" w:author="RADERMACHER Ansgar 206501" w:date="2016-07-12T01:34:00Z">
        <w:r w:rsidDel="00AE59FB">
          <w:delText xml:space="preserve">binary files compiled from and </w:delText>
        </w:r>
      </w:del>
      <w:r>
        <w:t xml:space="preserve">the event processing speed     of runtime execution of </w:t>
      </w:r>
      <w:del w:id="77" w:author="RADERMACHER Ansgar 206501" w:date="2016-07-12T01:34:00Z">
        <w:r w:rsidDel="00AE59FB">
          <w:delText xml:space="preserve"> </w:delText>
        </w:r>
      </w:del>
      <w:r>
        <w:t xml:space="preserve">code </w:t>
      </w:r>
      <w:del w:id="78" w:author="RADERMACHER Ansgar 206501" w:date="2016-07-12T01:35:00Z">
        <w:r w:rsidDel="00AE59FB">
          <w:delText xml:space="preserve"> </w:delText>
        </w:r>
      </w:del>
      <w:r>
        <w:t xml:space="preserve">generated  by  our  approach  </w:t>
      </w:r>
      <w:del w:id="79" w:author="RADERMACHER Ansgar 206501" w:date="2016-07-12T01:35:00Z">
        <w:r w:rsidDel="00AE59FB">
          <w:delText xml:space="preserve">are </w:delText>
        </w:r>
      </w:del>
      <w:ins w:id="80" w:author="RADERMACHER Ansgar 206501" w:date="2016-07-12T01:35:00Z">
        <w:r w:rsidR="00AE59FB">
          <w:t>is</w:t>
        </w:r>
        <w:r w:rsidR="00AE59FB">
          <w:t xml:space="preserve"> </w:t>
        </w:r>
      </w:ins>
      <w:r>
        <w:t xml:space="preserve">dramatically </w:t>
      </w:r>
      <w:del w:id="81" w:author="RADERMACHER Ansgar 206501" w:date="2016-07-12T01:35:00Z">
        <w:r w:rsidDel="00AE59FB">
          <w:delText xml:space="preserve">smaller </w:delText>
        </w:r>
      </w:del>
      <w:ins w:id="82" w:author="RADERMACHER Ansgar 206501" w:date="2016-07-12T01:35:00Z">
        <w:r w:rsidR="00AE59FB">
          <w:t>faster</w:t>
        </w:r>
        <w:r w:rsidR="00AE59FB">
          <w:t xml:space="preserve"> </w:t>
        </w:r>
      </w:ins>
      <w:r>
        <w:t xml:space="preserve">than some manual implementation approaches and code generation </w:t>
      </w:r>
      <w:del w:id="83" w:author="RADERMACHER Ansgar 206501" w:date="2016-07-12T01:34:00Z">
        <w:r w:rsidDel="00AE59FB">
          <w:rPr>
            <w:spacing w:val="15"/>
          </w:rPr>
          <w:delText xml:space="preserve"> </w:delText>
        </w:r>
      </w:del>
      <w:r>
        <w:t>tools.</w:t>
      </w:r>
    </w:p>
    <w:p w14:paraId="2AAB9AF0" w14:textId="04FE5884" w:rsidR="00BE18DA" w:rsidRDefault="00944C04">
      <w:pPr>
        <w:pStyle w:val="Corpsdetexte"/>
        <w:spacing w:before="48"/>
        <w:ind w:left="318" w:right="1"/>
      </w:pPr>
      <w:r>
        <w:t xml:space="preserve">To sum up, the contributions of this paper are </w:t>
      </w:r>
      <w:del w:id="84" w:author="RADERMACHER Ansgar 206501" w:date="2016-07-12T01:38:00Z">
        <w:r w:rsidDel="00AE59FB">
          <w:delText xml:space="preserve">as </w:delText>
        </w:r>
      </w:del>
      <w:ins w:id="85" w:author="RADERMACHER Ansgar 206501" w:date="2016-07-12T01:38:00Z">
        <w:r w:rsidR="00AE59FB">
          <w:t>the</w:t>
        </w:r>
        <w:r w:rsidR="00AE59FB">
          <w:t xml:space="preserve"> </w:t>
        </w:r>
      </w:ins>
      <w:r>
        <w:t>following</w:t>
      </w:r>
      <w:del w:id="86" w:author="RADERMACHER Ansgar 206501" w:date="2016-07-12T01:38:00Z">
        <w:r w:rsidDel="00AE59FB">
          <w:delText>s</w:delText>
        </w:r>
      </w:del>
      <w:r>
        <w:t>:</w:t>
      </w:r>
    </w:p>
    <w:p w14:paraId="1463B4CB" w14:textId="77777777" w:rsidR="00BE18DA" w:rsidRDefault="00944C04">
      <w:pPr>
        <w:pStyle w:val="Paragraphedeliste"/>
        <w:numPr>
          <w:ilvl w:val="0"/>
          <w:numId w:val="6"/>
        </w:numPr>
        <w:tabs>
          <w:tab w:val="left" w:pos="520"/>
        </w:tabs>
        <w:spacing w:before="118" w:line="249" w:lineRule="auto"/>
        <w:ind w:right="117" w:hanging="201"/>
        <w:rPr>
          <w:sz w:val="20"/>
        </w:rPr>
      </w:pPr>
      <w:r>
        <w:rPr>
          <w:sz w:val="20"/>
        </w:rPr>
        <w:t xml:space="preserve">A multi-thread-based design and complete code genera- tion approach for concurrent </w:t>
      </w:r>
      <w:r>
        <w:rPr>
          <w:spacing w:val="15"/>
          <w:sz w:val="20"/>
        </w:rPr>
        <w:t xml:space="preserve"> </w:t>
      </w:r>
      <w:r>
        <w:rPr>
          <w:sz w:val="20"/>
        </w:rPr>
        <w:t>USMs.</w:t>
      </w:r>
    </w:p>
    <w:p w14:paraId="501B8DC9" w14:textId="2BF527B0" w:rsidR="00BE18DA" w:rsidRDefault="00944C04">
      <w:pPr>
        <w:pStyle w:val="Paragraphedeliste"/>
        <w:numPr>
          <w:ilvl w:val="0"/>
          <w:numId w:val="6"/>
        </w:numPr>
        <w:tabs>
          <w:tab w:val="left" w:pos="520"/>
        </w:tabs>
        <w:spacing w:line="249" w:lineRule="auto"/>
        <w:ind w:right="117" w:hanging="201"/>
        <w:rPr>
          <w:sz w:val="20"/>
        </w:rPr>
      </w:pPr>
      <w:r>
        <w:rPr>
          <w:sz w:val="20"/>
        </w:rPr>
        <w:t xml:space="preserve">An empirical </w:t>
      </w:r>
      <w:ins w:id="87" w:author="RADERMACHER Ansgar 206501" w:date="2016-07-12T01:39:00Z">
        <w:r w:rsidR="00AE59FB">
          <w:rPr>
            <w:sz w:val="20"/>
          </w:rPr>
          <w:t>validation of</w:t>
        </w:r>
      </w:ins>
      <w:del w:id="88" w:author="RADERMACHER Ansgar 206501" w:date="2016-07-12T01:39:00Z">
        <w:r w:rsidDel="00AE59FB">
          <w:rPr>
            <w:sz w:val="20"/>
          </w:rPr>
          <w:delText>on</w:delText>
        </w:r>
      </w:del>
      <w:r>
        <w:rPr>
          <w:sz w:val="20"/>
        </w:rPr>
        <w:t xml:space="preserve"> the semantic-conformance and</w:t>
      </w:r>
      <w:r>
        <w:rPr>
          <w:spacing w:val="-34"/>
          <w:sz w:val="20"/>
        </w:rPr>
        <w:t xml:space="preserve"> </w:t>
      </w:r>
      <w:r>
        <w:rPr>
          <w:sz w:val="20"/>
        </w:rPr>
        <w:t xml:space="preserve">efficiency of code generated by the proposed  </w:t>
      </w:r>
      <w:r>
        <w:rPr>
          <w:spacing w:val="1"/>
          <w:sz w:val="20"/>
        </w:rPr>
        <w:t xml:space="preserve"> </w:t>
      </w:r>
      <w:r>
        <w:rPr>
          <w:sz w:val="20"/>
        </w:rPr>
        <w:t>approach.</w:t>
      </w:r>
    </w:p>
    <w:p w14:paraId="4C1B4125" w14:textId="2F46BC54" w:rsidR="00BE18DA" w:rsidRDefault="00944C04">
      <w:pPr>
        <w:pStyle w:val="Corpsdetexte"/>
        <w:spacing w:before="109" w:line="249" w:lineRule="auto"/>
        <w:ind w:left="119" w:right="117" w:firstLine="199"/>
        <w:jc w:val="both"/>
      </w:pPr>
      <w:r>
        <w:t xml:space="preserve">The remaining of this paper is organized as follows: Sec- tion II presents preliminary USM concepts in a formal </w:t>
      </w:r>
      <w:r>
        <w:rPr>
          <w:spacing w:val="-4"/>
        </w:rPr>
        <w:t xml:space="preserve">way. </w:t>
      </w:r>
      <w:r>
        <w:t xml:space="preserve">Thread-based concurrency is designed in Section III. Based on the design, a code generation approach is proposed </w:t>
      </w:r>
      <w:ins w:id="89" w:author="RADERMACHER Ansgar 206501" w:date="2016-07-12T01:39:00Z">
        <w:r w:rsidR="00AE59FB">
          <w:t xml:space="preserve">in </w:t>
        </w:r>
      </w:ins>
      <w:r>
        <w:t>Section</w:t>
      </w:r>
      <w:r>
        <w:rPr>
          <w:spacing w:val="-17"/>
        </w:rPr>
        <w:t xml:space="preserve"> </w:t>
      </w:r>
      <w:r>
        <w:t xml:space="preserve">IV. The implementation and empirical evaluation are reported in Section V. Section VI argues related work. The conclusion </w:t>
      </w:r>
      <w:del w:id="90" w:author="RADERMACHER Ansgar 206501" w:date="2016-07-12T01:39:00Z">
        <w:r w:rsidDel="00AE59FB">
          <w:delText xml:space="preserve"> </w:delText>
        </w:r>
      </w:del>
      <w:r>
        <w:t xml:space="preserve">and future work are presented in Section </w:t>
      </w:r>
      <w:del w:id="91" w:author="RADERMACHER Ansgar 206501" w:date="2016-07-12T01:39:00Z">
        <w:r w:rsidDel="00AE59FB">
          <w:delText xml:space="preserve"> </w:delText>
        </w:r>
        <w:r w:rsidDel="00AE59FB">
          <w:rPr>
            <w:spacing w:val="18"/>
          </w:rPr>
          <w:delText xml:space="preserve"> </w:delText>
        </w:r>
      </w:del>
      <w:r>
        <w:t>VII.</w:t>
      </w:r>
    </w:p>
    <w:p w14:paraId="4C9EFC36" w14:textId="77777777" w:rsidR="00BE18DA" w:rsidRDefault="00BE18DA">
      <w:pPr>
        <w:pStyle w:val="Corpsdetexte"/>
        <w:spacing w:before="5"/>
        <w:rPr>
          <w:sz w:val="28"/>
        </w:rPr>
      </w:pPr>
    </w:p>
    <w:p w14:paraId="0A3E804F" w14:textId="77777777" w:rsidR="00BE18DA" w:rsidRDefault="00944C04">
      <w:pPr>
        <w:pStyle w:val="Paragraphedeliste"/>
        <w:numPr>
          <w:ilvl w:val="0"/>
          <w:numId w:val="7"/>
        </w:numPr>
        <w:tabs>
          <w:tab w:val="left" w:pos="1655"/>
        </w:tabs>
        <w:ind w:left="1654" w:hanging="312"/>
        <w:jc w:val="left"/>
        <w:rPr>
          <w:sz w:val="16"/>
        </w:rPr>
      </w:pPr>
      <w:r>
        <w:rPr>
          <w:spacing w:val="6"/>
          <w:sz w:val="20"/>
        </w:rPr>
        <w:t>B</w:t>
      </w:r>
      <w:r>
        <w:rPr>
          <w:spacing w:val="6"/>
          <w:sz w:val="16"/>
        </w:rPr>
        <w:t>ACKGROUND</w:t>
      </w:r>
      <w:r>
        <w:rPr>
          <w:spacing w:val="15"/>
          <w:sz w:val="16"/>
        </w:rPr>
        <w:t xml:space="preserve"> </w:t>
      </w:r>
      <w:r>
        <w:rPr>
          <w:spacing w:val="7"/>
          <w:sz w:val="16"/>
        </w:rPr>
        <w:t>DEFINITION</w:t>
      </w:r>
    </w:p>
    <w:p w14:paraId="1ACCFE44" w14:textId="77777777" w:rsidR="00BE18DA" w:rsidRDefault="00944C04">
      <w:pPr>
        <w:spacing w:before="98" w:line="375" w:lineRule="exact"/>
        <w:ind w:left="119" w:right="1"/>
        <w:rPr>
          <w:rFonts w:ascii="Meiryo" w:hAnsi="Meiryo"/>
          <w:i/>
          <w:sz w:val="20"/>
        </w:rPr>
      </w:pPr>
      <w:r>
        <w:rPr>
          <w:b/>
          <w:sz w:val="20"/>
        </w:rPr>
        <w:t xml:space="preserve">Definition II.1.  </w:t>
      </w:r>
      <w:r>
        <w:rPr>
          <w:sz w:val="20"/>
        </w:rPr>
        <w:t xml:space="preserve">A UML vertex </w:t>
      </w:r>
      <w:r>
        <w:rPr>
          <w:rFonts w:ascii="Bookman Old Style" w:hAnsi="Bookman Old Style"/>
          <w:i/>
          <w:sz w:val="20"/>
        </w:rPr>
        <w:t xml:space="preserve">v </w:t>
      </w:r>
      <w:r>
        <w:rPr>
          <w:rFonts w:ascii="Meiryo" w:hAnsi="Meiryo"/>
          <w:i/>
          <w:sz w:val="20"/>
        </w:rPr>
        <w:t xml:space="preserve">∈ </w:t>
      </w:r>
      <w:r>
        <w:rPr>
          <w:rFonts w:ascii="Bookman Old Style" w:hAnsi="Bookman Old Style"/>
          <w:i/>
          <w:sz w:val="20"/>
        </w:rPr>
        <w:t xml:space="preserve">V  </w:t>
      </w:r>
      <w:r>
        <w:rPr>
          <w:sz w:val="20"/>
        </w:rPr>
        <w:t xml:space="preserve">has a kind </w:t>
      </w:r>
      <w:r>
        <w:rPr>
          <w:rFonts w:ascii="Bookman Old Style" w:hAnsi="Bookman Old Style"/>
          <w:i/>
          <w:sz w:val="20"/>
        </w:rPr>
        <w:t xml:space="preserve">v.kind  </w:t>
      </w:r>
      <w:r>
        <w:rPr>
          <w:rFonts w:ascii="Meiryo" w:hAnsi="Meiryo"/>
          <w:i/>
          <w:sz w:val="20"/>
        </w:rPr>
        <w:t>∈</w:t>
      </w:r>
    </w:p>
    <w:p w14:paraId="45432695" w14:textId="77777777" w:rsidR="00BE18DA" w:rsidRDefault="00944C04">
      <w:pPr>
        <w:spacing w:line="212" w:lineRule="exact"/>
        <w:ind w:left="119" w:right="1"/>
        <w:rPr>
          <w:i/>
          <w:sz w:val="20"/>
        </w:rPr>
      </w:pPr>
      <w:r>
        <w:rPr>
          <w:i/>
          <w:sz w:val="20"/>
        </w:rPr>
        <w:t xml:space="preserve">{initial, final, state, comp, </w:t>
      </w:r>
      <w:commentRangeStart w:id="92"/>
      <w:r>
        <w:rPr>
          <w:i/>
          <w:sz w:val="20"/>
        </w:rPr>
        <w:t>conc</w:t>
      </w:r>
      <w:commentRangeEnd w:id="92"/>
      <w:r w:rsidR="00C93EE8">
        <w:rPr>
          <w:rStyle w:val="Marquedecommentaire"/>
        </w:rPr>
        <w:commentReference w:id="92"/>
      </w:r>
      <w:r>
        <w:rPr>
          <w:i/>
          <w:sz w:val="20"/>
        </w:rPr>
        <w:t>, join, fork, choice, junction,</w:t>
      </w:r>
    </w:p>
    <w:p w14:paraId="3C2BFE97" w14:textId="77777777" w:rsidR="00BE18DA" w:rsidRDefault="00944C04">
      <w:pPr>
        <w:spacing w:before="9"/>
        <w:ind w:left="119" w:right="1"/>
        <w:rPr>
          <w:sz w:val="20"/>
        </w:rPr>
      </w:pPr>
      <w:r>
        <w:rPr>
          <w:i/>
          <w:sz w:val="20"/>
        </w:rPr>
        <w:t>enpoint, expoint, history}</w:t>
      </w:r>
      <w:r>
        <w:rPr>
          <w:sz w:val="20"/>
        </w:rPr>
        <w:t>.</w:t>
      </w:r>
    </w:p>
    <w:p w14:paraId="7ED2C63C" w14:textId="77777777" w:rsidR="00BE18DA" w:rsidRDefault="00BE18DA">
      <w:pPr>
        <w:rPr>
          <w:sz w:val="20"/>
        </w:rPr>
        <w:sectPr w:rsidR="00BE18DA">
          <w:type w:val="continuous"/>
          <w:pgSz w:w="12240" w:h="15840"/>
          <w:pgMar w:top="980" w:right="860" w:bottom="280" w:left="860" w:header="720" w:footer="720" w:gutter="0"/>
          <w:cols w:num="2" w:space="720" w:equalWidth="0">
            <w:col w:w="5141" w:space="119"/>
            <w:col w:w="5260"/>
          </w:cols>
        </w:sectPr>
      </w:pPr>
    </w:p>
    <w:p w14:paraId="770BF4C3" w14:textId="77777777" w:rsidR="00BE18DA" w:rsidRDefault="00944C04">
      <w:pPr>
        <w:spacing w:line="211" w:lineRule="auto"/>
        <w:ind w:left="119"/>
        <w:jc w:val="both"/>
        <w:rPr>
          <w:rFonts w:ascii="Bookman Old Style" w:hAnsi="Bookman Old Style"/>
          <w:i/>
          <w:sz w:val="20"/>
        </w:rPr>
      </w:pPr>
      <w:r>
        <w:rPr>
          <w:b/>
          <w:sz w:val="20"/>
        </w:rPr>
        <w:lastRenderedPageBreak/>
        <w:t xml:space="preserve">Definition II.2. </w:t>
      </w:r>
      <w:r>
        <w:rPr>
          <w:sz w:val="20"/>
        </w:rPr>
        <w:t xml:space="preserve">A region </w:t>
      </w:r>
      <w:r>
        <w:rPr>
          <w:rFonts w:ascii="Bookman Old Style" w:hAnsi="Bookman Old Style"/>
          <w:i/>
          <w:sz w:val="20"/>
        </w:rPr>
        <w:t xml:space="preserve">r </w:t>
      </w:r>
      <w:r>
        <w:rPr>
          <w:rFonts w:ascii="Meiryo" w:hAnsi="Meiryo"/>
          <w:i/>
          <w:sz w:val="20"/>
        </w:rPr>
        <w:t xml:space="preserve">∈ R </w:t>
      </w:r>
      <w:r>
        <w:rPr>
          <w:sz w:val="20"/>
        </w:rPr>
        <w:t>is composed of one or</w:t>
      </w:r>
      <w:r>
        <w:rPr>
          <w:spacing w:val="-10"/>
          <w:sz w:val="20"/>
        </w:rPr>
        <w:t xml:space="preserve"> </w:t>
      </w:r>
      <w:r>
        <w:rPr>
          <w:sz w:val="20"/>
        </w:rPr>
        <w:t xml:space="preserve">several vertexes, and contained by a state </w:t>
      </w:r>
      <w:r>
        <w:rPr>
          <w:rFonts w:ascii="Bookman Old Style" w:hAnsi="Bookman Old Style"/>
          <w:i/>
          <w:sz w:val="20"/>
        </w:rPr>
        <w:t>s</w:t>
      </w:r>
      <w:r>
        <w:rPr>
          <w:sz w:val="20"/>
        </w:rPr>
        <w:t xml:space="preserve">. </w:t>
      </w:r>
      <w:r>
        <w:rPr>
          <w:spacing w:val="-8"/>
          <w:sz w:val="20"/>
        </w:rPr>
        <w:t xml:space="preserve">We </w:t>
      </w:r>
      <w:r>
        <w:rPr>
          <w:sz w:val="20"/>
        </w:rPr>
        <w:t xml:space="preserve">write </w:t>
      </w:r>
      <w:r>
        <w:rPr>
          <w:rFonts w:ascii="Bookman Old Style" w:hAnsi="Bookman Old Style"/>
          <w:i/>
          <w:sz w:val="20"/>
        </w:rPr>
        <w:t>owner</w:t>
      </w:r>
      <w:r>
        <w:rPr>
          <w:rFonts w:ascii="Tahoma" w:hAnsi="Tahoma"/>
          <w:sz w:val="20"/>
        </w:rPr>
        <w:t>(</w:t>
      </w:r>
      <w:r>
        <w:rPr>
          <w:rFonts w:ascii="Bookman Old Style" w:hAnsi="Bookman Old Style"/>
          <w:i/>
          <w:sz w:val="20"/>
        </w:rPr>
        <w:t>r</w:t>
      </w:r>
      <w:r>
        <w:rPr>
          <w:rFonts w:ascii="Tahoma" w:hAnsi="Tahoma"/>
          <w:sz w:val="20"/>
        </w:rPr>
        <w:t xml:space="preserve">) = </w:t>
      </w:r>
      <w:r>
        <w:rPr>
          <w:rFonts w:ascii="Tahoma" w:hAnsi="Tahoma"/>
          <w:spacing w:val="32"/>
          <w:sz w:val="20"/>
        </w:rPr>
        <w:t xml:space="preserve"> </w:t>
      </w:r>
      <w:r>
        <w:rPr>
          <w:rFonts w:ascii="Bookman Old Style" w:hAnsi="Bookman Old Style"/>
          <w:i/>
          <w:sz w:val="20"/>
        </w:rPr>
        <w:t>s</w:t>
      </w:r>
    </w:p>
    <w:p w14:paraId="20B9DE8B" w14:textId="77777777" w:rsidR="00BE18DA" w:rsidRDefault="00944C04">
      <w:pPr>
        <w:spacing w:line="245" w:lineRule="exact"/>
        <w:ind w:left="119"/>
        <w:jc w:val="both"/>
        <w:rPr>
          <w:sz w:val="20"/>
        </w:rPr>
      </w:pPr>
      <w:r>
        <w:rPr>
          <w:sz w:val="20"/>
        </w:rPr>
        <w:t xml:space="preserve">and </w:t>
      </w:r>
      <w:r>
        <w:rPr>
          <w:rFonts w:ascii="Bookman Old Style"/>
          <w:i/>
          <w:sz w:val="20"/>
        </w:rPr>
        <w:t>vertices</w:t>
      </w:r>
      <w:r>
        <w:rPr>
          <w:rFonts w:ascii="Tahoma"/>
          <w:sz w:val="20"/>
        </w:rPr>
        <w:t>(</w:t>
      </w:r>
      <w:r>
        <w:rPr>
          <w:rFonts w:ascii="Bookman Old Style"/>
          <w:i/>
          <w:sz w:val="20"/>
        </w:rPr>
        <w:t>r</w:t>
      </w:r>
      <w:r>
        <w:rPr>
          <w:rFonts w:ascii="Tahoma"/>
          <w:sz w:val="20"/>
        </w:rPr>
        <w:t xml:space="preserve">) </w:t>
      </w:r>
      <w:r>
        <w:rPr>
          <w:sz w:val="20"/>
        </w:rPr>
        <w:t>is its sub-vertices  set.</w:t>
      </w:r>
    </w:p>
    <w:p w14:paraId="159B3E29" w14:textId="77777777" w:rsidR="00BE18DA" w:rsidRDefault="00BE18DA">
      <w:pPr>
        <w:pStyle w:val="Corpsdetexte"/>
        <w:spacing w:before="6"/>
        <w:rPr>
          <w:sz w:val="18"/>
        </w:rPr>
      </w:pPr>
    </w:p>
    <w:p w14:paraId="7FAC5F31" w14:textId="77777777" w:rsidR="00BE18DA" w:rsidRDefault="00944C04">
      <w:pPr>
        <w:spacing w:line="127" w:lineRule="auto"/>
        <w:ind w:left="119"/>
        <w:jc w:val="both"/>
        <w:rPr>
          <w:sz w:val="20"/>
        </w:rPr>
      </w:pPr>
      <w:r>
        <w:rPr>
          <w:b/>
          <w:sz w:val="20"/>
        </w:rPr>
        <w:t xml:space="preserve">Definition II.3. </w:t>
      </w:r>
      <w:r>
        <w:rPr>
          <w:sz w:val="20"/>
        </w:rPr>
        <w:t xml:space="preserve">A vertex is either a UML state or a pseudo- state. A UML state </w:t>
      </w:r>
      <w:r>
        <w:rPr>
          <w:rFonts w:ascii="Bookman Old Style" w:hAnsi="Bookman Old Style"/>
          <w:i/>
          <w:sz w:val="20"/>
        </w:rPr>
        <w:t xml:space="preserve">s </w:t>
      </w:r>
      <w:r>
        <w:rPr>
          <w:sz w:val="20"/>
        </w:rPr>
        <w:t xml:space="preserve">is a vertex and </w:t>
      </w:r>
      <w:r>
        <w:rPr>
          <w:rFonts w:ascii="Bookman Old Style" w:hAnsi="Bookman Old Style"/>
          <w:i/>
          <w:sz w:val="20"/>
        </w:rPr>
        <w:t xml:space="preserve">s.kind </w:t>
      </w:r>
      <w:r>
        <w:rPr>
          <w:rFonts w:ascii="Meiryo" w:hAnsi="Meiryo"/>
          <w:i/>
          <w:sz w:val="20"/>
        </w:rPr>
        <w:t xml:space="preserve">∈ </w:t>
      </w:r>
      <w:r>
        <w:rPr>
          <w:sz w:val="20"/>
        </w:rPr>
        <w:t>{state,   comp,</w:t>
      </w:r>
    </w:p>
    <w:p w14:paraId="12CCD2C4" w14:textId="77777777" w:rsidR="00BE18DA" w:rsidRDefault="00944C04">
      <w:pPr>
        <w:pStyle w:val="Corpsdetexte"/>
        <w:spacing w:line="240" w:lineRule="exact"/>
        <w:ind w:left="119"/>
        <w:jc w:val="both"/>
      </w:pPr>
      <w:r>
        <w:t xml:space="preserve">conc}. </w:t>
      </w:r>
      <w:r>
        <w:rPr>
          <w:rFonts w:ascii="Bookman Old Style"/>
          <w:i/>
        </w:rPr>
        <w:t xml:space="preserve">s </w:t>
      </w:r>
      <w:r>
        <w:t xml:space="preserve">has an </w:t>
      </w:r>
      <w:r>
        <w:rPr>
          <w:rFonts w:ascii="Bookman Old Style"/>
          <w:i/>
        </w:rPr>
        <w:t>entry</w:t>
      </w:r>
      <w:r>
        <w:t xml:space="preserve">, an </w:t>
      </w:r>
      <w:r>
        <w:rPr>
          <w:rFonts w:ascii="Bookman Old Style"/>
          <w:i/>
        </w:rPr>
        <w:t xml:space="preserve">exit </w:t>
      </w:r>
      <w:r>
        <w:t xml:space="preserve">and a </w:t>
      </w:r>
      <w:r>
        <w:rPr>
          <w:rFonts w:ascii="Bookman Old Style"/>
          <w:i/>
        </w:rPr>
        <w:t xml:space="preserve">doActivity </w:t>
      </w:r>
      <w:r>
        <w:t xml:space="preserve">action. A composite </w:t>
      </w:r>
      <w:commentRangeStart w:id="93"/>
      <w:r>
        <w:t xml:space="preserve">state </w:t>
      </w:r>
      <w:r>
        <w:rPr>
          <w:rFonts w:ascii="Bookman Old Style"/>
          <w:i/>
        </w:rPr>
        <w:t xml:space="preserve">cs </w:t>
      </w:r>
      <w:r>
        <w:t>contains one or more vertexes</w:t>
      </w:r>
      <w:commentRangeEnd w:id="93"/>
      <w:r w:rsidR="00C93EE8">
        <w:rPr>
          <w:rStyle w:val="Marquedecommentaire"/>
        </w:rPr>
        <w:commentReference w:id="93"/>
      </w:r>
      <w:r>
        <w:t xml:space="preserve">. </w:t>
      </w:r>
      <w:r>
        <w:rPr>
          <w:spacing w:val="-8"/>
        </w:rPr>
        <w:t xml:space="preserve">We </w:t>
      </w:r>
      <w:r>
        <w:t xml:space="preserve">write </w:t>
      </w:r>
      <w:r>
        <w:rPr>
          <w:rFonts w:ascii="Bookman Old Style"/>
          <w:i/>
        </w:rPr>
        <w:t>vertices</w:t>
      </w:r>
      <w:r>
        <w:rPr>
          <w:rFonts w:ascii="Tahoma"/>
        </w:rPr>
        <w:t>(</w:t>
      </w:r>
      <w:r>
        <w:rPr>
          <w:rFonts w:ascii="Bookman Old Style"/>
          <w:i/>
        </w:rPr>
        <w:t>cs</w:t>
      </w:r>
      <w:r>
        <w:rPr>
          <w:rFonts w:ascii="Tahoma"/>
        </w:rPr>
        <w:t>)</w:t>
      </w:r>
      <w:r>
        <w:rPr>
          <w:rFonts w:ascii="Tahoma"/>
          <w:spacing w:val="-26"/>
        </w:rPr>
        <w:t xml:space="preserve"> </w:t>
      </w:r>
      <w:r>
        <w:t>is</w:t>
      </w:r>
      <w:r>
        <w:rPr>
          <w:spacing w:val="-13"/>
        </w:rPr>
        <w:t xml:space="preserve"> </w:t>
      </w:r>
      <w:r>
        <w:t>a</w:t>
      </w:r>
      <w:r>
        <w:rPr>
          <w:spacing w:val="-13"/>
        </w:rPr>
        <w:t xml:space="preserve"> </w:t>
      </w:r>
      <w:r>
        <w:t>set</w:t>
      </w:r>
      <w:r>
        <w:rPr>
          <w:spacing w:val="-13"/>
        </w:rPr>
        <w:t xml:space="preserve"> </w:t>
      </w:r>
      <w:r>
        <w:t>of</w:t>
      </w:r>
      <w:r>
        <w:rPr>
          <w:spacing w:val="-13"/>
        </w:rPr>
        <w:t xml:space="preserve"> </w:t>
      </w:r>
      <w:r>
        <w:t>vertexes</w:t>
      </w:r>
      <w:r>
        <w:rPr>
          <w:spacing w:val="-13"/>
        </w:rPr>
        <w:t xml:space="preserve"> </w:t>
      </w:r>
      <w:r>
        <w:t>contained</w:t>
      </w:r>
      <w:r>
        <w:rPr>
          <w:spacing w:val="-13"/>
        </w:rPr>
        <w:t xml:space="preserve"> </w:t>
      </w:r>
      <w:r>
        <w:t>by</w:t>
      </w:r>
      <w:r>
        <w:rPr>
          <w:spacing w:val="-13"/>
        </w:rPr>
        <w:t xml:space="preserve"> </w:t>
      </w:r>
      <w:r>
        <w:rPr>
          <w:rFonts w:ascii="Bookman Old Style"/>
          <w:i/>
        </w:rPr>
        <w:t>cs</w:t>
      </w:r>
      <w:r>
        <w:rPr>
          <w:rFonts w:ascii="Bookman Old Style"/>
          <w:i/>
          <w:spacing w:val="-23"/>
        </w:rPr>
        <w:t xml:space="preserve"> </w:t>
      </w:r>
      <w:r>
        <w:t>and,</w:t>
      </w:r>
      <w:r>
        <w:rPr>
          <w:spacing w:val="-13"/>
        </w:rPr>
        <w:t xml:space="preserve"> </w:t>
      </w:r>
      <w:r>
        <w:rPr>
          <w:spacing w:val="-3"/>
        </w:rPr>
        <w:t xml:space="preserve">inversely, </w:t>
      </w:r>
      <w:r>
        <w:rPr>
          <w:rFonts w:ascii="Bookman Old Style"/>
          <w:i/>
          <w:spacing w:val="2"/>
        </w:rPr>
        <w:t>owner</w:t>
      </w:r>
      <w:r>
        <w:rPr>
          <w:rFonts w:ascii="Tahoma"/>
          <w:spacing w:val="2"/>
        </w:rPr>
        <w:t>(</w:t>
      </w:r>
      <w:r>
        <w:rPr>
          <w:rFonts w:ascii="Bookman Old Style"/>
          <w:i/>
          <w:spacing w:val="2"/>
        </w:rPr>
        <w:t>v</w:t>
      </w:r>
      <w:r>
        <w:rPr>
          <w:rFonts w:ascii="Tahoma"/>
          <w:spacing w:val="2"/>
        </w:rPr>
        <w:t xml:space="preserve">) </w:t>
      </w:r>
      <w:r>
        <w:t xml:space="preserve">refers to the containing state of the vertex </w:t>
      </w:r>
      <w:r>
        <w:rPr>
          <w:spacing w:val="15"/>
        </w:rPr>
        <w:t xml:space="preserve"> </w:t>
      </w:r>
      <w:r>
        <w:rPr>
          <w:rFonts w:ascii="Bookman Old Style"/>
          <w:i/>
          <w:spacing w:val="3"/>
        </w:rPr>
        <w:t>v</w:t>
      </w:r>
      <w:r>
        <w:rPr>
          <w:spacing w:val="3"/>
        </w:rPr>
        <w:t>.</w:t>
      </w:r>
    </w:p>
    <w:p w14:paraId="56BE5556" w14:textId="77777777" w:rsidR="00BE18DA" w:rsidRDefault="00944C04">
      <w:pPr>
        <w:spacing w:before="15" w:line="232" w:lineRule="auto"/>
        <w:ind w:left="119"/>
        <w:jc w:val="both"/>
        <w:rPr>
          <w:sz w:val="20"/>
        </w:rPr>
      </w:pPr>
      <w:r>
        <w:rPr>
          <w:b/>
          <w:sz w:val="20"/>
        </w:rPr>
        <w:t xml:space="preserve">Definition II.4. </w:t>
      </w:r>
      <w:r>
        <w:rPr>
          <w:sz w:val="20"/>
        </w:rPr>
        <w:t xml:space="preserve">An action </w:t>
      </w:r>
      <w:commentRangeStart w:id="94"/>
      <w:r>
        <w:rPr>
          <w:rFonts w:ascii="Bookman Old Style" w:hAnsi="Bookman Old Style"/>
          <w:i/>
          <w:sz w:val="20"/>
        </w:rPr>
        <w:t xml:space="preserve">act </w:t>
      </w:r>
      <w:r>
        <w:rPr>
          <w:rFonts w:ascii="Meiryo" w:hAnsi="Meiryo"/>
          <w:i/>
          <w:sz w:val="20"/>
        </w:rPr>
        <w:t xml:space="preserve">∈ </w:t>
      </w:r>
      <w:r>
        <w:rPr>
          <w:rFonts w:ascii="Bookman Old Style" w:hAnsi="Bookman Old Style"/>
          <w:i/>
          <w:sz w:val="20"/>
        </w:rPr>
        <w:t xml:space="preserve">ActLang </w:t>
      </w:r>
      <w:r>
        <w:rPr>
          <w:sz w:val="20"/>
        </w:rPr>
        <w:t xml:space="preserve">is </w:t>
      </w:r>
      <w:commentRangeEnd w:id="94"/>
      <w:r w:rsidR="003C10BA">
        <w:rPr>
          <w:rStyle w:val="Marquedecommentaire"/>
        </w:rPr>
        <w:commentReference w:id="94"/>
      </w:r>
      <w:r>
        <w:rPr>
          <w:sz w:val="20"/>
        </w:rPr>
        <w:t xml:space="preserve">a set of statements written in an object-oriented programming lan- guage </w:t>
      </w:r>
      <w:r>
        <w:rPr>
          <w:rFonts w:ascii="Bookman Old Style" w:hAnsi="Bookman Old Style"/>
          <w:i/>
          <w:sz w:val="20"/>
        </w:rPr>
        <w:t>ActLang</w:t>
      </w:r>
      <w:r>
        <w:rPr>
          <w:sz w:val="20"/>
        </w:rPr>
        <w:t xml:space="preserve">. A guard is a boolean expression written in </w:t>
      </w:r>
      <w:r>
        <w:rPr>
          <w:rFonts w:ascii="Bookman Old Style" w:hAnsi="Bookman Old Style"/>
          <w:i/>
          <w:sz w:val="20"/>
        </w:rPr>
        <w:t>ActLang</w:t>
      </w:r>
      <w:r>
        <w:rPr>
          <w:sz w:val="20"/>
        </w:rPr>
        <w:t>.</w:t>
      </w:r>
    </w:p>
    <w:p w14:paraId="5EDC9D8E" w14:textId="77777777" w:rsidR="00BE18DA" w:rsidRDefault="00944C04">
      <w:pPr>
        <w:pStyle w:val="Corpsdetexte"/>
        <w:spacing w:before="27" w:line="225" w:lineRule="auto"/>
        <w:ind w:left="119"/>
        <w:jc w:val="both"/>
      </w:pPr>
      <w:r>
        <w:rPr>
          <w:b/>
        </w:rPr>
        <w:t xml:space="preserve">Definition II.5. </w:t>
      </w:r>
      <w:r>
        <w:t xml:space="preserve">A transition </w:t>
      </w:r>
      <w:r>
        <w:rPr>
          <w:rFonts w:ascii="Bookman Old Style" w:hAnsi="Bookman Old Style"/>
          <w:i/>
        </w:rPr>
        <w:t xml:space="preserve">t </w:t>
      </w:r>
      <w:r>
        <w:rPr>
          <w:rFonts w:ascii="Meiryo" w:hAnsi="Meiryo"/>
          <w:i/>
        </w:rPr>
        <w:t xml:space="preserve">∈ </w:t>
      </w:r>
      <w:r>
        <w:rPr>
          <w:rFonts w:ascii="Bookman Old Style" w:hAnsi="Bookman Old Style"/>
          <w:i/>
        </w:rPr>
        <w:t xml:space="preserve">T </w:t>
      </w:r>
      <w:r>
        <w:t xml:space="preserve">is an edge connecting two vertexes. The source and target vertexes of an </w:t>
      </w:r>
      <w:commentRangeStart w:id="95"/>
      <w:r>
        <w:t xml:space="preserve">edge ed </w:t>
      </w:r>
      <w:commentRangeEnd w:id="95"/>
      <w:r w:rsidR="003C10BA">
        <w:rPr>
          <w:rStyle w:val="Marquedecommentaire"/>
        </w:rPr>
        <w:commentReference w:id="95"/>
      </w:r>
      <w:r>
        <w:t>are ob- tained</w:t>
      </w:r>
      <w:r>
        <w:rPr>
          <w:spacing w:val="-4"/>
        </w:rPr>
        <w:t xml:space="preserve"> </w:t>
      </w:r>
      <w:r>
        <w:t>by</w:t>
      </w:r>
      <w:r>
        <w:rPr>
          <w:spacing w:val="-4"/>
        </w:rPr>
        <w:t xml:space="preserve"> </w:t>
      </w:r>
      <w:r>
        <w:rPr>
          <w:rFonts w:ascii="Bookman Old Style" w:hAnsi="Bookman Old Style"/>
          <w:i/>
        </w:rPr>
        <w:t>src</w:t>
      </w:r>
      <w:r>
        <w:rPr>
          <w:rFonts w:ascii="Tahoma" w:hAnsi="Tahoma"/>
        </w:rPr>
        <w:t>(</w:t>
      </w:r>
      <w:r>
        <w:rPr>
          <w:rFonts w:ascii="Bookman Old Style" w:hAnsi="Bookman Old Style"/>
          <w:i/>
        </w:rPr>
        <w:t>t</w:t>
      </w:r>
      <w:r>
        <w:rPr>
          <w:rFonts w:ascii="Tahoma" w:hAnsi="Tahoma"/>
        </w:rPr>
        <w:t>)</w:t>
      </w:r>
      <w:r>
        <w:rPr>
          <w:rFonts w:ascii="Tahoma" w:hAnsi="Tahoma"/>
          <w:spacing w:val="-17"/>
        </w:rPr>
        <w:t xml:space="preserve"> </w:t>
      </w:r>
      <w:r>
        <w:t>and</w:t>
      </w:r>
      <w:r>
        <w:rPr>
          <w:spacing w:val="-4"/>
        </w:rPr>
        <w:t xml:space="preserve"> </w:t>
      </w:r>
      <w:r>
        <w:rPr>
          <w:rFonts w:ascii="Bookman Old Style" w:hAnsi="Bookman Old Style"/>
          <w:i/>
        </w:rPr>
        <w:t>tgt</w:t>
      </w:r>
      <w:r>
        <w:rPr>
          <w:rFonts w:ascii="Tahoma" w:hAnsi="Tahoma"/>
        </w:rPr>
        <w:t>(</w:t>
      </w:r>
      <w:r>
        <w:rPr>
          <w:rFonts w:ascii="Bookman Old Style" w:hAnsi="Bookman Old Style"/>
          <w:i/>
        </w:rPr>
        <w:t>t</w:t>
      </w:r>
      <w:r>
        <w:rPr>
          <w:rFonts w:ascii="Tahoma" w:hAnsi="Tahoma"/>
        </w:rPr>
        <w:t>)</w:t>
      </w:r>
      <w:r>
        <w:t>.</w:t>
      </w:r>
      <w:r>
        <w:rPr>
          <w:spacing w:val="-4"/>
        </w:rPr>
        <w:t xml:space="preserve"> </w:t>
      </w:r>
      <w:r>
        <w:t>A</w:t>
      </w:r>
      <w:r>
        <w:rPr>
          <w:spacing w:val="-4"/>
        </w:rPr>
        <w:t xml:space="preserve"> </w:t>
      </w:r>
      <w:r>
        <w:t>transition</w:t>
      </w:r>
      <w:r>
        <w:rPr>
          <w:spacing w:val="-4"/>
        </w:rPr>
        <w:t xml:space="preserve"> </w:t>
      </w:r>
      <w:r>
        <w:t>has</w:t>
      </w:r>
      <w:r>
        <w:rPr>
          <w:spacing w:val="-4"/>
        </w:rPr>
        <w:t xml:space="preserve"> </w:t>
      </w:r>
      <w:r>
        <w:t>a</w:t>
      </w:r>
      <w:r>
        <w:rPr>
          <w:spacing w:val="-4"/>
        </w:rPr>
        <w:t xml:space="preserve"> </w:t>
      </w:r>
      <w:r>
        <w:t>guard</w:t>
      </w:r>
      <w:r>
        <w:rPr>
          <w:spacing w:val="-4"/>
        </w:rPr>
        <w:t xml:space="preserve"> </w:t>
      </w:r>
      <w:r>
        <w:rPr>
          <w:rFonts w:ascii="Bookman Old Style" w:hAnsi="Bookman Old Style"/>
          <w:i/>
        </w:rPr>
        <w:t>guard</w:t>
      </w:r>
      <w:r>
        <w:rPr>
          <w:rFonts w:ascii="Tahoma" w:hAnsi="Tahoma"/>
        </w:rPr>
        <w:t>(</w:t>
      </w:r>
      <w:r>
        <w:rPr>
          <w:rFonts w:ascii="Bookman Old Style" w:hAnsi="Bookman Old Style"/>
          <w:i/>
        </w:rPr>
        <w:t>t</w:t>
      </w:r>
      <w:r>
        <w:rPr>
          <w:rFonts w:ascii="Tahoma" w:hAnsi="Tahoma"/>
        </w:rPr>
        <w:t>)</w:t>
      </w:r>
      <w:r>
        <w:t>,</w:t>
      </w:r>
    </w:p>
    <w:p w14:paraId="50953E35" w14:textId="77777777" w:rsidR="00BE18DA" w:rsidRDefault="00944C04">
      <w:pPr>
        <w:pStyle w:val="Corpsdetexte"/>
        <w:spacing w:line="259" w:lineRule="exact"/>
        <w:ind w:left="119"/>
        <w:jc w:val="both"/>
      </w:pPr>
      <w:r>
        <w:t xml:space="preserve">an effect </w:t>
      </w:r>
      <w:r>
        <w:rPr>
          <w:rFonts w:ascii="Bookman Old Style" w:hAnsi="Bookman Old Style"/>
          <w:i/>
        </w:rPr>
        <w:t>effect</w:t>
      </w:r>
      <w:r>
        <w:rPr>
          <w:rFonts w:ascii="Tahoma" w:hAnsi="Tahoma"/>
        </w:rPr>
        <w:t>(</w:t>
      </w:r>
      <w:r>
        <w:rPr>
          <w:rFonts w:ascii="Bookman Old Style" w:hAnsi="Bookman Old Style"/>
          <w:i/>
        </w:rPr>
        <w:t>t</w:t>
      </w:r>
      <w:r>
        <w:rPr>
          <w:rFonts w:ascii="Tahoma" w:hAnsi="Tahoma"/>
        </w:rPr>
        <w:t>)</w:t>
      </w:r>
      <w:r>
        <w:t xml:space="preserve">, and is associated with a set of events </w:t>
      </w:r>
      <w:r>
        <w:rPr>
          <w:rFonts w:ascii="Meiryo" w:hAnsi="Meiryo"/>
          <w:i/>
        </w:rPr>
        <w:t xml:space="preserve">⊂ </w:t>
      </w:r>
      <w:r>
        <w:t>E.</w:t>
      </w:r>
    </w:p>
    <w:p w14:paraId="08804722" w14:textId="5E2E5C90" w:rsidR="00BE18DA" w:rsidRDefault="00944C04">
      <w:pPr>
        <w:spacing w:before="59" w:line="139" w:lineRule="auto"/>
        <w:ind w:left="119"/>
        <w:jc w:val="both"/>
        <w:rPr>
          <w:sz w:val="20"/>
        </w:rPr>
      </w:pPr>
      <w:r>
        <w:rPr>
          <w:spacing w:val="-8"/>
          <w:sz w:val="20"/>
        </w:rPr>
        <w:t>We</w:t>
      </w:r>
      <w:r>
        <w:rPr>
          <w:spacing w:val="-9"/>
          <w:sz w:val="20"/>
        </w:rPr>
        <w:t xml:space="preserve"> </w:t>
      </w:r>
      <w:r>
        <w:rPr>
          <w:sz w:val="20"/>
        </w:rPr>
        <w:t>write</w:t>
      </w:r>
      <w:r>
        <w:rPr>
          <w:spacing w:val="-9"/>
          <w:sz w:val="20"/>
        </w:rPr>
        <w:t xml:space="preserve"> </w:t>
      </w:r>
      <w:r>
        <w:rPr>
          <w:rFonts w:ascii="Bookman Old Style" w:hAnsi="Bookman Old Style"/>
          <w:i/>
          <w:sz w:val="20"/>
        </w:rPr>
        <w:t>events</w:t>
      </w:r>
      <w:r>
        <w:rPr>
          <w:rFonts w:ascii="Tahoma" w:hAnsi="Tahoma"/>
          <w:sz w:val="20"/>
        </w:rPr>
        <w:t>(</w:t>
      </w:r>
      <w:r>
        <w:rPr>
          <w:rFonts w:ascii="Bookman Old Style" w:hAnsi="Bookman Old Style"/>
          <w:i/>
          <w:sz w:val="20"/>
        </w:rPr>
        <w:t>t</w:t>
      </w:r>
      <w:r>
        <w:rPr>
          <w:rFonts w:ascii="Tahoma" w:hAnsi="Tahoma"/>
          <w:sz w:val="20"/>
        </w:rPr>
        <w:t>)</w:t>
      </w:r>
      <w:r>
        <w:rPr>
          <w:rFonts w:ascii="Tahoma" w:hAnsi="Tahoma"/>
          <w:spacing w:val="-21"/>
          <w:sz w:val="20"/>
        </w:rPr>
        <w:t xml:space="preserve"> </w:t>
      </w:r>
      <w:r>
        <w:rPr>
          <w:sz w:val="20"/>
        </w:rPr>
        <w:t>as</w:t>
      </w:r>
      <w:r>
        <w:rPr>
          <w:spacing w:val="-9"/>
          <w:sz w:val="20"/>
        </w:rPr>
        <w:t xml:space="preserve"> </w:t>
      </w:r>
      <w:r>
        <w:rPr>
          <w:sz w:val="20"/>
        </w:rPr>
        <w:t>the</w:t>
      </w:r>
      <w:r>
        <w:rPr>
          <w:spacing w:val="-9"/>
          <w:sz w:val="20"/>
        </w:rPr>
        <w:t xml:space="preserve"> </w:t>
      </w:r>
      <w:r>
        <w:rPr>
          <w:sz w:val="20"/>
        </w:rPr>
        <w:t>associated</w:t>
      </w:r>
      <w:r>
        <w:rPr>
          <w:spacing w:val="-9"/>
          <w:sz w:val="20"/>
        </w:rPr>
        <w:t xml:space="preserve"> </w:t>
      </w:r>
      <w:r>
        <w:rPr>
          <w:sz w:val="20"/>
        </w:rPr>
        <w:t>set</w:t>
      </w:r>
      <w:r>
        <w:rPr>
          <w:spacing w:val="-9"/>
          <w:sz w:val="20"/>
        </w:rPr>
        <w:t xml:space="preserve"> </w:t>
      </w:r>
      <w:r>
        <w:rPr>
          <w:sz w:val="20"/>
        </w:rPr>
        <w:t>of</w:t>
      </w:r>
      <w:r>
        <w:rPr>
          <w:spacing w:val="-9"/>
          <w:sz w:val="20"/>
        </w:rPr>
        <w:t xml:space="preserve"> </w:t>
      </w:r>
      <w:r>
        <w:rPr>
          <w:sz w:val="20"/>
        </w:rPr>
        <w:t>events.</w:t>
      </w:r>
      <w:r>
        <w:rPr>
          <w:spacing w:val="-9"/>
          <w:sz w:val="20"/>
        </w:rPr>
        <w:t xml:space="preserve"> </w:t>
      </w:r>
      <w:r>
        <w:rPr>
          <w:sz w:val="20"/>
        </w:rPr>
        <w:t>A</w:t>
      </w:r>
      <w:r>
        <w:rPr>
          <w:spacing w:val="-9"/>
          <w:sz w:val="20"/>
        </w:rPr>
        <w:t xml:space="preserve"> </w:t>
      </w:r>
      <w:r>
        <w:rPr>
          <w:sz w:val="20"/>
        </w:rPr>
        <w:t>transition has</w:t>
      </w:r>
      <w:r>
        <w:rPr>
          <w:spacing w:val="8"/>
          <w:sz w:val="20"/>
        </w:rPr>
        <w:t xml:space="preserve"> </w:t>
      </w:r>
      <w:r>
        <w:rPr>
          <w:sz w:val="20"/>
        </w:rPr>
        <w:t>a</w:t>
      </w:r>
      <w:r>
        <w:rPr>
          <w:spacing w:val="7"/>
          <w:sz w:val="20"/>
        </w:rPr>
        <w:t xml:space="preserve"> </w:t>
      </w:r>
      <w:r>
        <w:rPr>
          <w:sz w:val="20"/>
        </w:rPr>
        <w:t>type</w:t>
      </w:r>
      <w:r>
        <w:rPr>
          <w:spacing w:val="7"/>
          <w:sz w:val="20"/>
        </w:rPr>
        <w:t xml:space="preserve"> </w:t>
      </w:r>
      <w:r>
        <w:rPr>
          <w:rFonts w:ascii="Bookman Old Style" w:hAnsi="Bookman Old Style"/>
          <w:i/>
          <w:sz w:val="20"/>
        </w:rPr>
        <w:t>t.type</w:t>
      </w:r>
      <w:r>
        <w:rPr>
          <w:rFonts w:ascii="Bookman Old Style" w:hAnsi="Bookman Old Style"/>
          <w:i/>
          <w:spacing w:val="-2"/>
          <w:sz w:val="20"/>
        </w:rPr>
        <w:t xml:space="preserve"> </w:t>
      </w:r>
      <w:r>
        <w:rPr>
          <w:rFonts w:ascii="Meiryo" w:hAnsi="Meiryo"/>
          <w:i/>
          <w:sz w:val="20"/>
        </w:rPr>
        <w:t>∈</w:t>
      </w:r>
      <w:r>
        <w:rPr>
          <w:rFonts w:ascii="Meiryo" w:hAnsi="Meiryo"/>
          <w:i/>
          <w:spacing w:val="-6"/>
          <w:sz w:val="20"/>
        </w:rPr>
        <w:t xml:space="preserve"> </w:t>
      </w:r>
      <w:r>
        <w:rPr>
          <w:rFonts w:ascii="Meiryo" w:hAnsi="Meiryo"/>
          <w:i/>
          <w:sz w:val="20"/>
        </w:rPr>
        <w:t>{</w:t>
      </w:r>
      <w:commentRangeStart w:id="96"/>
      <w:r>
        <w:rPr>
          <w:rFonts w:ascii="Bookman Old Style" w:hAnsi="Bookman Old Style"/>
          <w:i/>
          <w:sz w:val="20"/>
        </w:rPr>
        <w:t>trig,</w:t>
      </w:r>
      <w:r>
        <w:rPr>
          <w:rFonts w:ascii="Bookman Old Style" w:hAnsi="Bookman Old Style"/>
          <w:i/>
          <w:spacing w:val="-40"/>
          <w:sz w:val="20"/>
        </w:rPr>
        <w:t xml:space="preserve"> </w:t>
      </w:r>
      <w:r>
        <w:rPr>
          <w:rFonts w:ascii="Bookman Old Style" w:hAnsi="Bookman Old Style"/>
          <w:i/>
          <w:sz w:val="20"/>
        </w:rPr>
        <w:t>tless,</w:t>
      </w:r>
      <w:r>
        <w:rPr>
          <w:rFonts w:ascii="Bookman Old Style" w:hAnsi="Bookman Old Style"/>
          <w:i/>
          <w:spacing w:val="-40"/>
          <w:sz w:val="20"/>
        </w:rPr>
        <w:t xml:space="preserve"> </w:t>
      </w:r>
      <w:r>
        <w:rPr>
          <w:rFonts w:ascii="Bookman Old Style" w:hAnsi="Bookman Old Style"/>
          <w:i/>
          <w:sz w:val="20"/>
        </w:rPr>
        <w:t>gdless,</w:t>
      </w:r>
      <w:r>
        <w:rPr>
          <w:rFonts w:ascii="Bookman Old Style" w:hAnsi="Bookman Old Style"/>
          <w:i/>
          <w:spacing w:val="-40"/>
          <w:sz w:val="20"/>
        </w:rPr>
        <w:t xml:space="preserve"> </w:t>
      </w:r>
      <w:r>
        <w:rPr>
          <w:rFonts w:ascii="Bookman Old Style" w:hAnsi="Bookman Old Style"/>
          <w:i/>
          <w:spacing w:val="2"/>
          <w:sz w:val="20"/>
        </w:rPr>
        <w:t>triggdless</w:t>
      </w:r>
      <w:commentRangeEnd w:id="96"/>
      <w:r w:rsidR="003C10BA">
        <w:rPr>
          <w:rStyle w:val="Marquedecommentaire"/>
        </w:rPr>
        <w:commentReference w:id="96"/>
      </w:r>
      <w:r>
        <w:rPr>
          <w:rFonts w:ascii="Meiryo" w:hAnsi="Meiryo"/>
          <w:i/>
          <w:spacing w:val="2"/>
          <w:sz w:val="20"/>
        </w:rPr>
        <w:t>}</w:t>
      </w:r>
      <w:r>
        <w:rPr>
          <w:rFonts w:ascii="Meiryo" w:hAnsi="Meiryo"/>
          <w:i/>
          <w:spacing w:val="-10"/>
          <w:sz w:val="20"/>
        </w:rPr>
        <w:t xml:space="preserve"> </w:t>
      </w:r>
      <w:r>
        <w:rPr>
          <w:sz w:val="20"/>
        </w:rPr>
        <w:t>and</w:t>
      </w:r>
      <w:r>
        <w:rPr>
          <w:spacing w:val="7"/>
          <w:sz w:val="20"/>
        </w:rPr>
        <w:t xml:space="preserve"> </w:t>
      </w:r>
      <w:r>
        <w:rPr>
          <w:sz w:val="20"/>
        </w:rPr>
        <w:t>a kind</w:t>
      </w:r>
      <w:r>
        <w:rPr>
          <w:spacing w:val="-15"/>
          <w:sz w:val="20"/>
        </w:rPr>
        <w:t xml:space="preserve"> </w:t>
      </w:r>
      <w:r>
        <w:rPr>
          <w:rFonts w:ascii="Bookman Old Style" w:hAnsi="Bookman Old Style"/>
          <w:i/>
          <w:sz w:val="20"/>
        </w:rPr>
        <w:t>t.kind</w:t>
      </w:r>
      <w:r>
        <w:rPr>
          <w:rFonts w:ascii="Bookman Old Style" w:hAnsi="Bookman Old Style"/>
          <w:i/>
          <w:spacing w:val="-32"/>
          <w:sz w:val="20"/>
        </w:rPr>
        <w:t xml:space="preserve"> </w:t>
      </w:r>
      <w:r>
        <w:rPr>
          <w:rFonts w:ascii="Meiryo" w:hAnsi="Meiryo"/>
          <w:i/>
          <w:sz w:val="20"/>
        </w:rPr>
        <w:t>∈</w:t>
      </w:r>
      <w:r>
        <w:rPr>
          <w:rFonts w:ascii="Meiryo" w:hAnsi="Meiryo"/>
          <w:i/>
          <w:spacing w:val="-40"/>
          <w:sz w:val="20"/>
        </w:rPr>
        <w:t xml:space="preserve"> </w:t>
      </w:r>
      <w:r>
        <w:rPr>
          <w:rFonts w:ascii="Bookman Old Style" w:hAnsi="Bookman Old Style"/>
          <w:i/>
          <w:sz w:val="20"/>
        </w:rPr>
        <w:t>external,</w:t>
      </w:r>
      <w:r>
        <w:rPr>
          <w:rFonts w:ascii="Bookman Old Style" w:hAnsi="Bookman Old Style"/>
          <w:i/>
          <w:spacing w:val="-44"/>
          <w:sz w:val="20"/>
        </w:rPr>
        <w:t xml:space="preserve"> </w:t>
      </w:r>
      <w:ins w:id="97" w:author="RADERMACHER Ansgar 206501" w:date="2016-07-12T17:24:00Z">
        <w:r w:rsidR="003C10BA">
          <w:rPr>
            <w:rFonts w:ascii="Bookman Old Style" w:hAnsi="Bookman Old Style"/>
            <w:i/>
            <w:spacing w:val="-44"/>
            <w:sz w:val="20"/>
          </w:rPr>
          <w:t xml:space="preserve"> </w:t>
        </w:r>
      </w:ins>
      <w:r>
        <w:rPr>
          <w:rFonts w:ascii="Bookman Old Style" w:hAnsi="Bookman Old Style"/>
          <w:i/>
          <w:sz w:val="20"/>
        </w:rPr>
        <w:t>local,</w:t>
      </w:r>
      <w:ins w:id="98" w:author="RADERMACHER Ansgar 206501" w:date="2016-07-12T17:24:00Z">
        <w:r w:rsidR="003C10BA">
          <w:rPr>
            <w:rFonts w:ascii="Bookman Old Style" w:hAnsi="Bookman Old Style"/>
            <w:i/>
            <w:sz w:val="20"/>
          </w:rPr>
          <w:t xml:space="preserve"> </w:t>
        </w:r>
      </w:ins>
      <w:r>
        <w:rPr>
          <w:rFonts w:ascii="Bookman Old Style" w:hAnsi="Bookman Old Style"/>
          <w:i/>
          <w:spacing w:val="-44"/>
          <w:sz w:val="20"/>
        </w:rPr>
        <w:t xml:space="preserve"> </w:t>
      </w:r>
      <w:r>
        <w:rPr>
          <w:rFonts w:ascii="Bookman Old Style" w:hAnsi="Bookman Old Style"/>
          <w:i/>
          <w:sz w:val="20"/>
        </w:rPr>
        <w:t>internal</w:t>
      </w:r>
      <w:r>
        <w:rPr>
          <w:sz w:val="20"/>
        </w:rPr>
        <w:t>.</w:t>
      </w:r>
    </w:p>
    <w:p w14:paraId="3C358897" w14:textId="33A1E23F" w:rsidR="00BE18DA" w:rsidRDefault="00944C04">
      <w:pPr>
        <w:spacing w:before="121"/>
        <w:ind w:left="119"/>
        <w:jc w:val="both"/>
        <w:rPr>
          <w:sz w:val="20"/>
        </w:rPr>
      </w:pPr>
      <w:r>
        <w:rPr>
          <w:b/>
          <w:sz w:val="20"/>
        </w:rPr>
        <w:t xml:space="preserve">Definition II.6.  </w:t>
      </w:r>
      <w:r>
        <w:rPr>
          <w:sz w:val="20"/>
        </w:rPr>
        <w:t xml:space="preserve">An event is one of the </w:t>
      </w:r>
      <w:del w:id="99" w:author="RADERMACHER Ansgar 206501" w:date="2016-07-12T17:24:00Z">
        <w:r w:rsidDel="003C10BA">
          <w:rPr>
            <w:sz w:val="20"/>
          </w:rPr>
          <w:delText xml:space="preserve"> </w:delText>
        </w:r>
      </w:del>
      <w:r>
        <w:rPr>
          <w:sz w:val="20"/>
        </w:rPr>
        <w:t>followings:</w:t>
      </w:r>
    </w:p>
    <w:p w14:paraId="6CC5ED42" w14:textId="77777777" w:rsidR="00BE18DA" w:rsidRDefault="00944C04">
      <w:pPr>
        <w:pStyle w:val="Paragraphedeliste"/>
        <w:numPr>
          <w:ilvl w:val="0"/>
          <w:numId w:val="6"/>
        </w:numPr>
        <w:tabs>
          <w:tab w:val="left" w:pos="520"/>
        </w:tabs>
        <w:spacing w:before="163" w:line="247" w:lineRule="auto"/>
        <w:ind w:hanging="201"/>
        <w:rPr>
          <w:sz w:val="20"/>
        </w:rPr>
      </w:pPr>
      <w:r>
        <w:rPr>
          <w:sz w:val="20"/>
        </w:rPr>
        <w:t>A</w:t>
      </w:r>
      <w:r>
        <w:rPr>
          <w:spacing w:val="-9"/>
          <w:sz w:val="20"/>
        </w:rPr>
        <w:t xml:space="preserve"> </w:t>
      </w:r>
      <w:r>
        <w:rPr>
          <w:i/>
          <w:sz w:val="20"/>
        </w:rPr>
        <w:t>TimeEvent</w:t>
      </w:r>
      <w:r>
        <w:rPr>
          <w:i/>
          <w:spacing w:val="-7"/>
          <w:sz w:val="20"/>
        </w:rPr>
        <w:t xml:space="preserve"> </w:t>
      </w:r>
      <w:r>
        <w:rPr>
          <w:rFonts w:ascii="Bookman Old Style"/>
          <w:i/>
          <w:sz w:val="20"/>
        </w:rPr>
        <w:t>te</w:t>
      </w:r>
      <w:r>
        <w:rPr>
          <w:rFonts w:ascii="Bookman Old Style"/>
          <w:i/>
          <w:spacing w:val="-19"/>
          <w:sz w:val="20"/>
        </w:rPr>
        <w:t xml:space="preserve"> </w:t>
      </w:r>
      <w:r>
        <w:rPr>
          <w:sz w:val="20"/>
        </w:rPr>
        <w:t>specifies</w:t>
      </w:r>
      <w:r>
        <w:rPr>
          <w:spacing w:val="-9"/>
          <w:sz w:val="20"/>
        </w:rPr>
        <w:t xml:space="preserve"> </w:t>
      </w:r>
      <w:r>
        <w:rPr>
          <w:sz w:val="20"/>
        </w:rPr>
        <w:t>the</w:t>
      </w:r>
      <w:r>
        <w:rPr>
          <w:spacing w:val="-9"/>
          <w:sz w:val="20"/>
        </w:rPr>
        <w:t xml:space="preserve"> </w:t>
      </w:r>
      <w:r>
        <w:rPr>
          <w:sz w:val="20"/>
        </w:rPr>
        <w:t>time</w:t>
      </w:r>
      <w:r>
        <w:rPr>
          <w:spacing w:val="-9"/>
          <w:sz w:val="20"/>
        </w:rPr>
        <w:t xml:space="preserve"> </w:t>
      </w:r>
      <w:r>
        <w:rPr>
          <w:sz w:val="20"/>
        </w:rPr>
        <w:t>of</w:t>
      </w:r>
      <w:r>
        <w:rPr>
          <w:spacing w:val="-9"/>
          <w:sz w:val="20"/>
        </w:rPr>
        <w:t xml:space="preserve"> </w:t>
      </w:r>
      <w:r>
        <w:rPr>
          <w:sz w:val="20"/>
        </w:rPr>
        <w:t>occurrence</w:t>
      </w:r>
      <w:r>
        <w:rPr>
          <w:spacing w:val="-9"/>
          <w:sz w:val="20"/>
        </w:rPr>
        <w:t xml:space="preserve"> </w:t>
      </w:r>
      <w:r>
        <w:rPr>
          <w:rFonts w:ascii="Bookman Old Style"/>
          <w:i/>
          <w:sz w:val="20"/>
        </w:rPr>
        <w:t>d</w:t>
      </w:r>
      <w:r>
        <w:rPr>
          <w:rFonts w:ascii="Bookman Old Style"/>
          <w:i/>
          <w:spacing w:val="-19"/>
          <w:sz w:val="20"/>
        </w:rPr>
        <w:t xml:space="preserve"> </w:t>
      </w:r>
      <w:r>
        <w:rPr>
          <w:sz w:val="20"/>
        </w:rPr>
        <w:t>relative</w:t>
      </w:r>
      <w:r>
        <w:rPr>
          <w:w w:val="99"/>
          <w:sz w:val="20"/>
        </w:rPr>
        <w:t xml:space="preserve"> </w:t>
      </w:r>
      <w:r>
        <w:rPr>
          <w:sz w:val="20"/>
        </w:rPr>
        <w:t xml:space="preserve">to a starting time. The latter is specified when a state, which accepts the time event, is </w:t>
      </w:r>
      <w:r>
        <w:rPr>
          <w:spacing w:val="45"/>
          <w:sz w:val="20"/>
        </w:rPr>
        <w:t xml:space="preserve"> </w:t>
      </w:r>
      <w:r>
        <w:rPr>
          <w:sz w:val="20"/>
        </w:rPr>
        <w:t>entered.</w:t>
      </w:r>
    </w:p>
    <w:p w14:paraId="002BE61B" w14:textId="511BCC43" w:rsidR="00BE18DA" w:rsidRDefault="00944C04">
      <w:pPr>
        <w:pStyle w:val="Paragraphedeliste"/>
        <w:numPr>
          <w:ilvl w:val="0"/>
          <w:numId w:val="6"/>
        </w:numPr>
        <w:tabs>
          <w:tab w:val="left" w:pos="520"/>
        </w:tabs>
        <w:spacing w:before="1" w:line="247" w:lineRule="auto"/>
        <w:ind w:hanging="201"/>
        <w:rPr>
          <w:sz w:val="20"/>
        </w:rPr>
      </w:pPr>
      <w:r>
        <w:rPr>
          <w:sz w:val="20"/>
        </w:rPr>
        <w:t xml:space="preserve">A </w:t>
      </w:r>
      <w:r>
        <w:rPr>
          <w:i/>
          <w:sz w:val="20"/>
        </w:rPr>
        <w:t xml:space="preserve">SignalEvent </w:t>
      </w:r>
      <w:r>
        <w:rPr>
          <w:rFonts w:ascii="Bookman Old Style"/>
          <w:i/>
          <w:sz w:val="20"/>
        </w:rPr>
        <w:t xml:space="preserve">se </w:t>
      </w:r>
      <w:r>
        <w:rPr>
          <w:sz w:val="20"/>
        </w:rPr>
        <w:t xml:space="preserve">is associated with a signal </w:t>
      </w:r>
      <w:r>
        <w:rPr>
          <w:rFonts w:ascii="Bookman Old Style"/>
          <w:i/>
          <w:sz w:val="20"/>
        </w:rPr>
        <w:t>sig</w:t>
      </w:r>
      <w:r>
        <w:rPr>
          <w:sz w:val="20"/>
        </w:rPr>
        <w:t xml:space="preserve">, whose data are described by its attributes and </w:t>
      </w:r>
      <w:del w:id="100" w:author="RADERMACHER Ansgar 206501" w:date="2016-07-12T17:25:00Z">
        <w:r w:rsidDel="003C10BA">
          <w:rPr>
            <w:sz w:val="20"/>
          </w:rPr>
          <w:delText xml:space="preserve">is </w:delText>
        </w:r>
      </w:del>
      <w:r>
        <w:rPr>
          <w:sz w:val="20"/>
        </w:rPr>
        <w:t>occurr</w:t>
      </w:r>
      <w:del w:id="101" w:author="RADERMACHER Ansgar 206501" w:date="2016-07-12T17:25:00Z">
        <w:r w:rsidDel="003C10BA">
          <w:rPr>
            <w:sz w:val="20"/>
          </w:rPr>
          <w:delText>ed</w:delText>
        </w:r>
      </w:del>
      <w:ins w:id="102" w:author="RADERMACHER Ansgar 206501" w:date="2016-07-12T17:25:00Z">
        <w:r w:rsidR="003C10BA">
          <w:rPr>
            <w:sz w:val="20"/>
          </w:rPr>
          <w:t>s</w:t>
        </w:r>
      </w:ins>
      <w:r>
        <w:rPr>
          <w:sz w:val="20"/>
        </w:rPr>
        <w:t xml:space="preserve"> if </w:t>
      </w:r>
      <w:r>
        <w:rPr>
          <w:rFonts w:ascii="Bookman Old Style"/>
          <w:i/>
          <w:sz w:val="20"/>
        </w:rPr>
        <w:t xml:space="preserve">sig </w:t>
      </w:r>
      <w:r>
        <w:rPr>
          <w:sz w:val="20"/>
        </w:rPr>
        <w:t>is received by a component, which is an active UML class.</w:t>
      </w:r>
    </w:p>
    <w:p w14:paraId="2F27474B" w14:textId="05A60F4E" w:rsidR="00BE18DA" w:rsidRDefault="00944C04">
      <w:pPr>
        <w:pStyle w:val="Paragraphedeliste"/>
        <w:numPr>
          <w:ilvl w:val="0"/>
          <w:numId w:val="6"/>
        </w:numPr>
        <w:tabs>
          <w:tab w:val="left" w:pos="520"/>
        </w:tabs>
        <w:spacing w:before="6" w:line="232" w:lineRule="auto"/>
        <w:ind w:hanging="201"/>
        <w:rPr>
          <w:sz w:val="20"/>
        </w:rPr>
      </w:pPr>
      <w:r>
        <w:rPr>
          <w:sz w:val="20"/>
        </w:rPr>
        <w:t xml:space="preserve">A </w:t>
      </w:r>
      <w:r>
        <w:rPr>
          <w:i/>
          <w:sz w:val="20"/>
        </w:rPr>
        <w:t xml:space="preserve">ChangeEvent </w:t>
      </w:r>
      <w:r>
        <w:rPr>
          <w:rFonts w:ascii="Bookman Old Style"/>
          <w:i/>
          <w:sz w:val="20"/>
        </w:rPr>
        <w:t xml:space="preserve">che </w:t>
      </w:r>
      <w:r>
        <w:rPr>
          <w:sz w:val="20"/>
        </w:rPr>
        <w:t xml:space="preserve">is associated with a boolean ex- pression </w:t>
      </w:r>
      <w:r>
        <w:rPr>
          <w:rFonts w:ascii="Bookman Old Style"/>
          <w:i/>
          <w:sz w:val="20"/>
        </w:rPr>
        <w:t>ex</w:t>
      </w:r>
      <w:r>
        <w:rPr>
          <w:rFonts w:ascii="Tahoma"/>
          <w:sz w:val="20"/>
        </w:rPr>
        <w:t>(</w:t>
      </w:r>
      <w:r>
        <w:rPr>
          <w:rFonts w:ascii="Bookman Old Style"/>
          <w:i/>
          <w:sz w:val="20"/>
        </w:rPr>
        <w:t>che</w:t>
      </w:r>
      <w:r>
        <w:rPr>
          <w:rFonts w:ascii="Tahoma"/>
          <w:sz w:val="20"/>
        </w:rPr>
        <w:t xml:space="preserve">) </w:t>
      </w:r>
      <w:r>
        <w:rPr>
          <w:sz w:val="20"/>
        </w:rPr>
        <w:t xml:space="preserve">written in </w:t>
      </w:r>
      <w:r>
        <w:rPr>
          <w:rFonts w:ascii="Bookman Old Style"/>
          <w:i/>
          <w:sz w:val="20"/>
        </w:rPr>
        <w:t>ActLang</w:t>
      </w:r>
      <w:r>
        <w:rPr>
          <w:sz w:val="20"/>
        </w:rPr>
        <w:t xml:space="preserve">. </w:t>
      </w:r>
      <w:r>
        <w:rPr>
          <w:rFonts w:ascii="Bookman Old Style"/>
          <w:i/>
          <w:sz w:val="20"/>
        </w:rPr>
        <w:t xml:space="preserve">che </w:t>
      </w:r>
      <w:r>
        <w:rPr>
          <w:sz w:val="20"/>
        </w:rPr>
        <w:t xml:space="preserve">is emitted if </w:t>
      </w:r>
      <w:r>
        <w:rPr>
          <w:rFonts w:ascii="Bookman Old Style"/>
          <w:i/>
          <w:sz w:val="20"/>
        </w:rPr>
        <w:t>ex</w:t>
      </w:r>
      <w:r>
        <w:rPr>
          <w:rFonts w:ascii="Tahoma"/>
          <w:sz w:val="20"/>
        </w:rPr>
        <w:t>(</w:t>
      </w:r>
      <w:r>
        <w:rPr>
          <w:rFonts w:ascii="Bookman Old Style"/>
          <w:i/>
          <w:sz w:val="20"/>
        </w:rPr>
        <w:t>che</w:t>
      </w:r>
      <w:r>
        <w:rPr>
          <w:rFonts w:ascii="Tahoma"/>
          <w:sz w:val="20"/>
        </w:rPr>
        <w:t xml:space="preserve">) </w:t>
      </w:r>
      <w:r>
        <w:rPr>
          <w:sz w:val="20"/>
        </w:rPr>
        <w:t xml:space="preserve">changes from true </w:t>
      </w:r>
      <w:ins w:id="103" w:author="RADERMACHER Ansgar 206501" w:date="2016-07-12T17:25:00Z">
        <w:r w:rsidR="003C10BA">
          <w:rPr>
            <w:sz w:val="20"/>
          </w:rPr>
          <w:t>to false or vice versa.</w:t>
        </w:r>
      </w:ins>
      <w:del w:id="104" w:author="RADERMACHER Ansgar 206501" w:date="2016-07-12T17:25:00Z">
        <w:r w:rsidDel="003C10BA">
          <w:rPr>
            <w:sz w:val="20"/>
          </w:rPr>
          <w:delText xml:space="preserve">(false) to false </w:delText>
        </w:r>
        <w:r w:rsidDel="003C10BA">
          <w:rPr>
            <w:spacing w:val="13"/>
            <w:sz w:val="20"/>
          </w:rPr>
          <w:delText xml:space="preserve"> </w:delText>
        </w:r>
        <w:r w:rsidDel="003C10BA">
          <w:rPr>
            <w:sz w:val="20"/>
          </w:rPr>
          <w:delText>(true).</w:delText>
        </w:r>
      </w:del>
    </w:p>
    <w:p w14:paraId="10E6C58B" w14:textId="49A8B6AD" w:rsidR="00BE18DA" w:rsidRDefault="00944C04">
      <w:pPr>
        <w:pStyle w:val="Paragraphedeliste"/>
        <w:numPr>
          <w:ilvl w:val="0"/>
          <w:numId w:val="6"/>
        </w:numPr>
        <w:tabs>
          <w:tab w:val="left" w:pos="520"/>
        </w:tabs>
        <w:spacing w:before="2" w:line="240" w:lineRule="exact"/>
        <w:ind w:hanging="201"/>
        <w:rPr>
          <w:sz w:val="20"/>
        </w:rPr>
      </w:pPr>
      <w:r>
        <w:rPr>
          <w:sz w:val="20"/>
        </w:rPr>
        <w:t xml:space="preserve">A </w:t>
      </w:r>
      <w:r>
        <w:rPr>
          <w:i/>
          <w:sz w:val="20"/>
        </w:rPr>
        <w:t xml:space="preserve">CallEvent </w:t>
      </w:r>
      <w:r>
        <w:rPr>
          <w:rFonts w:ascii="Bookman Old Style"/>
          <w:i/>
          <w:sz w:val="20"/>
        </w:rPr>
        <w:t xml:space="preserve">ce </w:t>
      </w:r>
      <w:r>
        <w:rPr>
          <w:sz w:val="20"/>
        </w:rPr>
        <w:t xml:space="preserve">is associated with an operation </w:t>
      </w:r>
      <w:r>
        <w:rPr>
          <w:rFonts w:ascii="Bookman Old Style"/>
          <w:i/>
          <w:sz w:val="20"/>
        </w:rPr>
        <w:t>op</w:t>
      </w:r>
      <w:r>
        <w:rPr>
          <w:rFonts w:ascii="Tahoma"/>
          <w:sz w:val="20"/>
        </w:rPr>
        <w:t>(</w:t>
      </w:r>
      <w:r>
        <w:rPr>
          <w:rFonts w:ascii="Bookman Old Style"/>
          <w:i/>
          <w:sz w:val="20"/>
        </w:rPr>
        <w:t>ce</w:t>
      </w:r>
      <w:r>
        <w:rPr>
          <w:rFonts w:ascii="Tahoma"/>
          <w:sz w:val="20"/>
        </w:rPr>
        <w:t>)</w:t>
      </w:r>
      <w:r>
        <w:rPr>
          <w:sz w:val="20"/>
        </w:rPr>
        <w:t xml:space="preserve">. </w:t>
      </w:r>
      <w:r>
        <w:rPr>
          <w:rFonts w:ascii="Bookman Old Style"/>
          <w:i/>
          <w:sz w:val="20"/>
        </w:rPr>
        <w:t xml:space="preserve">ce </w:t>
      </w:r>
      <w:r>
        <w:rPr>
          <w:sz w:val="20"/>
        </w:rPr>
        <w:t xml:space="preserve">is emitted if there is a call to </w:t>
      </w:r>
      <w:r>
        <w:rPr>
          <w:spacing w:val="23"/>
          <w:sz w:val="20"/>
        </w:rPr>
        <w:t xml:space="preserve"> </w:t>
      </w:r>
      <w:commentRangeStart w:id="105"/>
      <w:r>
        <w:rPr>
          <w:rFonts w:ascii="Bookman Old Style"/>
          <w:i/>
          <w:sz w:val="20"/>
        </w:rPr>
        <w:t>op</w:t>
      </w:r>
      <w:del w:id="106" w:author="RADERMACHER Ansgar 206501" w:date="2016-07-12T17:26:00Z">
        <w:r w:rsidDel="003C10BA">
          <w:rPr>
            <w:rFonts w:ascii="Tahoma"/>
            <w:sz w:val="20"/>
          </w:rPr>
          <w:delText>(</w:delText>
        </w:r>
        <w:r w:rsidDel="003C10BA">
          <w:rPr>
            <w:rFonts w:ascii="Bookman Old Style"/>
            <w:i/>
            <w:sz w:val="20"/>
          </w:rPr>
          <w:delText>ce</w:delText>
        </w:r>
        <w:r w:rsidDel="003C10BA">
          <w:rPr>
            <w:rFonts w:ascii="Tahoma"/>
            <w:sz w:val="20"/>
          </w:rPr>
          <w:delText>)</w:delText>
        </w:r>
      </w:del>
      <w:r>
        <w:rPr>
          <w:sz w:val="20"/>
        </w:rPr>
        <w:t>.</w:t>
      </w:r>
      <w:commentRangeEnd w:id="105"/>
      <w:r w:rsidR="003C10BA">
        <w:rPr>
          <w:rStyle w:val="Marquedecommentaire"/>
        </w:rPr>
        <w:commentReference w:id="105"/>
      </w:r>
    </w:p>
    <w:p w14:paraId="00351754" w14:textId="77777777" w:rsidR="00BE18DA" w:rsidRDefault="00944C04">
      <w:pPr>
        <w:pStyle w:val="Corpsdetexte"/>
        <w:spacing w:before="75" w:line="223" w:lineRule="auto"/>
        <w:ind w:left="119" w:firstLine="199"/>
        <w:jc w:val="both"/>
      </w:pPr>
      <w:r>
        <w:t xml:space="preserve">Suppose that for each vertex </w:t>
      </w:r>
      <w:r>
        <w:rPr>
          <w:i/>
        </w:rPr>
        <w:t xml:space="preserve">v </w:t>
      </w:r>
      <w:r>
        <w:rPr>
          <w:rFonts w:ascii="Meiryo" w:hAnsi="Meiryo"/>
          <w:i/>
        </w:rPr>
        <w:t xml:space="preserve">∈ </w:t>
      </w:r>
      <w:r>
        <w:rPr>
          <w:rFonts w:ascii="Bookman Old Style" w:hAnsi="Bookman Old Style"/>
          <w:i/>
        </w:rPr>
        <w:t xml:space="preserve">V </w:t>
      </w:r>
      <w:r>
        <w:t xml:space="preserve">, its incoming and outgoing transition lists are extracted by </w:t>
      </w:r>
      <w:r>
        <w:rPr>
          <w:rFonts w:ascii="Bookman Old Style" w:hAnsi="Bookman Old Style"/>
          <w:i/>
        </w:rPr>
        <w:t>T</w:t>
      </w:r>
      <w:r>
        <w:rPr>
          <w:rFonts w:ascii="Lucida Sans" w:hAnsi="Lucida Sans"/>
          <w:i/>
          <w:position w:val="-2"/>
          <w:sz w:val="14"/>
        </w:rPr>
        <w:t>ins</w:t>
      </w:r>
      <w:r>
        <w:rPr>
          <w:rFonts w:ascii="Tahoma" w:hAnsi="Tahoma"/>
        </w:rPr>
        <w:t>(</w:t>
      </w:r>
      <w:r>
        <w:rPr>
          <w:rFonts w:ascii="Bookman Old Style" w:hAnsi="Bookman Old Style"/>
          <w:i/>
        </w:rPr>
        <w:t>v</w:t>
      </w:r>
      <w:r>
        <w:rPr>
          <w:rFonts w:ascii="Tahoma" w:hAnsi="Tahoma"/>
        </w:rPr>
        <w:t xml:space="preserve">) </w:t>
      </w:r>
      <w:r>
        <w:t xml:space="preserve">and </w:t>
      </w:r>
      <w:r>
        <w:rPr>
          <w:rFonts w:ascii="Bookman Old Style" w:hAnsi="Bookman Old Style"/>
          <w:i/>
        </w:rPr>
        <w:t>T</w:t>
      </w:r>
      <w:r>
        <w:rPr>
          <w:rFonts w:ascii="Lucida Sans" w:hAnsi="Lucida Sans"/>
          <w:i/>
          <w:position w:val="-2"/>
          <w:sz w:val="14"/>
        </w:rPr>
        <w:t>outs</w:t>
      </w:r>
      <w:r>
        <w:rPr>
          <w:rFonts w:ascii="Tahoma" w:hAnsi="Tahoma"/>
        </w:rPr>
        <w:t>(</w:t>
      </w:r>
      <w:r>
        <w:rPr>
          <w:rFonts w:ascii="Bookman Old Style" w:hAnsi="Bookman Old Style"/>
          <w:i/>
        </w:rPr>
        <w:t>v</w:t>
      </w:r>
      <w:r>
        <w:rPr>
          <w:rFonts w:ascii="Tahoma" w:hAnsi="Tahoma"/>
        </w:rPr>
        <w:t>)</w:t>
      </w:r>
      <w:r>
        <w:t xml:space="preserve">, respectively. If </w:t>
      </w:r>
      <w:r>
        <w:rPr>
          <w:rFonts w:ascii="Bookman Old Style" w:hAnsi="Bookman Old Style"/>
          <w:i/>
        </w:rPr>
        <w:t xml:space="preserve">v.kind </w:t>
      </w:r>
      <w:r>
        <w:rPr>
          <w:rFonts w:ascii="Tahoma" w:hAnsi="Tahoma"/>
        </w:rPr>
        <w:t xml:space="preserve">= </w:t>
      </w:r>
      <w:commentRangeStart w:id="107"/>
      <w:r>
        <w:rPr>
          <w:rFonts w:ascii="Bookman Old Style" w:hAnsi="Bookman Old Style"/>
          <w:i/>
        </w:rPr>
        <w:t>conc</w:t>
      </w:r>
      <w:commentRangeEnd w:id="107"/>
      <w:r w:rsidR="003C10BA">
        <w:rPr>
          <w:rStyle w:val="Marquedecommentaire"/>
        </w:rPr>
        <w:commentReference w:id="107"/>
      </w:r>
      <w:r>
        <w:t xml:space="preserve">, suppose </w:t>
      </w:r>
      <w:r>
        <w:rPr>
          <w:rFonts w:ascii="Bookman Old Style" w:hAnsi="Bookman Old Style"/>
          <w:i/>
        </w:rPr>
        <w:t>regions</w:t>
      </w:r>
      <w:r>
        <w:rPr>
          <w:rFonts w:ascii="Tahoma" w:hAnsi="Tahoma"/>
        </w:rPr>
        <w:t>(</w:t>
      </w:r>
      <w:r>
        <w:rPr>
          <w:rFonts w:ascii="Bookman Old Style" w:hAnsi="Bookman Old Style"/>
          <w:i/>
        </w:rPr>
        <w:t>v</w:t>
      </w:r>
      <w:r>
        <w:rPr>
          <w:rFonts w:ascii="Tahoma" w:hAnsi="Tahoma"/>
        </w:rPr>
        <w:t xml:space="preserve">) </w:t>
      </w:r>
      <w:r>
        <w:t xml:space="preserve">is the region set contained by  </w:t>
      </w:r>
      <w:r>
        <w:rPr>
          <w:rFonts w:ascii="Bookman Old Style" w:hAnsi="Bookman Old Style"/>
          <w:i/>
        </w:rPr>
        <w:t>v</w:t>
      </w:r>
      <w:r>
        <w:t>.</w:t>
      </w:r>
    </w:p>
    <w:p w14:paraId="0FCC9CFA" w14:textId="77777777" w:rsidR="00BE18DA" w:rsidRDefault="00944C04">
      <w:pPr>
        <w:pStyle w:val="Corpsdetexte"/>
        <w:spacing w:before="55" w:line="247" w:lineRule="auto"/>
        <w:ind w:left="119" w:firstLine="199"/>
        <w:jc w:val="both"/>
      </w:pPr>
      <w:r>
        <w:t xml:space="preserve">The behavior of an active class </w:t>
      </w:r>
      <w:r>
        <w:rPr>
          <w:rFonts w:ascii="Bookman Old Style"/>
          <w:i/>
        </w:rPr>
        <w:t xml:space="preserve">C </w:t>
      </w:r>
      <w:r>
        <w:t>is described by using a state machine whose definition is as  following:</w:t>
      </w:r>
    </w:p>
    <w:p w14:paraId="37AEE3C9" w14:textId="77777777" w:rsidR="00BE18DA" w:rsidRDefault="00944C04">
      <w:pPr>
        <w:spacing w:before="122" w:line="176" w:lineRule="exact"/>
        <w:ind w:left="119"/>
        <w:jc w:val="both"/>
        <w:rPr>
          <w:sz w:val="20"/>
        </w:rPr>
      </w:pPr>
      <w:r>
        <w:rPr>
          <w:b/>
          <w:sz w:val="20"/>
        </w:rPr>
        <w:t xml:space="preserve">Definition  II.7.  </w:t>
      </w:r>
      <w:r>
        <w:rPr>
          <w:sz w:val="20"/>
        </w:rPr>
        <w:t>A state machine sm is a graph specified    by</w:t>
      </w:r>
    </w:p>
    <w:p w14:paraId="4B656A5F" w14:textId="77777777" w:rsidR="00BE18DA" w:rsidRDefault="00944C04">
      <w:pPr>
        <w:pStyle w:val="Corpsdetexte"/>
        <w:spacing w:line="320" w:lineRule="exact"/>
        <w:ind w:left="119"/>
        <w:jc w:val="both"/>
      </w:pPr>
      <w:r>
        <w:rPr>
          <w:rFonts w:ascii="Meiryo"/>
          <w:i/>
        </w:rPr>
        <w:t>{</w:t>
      </w:r>
      <w:r>
        <w:rPr>
          <w:rFonts w:ascii="Bookman Old Style"/>
          <w:i/>
        </w:rPr>
        <w:t xml:space="preserve">V, T </w:t>
      </w:r>
      <w:r>
        <w:rPr>
          <w:rFonts w:ascii="Meiryo"/>
          <w:i/>
        </w:rPr>
        <w:t xml:space="preserve">} </w:t>
      </w:r>
      <w:r>
        <w:t xml:space="preserve">associated with a set of events </w:t>
      </w:r>
      <w:r>
        <w:rPr>
          <w:rFonts w:ascii="Bookman Old Style"/>
          <w:i/>
        </w:rPr>
        <w:t>E</w:t>
      </w:r>
      <w:r>
        <w:t>. A state machine</w:t>
      </w:r>
    </w:p>
    <w:p w14:paraId="0CAE8E17" w14:textId="77777777" w:rsidR="00BE18DA" w:rsidRDefault="00944C04">
      <w:pPr>
        <w:pStyle w:val="Corpsdetexte"/>
        <w:spacing w:line="212" w:lineRule="exact"/>
        <w:ind w:left="119"/>
        <w:jc w:val="both"/>
      </w:pPr>
      <w:r>
        <w:t>is a special composite state which has no incoming and no</w:t>
      </w:r>
    </w:p>
    <w:p w14:paraId="1F8DB816" w14:textId="77777777" w:rsidR="00BE18DA" w:rsidRDefault="00944C04">
      <w:pPr>
        <w:pStyle w:val="Corpsdetexte"/>
        <w:spacing w:before="4" w:line="240" w:lineRule="exact"/>
        <w:ind w:left="119"/>
        <w:jc w:val="both"/>
      </w:pPr>
      <w:r>
        <w:t xml:space="preserve">outgoing transitions. A root vertex </w:t>
      </w:r>
      <w:r>
        <w:rPr>
          <w:rFonts w:ascii="Bookman Old Style"/>
          <w:i/>
        </w:rPr>
        <w:t xml:space="preserve">v </w:t>
      </w:r>
      <w:r>
        <w:t xml:space="preserve">is a direct sub-vertex     of  the  state  machine,  </w:t>
      </w:r>
      <w:r>
        <w:rPr>
          <w:rFonts w:ascii="Bookman Old Style"/>
          <w:i/>
          <w:spacing w:val="2"/>
        </w:rPr>
        <w:t>owner</w:t>
      </w:r>
      <w:r>
        <w:rPr>
          <w:rFonts w:ascii="Tahoma"/>
          <w:spacing w:val="2"/>
        </w:rPr>
        <w:t>(</w:t>
      </w:r>
      <w:r>
        <w:rPr>
          <w:rFonts w:ascii="Bookman Old Style"/>
          <w:i/>
          <w:spacing w:val="2"/>
        </w:rPr>
        <w:t>v</w:t>
      </w:r>
      <w:r>
        <w:rPr>
          <w:rFonts w:ascii="Tahoma"/>
          <w:spacing w:val="2"/>
        </w:rPr>
        <w:t xml:space="preserve">) </w:t>
      </w:r>
      <w:r>
        <w:rPr>
          <w:rFonts w:ascii="Tahoma"/>
        </w:rPr>
        <w:t xml:space="preserve">= </w:t>
      </w:r>
      <w:r>
        <w:rPr>
          <w:rFonts w:ascii="Bookman Old Style"/>
          <w:i/>
        </w:rPr>
        <w:t>sm</w:t>
      </w:r>
      <w:r>
        <w:t>.  The  set  of</w:t>
      </w:r>
      <w:r>
        <w:rPr>
          <w:spacing w:val="-7"/>
        </w:rPr>
        <w:t xml:space="preserve"> </w:t>
      </w:r>
      <w:r>
        <w:t>regions</w:t>
      </w:r>
    </w:p>
    <w:p w14:paraId="1ADBF285" w14:textId="77777777" w:rsidR="00BE18DA" w:rsidRDefault="00944C04">
      <w:pPr>
        <w:pStyle w:val="Corpsdetexte"/>
        <w:spacing w:line="279" w:lineRule="exact"/>
        <w:ind w:left="119"/>
        <w:jc w:val="both"/>
      </w:pPr>
      <w:r>
        <w:t xml:space="preserve">contained by </w:t>
      </w:r>
      <w:r>
        <w:rPr>
          <w:rFonts w:ascii="Bookman Old Style"/>
          <w:i/>
        </w:rPr>
        <w:t xml:space="preserve">sm </w:t>
      </w:r>
      <w:r>
        <w:t xml:space="preserve">is written  </w:t>
      </w:r>
      <w:r>
        <w:rPr>
          <w:rFonts w:ascii="Meiryo"/>
          <w:i/>
        </w:rPr>
        <w:t>R</w:t>
      </w:r>
      <w:r>
        <w:t>.</w:t>
      </w:r>
    </w:p>
    <w:p w14:paraId="02F39995" w14:textId="77777777" w:rsidR="00BE18DA" w:rsidRDefault="00944C04">
      <w:pPr>
        <w:spacing w:before="60"/>
        <w:ind w:left="119"/>
        <w:jc w:val="both"/>
        <w:rPr>
          <w:sz w:val="20"/>
        </w:rPr>
      </w:pPr>
      <w:r>
        <w:rPr>
          <w:b/>
          <w:sz w:val="20"/>
        </w:rPr>
        <w:t xml:space="preserve">Definition II.8.  </w:t>
      </w:r>
      <w:r>
        <w:rPr>
          <w:sz w:val="20"/>
        </w:rPr>
        <w:t xml:space="preserve">Transitive container </w:t>
      </w:r>
      <w:r>
        <w:rPr>
          <w:rFonts w:ascii="Bookman Old Style"/>
          <w:i/>
          <w:sz w:val="20"/>
        </w:rPr>
        <w:t>owner</w:t>
      </w:r>
      <w:r>
        <w:rPr>
          <w:rFonts w:ascii="Verdana"/>
          <w:position w:val="7"/>
          <w:sz w:val="14"/>
        </w:rPr>
        <w:t>+</w:t>
      </w:r>
      <w:r>
        <w:rPr>
          <w:rFonts w:ascii="Tahoma"/>
          <w:sz w:val="20"/>
        </w:rPr>
        <w:t>(</w:t>
      </w:r>
      <w:r>
        <w:rPr>
          <w:rFonts w:ascii="Bookman Old Style"/>
          <w:i/>
          <w:sz w:val="20"/>
        </w:rPr>
        <w:t>v</w:t>
      </w:r>
      <w:r>
        <w:rPr>
          <w:rFonts w:ascii="Tahoma"/>
          <w:sz w:val="20"/>
        </w:rPr>
        <w:t xml:space="preserve">) </w:t>
      </w:r>
      <w:r>
        <w:rPr>
          <w:sz w:val="20"/>
        </w:rPr>
        <w:t>of a  vertex</w:t>
      </w:r>
    </w:p>
    <w:p w14:paraId="5657A49F" w14:textId="77777777" w:rsidR="00BE18DA" w:rsidRDefault="00944C04">
      <w:pPr>
        <w:pStyle w:val="Corpsdetexte"/>
        <w:spacing w:before="4"/>
        <w:ind w:left="119"/>
        <w:jc w:val="both"/>
      </w:pPr>
      <w:r>
        <w:rPr>
          <w:rFonts w:ascii="Bookman Old Style"/>
          <w:i/>
        </w:rPr>
        <w:t xml:space="preserve">v </w:t>
      </w:r>
      <w:r>
        <w:t xml:space="preserve">of a state machine </w:t>
      </w:r>
      <w:r>
        <w:rPr>
          <w:rFonts w:ascii="Bookman Old Style"/>
          <w:i/>
        </w:rPr>
        <w:t xml:space="preserve">sm </w:t>
      </w:r>
      <w:r>
        <w:t>is defined as   following:</w:t>
      </w:r>
    </w:p>
    <w:p w14:paraId="7B534A24" w14:textId="77777777" w:rsidR="00BE18DA" w:rsidRDefault="00944C04">
      <w:pPr>
        <w:pStyle w:val="Corpsdetexte"/>
        <w:spacing w:before="47"/>
        <w:ind w:left="318" w:right="1"/>
      </w:pPr>
      <w:r>
        <w:br w:type="column"/>
      </w:r>
      <w:r>
        <w:t xml:space="preserve">Likewise, </w:t>
      </w:r>
      <w:r>
        <w:rPr>
          <w:rFonts w:ascii="Bookman Old Style"/>
          <w:i/>
        </w:rPr>
        <w:t>vertices</w:t>
      </w:r>
      <w:r>
        <w:rPr>
          <w:rFonts w:ascii="Verdana"/>
          <w:position w:val="7"/>
          <w:sz w:val="14"/>
        </w:rPr>
        <w:t>+</w:t>
      </w:r>
      <w:r>
        <w:rPr>
          <w:rFonts w:ascii="Tahoma"/>
        </w:rPr>
        <w:t>(</w:t>
      </w:r>
      <w:r>
        <w:rPr>
          <w:rFonts w:ascii="Bookman Old Style"/>
          <w:i/>
        </w:rPr>
        <w:t>v</w:t>
      </w:r>
      <w:r>
        <w:rPr>
          <w:rFonts w:ascii="Tahoma"/>
        </w:rPr>
        <w:t xml:space="preserve">) </w:t>
      </w:r>
      <w:r>
        <w:t>is a set of transitive sub-vertexes.</w:t>
      </w:r>
    </w:p>
    <w:p w14:paraId="45504AE1" w14:textId="77777777" w:rsidR="00BE18DA" w:rsidRDefault="00944C04">
      <w:pPr>
        <w:pStyle w:val="Corpsdetexte"/>
        <w:spacing w:before="124" w:line="247" w:lineRule="auto"/>
        <w:ind w:left="119" w:right="117"/>
        <w:jc w:val="both"/>
      </w:pPr>
      <w:r>
        <w:rPr>
          <w:b/>
        </w:rPr>
        <w:t xml:space="preserve">Definition II.9. </w:t>
      </w:r>
      <w:r>
        <w:t xml:space="preserve">Current active configuration </w:t>
      </w:r>
      <w:r>
        <w:rPr>
          <w:rFonts w:ascii="Bookman Old Style"/>
          <w:i/>
        </w:rPr>
        <w:t xml:space="preserve">Cfg </w:t>
      </w:r>
      <w:r>
        <w:t>of a UML state machine sm is a set of candidate UML states which are able to process an incoming  event.</w:t>
      </w:r>
    </w:p>
    <w:p w14:paraId="345560B2" w14:textId="77777777" w:rsidR="00BE18DA" w:rsidRDefault="00944C04">
      <w:pPr>
        <w:pStyle w:val="Paragraphedeliste"/>
        <w:numPr>
          <w:ilvl w:val="0"/>
          <w:numId w:val="7"/>
        </w:numPr>
        <w:tabs>
          <w:tab w:val="left" w:pos="1449"/>
        </w:tabs>
        <w:spacing w:before="158"/>
        <w:ind w:left="1448" w:hanging="389"/>
        <w:jc w:val="left"/>
        <w:rPr>
          <w:sz w:val="16"/>
        </w:rPr>
      </w:pPr>
      <w:r>
        <w:rPr>
          <w:spacing w:val="7"/>
          <w:sz w:val="20"/>
        </w:rPr>
        <w:t>T</w:t>
      </w:r>
      <w:r>
        <w:rPr>
          <w:spacing w:val="7"/>
          <w:sz w:val="16"/>
        </w:rPr>
        <w:t>HREAD</w:t>
      </w:r>
      <w:r>
        <w:rPr>
          <w:spacing w:val="7"/>
          <w:sz w:val="20"/>
        </w:rPr>
        <w:t>-</w:t>
      </w:r>
      <w:r>
        <w:rPr>
          <w:spacing w:val="7"/>
          <w:sz w:val="16"/>
        </w:rPr>
        <w:t>BASED</w:t>
      </w:r>
      <w:r>
        <w:rPr>
          <w:spacing w:val="21"/>
          <w:sz w:val="16"/>
        </w:rPr>
        <w:t xml:space="preserve"> </w:t>
      </w:r>
      <w:r>
        <w:rPr>
          <w:spacing w:val="8"/>
          <w:sz w:val="20"/>
        </w:rPr>
        <w:t>C</w:t>
      </w:r>
      <w:r>
        <w:rPr>
          <w:spacing w:val="8"/>
          <w:sz w:val="16"/>
        </w:rPr>
        <w:t>ONCURRENCY</w:t>
      </w:r>
    </w:p>
    <w:p w14:paraId="4A6B6707" w14:textId="77777777" w:rsidR="00BE18DA" w:rsidRDefault="00944C04">
      <w:pPr>
        <w:pStyle w:val="Corpsdetexte"/>
        <w:spacing w:before="119" w:line="249" w:lineRule="auto"/>
        <w:ind w:left="119" w:right="117" w:firstLine="199"/>
        <w:jc w:val="both"/>
      </w:pPr>
      <w:r>
        <w:t>This section describes our design of concurrency for gener- ated code.</w:t>
      </w:r>
    </w:p>
    <w:p w14:paraId="155C53A2" w14:textId="77777777" w:rsidR="00BE18DA" w:rsidRDefault="00944C04">
      <w:pPr>
        <w:pStyle w:val="Paragraphedeliste"/>
        <w:numPr>
          <w:ilvl w:val="0"/>
          <w:numId w:val="5"/>
        </w:numPr>
        <w:tabs>
          <w:tab w:val="left" w:pos="391"/>
        </w:tabs>
        <w:spacing w:before="156"/>
        <w:ind w:hanging="271"/>
        <w:jc w:val="both"/>
        <w:rPr>
          <w:i/>
          <w:sz w:val="20"/>
        </w:rPr>
      </w:pPr>
      <w:r>
        <w:rPr>
          <w:i/>
          <w:sz w:val="20"/>
        </w:rPr>
        <w:t xml:space="preserve">Thread-based design of generated </w:t>
      </w:r>
      <w:r>
        <w:rPr>
          <w:i/>
          <w:spacing w:val="2"/>
          <w:sz w:val="20"/>
        </w:rPr>
        <w:t xml:space="preserve"> </w:t>
      </w:r>
      <w:r>
        <w:rPr>
          <w:i/>
          <w:sz w:val="20"/>
        </w:rPr>
        <w:t>code</w:t>
      </w:r>
    </w:p>
    <w:p w14:paraId="12012A66" w14:textId="10960ABC" w:rsidR="00BE18DA" w:rsidRDefault="00944C04">
      <w:pPr>
        <w:pStyle w:val="Corpsdetexte"/>
        <w:spacing w:before="119" w:line="249" w:lineRule="auto"/>
        <w:ind w:left="119" w:right="117" w:firstLine="199"/>
        <w:jc w:val="both"/>
      </w:pPr>
      <w:r>
        <w:t>The concurrency of concurrent USMs is based on multi</w:t>
      </w:r>
      <w:ins w:id="108" w:author="RADERMACHER Ansgar 206501" w:date="2016-07-12T17:38:00Z">
        <w:r w:rsidR="00415F6F">
          <w:t xml:space="preserve">ple </w:t>
        </w:r>
      </w:ins>
      <w:del w:id="109" w:author="RADERMACHER Ansgar 206501" w:date="2016-07-12T17:38:00Z">
        <w:r w:rsidDel="00415F6F">
          <w:delText>-</w:delText>
        </w:r>
      </w:del>
      <w:r>
        <w:t xml:space="preserve"> thread</w:t>
      </w:r>
      <w:ins w:id="110" w:author="RADERMACHER Ansgar 206501" w:date="2016-07-12T17:37:00Z">
        <w:r w:rsidR="00415F6F">
          <w:t>s</w:t>
        </w:r>
      </w:ins>
      <w:r>
        <w:t xml:space="preserve">, in which there are permanent and spontaneous threads. While permanent threads (PTs) are created once and live as long as the state machine is alive, spontaneous threads (STs) are spawned and active for a while. Each PT is initialized       at the state machine initialization. The design of threads is based on the thread pool pattern, which initializes all threads  at once, and </w:t>
      </w:r>
      <w:commentRangeStart w:id="111"/>
      <w:r>
        <w:t>the paradigm "wait-execute-wait". In the latte</w:t>
      </w:r>
      <w:commentRangeEnd w:id="111"/>
      <w:r w:rsidR="00415F6F">
        <w:rPr>
          <w:rStyle w:val="Marquedecommentaire"/>
        </w:rPr>
        <w:commentReference w:id="111"/>
      </w:r>
      <w:r>
        <w:t xml:space="preserve">r, a thread </w:t>
      </w:r>
      <w:r>
        <w:rPr>
          <w:b/>
        </w:rPr>
        <w:t xml:space="preserve">waits </w:t>
      </w:r>
      <w:r>
        <w:t xml:space="preserve">for a signal to </w:t>
      </w:r>
      <w:r>
        <w:rPr>
          <w:b/>
        </w:rPr>
        <w:t xml:space="preserve">execute </w:t>
      </w:r>
      <w:r>
        <w:t xml:space="preserve">its associated method and goes back to the </w:t>
      </w:r>
      <w:r>
        <w:rPr>
          <w:b/>
        </w:rPr>
        <w:t xml:space="preserve">wait </w:t>
      </w:r>
      <w:r>
        <w:t>point if it receives a stop signal or its associated method completes. Each PT is associated with one of the following</w:t>
      </w:r>
      <w:r>
        <w:rPr>
          <w:spacing w:val="45"/>
        </w:rPr>
        <w:t xml:space="preserve"> </w:t>
      </w:r>
      <w:r>
        <w:t>actions:</w:t>
      </w:r>
    </w:p>
    <w:p w14:paraId="51C4358A" w14:textId="482011D1" w:rsidR="00BE18DA" w:rsidRDefault="00944C04">
      <w:pPr>
        <w:pStyle w:val="Paragraphedeliste"/>
        <w:numPr>
          <w:ilvl w:val="1"/>
          <w:numId w:val="5"/>
        </w:numPr>
        <w:tabs>
          <w:tab w:val="left" w:pos="520"/>
        </w:tabs>
        <w:spacing w:before="76"/>
        <w:ind w:hanging="201"/>
        <w:jc w:val="left"/>
        <w:rPr>
          <w:sz w:val="20"/>
        </w:rPr>
      </w:pPr>
      <w:r>
        <w:rPr>
          <w:i/>
          <w:sz w:val="20"/>
        </w:rPr>
        <w:t xml:space="preserve">doActivity </w:t>
      </w:r>
      <w:r>
        <w:rPr>
          <w:sz w:val="20"/>
        </w:rPr>
        <w:t xml:space="preserve">of each state if </w:t>
      </w:r>
      <w:ins w:id="112" w:author="RADERMACHER Ansgar 206501" w:date="2016-07-12T17:40:00Z">
        <w:r w:rsidR="00415F6F">
          <w:rPr>
            <w:sz w:val="20"/>
          </w:rPr>
          <w:t xml:space="preserve">the latter </w:t>
        </w:r>
      </w:ins>
      <w:r>
        <w:rPr>
          <w:sz w:val="20"/>
        </w:rPr>
        <w:t xml:space="preserve">has  </w:t>
      </w:r>
      <w:r>
        <w:rPr>
          <w:spacing w:val="5"/>
          <w:sz w:val="20"/>
        </w:rPr>
        <w:t xml:space="preserve"> </w:t>
      </w:r>
      <w:r>
        <w:rPr>
          <w:spacing w:val="-4"/>
          <w:sz w:val="20"/>
        </w:rPr>
        <w:t>any.</w:t>
      </w:r>
    </w:p>
    <w:p w14:paraId="6F46C898" w14:textId="1158570B" w:rsidR="00BE18DA" w:rsidRDefault="00944C04">
      <w:pPr>
        <w:pStyle w:val="Paragraphedeliste"/>
        <w:numPr>
          <w:ilvl w:val="1"/>
          <w:numId w:val="5"/>
        </w:numPr>
        <w:tabs>
          <w:tab w:val="left" w:pos="520"/>
        </w:tabs>
        <w:spacing w:before="9" w:line="249" w:lineRule="auto"/>
        <w:ind w:right="117" w:hanging="201"/>
        <w:rPr>
          <w:sz w:val="20"/>
        </w:rPr>
      </w:pPr>
      <w:r>
        <w:rPr>
          <w:sz w:val="20"/>
        </w:rPr>
        <w:t xml:space="preserve">Sleep function associated with a </w:t>
      </w:r>
      <w:r>
        <w:rPr>
          <w:i/>
          <w:sz w:val="20"/>
        </w:rPr>
        <w:t xml:space="preserve">TimeEvent </w:t>
      </w:r>
      <w:r>
        <w:rPr>
          <w:sz w:val="20"/>
        </w:rPr>
        <w:t xml:space="preserve">which counts ticks and emits a </w:t>
      </w:r>
      <w:r>
        <w:rPr>
          <w:i/>
          <w:sz w:val="20"/>
        </w:rPr>
        <w:t xml:space="preserve">TimeEvent </w:t>
      </w:r>
      <w:r>
        <w:rPr>
          <w:sz w:val="20"/>
        </w:rPr>
        <w:t xml:space="preserve">once </w:t>
      </w:r>
      <w:ins w:id="113" w:author="RADERMACHER Ansgar 206501" w:date="2016-07-12T17:40:00Z">
        <w:r w:rsidR="00415F6F">
          <w:rPr>
            <w:sz w:val="20"/>
          </w:rPr>
          <w:t>it</w:t>
        </w:r>
      </w:ins>
      <w:r>
        <w:rPr>
          <w:spacing w:val="45"/>
          <w:sz w:val="20"/>
        </w:rPr>
        <w:t xml:space="preserve"> </w:t>
      </w:r>
      <w:r>
        <w:rPr>
          <w:sz w:val="20"/>
        </w:rPr>
        <w:t>completes.</w:t>
      </w:r>
    </w:p>
    <w:p w14:paraId="098A6AC7" w14:textId="77777777" w:rsidR="00BE18DA" w:rsidRDefault="00944C04">
      <w:pPr>
        <w:pStyle w:val="Paragraphedeliste"/>
        <w:numPr>
          <w:ilvl w:val="1"/>
          <w:numId w:val="5"/>
        </w:numPr>
        <w:tabs>
          <w:tab w:val="left" w:pos="520"/>
        </w:tabs>
        <w:spacing w:line="249" w:lineRule="auto"/>
        <w:ind w:right="117" w:hanging="201"/>
        <w:rPr>
          <w:sz w:val="20"/>
        </w:rPr>
      </w:pPr>
      <w:r>
        <w:rPr>
          <w:sz w:val="20"/>
        </w:rPr>
        <w:t xml:space="preserve">Change detect function associated </w:t>
      </w:r>
      <w:commentRangeStart w:id="114"/>
      <w:r>
        <w:rPr>
          <w:sz w:val="20"/>
        </w:rPr>
        <w:t xml:space="preserve">with a </w:t>
      </w:r>
      <w:r>
        <w:rPr>
          <w:i/>
          <w:sz w:val="20"/>
        </w:rPr>
        <w:t xml:space="preserve">ChangeEvent </w:t>
      </w:r>
      <w:r>
        <w:rPr>
          <w:sz w:val="20"/>
        </w:rPr>
        <w:t>which observes a variable or a boolean expression and pushes an event to the queue if a change    occurs</w:t>
      </w:r>
      <w:commentRangeEnd w:id="114"/>
      <w:r w:rsidR="005D6488">
        <w:rPr>
          <w:rStyle w:val="Marquedecommentaire"/>
        </w:rPr>
        <w:commentReference w:id="114"/>
      </w:r>
      <w:r>
        <w:rPr>
          <w:sz w:val="20"/>
        </w:rPr>
        <w:t>.</w:t>
      </w:r>
    </w:p>
    <w:p w14:paraId="1E2F1C00" w14:textId="02A9E563" w:rsidR="00BE18DA" w:rsidRDefault="00944C04">
      <w:pPr>
        <w:pStyle w:val="Paragraphedeliste"/>
        <w:numPr>
          <w:ilvl w:val="1"/>
          <w:numId w:val="5"/>
        </w:numPr>
        <w:tabs>
          <w:tab w:val="left" w:pos="520"/>
        </w:tabs>
        <w:spacing w:line="249" w:lineRule="auto"/>
        <w:ind w:left="318" w:right="117" w:firstLine="0"/>
        <w:jc w:val="right"/>
        <w:rPr>
          <w:sz w:val="20"/>
        </w:rPr>
      </w:pPr>
      <w:r>
        <w:rPr>
          <w:sz w:val="20"/>
        </w:rPr>
        <w:t>State machine main thread,</w:t>
      </w:r>
      <w:ins w:id="115" w:author="RADERMACHER Ansgar 206501" w:date="2016-07-12T17:42:00Z">
        <w:r w:rsidR="005D6488">
          <w:rPr>
            <w:sz w:val="20"/>
          </w:rPr>
          <w:t xml:space="preserve"> </w:t>
        </w:r>
      </w:ins>
      <w:r>
        <w:rPr>
          <w:sz w:val="20"/>
        </w:rPr>
        <w:t>which reads events</w:t>
      </w:r>
      <w:r>
        <w:rPr>
          <w:spacing w:val="10"/>
          <w:sz w:val="20"/>
        </w:rPr>
        <w:t xml:space="preserve"> </w:t>
      </w:r>
      <w:r>
        <w:rPr>
          <w:sz w:val="20"/>
        </w:rPr>
        <w:t>from</w:t>
      </w:r>
      <w:r>
        <w:rPr>
          <w:spacing w:val="26"/>
          <w:sz w:val="20"/>
        </w:rPr>
        <w:t xml:space="preserve"> </w:t>
      </w:r>
      <w:r>
        <w:rPr>
          <w:sz w:val="20"/>
        </w:rPr>
        <w:t>the</w:t>
      </w:r>
      <w:r>
        <w:rPr>
          <w:w w:val="99"/>
          <w:sz w:val="20"/>
        </w:rPr>
        <w:t xml:space="preserve"> </w:t>
      </w:r>
      <w:r>
        <w:rPr>
          <w:sz w:val="20"/>
        </w:rPr>
        <w:t>event queue, and sends start and stop signals to other</w:t>
      </w:r>
      <w:r>
        <w:rPr>
          <w:spacing w:val="-24"/>
          <w:sz w:val="20"/>
        </w:rPr>
        <w:t xml:space="preserve"> </w:t>
      </w:r>
      <w:r>
        <w:rPr>
          <w:sz w:val="20"/>
        </w:rPr>
        <w:t>PTs.</w:t>
      </w:r>
    </w:p>
    <w:p w14:paraId="1051FF53" w14:textId="77777777" w:rsidR="00BE18DA" w:rsidRDefault="00944C04">
      <w:pPr>
        <w:pStyle w:val="Corpsdetexte"/>
        <w:spacing w:before="76" w:line="249" w:lineRule="auto"/>
        <w:ind w:left="119" w:right="117" w:firstLine="199"/>
        <w:jc w:val="both"/>
      </w:pPr>
      <w:r>
        <w:t>Now we consider STs which are spawned by a parent thread, joined until and destroyed once the associated methods complete.</w:t>
      </w:r>
    </w:p>
    <w:p w14:paraId="34BCC608" w14:textId="37D0FBC6" w:rsidR="00BE18DA" w:rsidRDefault="00944C04">
      <w:pPr>
        <w:pStyle w:val="Corpsdetexte"/>
        <w:spacing w:before="46" w:line="244" w:lineRule="auto"/>
        <w:ind w:left="119" w:right="117" w:firstLine="199"/>
        <w:jc w:val="both"/>
      </w:pPr>
      <w:r>
        <w:t xml:space="preserve">The STs follow a paradigm in which if a thread </w:t>
      </w:r>
      <w:r>
        <w:rPr>
          <w:rFonts w:ascii="Bookman Old Style"/>
          <w:i/>
        </w:rPr>
        <w:t xml:space="preserve">parent </w:t>
      </w:r>
      <w:r>
        <w:t xml:space="preserve">spawns a set of </w:t>
      </w:r>
      <w:del w:id="116" w:author="RADERMACHER Ansgar 206501" w:date="2016-07-12T17:43:00Z">
        <w:r w:rsidDel="005D6488">
          <w:delText xml:space="preserve">threads </w:delText>
        </w:r>
      </w:del>
      <w:r>
        <w:rPr>
          <w:rFonts w:ascii="Bookman Old Style"/>
          <w:i/>
        </w:rPr>
        <w:t>children</w:t>
      </w:r>
      <w:ins w:id="117" w:author="RADERMACHER Ansgar 206501" w:date="2016-07-12T17:43:00Z">
        <w:r w:rsidR="005D6488">
          <w:rPr>
            <w:rFonts w:ascii="Bookman Old Style"/>
            <w:i/>
          </w:rPr>
          <w:t xml:space="preserve"> </w:t>
        </w:r>
        <w:r w:rsidR="005D6488" w:rsidRPr="005D6488">
          <w:rPr>
            <w:rFonts w:ascii="Bookman Old Style"/>
            <w:rPrChange w:id="118" w:author="RADERMACHER Ansgar 206501" w:date="2016-07-12T17:43:00Z">
              <w:rPr>
                <w:rFonts w:ascii="Bookman Old Style"/>
                <w:i/>
              </w:rPr>
            </w:rPrChange>
          </w:rPr>
          <w:t>threads</w:t>
        </w:r>
        <w:r w:rsidR="005D6488">
          <w:t>. The</w:t>
        </w:r>
      </w:ins>
      <w:del w:id="119" w:author="RADERMACHER Ansgar 206501" w:date="2016-07-12T17:43:00Z">
        <w:r w:rsidDel="005D6488">
          <w:delText>,</w:delText>
        </w:r>
      </w:del>
      <w:r>
        <w:t xml:space="preserve"> </w:t>
      </w:r>
      <w:r>
        <w:rPr>
          <w:rFonts w:ascii="Bookman Old Style"/>
          <w:i/>
        </w:rPr>
        <w:t xml:space="preserve">parent </w:t>
      </w:r>
      <w:r>
        <w:t xml:space="preserve">must wait until </w:t>
      </w:r>
      <w:ins w:id="120" w:author="RADERMACHER Ansgar 206501" w:date="2016-07-12T17:43:00Z">
        <w:r w:rsidR="005D6488">
          <w:t xml:space="preserve">the </w:t>
        </w:r>
      </w:ins>
      <w:r>
        <w:rPr>
          <w:rFonts w:ascii="Bookman Old Style"/>
          <w:i/>
        </w:rPr>
        <w:t xml:space="preserve">children </w:t>
      </w:r>
      <w:r>
        <w:t>complete their associated methods. These threads are spawned in one of the following   cases:</w:t>
      </w:r>
    </w:p>
    <w:p w14:paraId="4905E132" w14:textId="77777777" w:rsidR="00BE18DA" w:rsidRDefault="00944C04">
      <w:pPr>
        <w:pStyle w:val="Paragraphedeliste"/>
        <w:numPr>
          <w:ilvl w:val="1"/>
          <w:numId w:val="5"/>
        </w:numPr>
        <w:tabs>
          <w:tab w:val="left" w:pos="520"/>
        </w:tabs>
        <w:spacing w:before="80" w:line="249" w:lineRule="auto"/>
        <w:ind w:right="117" w:hanging="201"/>
        <w:rPr>
          <w:sz w:val="20"/>
        </w:rPr>
      </w:pPr>
      <w:r>
        <w:rPr>
          <w:sz w:val="20"/>
        </w:rPr>
        <w:t xml:space="preserve">A thread is created for each effect of transitions outgoing from a </w:t>
      </w:r>
      <w:r>
        <w:rPr>
          <w:i/>
          <w:sz w:val="20"/>
        </w:rPr>
        <w:t xml:space="preserve">fork </w:t>
      </w:r>
      <w:r>
        <w:rPr>
          <w:sz w:val="20"/>
        </w:rPr>
        <w:t xml:space="preserve">or incoming to a  </w:t>
      </w:r>
      <w:r>
        <w:rPr>
          <w:spacing w:val="28"/>
          <w:sz w:val="20"/>
        </w:rPr>
        <w:t xml:space="preserve"> </w:t>
      </w:r>
      <w:r>
        <w:rPr>
          <w:i/>
          <w:sz w:val="20"/>
        </w:rPr>
        <w:t>join</w:t>
      </w:r>
      <w:r>
        <w:rPr>
          <w:sz w:val="20"/>
        </w:rPr>
        <w:t>.</w:t>
      </w:r>
    </w:p>
    <w:p w14:paraId="019D0F2A" w14:textId="77777777" w:rsidR="00BE18DA" w:rsidRDefault="00944C04">
      <w:pPr>
        <w:pStyle w:val="Paragraphedeliste"/>
        <w:numPr>
          <w:ilvl w:val="1"/>
          <w:numId w:val="5"/>
        </w:numPr>
        <w:tabs>
          <w:tab w:val="left" w:pos="520"/>
        </w:tabs>
        <w:spacing w:line="230" w:lineRule="exact"/>
        <w:ind w:hanging="201"/>
        <w:jc w:val="left"/>
        <w:rPr>
          <w:sz w:val="20"/>
        </w:rPr>
      </w:pPr>
      <w:r>
        <w:rPr>
          <w:sz w:val="20"/>
        </w:rPr>
        <w:t xml:space="preserve">Entering  a  concurrent  state  </w:t>
      </w:r>
      <w:r>
        <w:rPr>
          <w:rFonts w:ascii="Bookman Old Style"/>
          <w:i/>
          <w:sz w:val="20"/>
        </w:rPr>
        <w:t>s</w:t>
      </w:r>
      <w:r>
        <w:rPr>
          <w:sz w:val="20"/>
        </w:rPr>
        <w:t xml:space="preserve">,  after  the  execution   </w:t>
      </w:r>
      <w:r>
        <w:rPr>
          <w:spacing w:val="2"/>
          <w:sz w:val="20"/>
        </w:rPr>
        <w:t xml:space="preserve"> </w:t>
      </w:r>
      <w:r>
        <w:rPr>
          <w:sz w:val="20"/>
        </w:rPr>
        <w:t>of</w:t>
      </w:r>
    </w:p>
    <w:p w14:paraId="015B6320" w14:textId="77777777" w:rsidR="00BE18DA" w:rsidRDefault="00944C04">
      <w:pPr>
        <w:pStyle w:val="Corpsdetexte"/>
        <w:spacing w:line="243" w:lineRule="exact"/>
        <w:ind w:right="117"/>
        <w:jc w:val="right"/>
      </w:pPr>
      <w:r>
        <w:rPr>
          <w:rFonts w:ascii="Bookman Old Style"/>
          <w:i/>
        </w:rPr>
        <w:t>entry</w:t>
      </w:r>
      <w:r>
        <w:rPr>
          <w:rFonts w:ascii="Tahoma"/>
        </w:rPr>
        <w:t>(</w:t>
      </w:r>
      <w:r>
        <w:rPr>
          <w:rFonts w:ascii="Bookman Old Style"/>
          <w:i/>
        </w:rPr>
        <w:t>s</w:t>
      </w:r>
      <w:r>
        <w:rPr>
          <w:rFonts w:ascii="Tahoma"/>
        </w:rPr>
        <w:t>)</w:t>
      </w:r>
      <w:r>
        <w:t>, a thread is created for each orthogonal  region.</w:t>
      </w:r>
    </w:p>
    <w:p w14:paraId="29F68431" w14:textId="77777777" w:rsidR="00BE18DA" w:rsidRDefault="00944C04">
      <w:pPr>
        <w:pStyle w:val="Paragraphedeliste"/>
        <w:numPr>
          <w:ilvl w:val="1"/>
          <w:numId w:val="5"/>
        </w:numPr>
        <w:tabs>
          <w:tab w:val="left" w:pos="520"/>
        </w:tabs>
        <w:spacing w:line="240" w:lineRule="exact"/>
        <w:ind w:right="117" w:hanging="201"/>
        <w:rPr>
          <w:sz w:val="20"/>
        </w:rPr>
      </w:pPr>
      <w:r>
        <w:rPr>
          <w:sz w:val="20"/>
        </w:rPr>
        <w:t xml:space="preserve">Exiting a concurrent state </w:t>
      </w:r>
      <w:r>
        <w:rPr>
          <w:rFonts w:ascii="Bookman Old Style"/>
          <w:i/>
          <w:sz w:val="20"/>
        </w:rPr>
        <w:t>s</w:t>
      </w:r>
      <w:r>
        <w:rPr>
          <w:sz w:val="20"/>
        </w:rPr>
        <w:t xml:space="preserve">, before the execution of </w:t>
      </w:r>
      <w:r>
        <w:rPr>
          <w:rFonts w:ascii="Bookman Old Style"/>
          <w:i/>
          <w:sz w:val="20"/>
        </w:rPr>
        <w:t>exit</w:t>
      </w:r>
      <w:r>
        <w:rPr>
          <w:rFonts w:ascii="Tahoma"/>
          <w:sz w:val="20"/>
        </w:rPr>
        <w:t>(</w:t>
      </w:r>
      <w:r>
        <w:rPr>
          <w:rFonts w:ascii="Bookman Old Style"/>
          <w:i/>
          <w:sz w:val="20"/>
        </w:rPr>
        <w:t>s</w:t>
      </w:r>
      <w:r>
        <w:rPr>
          <w:rFonts w:ascii="Tahoma"/>
          <w:sz w:val="20"/>
        </w:rPr>
        <w:t>)</w:t>
      </w:r>
      <w:r>
        <w:rPr>
          <w:sz w:val="20"/>
        </w:rPr>
        <w:t>, a thread is also created for each region to exit  the corresponding active</w:t>
      </w:r>
      <w:r>
        <w:rPr>
          <w:spacing w:val="39"/>
          <w:sz w:val="20"/>
        </w:rPr>
        <w:t xml:space="preserve"> </w:t>
      </w:r>
      <w:r>
        <w:rPr>
          <w:sz w:val="20"/>
        </w:rPr>
        <w:t>sub-state.</w:t>
      </w:r>
    </w:p>
    <w:p w14:paraId="713A084D" w14:textId="77777777" w:rsidR="00BE18DA" w:rsidRDefault="00944C04">
      <w:pPr>
        <w:pStyle w:val="Paragraphedeliste"/>
        <w:numPr>
          <w:ilvl w:val="0"/>
          <w:numId w:val="5"/>
        </w:numPr>
        <w:tabs>
          <w:tab w:val="left" w:pos="391"/>
        </w:tabs>
        <w:spacing w:before="160"/>
        <w:ind w:hanging="271"/>
        <w:jc w:val="both"/>
        <w:rPr>
          <w:i/>
          <w:sz w:val="20"/>
        </w:rPr>
      </w:pPr>
      <w:r>
        <w:rPr>
          <w:i/>
          <w:sz w:val="20"/>
        </w:rPr>
        <w:t>Deadlock</w:t>
      </w:r>
      <w:r>
        <w:rPr>
          <w:i/>
          <w:spacing w:val="9"/>
          <w:sz w:val="20"/>
        </w:rPr>
        <w:t xml:space="preserve"> </w:t>
      </w:r>
      <w:r>
        <w:rPr>
          <w:i/>
          <w:sz w:val="20"/>
        </w:rPr>
        <w:t>avoidance</w:t>
      </w:r>
    </w:p>
    <w:p w14:paraId="5A5D61E0" w14:textId="6757A09C" w:rsidR="00BE18DA" w:rsidRDefault="00944C04">
      <w:pPr>
        <w:pStyle w:val="Corpsdetexte"/>
        <w:spacing w:before="119" w:line="249" w:lineRule="auto"/>
        <w:ind w:left="119" w:right="117" w:firstLine="199"/>
        <w:jc w:val="both"/>
      </w:pPr>
      <w:r>
        <w:t>Each PT is associated with a mutex for synchronization communication in the multi-thread-based generated code. The mutex must be locked before the method associated with the thread is executed. The mutex associated with the main thread preserves the run-to-completion semantics since some     event</w:t>
      </w:r>
      <w:ins w:id="121" w:author="RADERMACHER Ansgar 206501" w:date="2016-07-12T17:44:00Z">
        <w:r w:rsidR="005D6488">
          <w:t>s</w:t>
        </w:r>
      </w:ins>
    </w:p>
    <w:p w14:paraId="4B80C62F" w14:textId="77777777" w:rsidR="00BE18DA" w:rsidRDefault="00BE18DA">
      <w:pPr>
        <w:spacing w:line="249" w:lineRule="auto"/>
        <w:jc w:val="both"/>
        <w:sectPr w:rsidR="00BE18DA">
          <w:pgSz w:w="12240" w:h="15840"/>
          <w:pgMar w:top="920" w:right="860" w:bottom="280" w:left="860" w:header="720" w:footer="720" w:gutter="0"/>
          <w:cols w:num="2" w:space="720" w:equalWidth="0">
            <w:col w:w="5141" w:space="119"/>
            <w:col w:w="5260"/>
          </w:cols>
        </w:sectPr>
      </w:pPr>
    </w:p>
    <w:p w14:paraId="263FE3ED" w14:textId="77777777" w:rsidR="00BE18DA" w:rsidRDefault="00944C04">
      <w:pPr>
        <w:spacing w:before="120"/>
        <w:ind w:left="119"/>
        <w:rPr>
          <w:rFonts w:ascii="Tahoma"/>
          <w:sz w:val="20"/>
        </w:rPr>
      </w:pPr>
      <w:r>
        <w:rPr>
          <w:rFonts w:ascii="Bookman Old Style"/>
          <w:i/>
          <w:w w:val="95"/>
          <w:sz w:val="20"/>
        </w:rPr>
        <w:t>owner</w:t>
      </w:r>
      <w:r>
        <w:rPr>
          <w:rFonts w:ascii="Verdana"/>
          <w:w w:val="95"/>
          <w:position w:val="8"/>
          <w:sz w:val="14"/>
        </w:rPr>
        <w:t>+</w:t>
      </w:r>
      <w:r>
        <w:rPr>
          <w:rFonts w:ascii="Tahoma"/>
          <w:w w:val="95"/>
          <w:sz w:val="20"/>
        </w:rPr>
        <w:t>(</w:t>
      </w:r>
      <w:r>
        <w:rPr>
          <w:rFonts w:ascii="Bookman Old Style"/>
          <w:i/>
          <w:w w:val="95"/>
          <w:sz w:val="20"/>
        </w:rPr>
        <w:t>v</w:t>
      </w:r>
      <w:r>
        <w:rPr>
          <w:rFonts w:ascii="Tahoma"/>
          <w:w w:val="95"/>
          <w:sz w:val="20"/>
        </w:rPr>
        <w:t>) =</w:t>
      </w:r>
    </w:p>
    <w:p w14:paraId="7C17AF52" w14:textId="77777777" w:rsidR="00BE18DA" w:rsidRDefault="00944C04">
      <w:pPr>
        <w:tabs>
          <w:tab w:val="left" w:pos="3146"/>
        </w:tabs>
        <w:spacing w:line="207" w:lineRule="exact"/>
        <w:ind w:left="15"/>
        <w:rPr>
          <w:sz w:val="20"/>
        </w:rPr>
      </w:pPr>
      <w:r>
        <w:br w:type="column"/>
      </w:r>
      <w:r>
        <w:rPr>
          <w:rFonts w:ascii="Arial"/>
          <w:w w:val="268"/>
          <w:position w:val="13"/>
          <w:sz w:val="20"/>
        </w:rPr>
        <w:t>.</w:t>
      </w:r>
      <w:r>
        <w:rPr>
          <w:rFonts w:ascii="Arial"/>
          <w:position w:val="13"/>
          <w:sz w:val="20"/>
        </w:rPr>
        <w:t xml:space="preserve"> </w:t>
      </w:r>
      <w:r>
        <w:rPr>
          <w:rFonts w:ascii="Arial"/>
          <w:spacing w:val="-12"/>
          <w:position w:val="13"/>
          <w:sz w:val="20"/>
        </w:rPr>
        <w:t xml:space="preserve"> </w:t>
      </w:r>
      <w:r>
        <w:rPr>
          <w:rFonts w:ascii="Bookman Old Style"/>
          <w:i/>
          <w:w w:val="94"/>
          <w:position w:val="-2"/>
          <w:sz w:val="20"/>
        </w:rPr>
        <w:t>sm</w:t>
      </w:r>
      <w:r>
        <w:rPr>
          <w:rFonts w:ascii="Bookman Old Style"/>
          <w:i/>
          <w:position w:val="-2"/>
          <w:sz w:val="20"/>
        </w:rPr>
        <w:tab/>
      </w:r>
      <w:r>
        <w:rPr>
          <w:rFonts w:ascii="Bookman Old Style"/>
          <w:i/>
          <w:w w:val="84"/>
          <w:position w:val="-2"/>
          <w:sz w:val="20"/>
        </w:rPr>
        <w:t>o</w:t>
      </w:r>
      <w:r>
        <w:rPr>
          <w:rFonts w:ascii="Bookman Old Style"/>
          <w:i/>
          <w:spacing w:val="5"/>
          <w:w w:val="84"/>
          <w:position w:val="-2"/>
          <w:sz w:val="20"/>
        </w:rPr>
        <w:t>w</w:t>
      </w:r>
      <w:r>
        <w:rPr>
          <w:rFonts w:ascii="Bookman Old Style"/>
          <w:i/>
          <w:w w:val="96"/>
          <w:position w:val="-2"/>
          <w:sz w:val="20"/>
        </w:rPr>
        <w:t>ne</w:t>
      </w:r>
      <w:r>
        <w:rPr>
          <w:rFonts w:ascii="Bookman Old Style"/>
          <w:i/>
          <w:spacing w:val="5"/>
          <w:w w:val="96"/>
          <w:position w:val="-2"/>
          <w:sz w:val="20"/>
        </w:rPr>
        <w:t>r</w:t>
      </w:r>
      <w:r>
        <w:rPr>
          <w:rFonts w:ascii="Tahoma"/>
          <w:position w:val="-2"/>
          <w:sz w:val="20"/>
        </w:rPr>
        <w:t>(</w:t>
      </w:r>
      <w:r>
        <w:rPr>
          <w:rFonts w:ascii="Bookman Old Style"/>
          <w:i/>
          <w:spacing w:val="7"/>
          <w:w w:val="89"/>
          <w:position w:val="-2"/>
          <w:sz w:val="20"/>
        </w:rPr>
        <w:t>v</w:t>
      </w:r>
      <w:r>
        <w:rPr>
          <w:rFonts w:ascii="Tahoma"/>
          <w:position w:val="-2"/>
          <w:sz w:val="20"/>
        </w:rPr>
        <w:t>)</w:t>
      </w:r>
      <w:r>
        <w:rPr>
          <w:rFonts w:ascii="Tahoma"/>
          <w:spacing w:val="-7"/>
          <w:position w:val="-2"/>
          <w:sz w:val="20"/>
        </w:rPr>
        <w:t xml:space="preserve"> </w:t>
      </w:r>
      <w:r>
        <w:rPr>
          <w:rFonts w:ascii="Tahoma"/>
          <w:spacing w:val="-102"/>
          <w:w w:val="106"/>
          <w:position w:val="-2"/>
          <w:sz w:val="20"/>
        </w:rPr>
        <w:t>=</w:t>
      </w:r>
      <w:r>
        <w:rPr>
          <w:w w:val="99"/>
          <w:sz w:val="20"/>
        </w:rPr>
        <w:t>s</w:t>
      </w:r>
      <w:r>
        <w:rPr>
          <w:spacing w:val="-20"/>
          <w:w w:val="99"/>
          <w:sz w:val="20"/>
        </w:rPr>
        <w:t>u</w:t>
      </w:r>
      <w:r>
        <w:rPr>
          <w:rFonts w:ascii="Bookman Old Style"/>
          <w:i/>
          <w:spacing w:val="-74"/>
          <w:w w:val="86"/>
          <w:position w:val="-2"/>
          <w:sz w:val="20"/>
        </w:rPr>
        <w:t>s</w:t>
      </w:r>
      <w:r>
        <w:rPr>
          <w:spacing w:val="-15"/>
          <w:w w:val="99"/>
          <w:sz w:val="20"/>
        </w:rPr>
        <w:t>c</w:t>
      </w:r>
      <w:r>
        <w:rPr>
          <w:rFonts w:ascii="Bookman Old Style"/>
          <w:i/>
          <w:spacing w:val="-161"/>
          <w:w w:val="99"/>
          <w:position w:val="-2"/>
          <w:sz w:val="20"/>
        </w:rPr>
        <w:t>m</w:t>
      </w:r>
      <w:r>
        <w:rPr>
          <w:w w:val="99"/>
          <w:sz w:val="20"/>
        </w:rPr>
        <w:t>h</w:t>
      </w:r>
      <w:r>
        <w:rPr>
          <w:spacing w:val="21"/>
          <w:sz w:val="20"/>
        </w:rPr>
        <w:t xml:space="preserve"> </w:t>
      </w:r>
      <w:r>
        <w:rPr>
          <w:w w:val="99"/>
          <w:sz w:val="20"/>
        </w:rPr>
        <w:t>as</w:t>
      </w:r>
      <w:r>
        <w:rPr>
          <w:spacing w:val="21"/>
          <w:sz w:val="20"/>
        </w:rPr>
        <w:t xml:space="preserve"> </w:t>
      </w:r>
      <w:r>
        <w:rPr>
          <w:i/>
          <w:w w:val="99"/>
          <w:sz w:val="20"/>
        </w:rPr>
        <w:t>CallEvent</w:t>
      </w:r>
      <w:r>
        <w:rPr>
          <w:i/>
          <w:spacing w:val="24"/>
          <w:sz w:val="20"/>
        </w:rPr>
        <w:t xml:space="preserve"> </w:t>
      </w:r>
      <w:r>
        <w:rPr>
          <w:w w:val="99"/>
          <w:sz w:val="20"/>
        </w:rPr>
        <w:t>can</w:t>
      </w:r>
      <w:r>
        <w:rPr>
          <w:spacing w:val="21"/>
          <w:sz w:val="20"/>
        </w:rPr>
        <w:t xml:space="preserve"> </w:t>
      </w:r>
      <w:r>
        <w:rPr>
          <w:w w:val="99"/>
          <w:sz w:val="20"/>
        </w:rPr>
        <w:t>be</w:t>
      </w:r>
      <w:r>
        <w:rPr>
          <w:spacing w:val="20"/>
          <w:sz w:val="20"/>
        </w:rPr>
        <w:t xml:space="preserve"> </w:t>
      </w:r>
      <w:r>
        <w:rPr>
          <w:w w:val="99"/>
          <w:sz w:val="20"/>
        </w:rPr>
        <w:t>processed</w:t>
      </w:r>
      <w:r>
        <w:rPr>
          <w:spacing w:val="21"/>
          <w:sz w:val="20"/>
        </w:rPr>
        <w:t xml:space="preserve"> </w:t>
      </w:r>
      <w:r>
        <w:rPr>
          <w:w w:val="99"/>
          <w:sz w:val="20"/>
        </w:rPr>
        <w:t>synchronously</w:t>
      </w:r>
      <w:r>
        <w:rPr>
          <w:spacing w:val="21"/>
          <w:sz w:val="20"/>
        </w:rPr>
        <w:t xml:space="preserve"> </w:t>
      </w:r>
      <w:r>
        <w:rPr>
          <w:w w:val="99"/>
          <w:sz w:val="20"/>
        </w:rPr>
        <w:t>and</w:t>
      </w:r>
      <w:r>
        <w:rPr>
          <w:spacing w:val="20"/>
          <w:sz w:val="20"/>
        </w:rPr>
        <w:t xml:space="preserve"> </w:t>
      </w:r>
      <w:r>
        <w:rPr>
          <w:w w:val="99"/>
          <w:sz w:val="20"/>
        </w:rPr>
        <w:t>some</w:t>
      </w:r>
    </w:p>
    <w:p w14:paraId="33ADCDC8" w14:textId="77777777" w:rsidR="00BE18DA" w:rsidRDefault="00944C04">
      <w:pPr>
        <w:spacing w:line="305" w:lineRule="exact"/>
        <w:ind w:left="264"/>
        <w:rPr>
          <w:sz w:val="20"/>
        </w:rPr>
      </w:pPr>
      <w:r>
        <w:rPr>
          <w:rFonts w:ascii="Bookman Old Style" w:hAnsi="Bookman Old Style"/>
          <w:i/>
          <w:position w:val="-2"/>
          <w:sz w:val="20"/>
        </w:rPr>
        <w:t>owner</w:t>
      </w:r>
      <w:r>
        <w:rPr>
          <w:rFonts w:ascii="Tahoma" w:hAnsi="Tahoma"/>
          <w:position w:val="-2"/>
          <w:sz w:val="20"/>
        </w:rPr>
        <w:t>(</w:t>
      </w:r>
      <w:r>
        <w:rPr>
          <w:rFonts w:ascii="Bookman Old Style" w:hAnsi="Bookman Old Style"/>
          <w:i/>
          <w:position w:val="-2"/>
          <w:sz w:val="20"/>
        </w:rPr>
        <w:t>v</w:t>
      </w:r>
      <w:r>
        <w:rPr>
          <w:rFonts w:ascii="Tahoma" w:hAnsi="Tahoma"/>
          <w:position w:val="-2"/>
          <w:sz w:val="20"/>
        </w:rPr>
        <w:t xml:space="preserve">) </w:t>
      </w:r>
      <w:r>
        <w:rPr>
          <w:rFonts w:ascii="Meiryo" w:hAnsi="Meiryo"/>
          <w:i/>
          <w:position w:val="-2"/>
          <w:sz w:val="20"/>
        </w:rPr>
        <w:t xml:space="preserve">∪ </w:t>
      </w:r>
      <w:r>
        <w:rPr>
          <w:rFonts w:ascii="Bookman Old Style" w:hAnsi="Bookman Old Style"/>
          <w:i/>
          <w:position w:val="-2"/>
          <w:sz w:val="20"/>
        </w:rPr>
        <w:t>owner</w:t>
      </w:r>
      <w:r>
        <w:rPr>
          <w:rFonts w:ascii="Verdana" w:hAnsi="Verdana"/>
          <w:position w:val="4"/>
          <w:sz w:val="14"/>
        </w:rPr>
        <w:t>+</w:t>
      </w:r>
      <w:r>
        <w:rPr>
          <w:rFonts w:ascii="Tahoma" w:hAnsi="Tahoma"/>
          <w:position w:val="-2"/>
          <w:sz w:val="20"/>
        </w:rPr>
        <w:t>(</w:t>
      </w:r>
      <w:r>
        <w:rPr>
          <w:rFonts w:ascii="Bookman Old Style" w:hAnsi="Bookman Old Style"/>
          <w:i/>
          <w:position w:val="-2"/>
          <w:sz w:val="20"/>
        </w:rPr>
        <w:t>owner</w:t>
      </w:r>
      <w:r>
        <w:rPr>
          <w:rFonts w:ascii="Tahoma" w:hAnsi="Tahoma"/>
          <w:position w:val="-2"/>
          <w:sz w:val="20"/>
        </w:rPr>
        <w:t>(</w:t>
      </w:r>
      <w:r>
        <w:rPr>
          <w:rFonts w:ascii="Bookman Old Style" w:hAnsi="Bookman Old Style"/>
          <w:i/>
          <w:position w:val="-2"/>
          <w:sz w:val="20"/>
        </w:rPr>
        <w:t>v</w:t>
      </w:r>
      <w:r>
        <w:rPr>
          <w:rFonts w:ascii="Tahoma" w:hAnsi="Tahoma"/>
          <w:position w:val="-2"/>
          <w:sz w:val="20"/>
        </w:rPr>
        <w:t xml:space="preserve">))  </w:t>
      </w:r>
      <w:r>
        <w:rPr>
          <w:rFonts w:ascii="Bookman Old Style" w:hAnsi="Bookman Old Style"/>
          <w:i/>
          <w:position w:val="-2"/>
          <w:sz w:val="20"/>
        </w:rPr>
        <w:t xml:space="preserve">otherwise </w:t>
      </w:r>
      <w:r>
        <w:rPr>
          <w:sz w:val="20"/>
        </w:rPr>
        <w:t>asynchronously. Each event processing must lock the main</w:t>
      </w:r>
    </w:p>
    <w:p w14:paraId="2DBC4833" w14:textId="77777777" w:rsidR="00BE18DA" w:rsidRDefault="00BE18DA">
      <w:pPr>
        <w:spacing w:line="305" w:lineRule="exact"/>
        <w:rPr>
          <w:sz w:val="20"/>
        </w:rPr>
        <w:sectPr w:rsidR="00BE18DA">
          <w:type w:val="continuous"/>
          <w:pgSz w:w="12240" w:h="15840"/>
          <w:pgMar w:top="980" w:right="860" w:bottom="280" w:left="860" w:header="720" w:footer="720" w:gutter="0"/>
          <w:cols w:num="2" w:space="720" w:equalWidth="0">
            <w:col w:w="1273" w:space="40"/>
            <w:col w:w="9207"/>
          </w:cols>
        </w:sectPr>
      </w:pPr>
    </w:p>
    <w:p w14:paraId="2B2A9E80" w14:textId="77777777" w:rsidR="00BE18DA" w:rsidRDefault="00944C04">
      <w:pPr>
        <w:pStyle w:val="Corpsdetexte"/>
        <w:tabs>
          <w:tab w:val="left" w:pos="5379"/>
        </w:tabs>
        <w:spacing w:line="196" w:lineRule="exact"/>
        <w:ind w:left="4908"/>
      </w:pPr>
      <w:r>
        <w:t>(1)</w:t>
      </w:r>
      <w:r>
        <w:tab/>
        <w:t xml:space="preserve">mutex before executing the actual </w:t>
      </w:r>
      <w:r>
        <w:rPr>
          <w:spacing w:val="23"/>
        </w:rPr>
        <w:t xml:space="preserve"> </w:t>
      </w:r>
      <w:r>
        <w:t>processing.</w:t>
      </w:r>
    </w:p>
    <w:p w14:paraId="1D0F6367" w14:textId="77777777" w:rsidR="00BE18DA" w:rsidRDefault="00BE18DA">
      <w:pPr>
        <w:spacing w:line="196" w:lineRule="exact"/>
        <w:sectPr w:rsidR="00BE18DA">
          <w:type w:val="continuous"/>
          <w:pgSz w:w="12240" w:h="15840"/>
          <w:pgMar w:top="980" w:right="860" w:bottom="280" w:left="860" w:header="720" w:footer="720" w:gutter="0"/>
          <w:cols w:space="720"/>
        </w:sectPr>
      </w:pPr>
    </w:p>
    <w:p w14:paraId="72652428" w14:textId="60FF75B7" w:rsidR="00BE18DA" w:rsidRDefault="00082B42">
      <w:pPr>
        <w:pStyle w:val="Paragraphedeliste"/>
        <w:numPr>
          <w:ilvl w:val="0"/>
          <w:numId w:val="7"/>
        </w:numPr>
        <w:tabs>
          <w:tab w:val="left" w:pos="1767"/>
        </w:tabs>
        <w:spacing w:before="51"/>
        <w:ind w:left="1766" w:hanging="364"/>
        <w:jc w:val="left"/>
        <w:rPr>
          <w:sz w:val="16"/>
        </w:rPr>
      </w:pPr>
      <w:r>
        <w:rPr>
          <w:noProof/>
        </w:rPr>
        <w:lastRenderedPageBreak/>
        <mc:AlternateContent>
          <mc:Choice Requires="wpg">
            <w:drawing>
              <wp:anchor distT="0" distB="0" distL="114300" distR="114300" simplePos="0" relativeHeight="1072" behindDoc="0" locked="0" layoutInCell="1" allowOverlap="1" wp14:anchorId="4F28E7A0" wp14:editId="029D20C9">
                <wp:simplePos x="0" y="0"/>
                <wp:positionH relativeFrom="page">
                  <wp:posOffset>4015105</wp:posOffset>
                </wp:positionH>
                <wp:positionV relativeFrom="paragraph">
                  <wp:posOffset>53975</wp:posOffset>
                </wp:positionV>
                <wp:extent cx="3131820" cy="934085"/>
                <wp:effectExtent l="5080" t="3175" r="6350" b="5715"/>
                <wp:wrapNone/>
                <wp:docPr id="196"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1820" cy="934085"/>
                          <a:chOff x="6323" y="85"/>
                          <a:chExt cx="4932" cy="1471"/>
                        </a:xfrm>
                      </wpg:grpSpPr>
                      <pic:pic xmlns:pic="http://schemas.openxmlformats.org/drawingml/2006/picture">
                        <pic:nvPicPr>
                          <pic:cNvPr id="197" name="Picture 2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28" y="89"/>
                            <a:ext cx="4907" cy="1458"/>
                          </a:xfrm>
                          <a:prstGeom prst="rect">
                            <a:avLst/>
                          </a:prstGeom>
                          <a:noFill/>
                          <a:extLst>
                            <a:ext uri="{909E8E84-426E-40DD-AFC4-6F175D3DCCD1}">
                              <a14:hiddenFill xmlns:a14="http://schemas.microsoft.com/office/drawing/2010/main">
                                <a:solidFill>
                                  <a:srgbClr val="FFFFFF"/>
                                </a:solidFill>
                              </a14:hiddenFill>
                            </a:ext>
                          </a:extLst>
                        </pic:spPr>
                      </pic:pic>
                      <wps:wsp>
                        <wps:cNvPr id="198" name="AutoShape 298"/>
                        <wps:cNvSpPr>
                          <a:spLocks/>
                        </wps:cNvSpPr>
                        <wps:spPr bwMode="auto">
                          <a:xfrm>
                            <a:off x="8620" y="144"/>
                            <a:ext cx="336" cy="70"/>
                          </a:xfrm>
                          <a:custGeom>
                            <a:avLst/>
                            <a:gdLst>
                              <a:gd name="T0" fmla="+- 0 8620 8620"/>
                              <a:gd name="T1" fmla="*/ T0 w 336"/>
                              <a:gd name="T2" fmla="+- 0 148 144"/>
                              <a:gd name="T3" fmla="*/ 148 h 70"/>
                              <a:gd name="T4" fmla="+- 0 8627 8620"/>
                              <a:gd name="T5" fmla="*/ T4 w 336"/>
                              <a:gd name="T6" fmla="+- 0 157 144"/>
                              <a:gd name="T7" fmla="*/ 157 h 70"/>
                              <a:gd name="T8" fmla="+- 0 8660 8620"/>
                              <a:gd name="T9" fmla="*/ T8 w 336"/>
                              <a:gd name="T10" fmla="+- 0 201 144"/>
                              <a:gd name="T11" fmla="*/ 201 h 70"/>
                              <a:gd name="T12" fmla="+- 0 8677 8620"/>
                              <a:gd name="T13" fmla="*/ T12 w 336"/>
                              <a:gd name="T14" fmla="+- 0 148 144"/>
                              <a:gd name="T15" fmla="*/ 148 h 70"/>
                              <a:gd name="T16" fmla="+- 0 8679 8620"/>
                              <a:gd name="T17" fmla="*/ T16 w 336"/>
                              <a:gd name="T18" fmla="+- 0 157 144"/>
                              <a:gd name="T19" fmla="*/ 157 h 70"/>
                              <a:gd name="T20" fmla="+- 0 8660 8620"/>
                              <a:gd name="T21" fmla="*/ T20 w 336"/>
                              <a:gd name="T22" fmla="+- 0 201 144"/>
                              <a:gd name="T23" fmla="*/ 201 h 70"/>
                              <a:gd name="T24" fmla="+- 0 8628 8620"/>
                              <a:gd name="T25" fmla="*/ T24 w 336"/>
                              <a:gd name="T26" fmla="+- 0 161 144"/>
                              <a:gd name="T27" fmla="*/ 161 h 70"/>
                              <a:gd name="T28" fmla="+- 0 8650 8620"/>
                              <a:gd name="T29" fmla="*/ T28 w 336"/>
                              <a:gd name="T30" fmla="+- 0 193 144"/>
                              <a:gd name="T31" fmla="*/ 193 h 70"/>
                              <a:gd name="T32" fmla="+- 0 8660 8620"/>
                              <a:gd name="T33" fmla="*/ T32 w 336"/>
                              <a:gd name="T34" fmla="+- 0 201 144"/>
                              <a:gd name="T35" fmla="*/ 201 h 70"/>
                              <a:gd name="T36" fmla="+- 0 8679 8620"/>
                              <a:gd name="T37" fmla="*/ T36 w 336"/>
                              <a:gd name="T38" fmla="+- 0 213 144"/>
                              <a:gd name="T39" fmla="*/ 213 h 70"/>
                              <a:gd name="T40" fmla="+- 0 8686 8620"/>
                              <a:gd name="T41" fmla="*/ T40 w 336"/>
                              <a:gd name="T42" fmla="+- 0 157 144"/>
                              <a:gd name="T43" fmla="*/ 157 h 70"/>
                              <a:gd name="T44" fmla="+- 0 8703 8620"/>
                              <a:gd name="T45" fmla="*/ T44 w 336"/>
                              <a:gd name="T46" fmla="+- 0 170 144"/>
                              <a:gd name="T47" fmla="*/ 170 h 70"/>
                              <a:gd name="T48" fmla="+- 0 8735 8620"/>
                              <a:gd name="T49" fmla="*/ T48 w 336"/>
                              <a:gd name="T50" fmla="+- 0 172 144"/>
                              <a:gd name="T51" fmla="*/ 172 h 70"/>
                              <a:gd name="T52" fmla="+- 0 8723 8620"/>
                              <a:gd name="T53" fmla="*/ T52 w 336"/>
                              <a:gd name="T54" fmla="+- 0 214 144"/>
                              <a:gd name="T55" fmla="*/ 214 h 70"/>
                              <a:gd name="T56" fmla="+- 0 8699 8620"/>
                              <a:gd name="T57" fmla="*/ T56 w 336"/>
                              <a:gd name="T58" fmla="+- 0 188 144"/>
                              <a:gd name="T59" fmla="*/ 188 h 70"/>
                              <a:gd name="T60" fmla="+- 0 8735 8620"/>
                              <a:gd name="T61" fmla="*/ T60 w 336"/>
                              <a:gd name="T62" fmla="+- 0 172 144"/>
                              <a:gd name="T63" fmla="*/ 172 h 70"/>
                              <a:gd name="T64" fmla="+- 0 8711 8620"/>
                              <a:gd name="T65" fmla="*/ T64 w 336"/>
                              <a:gd name="T66" fmla="+- 0 192 144"/>
                              <a:gd name="T67" fmla="*/ 192 h 70"/>
                              <a:gd name="T68" fmla="+- 0 8711 8620"/>
                              <a:gd name="T69" fmla="*/ T68 w 336"/>
                              <a:gd name="T70" fmla="+- 0 208 144"/>
                              <a:gd name="T71" fmla="*/ 208 h 70"/>
                              <a:gd name="T72" fmla="+- 0 8726 8620"/>
                              <a:gd name="T73" fmla="*/ T72 w 336"/>
                              <a:gd name="T74" fmla="+- 0 208 144"/>
                              <a:gd name="T75" fmla="*/ 208 h 70"/>
                              <a:gd name="T76" fmla="+- 0 8728 8620"/>
                              <a:gd name="T77" fmla="*/ T76 w 336"/>
                              <a:gd name="T78" fmla="+- 0 189 144"/>
                              <a:gd name="T79" fmla="*/ 189 h 70"/>
                              <a:gd name="T80" fmla="+- 0 8728 8620"/>
                              <a:gd name="T81" fmla="*/ T80 w 336"/>
                              <a:gd name="T82" fmla="+- 0 206 144"/>
                              <a:gd name="T83" fmla="*/ 206 h 70"/>
                              <a:gd name="T84" fmla="+- 0 8728 8620"/>
                              <a:gd name="T85" fmla="*/ T84 w 336"/>
                              <a:gd name="T86" fmla="+- 0 213 144"/>
                              <a:gd name="T87" fmla="*/ 213 h 70"/>
                              <a:gd name="T88" fmla="+- 0 8735 8620"/>
                              <a:gd name="T89" fmla="*/ T88 w 336"/>
                              <a:gd name="T90" fmla="+- 0 213 144"/>
                              <a:gd name="T91" fmla="*/ 213 h 70"/>
                              <a:gd name="T92" fmla="+- 0 8746 8620"/>
                              <a:gd name="T93" fmla="*/ T92 w 336"/>
                              <a:gd name="T94" fmla="+- 0 201 144"/>
                              <a:gd name="T95" fmla="*/ 201 h 70"/>
                              <a:gd name="T96" fmla="+- 0 8776 8620"/>
                              <a:gd name="T97" fmla="*/ T96 w 336"/>
                              <a:gd name="T98" fmla="+- 0 165 144"/>
                              <a:gd name="T99" fmla="*/ 165 h 70"/>
                              <a:gd name="T100" fmla="+- 0 8763 8620"/>
                              <a:gd name="T101" fmla="*/ T100 w 336"/>
                              <a:gd name="T102" fmla="+- 0 172 144"/>
                              <a:gd name="T103" fmla="*/ 172 h 70"/>
                              <a:gd name="T104" fmla="+- 0 8762 8620"/>
                              <a:gd name="T105" fmla="*/ T104 w 336"/>
                              <a:gd name="T106" fmla="+- 0 208 144"/>
                              <a:gd name="T107" fmla="*/ 208 h 70"/>
                              <a:gd name="T108" fmla="+- 0 8775 8620"/>
                              <a:gd name="T109" fmla="*/ T108 w 336"/>
                              <a:gd name="T110" fmla="+- 0 214 144"/>
                              <a:gd name="T111" fmla="*/ 214 h 70"/>
                              <a:gd name="T112" fmla="+- 0 8781 8620"/>
                              <a:gd name="T113" fmla="*/ T112 w 336"/>
                              <a:gd name="T114" fmla="+- 0 172 144"/>
                              <a:gd name="T115" fmla="*/ 172 h 70"/>
                              <a:gd name="T116" fmla="+- 0 8775 8620"/>
                              <a:gd name="T117" fmla="*/ T116 w 336"/>
                              <a:gd name="T118" fmla="+- 0 208 144"/>
                              <a:gd name="T119" fmla="*/ 208 h 70"/>
                              <a:gd name="T120" fmla="+- 0 8799 8620"/>
                              <a:gd name="T121" fmla="*/ T120 w 336"/>
                              <a:gd name="T122" fmla="+- 0 213 144"/>
                              <a:gd name="T123" fmla="*/ 213 h 70"/>
                              <a:gd name="T124" fmla="+- 0 8799 8620"/>
                              <a:gd name="T125" fmla="*/ T124 w 336"/>
                              <a:gd name="T126" fmla="+- 0 144 144"/>
                              <a:gd name="T127" fmla="*/ 144 h 70"/>
                              <a:gd name="T128" fmla="+- 0 8799 8620"/>
                              <a:gd name="T129" fmla="*/ T128 w 336"/>
                              <a:gd name="T130" fmla="+- 0 180 144"/>
                              <a:gd name="T131" fmla="*/ 180 h 70"/>
                              <a:gd name="T132" fmla="+- 0 8799 8620"/>
                              <a:gd name="T133" fmla="*/ T132 w 336"/>
                              <a:gd name="T134" fmla="+- 0 174 144"/>
                              <a:gd name="T135" fmla="*/ 174 h 70"/>
                              <a:gd name="T136" fmla="+- 0 8830 8620"/>
                              <a:gd name="T137" fmla="*/ T136 w 336"/>
                              <a:gd name="T138" fmla="+- 0 172 144"/>
                              <a:gd name="T139" fmla="*/ 172 h 70"/>
                              <a:gd name="T140" fmla="+- 0 8830 8620"/>
                              <a:gd name="T141" fmla="*/ T140 w 336"/>
                              <a:gd name="T142" fmla="+- 0 213 144"/>
                              <a:gd name="T143" fmla="*/ 213 h 70"/>
                              <a:gd name="T144" fmla="+- 0 8830 8620"/>
                              <a:gd name="T145" fmla="*/ T144 w 336"/>
                              <a:gd name="T146" fmla="+- 0 172 144"/>
                              <a:gd name="T147" fmla="*/ 172 h 70"/>
                              <a:gd name="T148" fmla="+- 0 8846 8620"/>
                              <a:gd name="T149" fmla="*/ T148 w 336"/>
                              <a:gd name="T150" fmla="+- 0 155 144"/>
                              <a:gd name="T151" fmla="*/ 155 h 70"/>
                              <a:gd name="T152" fmla="+- 0 8846 8620"/>
                              <a:gd name="T153" fmla="*/ T152 w 336"/>
                              <a:gd name="T154" fmla="+- 0 145 144"/>
                              <a:gd name="T155" fmla="*/ 145 h 70"/>
                              <a:gd name="T156" fmla="+- 0 8853 8620"/>
                              <a:gd name="T157" fmla="*/ T156 w 336"/>
                              <a:gd name="T158" fmla="+- 0 152 144"/>
                              <a:gd name="T159" fmla="*/ 152 h 70"/>
                              <a:gd name="T160" fmla="+- 0 8844 8620"/>
                              <a:gd name="T161" fmla="*/ T160 w 336"/>
                              <a:gd name="T162" fmla="+- 0 213 144"/>
                              <a:gd name="T163" fmla="*/ 213 h 70"/>
                              <a:gd name="T164" fmla="+- 0 8851 8620"/>
                              <a:gd name="T165" fmla="*/ T164 w 336"/>
                              <a:gd name="T166" fmla="+- 0 213 144"/>
                              <a:gd name="T167" fmla="*/ 213 h 70"/>
                              <a:gd name="T168" fmla="+- 0 8879 8620"/>
                              <a:gd name="T169" fmla="*/ T168 w 336"/>
                              <a:gd name="T170" fmla="+- 0 165 144"/>
                              <a:gd name="T171" fmla="*/ 165 h 70"/>
                              <a:gd name="T172" fmla="+- 0 8881 8620"/>
                              <a:gd name="T173" fmla="*/ T172 w 336"/>
                              <a:gd name="T174" fmla="+- 0 172 144"/>
                              <a:gd name="T175" fmla="*/ 172 h 70"/>
                              <a:gd name="T176" fmla="+- 0 8866 8620"/>
                              <a:gd name="T177" fmla="*/ T176 w 336"/>
                              <a:gd name="T178" fmla="+- 0 213 144"/>
                              <a:gd name="T179" fmla="*/ 213 h 70"/>
                              <a:gd name="T180" fmla="+- 0 8874 8620"/>
                              <a:gd name="T181" fmla="*/ T180 w 336"/>
                              <a:gd name="T182" fmla="+- 0 174 144"/>
                              <a:gd name="T183" fmla="*/ 174 h 70"/>
                              <a:gd name="T184" fmla="+- 0 8874 8620"/>
                              <a:gd name="T185" fmla="*/ T184 w 336"/>
                              <a:gd name="T186" fmla="+- 0 213 144"/>
                              <a:gd name="T187" fmla="*/ 213 h 70"/>
                              <a:gd name="T188" fmla="+- 0 8897 8620"/>
                              <a:gd name="T189" fmla="*/ T188 w 336"/>
                              <a:gd name="T190" fmla="+- 0 172 144"/>
                              <a:gd name="T191" fmla="*/ 172 h 70"/>
                              <a:gd name="T192" fmla="+- 0 8905 8620"/>
                              <a:gd name="T193" fmla="*/ T192 w 336"/>
                              <a:gd name="T194" fmla="+- 0 213 144"/>
                              <a:gd name="T195" fmla="*/ 213 h 70"/>
                              <a:gd name="T196" fmla="+- 0 8915 8620"/>
                              <a:gd name="T197" fmla="*/ T196 w 336"/>
                              <a:gd name="T198" fmla="+- 0 201 144"/>
                              <a:gd name="T199" fmla="*/ 201 h 70"/>
                              <a:gd name="T200" fmla="+- 0 8946 8620"/>
                              <a:gd name="T201" fmla="*/ T200 w 336"/>
                              <a:gd name="T202" fmla="+- 0 165 144"/>
                              <a:gd name="T203" fmla="*/ 165 h 70"/>
                              <a:gd name="T204" fmla="+- 0 8924 8620"/>
                              <a:gd name="T205" fmla="*/ T204 w 336"/>
                              <a:gd name="T206" fmla="+- 0 179 144"/>
                              <a:gd name="T207" fmla="*/ 179 h 70"/>
                              <a:gd name="T208" fmla="+- 0 8956 8620"/>
                              <a:gd name="T209" fmla="*/ T208 w 336"/>
                              <a:gd name="T210" fmla="+- 0 191 144"/>
                              <a:gd name="T211" fmla="*/ 191 h 70"/>
                              <a:gd name="T212" fmla="+- 0 8931 8620"/>
                              <a:gd name="T213" fmla="*/ T212 w 336"/>
                              <a:gd name="T214" fmla="+- 0 208 144"/>
                              <a:gd name="T215" fmla="*/ 208 h 70"/>
                              <a:gd name="T216" fmla="+- 0 8946 8620"/>
                              <a:gd name="T217" fmla="*/ T216 w 336"/>
                              <a:gd name="T218" fmla="+- 0 214 144"/>
                              <a:gd name="T219" fmla="*/ 214 h 70"/>
                              <a:gd name="T220" fmla="+- 0 8948 8620"/>
                              <a:gd name="T221" fmla="*/ T220 w 336"/>
                              <a:gd name="T222" fmla="+- 0 179 144"/>
                              <a:gd name="T223" fmla="*/ 179 h 70"/>
                              <a:gd name="T224" fmla="+- 0 8956 8620"/>
                              <a:gd name="T225" fmla="*/ T224 w 336"/>
                              <a:gd name="T226" fmla="+- 0 177 144"/>
                              <a:gd name="T227" fmla="*/ 177 h 70"/>
                              <a:gd name="T228" fmla="+- 0 8946 8620"/>
                              <a:gd name="T229" fmla="*/ T228 w 336"/>
                              <a:gd name="T230" fmla="+- 0 208 144"/>
                              <a:gd name="T231" fmla="*/ 208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336" h="70">
                                <a:moveTo>
                                  <a:pt x="8" y="69"/>
                                </a:moveTo>
                                <a:lnTo>
                                  <a:pt x="0" y="69"/>
                                </a:lnTo>
                                <a:lnTo>
                                  <a:pt x="0" y="4"/>
                                </a:lnTo>
                                <a:lnTo>
                                  <a:pt x="10" y="4"/>
                                </a:lnTo>
                                <a:lnTo>
                                  <a:pt x="14" y="13"/>
                                </a:lnTo>
                                <a:lnTo>
                                  <a:pt x="7" y="13"/>
                                </a:lnTo>
                                <a:lnTo>
                                  <a:pt x="8" y="17"/>
                                </a:lnTo>
                                <a:lnTo>
                                  <a:pt x="8" y="69"/>
                                </a:lnTo>
                                <a:close/>
                                <a:moveTo>
                                  <a:pt x="40" y="57"/>
                                </a:moveTo>
                                <a:lnTo>
                                  <a:pt x="33" y="57"/>
                                </a:lnTo>
                                <a:lnTo>
                                  <a:pt x="35" y="52"/>
                                </a:lnTo>
                                <a:lnTo>
                                  <a:pt x="57" y="4"/>
                                </a:lnTo>
                                <a:lnTo>
                                  <a:pt x="66" y="4"/>
                                </a:lnTo>
                                <a:lnTo>
                                  <a:pt x="66" y="13"/>
                                </a:lnTo>
                                <a:lnTo>
                                  <a:pt x="59" y="13"/>
                                </a:lnTo>
                                <a:lnTo>
                                  <a:pt x="58" y="17"/>
                                </a:lnTo>
                                <a:lnTo>
                                  <a:pt x="57" y="19"/>
                                </a:lnTo>
                                <a:lnTo>
                                  <a:pt x="40" y="57"/>
                                </a:lnTo>
                                <a:close/>
                                <a:moveTo>
                                  <a:pt x="35" y="69"/>
                                </a:moveTo>
                                <a:lnTo>
                                  <a:pt x="31" y="69"/>
                                </a:lnTo>
                                <a:lnTo>
                                  <a:pt x="8" y="17"/>
                                </a:lnTo>
                                <a:lnTo>
                                  <a:pt x="7" y="13"/>
                                </a:lnTo>
                                <a:lnTo>
                                  <a:pt x="14" y="13"/>
                                </a:lnTo>
                                <a:lnTo>
                                  <a:pt x="30" y="49"/>
                                </a:lnTo>
                                <a:lnTo>
                                  <a:pt x="32" y="54"/>
                                </a:lnTo>
                                <a:lnTo>
                                  <a:pt x="33" y="57"/>
                                </a:lnTo>
                                <a:lnTo>
                                  <a:pt x="40" y="57"/>
                                </a:lnTo>
                                <a:lnTo>
                                  <a:pt x="35" y="69"/>
                                </a:lnTo>
                                <a:close/>
                                <a:moveTo>
                                  <a:pt x="66" y="69"/>
                                </a:moveTo>
                                <a:lnTo>
                                  <a:pt x="59" y="69"/>
                                </a:lnTo>
                                <a:lnTo>
                                  <a:pt x="59" y="20"/>
                                </a:lnTo>
                                <a:lnTo>
                                  <a:pt x="59" y="13"/>
                                </a:lnTo>
                                <a:lnTo>
                                  <a:pt x="66" y="13"/>
                                </a:lnTo>
                                <a:lnTo>
                                  <a:pt x="66" y="69"/>
                                </a:lnTo>
                                <a:close/>
                                <a:moveTo>
                                  <a:pt x="83" y="33"/>
                                </a:moveTo>
                                <a:lnTo>
                                  <a:pt x="83" y="26"/>
                                </a:lnTo>
                                <a:lnTo>
                                  <a:pt x="90" y="21"/>
                                </a:lnTo>
                                <a:lnTo>
                                  <a:pt x="115" y="21"/>
                                </a:lnTo>
                                <a:lnTo>
                                  <a:pt x="115" y="28"/>
                                </a:lnTo>
                                <a:lnTo>
                                  <a:pt x="90" y="28"/>
                                </a:lnTo>
                                <a:lnTo>
                                  <a:pt x="83" y="33"/>
                                </a:lnTo>
                                <a:close/>
                                <a:moveTo>
                                  <a:pt x="103" y="70"/>
                                </a:moveTo>
                                <a:lnTo>
                                  <a:pt x="87" y="70"/>
                                </a:lnTo>
                                <a:lnTo>
                                  <a:pt x="79" y="63"/>
                                </a:lnTo>
                                <a:lnTo>
                                  <a:pt x="79" y="44"/>
                                </a:lnTo>
                                <a:lnTo>
                                  <a:pt x="108" y="39"/>
                                </a:lnTo>
                                <a:lnTo>
                                  <a:pt x="108" y="28"/>
                                </a:lnTo>
                                <a:lnTo>
                                  <a:pt x="115" y="28"/>
                                </a:lnTo>
                                <a:lnTo>
                                  <a:pt x="115" y="45"/>
                                </a:lnTo>
                                <a:lnTo>
                                  <a:pt x="108" y="45"/>
                                </a:lnTo>
                                <a:lnTo>
                                  <a:pt x="91" y="48"/>
                                </a:lnTo>
                                <a:lnTo>
                                  <a:pt x="86" y="51"/>
                                </a:lnTo>
                                <a:lnTo>
                                  <a:pt x="86" y="59"/>
                                </a:lnTo>
                                <a:lnTo>
                                  <a:pt x="91" y="64"/>
                                </a:lnTo>
                                <a:lnTo>
                                  <a:pt x="106" y="64"/>
                                </a:lnTo>
                                <a:lnTo>
                                  <a:pt x="103" y="70"/>
                                </a:lnTo>
                                <a:close/>
                                <a:moveTo>
                                  <a:pt x="106" y="64"/>
                                </a:moveTo>
                                <a:lnTo>
                                  <a:pt x="101" y="64"/>
                                </a:lnTo>
                                <a:lnTo>
                                  <a:pt x="108" y="56"/>
                                </a:lnTo>
                                <a:lnTo>
                                  <a:pt x="108" y="45"/>
                                </a:lnTo>
                                <a:lnTo>
                                  <a:pt x="115" y="45"/>
                                </a:lnTo>
                                <a:lnTo>
                                  <a:pt x="115" y="62"/>
                                </a:lnTo>
                                <a:lnTo>
                                  <a:pt x="108" y="62"/>
                                </a:lnTo>
                                <a:lnTo>
                                  <a:pt x="106" y="64"/>
                                </a:lnTo>
                                <a:close/>
                                <a:moveTo>
                                  <a:pt x="115" y="69"/>
                                </a:moveTo>
                                <a:lnTo>
                                  <a:pt x="108" y="69"/>
                                </a:lnTo>
                                <a:lnTo>
                                  <a:pt x="108" y="62"/>
                                </a:lnTo>
                                <a:lnTo>
                                  <a:pt x="115" y="62"/>
                                </a:lnTo>
                                <a:lnTo>
                                  <a:pt x="115" y="69"/>
                                </a:lnTo>
                                <a:close/>
                                <a:moveTo>
                                  <a:pt x="155" y="70"/>
                                </a:moveTo>
                                <a:lnTo>
                                  <a:pt x="138" y="70"/>
                                </a:lnTo>
                                <a:lnTo>
                                  <a:pt x="126" y="57"/>
                                </a:lnTo>
                                <a:lnTo>
                                  <a:pt x="126" y="35"/>
                                </a:lnTo>
                                <a:lnTo>
                                  <a:pt x="139" y="21"/>
                                </a:lnTo>
                                <a:lnTo>
                                  <a:pt x="156" y="21"/>
                                </a:lnTo>
                                <a:lnTo>
                                  <a:pt x="161" y="24"/>
                                </a:lnTo>
                                <a:lnTo>
                                  <a:pt x="161" y="28"/>
                                </a:lnTo>
                                <a:lnTo>
                                  <a:pt x="143" y="28"/>
                                </a:lnTo>
                                <a:lnTo>
                                  <a:pt x="133" y="38"/>
                                </a:lnTo>
                                <a:lnTo>
                                  <a:pt x="133" y="54"/>
                                </a:lnTo>
                                <a:lnTo>
                                  <a:pt x="142" y="64"/>
                                </a:lnTo>
                                <a:lnTo>
                                  <a:pt x="161" y="64"/>
                                </a:lnTo>
                                <a:lnTo>
                                  <a:pt x="161" y="67"/>
                                </a:lnTo>
                                <a:lnTo>
                                  <a:pt x="155" y="70"/>
                                </a:lnTo>
                                <a:close/>
                                <a:moveTo>
                                  <a:pt x="161" y="31"/>
                                </a:moveTo>
                                <a:lnTo>
                                  <a:pt x="155" y="28"/>
                                </a:lnTo>
                                <a:lnTo>
                                  <a:pt x="161" y="28"/>
                                </a:lnTo>
                                <a:lnTo>
                                  <a:pt x="161" y="31"/>
                                </a:lnTo>
                                <a:close/>
                                <a:moveTo>
                                  <a:pt x="161" y="64"/>
                                </a:moveTo>
                                <a:lnTo>
                                  <a:pt x="155" y="64"/>
                                </a:lnTo>
                                <a:lnTo>
                                  <a:pt x="161" y="60"/>
                                </a:lnTo>
                                <a:lnTo>
                                  <a:pt x="161" y="64"/>
                                </a:lnTo>
                                <a:close/>
                                <a:moveTo>
                                  <a:pt x="179" y="69"/>
                                </a:moveTo>
                                <a:lnTo>
                                  <a:pt x="172" y="69"/>
                                </a:lnTo>
                                <a:lnTo>
                                  <a:pt x="172" y="0"/>
                                </a:lnTo>
                                <a:lnTo>
                                  <a:pt x="179" y="0"/>
                                </a:lnTo>
                                <a:lnTo>
                                  <a:pt x="179" y="30"/>
                                </a:lnTo>
                                <a:lnTo>
                                  <a:pt x="184" y="30"/>
                                </a:lnTo>
                                <a:lnTo>
                                  <a:pt x="179" y="36"/>
                                </a:lnTo>
                                <a:lnTo>
                                  <a:pt x="179" y="69"/>
                                </a:lnTo>
                                <a:close/>
                                <a:moveTo>
                                  <a:pt x="184" y="30"/>
                                </a:moveTo>
                                <a:lnTo>
                                  <a:pt x="179" y="30"/>
                                </a:lnTo>
                                <a:lnTo>
                                  <a:pt x="185" y="21"/>
                                </a:lnTo>
                                <a:lnTo>
                                  <a:pt x="210" y="21"/>
                                </a:lnTo>
                                <a:lnTo>
                                  <a:pt x="210" y="28"/>
                                </a:lnTo>
                                <a:lnTo>
                                  <a:pt x="186" y="28"/>
                                </a:lnTo>
                                <a:lnTo>
                                  <a:pt x="184" y="30"/>
                                </a:lnTo>
                                <a:close/>
                                <a:moveTo>
                                  <a:pt x="210" y="69"/>
                                </a:moveTo>
                                <a:lnTo>
                                  <a:pt x="203" y="69"/>
                                </a:lnTo>
                                <a:lnTo>
                                  <a:pt x="203" y="28"/>
                                </a:lnTo>
                                <a:lnTo>
                                  <a:pt x="210" y="28"/>
                                </a:lnTo>
                                <a:lnTo>
                                  <a:pt x="210" y="69"/>
                                </a:lnTo>
                                <a:close/>
                                <a:moveTo>
                                  <a:pt x="230" y="11"/>
                                </a:moveTo>
                                <a:lnTo>
                                  <a:pt x="226" y="11"/>
                                </a:lnTo>
                                <a:lnTo>
                                  <a:pt x="223" y="8"/>
                                </a:lnTo>
                                <a:lnTo>
                                  <a:pt x="223" y="4"/>
                                </a:lnTo>
                                <a:lnTo>
                                  <a:pt x="226" y="1"/>
                                </a:lnTo>
                                <a:lnTo>
                                  <a:pt x="230" y="1"/>
                                </a:lnTo>
                                <a:lnTo>
                                  <a:pt x="233" y="4"/>
                                </a:lnTo>
                                <a:lnTo>
                                  <a:pt x="233" y="8"/>
                                </a:lnTo>
                                <a:lnTo>
                                  <a:pt x="230" y="11"/>
                                </a:lnTo>
                                <a:close/>
                                <a:moveTo>
                                  <a:pt x="231" y="69"/>
                                </a:moveTo>
                                <a:lnTo>
                                  <a:pt x="224" y="69"/>
                                </a:lnTo>
                                <a:lnTo>
                                  <a:pt x="224" y="23"/>
                                </a:lnTo>
                                <a:lnTo>
                                  <a:pt x="231" y="23"/>
                                </a:lnTo>
                                <a:lnTo>
                                  <a:pt x="231" y="69"/>
                                </a:lnTo>
                                <a:close/>
                                <a:moveTo>
                                  <a:pt x="259" y="30"/>
                                </a:moveTo>
                                <a:lnTo>
                                  <a:pt x="254" y="30"/>
                                </a:lnTo>
                                <a:lnTo>
                                  <a:pt x="259" y="21"/>
                                </a:lnTo>
                                <a:lnTo>
                                  <a:pt x="277" y="21"/>
                                </a:lnTo>
                                <a:lnTo>
                                  <a:pt x="282" y="28"/>
                                </a:lnTo>
                                <a:lnTo>
                                  <a:pt x="261" y="28"/>
                                </a:lnTo>
                                <a:lnTo>
                                  <a:pt x="259" y="30"/>
                                </a:lnTo>
                                <a:close/>
                                <a:moveTo>
                                  <a:pt x="254" y="69"/>
                                </a:moveTo>
                                <a:lnTo>
                                  <a:pt x="246" y="69"/>
                                </a:lnTo>
                                <a:lnTo>
                                  <a:pt x="246" y="23"/>
                                </a:lnTo>
                                <a:lnTo>
                                  <a:pt x="254" y="23"/>
                                </a:lnTo>
                                <a:lnTo>
                                  <a:pt x="254" y="30"/>
                                </a:lnTo>
                                <a:lnTo>
                                  <a:pt x="259" y="30"/>
                                </a:lnTo>
                                <a:lnTo>
                                  <a:pt x="254" y="36"/>
                                </a:lnTo>
                                <a:lnTo>
                                  <a:pt x="254" y="69"/>
                                </a:lnTo>
                                <a:close/>
                                <a:moveTo>
                                  <a:pt x="285" y="69"/>
                                </a:moveTo>
                                <a:lnTo>
                                  <a:pt x="277" y="69"/>
                                </a:lnTo>
                                <a:lnTo>
                                  <a:pt x="277" y="28"/>
                                </a:lnTo>
                                <a:lnTo>
                                  <a:pt x="282" y="28"/>
                                </a:lnTo>
                                <a:lnTo>
                                  <a:pt x="285" y="31"/>
                                </a:lnTo>
                                <a:lnTo>
                                  <a:pt x="285" y="69"/>
                                </a:lnTo>
                                <a:close/>
                                <a:moveTo>
                                  <a:pt x="326" y="70"/>
                                </a:moveTo>
                                <a:lnTo>
                                  <a:pt x="307" y="70"/>
                                </a:lnTo>
                                <a:lnTo>
                                  <a:pt x="295" y="57"/>
                                </a:lnTo>
                                <a:lnTo>
                                  <a:pt x="295" y="35"/>
                                </a:lnTo>
                                <a:lnTo>
                                  <a:pt x="308" y="21"/>
                                </a:lnTo>
                                <a:lnTo>
                                  <a:pt x="326" y="21"/>
                                </a:lnTo>
                                <a:lnTo>
                                  <a:pt x="331" y="28"/>
                                </a:lnTo>
                                <a:lnTo>
                                  <a:pt x="311" y="28"/>
                                </a:lnTo>
                                <a:lnTo>
                                  <a:pt x="304" y="35"/>
                                </a:lnTo>
                                <a:lnTo>
                                  <a:pt x="303" y="41"/>
                                </a:lnTo>
                                <a:lnTo>
                                  <a:pt x="336" y="41"/>
                                </a:lnTo>
                                <a:lnTo>
                                  <a:pt x="336" y="47"/>
                                </a:lnTo>
                                <a:lnTo>
                                  <a:pt x="303" y="47"/>
                                </a:lnTo>
                                <a:lnTo>
                                  <a:pt x="303" y="55"/>
                                </a:lnTo>
                                <a:lnTo>
                                  <a:pt x="311" y="64"/>
                                </a:lnTo>
                                <a:lnTo>
                                  <a:pt x="332" y="64"/>
                                </a:lnTo>
                                <a:lnTo>
                                  <a:pt x="332" y="65"/>
                                </a:lnTo>
                                <a:lnTo>
                                  <a:pt x="326" y="70"/>
                                </a:lnTo>
                                <a:close/>
                                <a:moveTo>
                                  <a:pt x="336" y="41"/>
                                </a:moveTo>
                                <a:lnTo>
                                  <a:pt x="328" y="41"/>
                                </a:lnTo>
                                <a:lnTo>
                                  <a:pt x="328" y="35"/>
                                </a:lnTo>
                                <a:lnTo>
                                  <a:pt x="322" y="28"/>
                                </a:lnTo>
                                <a:lnTo>
                                  <a:pt x="331" y="28"/>
                                </a:lnTo>
                                <a:lnTo>
                                  <a:pt x="336" y="33"/>
                                </a:lnTo>
                                <a:lnTo>
                                  <a:pt x="336" y="41"/>
                                </a:lnTo>
                                <a:close/>
                                <a:moveTo>
                                  <a:pt x="332" y="64"/>
                                </a:moveTo>
                                <a:lnTo>
                                  <a:pt x="326" y="64"/>
                                </a:lnTo>
                                <a:lnTo>
                                  <a:pt x="332" y="58"/>
                                </a:lnTo>
                                <a:lnTo>
                                  <a:pt x="33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Rectangle 297"/>
                        <wps:cNvSpPr>
                          <a:spLocks noChangeArrowheads="1"/>
                        </wps:cNvSpPr>
                        <wps:spPr bwMode="auto">
                          <a:xfrm>
                            <a:off x="6335" y="244"/>
                            <a:ext cx="4915" cy="1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0" name="Picture 2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449" y="336"/>
                            <a:ext cx="139" cy="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 name="Picture 2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639" y="1065"/>
                            <a:ext cx="308"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2" name="Picture 2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50" y="344"/>
                            <a:ext cx="1854" cy="1111"/>
                          </a:xfrm>
                          <a:prstGeom prst="rect">
                            <a:avLst/>
                          </a:prstGeom>
                          <a:noFill/>
                          <a:extLst>
                            <a:ext uri="{909E8E84-426E-40DD-AFC4-6F175D3DCCD1}">
                              <a14:hiddenFill xmlns:a14="http://schemas.microsoft.com/office/drawing/2010/main">
                                <a:solidFill>
                                  <a:srgbClr val="FFFFFF"/>
                                </a:solidFill>
                              </a14:hiddenFill>
                            </a:ext>
                          </a:extLst>
                        </pic:spPr>
                      </pic:pic>
                      <wps:wsp>
                        <wps:cNvPr id="203" name="AutoShape 293"/>
                        <wps:cNvSpPr>
                          <a:spLocks/>
                        </wps:cNvSpPr>
                        <wps:spPr bwMode="auto">
                          <a:xfrm>
                            <a:off x="8240" y="401"/>
                            <a:ext cx="89" cy="68"/>
                          </a:xfrm>
                          <a:custGeom>
                            <a:avLst/>
                            <a:gdLst>
                              <a:gd name="T0" fmla="+- 0 8265 8240"/>
                              <a:gd name="T1" fmla="*/ T0 w 89"/>
                              <a:gd name="T2" fmla="+- 0 462 401"/>
                              <a:gd name="T3" fmla="*/ 462 h 68"/>
                              <a:gd name="T4" fmla="+- 0 8272 8240"/>
                              <a:gd name="T5" fmla="*/ T4 w 89"/>
                              <a:gd name="T6" fmla="+- 0 449 401"/>
                              <a:gd name="T7" fmla="*/ 449 h 68"/>
                              <a:gd name="T8" fmla="+- 0 8265 8240"/>
                              <a:gd name="T9" fmla="*/ T8 w 89"/>
                              <a:gd name="T10" fmla="+- 0 442 401"/>
                              <a:gd name="T11" fmla="*/ 442 h 68"/>
                              <a:gd name="T12" fmla="+- 0 8253 8240"/>
                              <a:gd name="T13" fmla="*/ T12 w 89"/>
                              <a:gd name="T14" fmla="+- 0 436 401"/>
                              <a:gd name="T15" fmla="*/ 436 h 68"/>
                              <a:gd name="T16" fmla="+- 0 8243 8240"/>
                              <a:gd name="T17" fmla="*/ T16 w 89"/>
                              <a:gd name="T18" fmla="+- 0 428 401"/>
                              <a:gd name="T19" fmla="*/ 428 h 68"/>
                              <a:gd name="T20" fmla="+- 0 8240 8240"/>
                              <a:gd name="T21" fmla="*/ T20 w 89"/>
                              <a:gd name="T22" fmla="+- 0 414 401"/>
                              <a:gd name="T23" fmla="*/ 414 h 68"/>
                              <a:gd name="T24" fmla="+- 0 8251 8240"/>
                              <a:gd name="T25" fmla="*/ T24 w 89"/>
                              <a:gd name="T26" fmla="+- 0 404 401"/>
                              <a:gd name="T27" fmla="*/ 404 h 68"/>
                              <a:gd name="T28" fmla="+- 0 8272 8240"/>
                              <a:gd name="T29" fmla="*/ T28 w 89"/>
                              <a:gd name="T30" fmla="+- 0 401 401"/>
                              <a:gd name="T31" fmla="*/ 401 h 68"/>
                              <a:gd name="T32" fmla="+- 0 8277 8240"/>
                              <a:gd name="T33" fmla="*/ T32 w 89"/>
                              <a:gd name="T34" fmla="+- 0 408 401"/>
                              <a:gd name="T35" fmla="*/ 408 h 68"/>
                              <a:gd name="T36" fmla="+- 0 8255 8240"/>
                              <a:gd name="T37" fmla="*/ T36 w 89"/>
                              <a:gd name="T38" fmla="+- 0 409 401"/>
                              <a:gd name="T39" fmla="*/ 409 h 68"/>
                              <a:gd name="T40" fmla="+- 0 8248 8240"/>
                              <a:gd name="T41" fmla="*/ T40 w 89"/>
                              <a:gd name="T42" fmla="+- 0 415 401"/>
                              <a:gd name="T43" fmla="*/ 415 h 68"/>
                              <a:gd name="T44" fmla="+- 0 8250 8240"/>
                              <a:gd name="T45" fmla="*/ T44 w 89"/>
                              <a:gd name="T46" fmla="+- 0 424 401"/>
                              <a:gd name="T47" fmla="*/ 424 h 68"/>
                              <a:gd name="T48" fmla="+- 0 8259 8240"/>
                              <a:gd name="T49" fmla="*/ T48 w 89"/>
                              <a:gd name="T50" fmla="+- 0 430 401"/>
                              <a:gd name="T51" fmla="*/ 430 h 68"/>
                              <a:gd name="T52" fmla="+- 0 8272 8240"/>
                              <a:gd name="T53" fmla="*/ T52 w 89"/>
                              <a:gd name="T54" fmla="+- 0 437 401"/>
                              <a:gd name="T55" fmla="*/ 437 h 68"/>
                              <a:gd name="T56" fmla="+- 0 8280 8240"/>
                              <a:gd name="T57" fmla="*/ T56 w 89"/>
                              <a:gd name="T58" fmla="+- 0 447 401"/>
                              <a:gd name="T59" fmla="*/ 447 h 68"/>
                              <a:gd name="T60" fmla="+- 0 8276 8240"/>
                              <a:gd name="T61" fmla="*/ T60 w 89"/>
                              <a:gd name="T62" fmla="+- 0 462 401"/>
                              <a:gd name="T63" fmla="*/ 462 h 68"/>
                              <a:gd name="T64" fmla="+- 0 8271 8240"/>
                              <a:gd name="T65" fmla="*/ T64 w 89"/>
                              <a:gd name="T66" fmla="+- 0 408 401"/>
                              <a:gd name="T67" fmla="*/ 408 h 68"/>
                              <a:gd name="T68" fmla="+- 0 8277 8240"/>
                              <a:gd name="T69" fmla="*/ T68 w 89"/>
                              <a:gd name="T70" fmla="+- 0 412 401"/>
                              <a:gd name="T71" fmla="*/ 412 h 68"/>
                              <a:gd name="T72" fmla="+- 0 8255 8240"/>
                              <a:gd name="T73" fmla="*/ T72 w 89"/>
                              <a:gd name="T74" fmla="+- 0 468 401"/>
                              <a:gd name="T75" fmla="*/ 468 h 68"/>
                              <a:gd name="T76" fmla="+- 0 8246 8240"/>
                              <a:gd name="T77" fmla="*/ T76 w 89"/>
                              <a:gd name="T78" fmla="+- 0 467 401"/>
                              <a:gd name="T79" fmla="*/ 467 h 68"/>
                              <a:gd name="T80" fmla="+- 0 8240 8240"/>
                              <a:gd name="T81" fmla="*/ T80 w 89"/>
                              <a:gd name="T82" fmla="+- 0 465 401"/>
                              <a:gd name="T83" fmla="*/ 465 h 68"/>
                              <a:gd name="T84" fmla="+- 0 8242 8240"/>
                              <a:gd name="T85" fmla="*/ T84 w 89"/>
                              <a:gd name="T86" fmla="+- 0 457 401"/>
                              <a:gd name="T87" fmla="*/ 457 h 68"/>
                              <a:gd name="T88" fmla="+- 0 8251 8240"/>
                              <a:gd name="T89" fmla="*/ T88 w 89"/>
                              <a:gd name="T90" fmla="+- 0 461 401"/>
                              <a:gd name="T91" fmla="*/ 461 h 68"/>
                              <a:gd name="T92" fmla="+- 0 8276 8240"/>
                              <a:gd name="T93" fmla="*/ T92 w 89"/>
                              <a:gd name="T94" fmla="+- 0 462 401"/>
                              <a:gd name="T95" fmla="*/ 462 h 68"/>
                              <a:gd name="T96" fmla="+- 0 8269 8240"/>
                              <a:gd name="T97" fmla="*/ T96 w 89"/>
                              <a:gd name="T98" fmla="+- 0 467 401"/>
                              <a:gd name="T99" fmla="*/ 467 h 68"/>
                              <a:gd name="T100" fmla="+- 0 8292 8240"/>
                              <a:gd name="T101" fmla="*/ T100 w 89"/>
                              <a:gd name="T102" fmla="+- 0 415 401"/>
                              <a:gd name="T103" fmla="*/ 415 h 68"/>
                              <a:gd name="T104" fmla="+- 0 8314 8240"/>
                              <a:gd name="T105" fmla="*/ T104 w 89"/>
                              <a:gd name="T106" fmla="+- 0 401 401"/>
                              <a:gd name="T107" fmla="*/ 401 h 68"/>
                              <a:gd name="T108" fmla="+- 0 8306 8240"/>
                              <a:gd name="T109" fmla="*/ T108 w 89"/>
                              <a:gd name="T110" fmla="+- 0 411 401"/>
                              <a:gd name="T111" fmla="*/ 411 h 68"/>
                              <a:gd name="T112" fmla="+- 0 8314 8240"/>
                              <a:gd name="T113" fmla="*/ T112 w 89"/>
                              <a:gd name="T114" fmla="+- 0 461 401"/>
                              <a:gd name="T115" fmla="*/ 461 h 68"/>
                              <a:gd name="T116" fmla="+- 0 8306 8240"/>
                              <a:gd name="T117" fmla="*/ T116 w 89"/>
                              <a:gd name="T118" fmla="+- 0 411 401"/>
                              <a:gd name="T119" fmla="*/ 411 h 68"/>
                              <a:gd name="T120" fmla="+- 0 8314 8240"/>
                              <a:gd name="T121" fmla="*/ T120 w 89"/>
                              <a:gd name="T122" fmla="+- 0 461 401"/>
                              <a:gd name="T123" fmla="*/ 461 h 68"/>
                              <a:gd name="T124" fmla="+- 0 8292 8240"/>
                              <a:gd name="T125" fmla="*/ T124 w 89"/>
                              <a:gd name="T126" fmla="+- 0 467 401"/>
                              <a:gd name="T127" fmla="*/ 467 h 68"/>
                              <a:gd name="T128" fmla="+- 0 8328 8240"/>
                              <a:gd name="T129" fmla="*/ T128 w 89"/>
                              <a:gd name="T130" fmla="+- 0 461 401"/>
                              <a:gd name="T131" fmla="*/ 46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89" h="68">
                                <a:moveTo>
                                  <a:pt x="36" y="61"/>
                                </a:moveTo>
                                <a:lnTo>
                                  <a:pt x="25" y="61"/>
                                </a:lnTo>
                                <a:lnTo>
                                  <a:pt x="32" y="55"/>
                                </a:lnTo>
                                <a:lnTo>
                                  <a:pt x="32" y="48"/>
                                </a:lnTo>
                                <a:lnTo>
                                  <a:pt x="29" y="44"/>
                                </a:lnTo>
                                <a:lnTo>
                                  <a:pt x="25" y="41"/>
                                </a:lnTo>
                                <a:lnTo>
                                  <a:pt x="20" y="38"/>
                                </a:lnTo>
                                <a:lnTo>
                                  <a:pt x="13" y="35"/>
                                </a:lnTo>
                                <a:lnTo>
                                  <a:pt x="7" y="31"/>
                                </a:lnTo>
                                <a:lnTo>
                                  <a:pt x="3" y="27"/>
                                </a:lnTo>
                                <a:lnTo>
                                  <a:pt x="0" y="21"/>
                                </a:lnTo>
                                <a:lnTo>
                                  <a:pt x="0" y="13"/>
                                </a:lnTo>
                                <a:lnTo>
                                  <a:pt x="4" y="7"/>
                                </a:lnTo>
                                <a:lnTo>
                                  <a:pt x="11" y="3"/>
                                </a:lnTo>
                                <a:lnTo>
                                  <a:pt x="19" y="0"/>
                                </a:lnTo>
                                <a:lnTo>
                                  <a:pt x="32" y="0"/>
                                </a:lnTo>
                                <a:lnTo>
                                  <a:pt x="37" y="3"/>
                                </a:lnTo>
                                <a:lnTo>
                                  <a:pt x="37" y="7"/>
                                </a:lnTo>
                                <a:lnTo>
                                  <a:pt x="20" y="7"/>
                                </a:lnTo>
                                <a:lnTo>
                                  <a:pt x="15" y="8"/>
                                </a:lnTo>
                                <a:lnTo>
                                  <a:pt x="11" y="11"/>
                                </a:lnTo>
                                <a:lnTo>
                                  <a:pt x="8" y="14"/>
                                </a:lnTo>
                                <a:lnTo>
                                  <a:pt x="8" y="20"/>
                                </a:lnTo>
                                <a:lnTo>
                                  <a:pt x="10" y="23"/>
                                </a:lnTo>
                                <a:lnTo>
                                  <a:pt x="14" y="26"/>
                                </a:lnTo>
                                <a:lnTo>
                                  <a:pt x="19" y="29"/>
                                </a:lnTo>
                                <a:lnTo>
                                  <a:pt x="26" y="32"/>
                                </a:lnTo>
                                <a:lnTo>
                                  <a:pt x="32" y="36"/>
                                </a:lnTo>
                                <a:lnTo>
                                  <a:pt x="37" y="41"/>
                                </a:lnTo>
                                <a:lnTo>
                                  <a:pt x="40" y="46"/>
                                </a:lnTo>
                                <a:lnTo>
                                  <a:pt x="40" y="55"/>
                                </a:lnTo>
                                <a:lnTo>
                                  <a:pt x="36" y="61"/>
                                </a:lnTo>
                                <a:close/>
                                <a:moveTo>
                                  <a:pt x="37" y="11"/>
                                </a:moveTo>
                                <a:lnTo>
                                  <a:pt x="31" y="7"/>
                                </a:lnTo>
                                <a:lnTo>
                                  <a:pt x="37" y="7"/>
                                </a:lnTo>
                                <a:lnTo>
                                  <a:pt x="37" y="11"/>
                                </a:lnTo>
                                <a:close/>
                                <a:moveTo>
                                  <a:pt x="21" y="67"/>
                                </a:moveTo>
                                <a:lnTo>
                                  <a:pt x="15" y="67"/>
                                </a:lnTo>
                                <a:lnTo>
                                  <a:pt x="11" y="67"/>
                                </a:lnTo>
                                <a:lnTo>
                                  <a:pt x="6" y="66"/>
                                </a:lnTo>
                                <a:lnTo>
                                  <a:pt x="2" y="65"/>
                                </a:lnTo>
                                <a:lnTo>
                                  <a:pt x="0" y="64"/>
                                </a:lnTo>
                                <a:lnTo>
                                  <a:pt x="0" y="55"/>
                                </a:lnTo>
                                <a:lnTo>
                                  <a:pt x="2" y="56"/>
                                </a:lnTo>
                                <a:lnTo>
                                  <a:pt x="6" y="58"/>
                                </a:lnTo>
                                <a:lnTo>
                                  <a:pt x="11" y="60"/>
                                </a:lnTo>
                                <a:lnTo>
                                  <a:pt x="16" y="61"/>
                                </a:lnTo>
                                <a:lnTo>
                                  <a:pt x="36" y="61"/>
                                </a:lnTo>
                                <a:lnTo>
                                  <a:pt x="29" y="66"/>
                                </a:lnTo>
                                <a:lnTo>
                                  <a:pt x="21" y="67"/>
                                </a:lnTo>
                                <a:close/>
                                <a:moveTo>
                                  <a:pt x="52" y="14"/>
                                </a:moveTo>
                                <a:lnTo>
                                  <a:pt x="52" y="7"/>
                                </a:lnTo>
                                <a:lnTo>
                                  <a:pt x="74" y="0"/>
                                </a:lnTo>
                                <a:lnTo>
                                  <a:pt x="74" y="10"/>
                                </a:lnTo>
                                <a:lnTo>
                                  <a:pt x="66" y="10"/>
                                </a:lnTo>
                                <a:lnTo>
                                  <a:pt x="52" y="14"/>
                                </a:lnTo>
                                <a:close/>
                                <a:moveTo>
                                  <a:pt x="74" y="60"/>
                                </a:moveTo>
                                <a:lnTo>
                                  <a:pt x="66" y="60"/>
                                </a:lnTo>
                                <a:lnTo>
                                  <a:pt x="66" y="10"/>
                                </a:lnTo>
                                <a:lnTo>
                                  <a:pt x="74" y="10"/>
                                </a:lnTo>
                                <a:lnTo>
                                  <a:pt x="74" y="60"/>
                                </a:lnTo>
                                <a:close/>
                                <a:moveTo>
                                  <a:pt x="88" y="66"/>
                                </a:moveTo>
                                <a:lnTo>
                                  <a:pt x="52" y="66"/>
                                </a:lnTo>
                                <a:lnTo>
                                  <a:pt x="52" y="60"/>
                                </a:lnTo>
                                <a:lnTo>
                                  <a:pt x="88" y="60"/>
                                </a:lnTo>
                                <a:lnTo>
                                  <a:pt x="88"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Rectangle 292"/>
                        <wps:cNvSpPr>
                          <a:spLocks noChangeArrowheads="1"/>
                        </wps:cNvSpPr>
                        <wps:spPr bwMode="auto">
                          <a:xfrm>
                            <a:off x="7358" y="498"/>
                            <a:ext cx="1861" cy="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5" name="Picture 2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02" y="544"/>
                            <a:ext cx="139" cy="1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6" name="Picture 2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23" y="741"/>
                            <a:ext cx="308" cy="3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 name="Picture 2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389" y="784"/>
                            <a:ext cx="723" cy="501"/>
                          </a:xfrm>
                          <a:prstGeom prst="rect">
                            <a:avLst/>
                          </a:prstGeom>
                          <a:noFill/>
                          <a:extLst>
                            <a:ext uri="{909E8E84-426E-40DD-AFC4-6F175D3DCCD1}">
                              <a14:hiddenFill xmlns:a14="http://schemas.microsoft.com/office/drawing/2010/main">
                                <a:solidFill>
                                  <a:srgbClr val="FFFFFF"/>
                                </a:solidFill>
                              </a14:hiddenFill>
                            </a:ext>
                          </a:extLst>
                        </pic:spPr>
                      </pic:pic>
                      <wps:wsp>
                        <wps:cNvPr id="208" name="AutoShape 288"/>
                        <wps:cNvSpPr>
                          <a:spLocks/>
                        </wps:cNvSpPr>
                        <wps:spPr bwMode="auto">
                          <a:xfrm>
                            <a:off x="8717" y="841"/>
                            <a:ext cx="87" cy="67"/>
                          </a:xfrm>
                          <a:custGeom>
                            <a:avLst/>
                            <a:gdLst>
                              <a:gd name="T0" fmla="+- 0 8742 8717"/>
                              <a:gd name="T1" fmla="*/ T0 w 87"/>
                              <a:gd name="T2" fmla="+- 0 901 841"/>
                              <a:gd name="T3" fmla="*/ 901 h 67"/>
                              <a:gd name="T4" fmla="+- 0 8748 8717"/>
                              <a:gd name="T5" fmla="*/ T4 w 87"/>
                              <a:gd name="T6" fmla="+- 0 889 841"/>
                              <a:gd name="T7" fmla="*/ 889 h 67"/>
                              <a:gd name="T8" fmla="+- 0 8742 8717"/>
                              <a:gd name="T9" fmla="*/ T8 w 87"/>
                              <a:gd name="T10" fmla="+- 0 882 841"/>
                              <a:gd name="T11" fmla="*/ 882 h 67"/>
                              <a:gd name="T12" fmla="+- 0 8730 8717"/>
                              <a:gd name="T13" fmla="*/ T12 w 87"/>
                              <a:gd name="T14" fmla="+- 0 875 841"/>
                              <a:gd name="T15" fmla="*/ 875 h 67"/>
                              <a:gd name="T16" fmla="+- 0 8720 8717"/>
                              <a:gd name="T17" fmla="*/ T16 w 87"/>
                              <a:gd name="T18" fmla="+- 0 868 841"/>
                              <a:gd name="T19" fmla="*/ 868 h 67"/>
                              <a:gd name="T20" fmla="+- 0 8717 8717"/>
                              <a:gd name="T21" fmla="*/ T20 w 87"/>
                              <a:gd name="T22" fmla="+- 0 854 841"/>
                              <a:gd name="T23" fmla="*/ 854 h 67"/>
                              <a:gd name="T24" fmla="+- 0 8727 8717"/>
                              <a:gd name="T25" fmla="*/ T24 w 87"/>
                              <a:gd name="T26" fmla="+- 0 843 841"/>
                              <a:gd name="T27" fmla="*/ 843 h 67"/>
                              <a:gd name="T28" fmla="+- 0 8749 8717"/>
                              <a:gd name="T29" fmla="*/ T28 w 87"/>
                              <a:gd name="T30" fmla="+- 0 841 841"/>
                              <a:gd name="T31" fmla="*/ 841 h 67"/>
                              <a:gd name="T32" fmla="+- 0 8754 8717"/>
                              <a:gd name="T33" fmla="*/ T32 w 87"/>
                              <a:gd name="T34" fmla="+- 0 848 841"/>
                              <a:gd name="T35" fmla="*/ 848 h 67"/>
                              <a:gd name="T36" fmla="+- 0 8732 8717"/>
                              <a:gd name="T37" fmla="*/ T36 w 87"/>
                              <a:gd name="T38" fmla="+- 0 849 841"/>
                              <a:gd name="T39" fmla="*/ 849 h 67"/>
                              <a:gd name="T40" fmla="+- 0 8725 8717"/>
                              <a:gd name="T41" fmla="*/ T40 w 87"/>
                              <a:gd name="T42" fmla="+- 0 855 841"/>
                              <a:gd name="T43" fmla="*/ 855 h 67"/>
                              <a:gd name="T44" fmla="+- 0 8727 8717"/>
                              <a:gd name="T45" fmla="*/ T44 w 87"/>
                              <a:gd name="T46" fmla="+- 0 864 841"/>
                              <a:gd name="T47" fmla="*/ 864 h 67"/>
                              <a:gd name="T48" fmla="+- 0 8736 8717"/>
                              <a:gd name="T49" fmla="*/ T48 w 87"/>
                              <a:gd name="T50" fmla="+- 0 870 841"/>
                              <a:gd name="T51" fmla="*/ 870 h 67"/>
                              <a:gd name="T52" fmla="+- 0 8749 8717"/>
                              <a:gd name="T53" fmla="*/ T52 w 87"/>
                              <a:gd name="T54" fmla="+- 0 877 841"/>
                              <a:gd name="T55" fmla="*/ 877 h 67"/>
                              <a:gd name="T56" fmla="+- 0 8756 8717"/>
                              <a:gd name="T57" fmla="*/ T56 w 87"/>
                              <a:gd name="T58" fmla="+- 0 887 841"/>
                              <a:gd name="T59" fmla="*/ 887 h 67"/>
                              <a:gd name="T60" fmla="+- 0 8753 8717"/>
                              <a:gd name="T61" fmla="*/ T60 w 87"/>
                              <a:gd name="T62" fmla="+- 0 901 841"/>
                              <a:gd name="T63" fmla="*/ 901 h 67"/>
                              <a:gd name="T64" fmla="+- 0 8748 8717"/>
                              <a:gd name="T65" fmla="*/ T64 w 87"/>
                              <a:gd name="T66" fmla="+- 0 848 841"/>
                              <a:gd name="T67" fmla="*/ 848 h 67"/>
                              <a:gd name="T68" fmla="+- 0 8754 8717"/>
                              <a:gd name="T69" fmla="*/ T68 w 87"/>
                              <a:gd name="T70" fmla="+- 0 852 841"/>
                              <a:gd name="T71" fmla="*/ 852 h 67"/>
                              <a:gd name="T72" fmla="+- 0 8732 8717"/>
                              <a:gd name="T73" fmla="*/ T72 w 87"/>
                              <a:gd name="T74" fmla="+- 0 908 841"/>
                              <a:gd name="T75" fmla="*/ 908 h 67"/>
                              <a:gd name="T76" fmla="+- 0 8723 8717"/>
                              <a:gd name="T77" fmla="*/ T76 w 87"/>
                              <a:gd name="T78" fmla="+- 0 907 841"/>
                              <a:gd name="T79" fmla="*/ 907 h 67"/>
                              <a:gd name="T80" fmla="+- 0 8717 8717"/>
                              <a:gd name="T81" fmla="*/ T80 w 87"/>
                              <a:gd name="T82" fmla="+- 0 905 841"/>
                              <a:gd name="T83" fmla="*/ 905 h 67"/>
                              <a:gd name="T84" fmla="+- 0 8719 8717"/>
                              <a:gd name="T85" fmla="*/ T84 w 87"/>
                              <a:gd name="T86" fmla="+- 0 897 841"/>
                              <a:gd name="T87" fmla="*/ 897 h 67"/>
                              <a:gd name="T88" fmla="+- 0 8728 8717"/>
                              <a:gd name="T89" fmla="*/ T88 w 87"/>
                              <a:gd name="T90" fmla="+- 0 901 841"/>
                              <a:gd name="T91" fmla="*/ 901 h 67"/>
                              <a:gd name="T92" fmla="+- 0 8753 8717"/>
                              <a:gd name="T93" fmla="*/ T92 w 87"/>
                              <a:gd name="T94" fmla="+- 0 901 841"/>
                              <a:gd name="T95" fmla="*/ 901 h 67"/>
                              <a:gd name="T96" fmla="+- 0 8746 8717"/>
                              <a:gd name="T97" fmla="*/ T96 w 87"/>
                              <a:gd name="T98" fmla="+- 0 906 841"/>
                              <a:gd name="T99" fmla="*/ 906 h 67"/>
                              <a:gd name="T100" fmla="+- 0 8769 8717"/>
                              <a:gd name="T101" fmla="*/ T100 w 87"/>
                              <a:gd name="T102" fmla="+- 0 852 841"/>
                              <a:gd name="T103" fmla="*/ 852 h 67"/>
                              <a:gd name="T104" fmla="+- 0 8775 8717"/>
                              <a:gd name="T105" fmla="*/ T104 w 87"/>
                              <a:gd name="T106" fmla="+- 0 841 841"/>
                              <a:gd name="T107" fmla="*/ 841 h 67"/>
                              <a:gd name="T108" fmla="+- 0 8799 8717"/>
                              <a:gd name="T109" fmla="*/ T108 w 87"/>
                              <a:gd name="T110" fmla="+- 0 848 841"/>
                              <a:gd name="T111" fmla="*/ 848 h 67"/>
                              <a:gd name="T112" fmla="+- 0 8769 8717"/>
                              <a:gd name="T113" fmla="*/ T112 w 87"/>
                              <a:gd name="T114" fmla="+- 0 852 841"/>
                              <a:gd name="T115" fmla="*/ 852 h 67"/>
                              <a:gd name="T116" fmla="+- 0 8788 8717"/>
                              <a:gd name="T117" fmla="*/ T116 w 87"/>
                              <a:gd name="T118" fmla="+- 0 902 841"/>
                              <a:gd name="T119" fmla="*/ 902 h 67"/>
                              <a:gd name="T120" fmla="+- 0 8796 8717"/>
                              <a:gd name="T121" fmla="*/ T120 w 87"/>
                              <a:gd name="T122" fmla="+- 0 877 841"/>
                              <a:gd name="T123" fmla="*/ 877 h 67"/>
                              <a:gd name="T124" fmla="+- 0 8773 8717"/>
                              <a:gd name="T125" fmla="*/ T124 w 87"/>
                              <a:gd name="T126" fmla="+- 0 871 841"/>
                              <a:gd name="T127" fmla="*/ 871 h 67"/>
                              <a:gd name="T128" fmla="+- 0 8794 8717"/>
                              <a:gd name="T129" fmla="*/ T128 w 87"/>
                              <a:gd name="T130" fmla="+- 0 848 841"/>
                              <a:gd name="T131" fmla="*/ 848 h 67"/>
                              <a:gd name="T132" fmla="+- 0 8802 8717"/>
                              <a:gd name="T133" fmla="*/ T132 w 87"/>
                              <a:gd name="T134" fmla="+- 0 850 841"/>
                              <a:gd name="T135" fmla="*/ 850 h 67"/>
                              <a:gd name="T136" fmla="+- 0 8789 8717"/>
                              <a:gd name="T137" fmla="*/ T136 w 87"/>
                              <a:gd name="T138" fmla="+- 0 873 841"/>
                              <a:gd name="T139" fmla="*/ 873 h 67"/>
                              <a:gd name="T140" fmla="+- 0 8796 8717"/>
                              <a:gd name="T141" fmla="*/ T140 w 87"/>
                              <a:gd name="T142" fmla="+- 0 874 841"/>
                              <a:gd name="T143" fmla="*/ 874 h 67"/>
                              <a:gd name="T144" fmla="+- 0 8804 8717"/>
                              <a:gd name="T145" fmla="*/ T144 w 87"/>
                              <a:gd name="T146" fmla="+- 0 898 841"/>
                              <a:gd name="T147" fmla="*/ 898 h 67"/>
                              <a:gd name="T148" fmla="+- 0 8792 8717"/>
                              <a:gd name="T149" fmla="*/ T148 w 87"/>
                              <a:gd name="T150" fmla="+- 0 908 841"/>
                              <a:gd name="T151" fmla="*/ 908 h 67"/>
                              <a:gd name="T152" fmla="+- 0 8767 8717"/>
                              <a:gd name="T153" fmla="*/ T152 w 87"/>
                              <a:gd name="T154" fmla="+- 0 905 841"/>
                              <a:gd name="T155" fmla="*/ 905 h 67"/>
                              <a:gd name="T156" fmla="+- 0 8773 8717"/>
                              <a:gd name="T157" fmla="*/ T156 w 87"/>
                              <a:gd name="T158" fmla="+- 0 902 841"/>
                              <a:gd name="T159" fmla="*/ 902 h 67"/>
                              <a:gd name="T160" fmla="+- 0 8792 8717"/>
                              <a:gd name="T161" fmla="*/ T160 w 87"/>
                              <a:gd name="T162" fmla="+- 0 908 841"/>
                              <a:gd name="T163" fmla="*/ 908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87" h="67">
                                <a:moveTo>
                                  <a:pt x="36" y="60"/>
                                </a:moveTo>
                                <a:lnTo>
                                  <a:pt x="25" y="60"/>
                                </a:lnTo>
                                <a:lnTo>
                                  <a:pt x="31" y="55"/>
                                </a:lnTo>
                                <a:lnTo>
                                  <a:pt x="31" y="48"/>
                                </a:lnTo>
                                <a:lnTo>
                                  <a:pt x="29" y="44"/>
                                </a:lnTo>
                                <a:lnTo>
                                  <a:pt x="25" y="41"/>
                                </a:lnTo>
                                <a:lnTo>
                                  <a:pt x="20" y="38"/>
                                </a:lnTo>
                                <a:lnTo>
                                  <a:pt x="13" y="34"/>
                                </a:lnTo>
                                <a:lnTo>
                                  <a:pt x="7" y="31"/>
                                </a:lnTo>
                                <a:lnTo>
                                  <a:pt x="3" y="27"/>
                                </a:lnTo>
                                <a:lnTo>
                                  <a:pt x="0" y="21"/>
                                </a:lnTo>
                                <a:lnTo>
                                  <a:pt x="0" y="13"/>
                                </a:lnTo>
                                <a:lnTo>
                                  <a:pt x="4" y="7"/>
                                </a:lnTo>
                                <a:lnTo>
                                  <a:pt x="10" y="2"/>
                                </a:lnTo>
                                <a:lnTo>
                                  <a:pt x="19" y="0"/>
                                </a:lnTo>
                                <a:lnTo>
                                  <a:pt x="32" y="0"/>
                                </a:lnTo>
                                <a:lnTo>
                                  <a:pt x="37" y="3"/>
                                </a:lnTo>
                                <a:lnTo>
                                  <a:pt x="37" y="7"/>
                                </a:lnTo>
                                <a:lnTo>
                                  <a:pt x="20" y="7"/>
                                </a:lnTo>
                                <a:lnTo>
                                  <a:pt x="15" y="8"/>
                                </a:lnTo>
                                <a:lnTo>
                                  <a:pt x="11" y="11"/>
                                </a:lnTo>
                                <a:lnTo>
                                  <a:pt x="8" y="14"/>
                                </a:lnTo>
                                <a:lnTo>
                                  <a:pt x="8" y="19"/>
                                </a:lnTo>
                                <a:lnTo>
                                  <a:pt x="10" y="23"/>
                                </a:lnTo>
                                <a:lnTo>
                                  <a:pt x="14" y="26"/>
                                </a:lnTo>
                                <a:lnTo>
                                  <a:pt x="19" y="29"/>
                                </a:lnTo>
                                <a:lnTo>
                                  <a:pt x="26" y="32"/>
                                </a:lnTo>
                                <a:lnTo>
                                  <a:pt x="32" y="36"/>
                                </a:lnTo>
                                <a:lnTo>
                                  <a:pt x="37" y="41"/>
                                </a:lnTo>
                                <a:lnTo>
                                  <a:pt x="39" y="46"/>
                                </a:lnTo>
                                <a:lnTo>
                                  <a:pt x="39" y="55"/>
                                </a:lnTo>
                                <a:lnTo>
                                  <a:pt x="36" y="60"/>
                                </a:lnTo>
                                <a:close/>
                                <a:moveTo>
                                  <a:pt x="37" y="11"/>
                                </a:moveTo>
                                <a:lnTo>
                                  <a:pt x="31" y="7"/>
                                </a:lnTo>
                                <a:lnTo>
                                  <a:pt x="37" y="7"/>
                                </a:lnTo>
                                <a:lnTo>
                                  <a:pt x="37" y="11"/>
                                </a:lnTo>
                                <a:close/>
                                <a:moveTo>
                                  <a:pt x="21" y="67"/>
                                </a:moveTo>
                                <a:lnTo>
                                  <a:pt x="15" y="67"/>
                                </a:lnTo>
                                <a:lnTo>
                                  <a:pt x="10" y="67"/>
                                </a:lnTo>
                                <a:lnTo>
                                  <a:pt x="6" y="66"/>
                                </a:lnTo>
                                <a:lnTo>
                                  <a:pt x="1" y="64"/>
                                </a:lnTo>
                                <a:lnTo>
                                  <a:pt x="0" y="64"/>
                                </a:lnTo>
                                <a:lnTo>
                                  <a:pt x="0" y="55"/>
                                </a:lnTo>
                                <a:lnTo>
                                  <a:pt x="2" y="56"/>
                                </a:lnTo>
                                <a:lnTo>
                                  <a:pt x="6" y="58"/>
                                </a:lnTo>
                                <a:lnTo>
                                  <a:pt x="11" y="60"/>
                                </a:lnTo>
                                <a:lnTo>
                                  <a:pt x="16" y="60"/>
                                </a:lnTo>
                                <a:lnTo>
                                  <a:pt x="36" y="60"/>
                                </a:lnTo>
                                <a:lnTo>
                                  <a:pt x="36" y="61"/>
                                </a:lnTo>
                                <a:lnTo>
                                  <a:pt x="29" y="65"/>
                                </a:lnTo>
                                <a:lnTo>
                                  <a:pt x="21" y="67"/>
                                </a:lnTo>
                                <a:close/>
                                <a:moveTo>
                                  <a:pt x="52" y="11"/>
                                </a:moveTo>
                                <a:lnTo>
                                  <a:pt x="52" y="4"/>
                                </a:lnTo>
                                <a:lnTo>
                                  <a:pt x="58" y="0"/>
                                </a:lnTo>
                                <a:lnTo>
                                  <a:pt x="75" y="0"/>
                                </a:lnTo>
                                <a:lnTo>
                                  <a:pt x="82" y="7"/>
                                </a:lnTo>
                                <a:lnTo>
                                  <a:pt x="58" y="7"/>
                                </a:lnTo>
                                <a:lnTo>
                                  <a:pt x="52" y="11"/>
                                </a:lnTo>
                                <a:close/>
                                <a:moveTo>
                                  <a:pt x="82" y="61"/>
                                </a:moveTo>
                                <a:lnTo>
                                  <a:pt x="71" y="61"/>
                                </a:lnTo>
                                <a:lnTo>
                                  <a:pt x="79" y="54"/>
                                </a:lnTo>
                                <a:lnTo>
                                  <a:pt x="79" y="36"/>
                                </a:lnTo>
                                <a:lnTo>
                                  <a:pt x="56" y="36"/>
                                </a:lnTo>
                                <a:lnTo>
                                  <a:pt x="56" y="30"/>
                                </a:lnTo>
                                <a:lnTo>
                                  <a:pt x="77" y="30"/>
                                </a:lnTo>
                                <a:lnTo>
                                  <a:pt x="77" y="7"/>
                                </a:lnTo>
                                <a:lnTo>
                                  <a:pt x="82" y="7"/>
                                </a:lnTo>
                                <a:lnTo>
                                  <a:pt x="85" y="9"/>
                                </a:lnTo>
                                <a:lnTo>
                                  <a:pt x="85" y="29"/>
                                </a:lnTo>
                                <a:lnTo>
                                  <a:pt x="72" y="32"/>
                                </a:lnTo>
                                <a:lnTo>
                                  <a:pt x="79" y="33"/>
                                </a:lnTo>
                                <a:lnTo>
                                  <a:pt x="87" y="42"/>
                                </a:lnTo>
                                <a:lnTo>
                                  <a:pt x="87" y="57"/>
                                </a:lnTo>
                                <a:lnTo>
                                  <a:pt x="82" y="61"/>
                                </a:lnTo>
                                <a:close/>
                                <a:moveTo>
                                  <a:pt x="75" y="67"/>
                                </a:moveTo>
                                <a:lnTo>
                                  <a:pt x="55" y="67"/>
                                </a:lnTo>
                                <a:lnTo>
                                  <a:pt x="50" y="64"/>
                                </a:lnTo>
                                <a:lnTo>
                                  <a:pt x="50" y="56"/>
                                </a:lnTo>
                                <a:lnTo>
                                  <a:pt x="56" y="61"/>
                                </a:lnTo>
                                <a:lnTo>
                                  <a:pt x="82" y="61"/>
                                </a:lnTo>
                                <a:lnTo>
                                  <a:pt x="75"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Rectangle 287"/>
                        <wps:cNvSpPr>
                          <a:spLocks noChangeArrowheads="1"/>
                        </wps:cNvSpPr>
                        <wps:spPr bwMode="auto">
                          <a:xfrm>
                            <a:off x="8396" y="938"/>
                            <a:ext cx="731" cy="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0" name="Picture 2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46" y="1050"/>
                            <a:ext cx="308" cy="201"/>
                          </a:xfrm>
                          <a:prstGeom prst="rect">
                            <a:avLst/>
                          </a:prstGeom>
                          <a:noFill/>
                          <a:extLst>
                            <a:ext uri="{909E8E84-426E-40DD-AFC4-6F175D3DCCD1}">
                              <a14:hiddenFill xmlns:a14="http://schemas.microsoft.com/office/drawing/2010/main">
                                <a:solidFill>
                                  <a:srgbClr val="FFFFFF"/>
                                </a:solidFill>
                              </a14:hiddenFill>
                            </a:ext>
                          </a:extLst>
                        </pic:spPr>
                      </pic:pic>
                      <wps:wsp>
                        <wps:cNvPr id="211" name="Line 285"/>
                        <wps:cNvCnPr>
                          <a:cxnSpLocks noChangeShapeType="1"/>
                        </wps:cNvCnPr>
                        <wps:spPr bwMode="auto">
                          <a:xfrm>
                            <a:off x="8389" y="930"/>
                            <a:ext cx="730" cy="0"/>
                          </a:xfrm>
                          <a:prstGeom prst="line">
                            <a:avLst/>
                          </a:prstGeom>
                          <a:noFill/>
                          <a:ln w="5389">
                            <a:solidFill>
                              <a:srgbClr val="000000"/>
                            </a:solidFill>
                            <a:round/>
                            <a:headEnd/>
                            <a:tailEnd/>
                          </a:ln>
                          <a:extLst>
                            <a:ext uri="{909E8E84-426E-40DD-AFC4-6F175D3DCCD1}">
                              <a14:hiddenFill xmlns:a14="http://schemas.microsoft.com/office/drawing/2010/main">
                                <a:noFill/>
                              </a14:hiddenFill>
                            </a:ext>
                          </a:extLst>
                        </wps:spPr>
                        <wps:bodyPr/>
                      </wps:wsp>
                      <wps:wsp>
                        <wps:cNvPr id="212" name="Freeform 284"/>
                        <wps:cNvSpPr>
                          <a:spLocks/>
                        </wps:cNvSpPr>
                        <wps:spPr bwMode="auto">
                          <a:xfrm>
                            <a:off x="8389" y="784"/>
                            <a:ext cx="723" cy="502"/>
                          </a:xfrm>
                          <a:custGeom>
                            <a:avLst/>
                            <a:gdLst>
                              <a:gd name="T0" fmla="+- 0 8389 8389"/>
                              <a:gd name="T1" fmla="*/ T0 w 723"/>
                              <a:gd name="T2" fmla="+- 0 861 784"/>
                              <a:gd name="T3" fmla="*/ 861 h 502"/>
                              <a:gd name="T4" fmla="+- 0 8389 8389"/>
                              <a:gd name="T5" fmla="*/ T4 w 723"/>
                              <a:gd name="T6" fmla="+- 0 1208 784"/>
                              <a:gd name="T7" fmla="*/ 1208 h 502"/>
                              <a:gd name="T8" fmla="+- 0 8395 8389"/>
                              <a:gd name="T9" fmla="*/ T8 w 723"/>
                              <a:gd name="T10" fmla="+- 0 1238 784"/>
                              <a:gd name="T11" fmla="*/ 1238 h 502"/>
                              <a:gd name="T12" fmla="+- 0 8411 8389"/>
                              <a:gd name="T13" fmla="*/ T12 w 723"/>
                              <a:gd name="T14" fmla="+- 0 1263 784"/>
                              <a:gd name="T15" fmla="*/ 1263 h 502"/>
                              <a:gd name="T16" fmla="+- 0 8436 8389"/>
                              <a:gd name="T17" fmla="*/ T16 w 723"/>
                              <a:gd name="T18" fmla="+- 0 1279 784"/>
                              <a:gd name="T19" fmla="*/ 1279 h 502"/>
                              <a:gd name="T20" fmla="+- 0 8466 8389"/>
                              <a:gd name="T21" fmla="*/ T20 w 723"/>
                              <a:gd name="T22" fmla="+- 0 1285 784"/>
                              <a:gd name="T23" fmla="*/ 1285 h 502"/>
                              <a:gd name="T24" fmla="+- 0 9035 8389"/>
                              <a:gd name="T25" fmla="*/ T24 w 723"/>
                              <a:gd name="T26" fmla="+- 0 1285 784"/>
                              <a:gd name="T27" fmla="*/ 1285 h 502"/>
                              <a:gd name="T28" fmla="+- 0 9065 8389"/>
                              <a:gd name="T29" fmla="*/ T28 w 723"/>
                              <a:gd name="T30" fmla="+- 0 1279 784"/>
                              <a:gd name="T31" fmla="*/ 1279 h 502"/>
                              <a:gd name="T32" fmla="+- 0 9089 8389"/>
                              <a:gd name="T33" fmla="*/ T32 w 723"/>
                              <a:gd name="T34" fmla="+- 0 1263 784"/>
                              <a:gd name="T35" fmla="*/ 1263 h 502"/>
                              <a:gd name="T36" fmla="+- 0 9106 8389"/>
                              <a:gd name="T37" fmla="*/ T36 w 723"/>
                              <a:gd name="T38" fmla="+- 0 1238 784"/>
                              <a:gd name="T39" fmla="*/ 1238 h 502"/>
                              <a:gd name="T40" fmla="+- 0 9112 8389"/>
                              <a:gd name="T41" fmla="*/ T40 w 723"/>
                              <a:gd name="T42" fmla="+- 0 1208 784"/>
                              <a:gd name="T43" fmla="*/ 1208 h 502"/>
                              <a:gd name="T44" fmla="+- 0 9112 8389"/>
                              <a:gd name="T45" fmla="*/ T44 w 723"/>
                              <a:gd name="T46" fmla="+- 0 861 784"/>
                              <a:gd name="T47" fmla="*/ 861 h 502"/>
                              <a:gd name="T48" fmla="+- 0 9106 8389"/>
                              <a:gd name="T49" fmla="*/ T48 w 723"/>
                              <a:gd name="T50" fmla="+- 0 831 784"/>
                              <a:gd name="T51" fmla="*/ 831 h 502"/>
                              <a:gd name="T52" fmla="+- 0 9089 8389"/>
                              <a:gd name="T53" fmla="*/ T52 w 723"/>
                              <a:gd name="T54" fmla="+- 0 806 784"/>
                              <a:gd name="T55" fmla="*/ 806 h 502"/>
                              <a:gd name="T56" fmla="+- 0 9065 8389"/>
                              <a:gd name="T57" fmla="*/ T56 w 723"/>
                              <a:gd name="T58" fmla="+- 0 790 784"/>
                              <a:gd name="T59" fmla="*/ 790 h 502"/>
                              <a:gd name="T60" fmla="+- 0 9035 8389"/>
                              <a:gd name="T61" fmla="*/ T60 w 723"/>
                              <a:gd name="T62" fmla="+- 0 784 784"/>
                              <a:gd name="T63" fmla="*/ 784 h 502"/>
                              <a:gd name="T64" fmla="+- 0 8466 8389"/>
                              <a:gd name="T65" fmla="*/ T64 w 723"/>
                              <a:gd name="T66" fmla="+- 0 784 784"/>
                              <a:gd name="T67" fmla="*/ 784 h 502"/>
                              <a:gd name="T68" fmla="+- 0 8436 8389"/>
                              <a:gd name="T69" fmla="*/ T68 w 723"/>
                              <a:gd name="T70" fmla="+- 0 790 784"/>
                              <a:gd name="T71" fmla="*/ 790 h 502"/>
                              <a:gd name="T72" fmla="+- 0 8411 8389"/>
                              <a:gd name="T73" fmla="*/ T72 w 723"/>
                              <a:gd name="T74" fmla="+- 0 806 784"/>
                              <a:gd name="T75" fmla="*/ 806 h 502"/>
                              <a:gd name="T76" fmla="+- 0 8395 8389"/>
                              <a:gd name="T77" fmla="*/ T76 w 723"/>
                              <a:gd name="T78" fmla="+- 0 831 784"/>
                              <a:gd name="T79" fmla="*/ 831 h 502"/>
                              <a:gd name="T80" fmla="+- 0 8389 8389"/>
                              <a:gd name="T81" fmla="*/ T80 w 723"/>
                              <a:gd name="T82" fmla="+- 0 861 784"/>
                              <a:gd name="T83" fmla="*/ 861 h 5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3" h="502">
                                <a:moveTo>
                                  <a:pt x="0" y="77"/>
                                </a:moveTo>
                                <a:lnTo>
                                  <a:pt x="0" y="424"/>
                                </a:lnTo>
                                <a:lnTo>
                                  <a:pt x="6" y="454"/>
                                </a:lnTo>
                                <a:lnTo>
                                  <a:pt x="22" y="479"/>
                                </a:lnTo>
                                <a:lnTo>
                                  <a:pt x="47" y="495"/>
                                </a:lnTo>
                                <a:lnTo>
                                  <a:pt x="77" y="501"/>
                                </a:lnTo>
                                <a:lnTo>
                                  <a:pt x="646" y="501"/>
                                </a:lnTo>
                                <a:lnTo>
                                  <a:pt x="676" y="495"/>
                                </a:lnTo>
                                <a:lnTo>
                                  <a:pt x="700" y="479"/>
                                </a:lnTo>
                                <a:lnTo>
                                  <a:pt x="717" y="454"/>
                                </a:lnTo>
                                <a:lnTo>
                                  <a:pt x="723" y="424"/>
                                </a:lnTo>
                                <a:lnTo>
                                  <a:pt x="723" y="77"/>
                                </a:lnTo>
                                <a:lnTo>
                                  <a:pt x="717" y="47"/>
                                </a:lnTo>
                                <a:lnTo>
                                  <a:pt x="700" y="22"/>
                                </a:lnTo>
                                <a:lnTo>
                                  <a:pt x="676" y="6"/>
                                </a:lnTo>
                                <a:lnTo>
                                  <a:pt x="646" y="0"/>
                                </a:lnTo>
                                <a:lnTo>
                                  <a:pt x="77" y="0"/>
                                </a:lnTo>
                                <a:lnTo>
                                  <a:pt x="47" y="6"/>
                                </a:lnTo>
                                <a:lnTo>
                                  <a:pt x="22" y="22"/>
                                </a:lnTo>
                                <a:lnTo>
                                  <a:pt x="6" y="47"/>
                                </a:lnTo>
                                <a:lnTo>
                                  <a:pt x="0" y="77"/>
                                </a:lnTo>
                                <a:close/>
                              </a:path>
                            </a:pathLst>
                          </a:custGeom>
                          <a:noFill/>
                          <a:ln w="53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3" name="Picture 2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423" y="748"/>
                            <a:ext cx="148" cy="148"/>
                          </a:xfrm>
                          <a:prstGeom prst="rect">
                            <a:avLst/>
                          </a:prstGeom>
                          <a:noFill/>
                          <a:extLst>
                            <a:ext uri="{909E8E84-426E-40DD-AFC4-6F175D3DCCD1}">
                              <a14:hiddenFill xmlns:a14="http://schemas.microsoft.com/office/drawing/2010/main">
                                <a:solidFill>
                                  <a:srgbClr val="FFFFFF"/>
                                </a:solidFill>
                              </a14:hiddenFill>
                            </a:ext>
                          </a:extLst>
                        </pic:spPr>
                      </pic:pic>
                      <wps:wsp>
                        <wps:cNvPr id="214" name="AutoShape 282"/>
                        <wps:cNvSpPr>
                          <a:spLocks/>
                        </wps:cNvSpPr>
                        <wps:spPr bwMode="auto">
                          <a:xfrm>
                            <a:off x="7635" y="872"/>
                            <a:ext cx="101" cy="67"/>
                          </a:xfrm>
                          <a:custGeom>
                            <a:avLst/>
                            <a:gdLst>
                              <a:gd name="T0" fmla="+- 0 7659 7635"/>
                              <a:gd name="T1" fmla="*/ T0 w 101"/>
                              <a:gd name="T2" fmla="+- 0 932 872"/>
                              <a:gd name="T3" fmla="*/ 932 h 67"/>
                              <a:gd name="T4" fmla="+- 0 7666 7635"/>
                              <a:gd name="T5" fmla="*/ T4 w 101"/>
                              <a:gd name="T6" fmla="+- 0 920 872"/>
                              <a:gd name="T7" fmla="*/ 920 h 67"/>
                              <a:gd name="T8" fmla="+- 0 7660 7635"/>
                              <a:gd name="T9" fmla="*/ T8 w 101"/>
                              <a:gd name="T10" fmla="+- 0 912 872"/>
                              <a:gd name="T11" fmla="*/ 912 h 67"/>
                              <a:gd name="T12" fmla="+- 0 7648 7635"/>
                              <a:gd name="T13" fmla="*/ T12 w 101"/>
                              <a:gd name="T14" fmla="+- 0 906 872"/>
                              <a:gd name="T15" fmla="*/ 906 h 67"/>
                              <a:gd name="T16" fmla="+- 0 7638 7635"/>
                              <a:gd name="T17" fmla="*/ T16 w 101"/>
                              <a:gd name="T18" fmla="+- 0 898 872"/>
                              <a:gd name="T19" fmla="*/ 898 h 67"/>
                              <a:gd name="T20" fmla="+- 0 7635 7635"/>
                              <a:gd name="T21" fmla="*/ T20 w 101"/>
                              <a:gd name="T22" fmla="+- 0 885 872"/>
                              <a:gd name="T23" fmla="*/ 885 h 67"/>
                              <a:gd name="T24" fmla="+- 0 7645 7635"/>
                              <a:gd name="T25" fmla="*/ T24 w 101"/>
                              <a:gd name="T26" fmla="+- 0 874 872"/>
                              <a:gd name="T27" fmla="*/ 874 h 67"/>
                              <a:gd name="T28" fmla="+- 0 7667 7635"/>
                              <a:gd name="T29" fmla="*/ T28 w 101"/>
                              <a:gd name="T30" fmla="+- 0 872 872"/>
                              <a:gd name="T31" fmla="*/ 872 h 67"/>
                              <a:gd name="T32" fmla="+- 0 7671 7635"/>
                              <a:gd name="T33" fmla="*/ T32 w 101"/>
                              <a:gd name="T34" fmla="+- 0 879 872"/>
                              <a:gd name="T35" fmla="*/ 879 h 67"/>
                              <a:gd name="T36" fmla="+- 0 7649 7635"/>
                              <a:gd name="T37" fmla="*/ T36 w 101"/>
                              <a:gd name="T38" fmla="+- 0 880 872"/>
                              <a:gd name="T39" fmla="*/ 880 h 67"/>
                              <a:gd name="T40" fmla="+- 0 7643 7635"/>
                              <a:gd name="T41" fmla="*/ T40 w 101"/>
                              <a:gd name="T42" fmla="+- 0 886 872"/>
                              <a:gd name="T43" fmla="*/ 886 h 67"/>
                              <a:gd name="T44" fmla="+- 0 7645 7635"/>
                              <a:gd name="T45" fmla="*/ T44 w 101"/>
                              <a:gd name="T46" fmla="+- 0 895 872"/>
                              <a:gd name="T47" fmla="*/ 895 h 67"/>
                              <a:gd name="T48" fmla="+- 0 7654 7635"/>
                              <a:gd name="T49" fmla="*/ T48 w 101"/>
                              <a:gd name="T50" fmla="+- 0 901 872"/>
                              <a:gd name="T51" fmla="*/ 901 h 67"/>
                              <a:gd name="T52" fmla="+- 0 7667 7635"/>
                              <a:gd name="T53" fmla="*/ T52 w 101"/>
                              <a:gd name="T54" fmla="+- 0 908 872"/>
                              <a:gd name="T55" fmla="*/ 908 h 67"/>
                              <a:gd name="T56" fmla="+- 0 7674 7635"/>
                              <a:gd name="T57" fmla="*/ T56 w 101"/>
                              <a:gd name="T58" fmla="+- 0 918 872"/>
                              <a:gd name="T59" fmla="*/ 918 h 67"/>
                              <a:gd name="T60" fmla="+- 0 7671 7635"/>
                              <a:gd name="T61" fmla="*/ T60 w 101"/>
                              <a:gd name="T62" fmla="+- 0 932 872"/>
                              <a:gd name="T63" fmla="*/ 932 h 67"/>
                              <a:gd name="T64" fmla="+- 0 7666 7635"/>
                              <a:gd name="T65" fmla="*/ T64 w 101"/>
                              <a:gd name="T66" fmla="+- 0 879 872"/>
                              <a:gd name="T67" fmla="*/ 879 h 67"/>
                              <a:gd name="T68" fmla="+- 0 7671 7635"/>
                              <a:gd name="T69" fmla="*/ T68 w 101"/>
                              <a:gd name="T70" fmla="+- 0 883 872"/>
                              <a:gd name="T71" fmla="*/ 883 h 67"/>
                              <a:gd name="T72" fmla="+- 0 7650 7635"/>
                              <a:gd name="T73" fmla="*/ T72 w 101"/>
                              <a:gd name="T74" fmla="+- 0 939 872"/>
                              <a:gd name="T75" fmla="*/ 939 h 67"/>
                              <a:gd name="T76" fmla="+- 0 7640 7635"/>
                              <a:gd name="T77" fmla="*/ T76 w 101"/>
                              <a:gd name="T78" fmla="+- 0 938 872"/>
                              <a:gd name="T79" fmla="*/ 938 h 67"/>
                              <a:gd name="T80" fmla="+- 0 7635 7635"/>
                              <a:gd name="T81" fmla="*/ T80 w 101"/>
                              <a:gd name="T82" fmla="+- 0 935 872"/>
                              <a:gd name="T83" fmla="*/ 935 h 67"/>
                              <a:gd name="T84" fmla="+- 0 7637 7635"/>
                              <a:gd name="T85" fmla="*/ T84 w 101"/>
                              <a:gd name="T86" fmla="+- 0 928 872"/>
                              <a:gd name="T87" fmla="*/ 928 h 67"/>
                              <a:gd name="T88" fmla="+- 0 7646 7635"/>
                              <a:gd name="T89" fmla="*/ T88 w 101"/>
                              <a:gd name="T90" fmla="+- 0 931 872"/>
                              <a:gd name="T91" fmla="*/ 931 h 67"/>
                              <a:gd name="T92" fmla="+- 0 7671 7635"/>
                              <a:gd name="T93" fmla="*/ T92 w 101"/>
                              <a:gd name="T94" fmla="+- 0 932 872"/>
                              <a:gd name="T95" fmla="*/ 932 h 67"/>
                              <a:gd name="T96" fmla="+- 0 7664 7635"/>
                              <a:gd name="T97" fmla="*/ T96 w 101"/>
                              <a:gd name="T98" fmla="+- 0 937 872"/>
                              <a:gd name="T99" fmla="*/ 937 h 67"/>
                              <a:gd name="T100" fmla="+- 0 7695 7635"/>
                              <a:gd name="T101" fmla="*/ T100 w 101"/>
                              <a:gd name="T102" fmla="+- 0 938 872"/>
                              <a:gd name="T103" fmla="*/ 938 h 67"/>
                              <a:gd name="T104" fmla="+- 0 7687 7635"/>
                              <a:gd name="T105" fmla="*/ T104 w 101"/>
                              <a:gd name="T106" fmla="+- 0 873 872"/>
                              <a:gd name="T107" fmla="*/ 873 h 67"/>
                              <a:gd name="T108" fmla="+- 0 7695 7635"/>
                              <a:gd name="T109" fmla="*/ T108 w 101"/>
                              <a:gd name="T110" fmla="+- 0 902 872"/>
                              <a:gd name="T111" fmla="*/ 902 h 67"/>
                              <a:gd name="T112" fmla="+- 0 7736 7635"/>
                              <a:gd name="T113" fmla="*/ T112 w 101"/>
                              <a:gd name="T114" fmla="+- 0 908 872"/>
                              <a:gd name="T115" fmla="*/ 908 h 67"/>
                              <a:gd name="T116" fmla="+- 0 7695 7635"/>
                              <a:gd name="T117" fmla="*/ T116 w 101"/>
                              <a:gd name="T118" fmla="+- 0 938 872"/>
                              <a:gd name="T119" fmla="*/ 938 h 67"/>
                              <a:gd name="T120" fmla="+- 0 7728 7635"/>
                              <a:gd name="T121" fmla="*/ T120 w 101"/>
                              <a:gd name="T122" fmla="+- 0 902 872"/>
                              <a:gd name="T123" fmla="*/ 902 h 67"/>
                              <a:gd name="T124" fmla="+- 0 7736 7635"/>
                              <a:gd name="T125" fmla="*/ T124 w 101"/>
                              <a:gd name="T126" fmla="+- 0 873 872"/>
                              <a:gd name="T127" fmla="*/ 873 h 67"/>
                              <a:gd name="T128" fmla="+- 0 7736 7635"/>
                              <a:gd name="T129" fmla="*/ T128 w 101"/>
                              <a:gd name="T130" fmla="+- 0 938 872"/>
                              <a:gd name="T131" fmla="*/ 938 h 67"/>
                              <a:gd name="T132" fmla="+- 0 7728 7635"/>
                              <a:gd name="T133" fmla="*/ T132 w 101"/>
                              <a:gd name="T134" fmla="+- 0 908 872"/>
                              <a:gd name="T135" fmla="*/ 908 h 67"/>
                              <a:gd name="T136" fmla="+- 0 7736 7635"/>
                              <a:gd name="T137" fmla="*/ T136 w 101"/>
                              <a:gd name="T138" fmla="+- 0 938 872"/>
                              <a:gd name="T139" fmla="*/ 938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1" h="67">
                                <a:moveTo>
                                  <a:pt x="36" y="60"/>
                                </a:moveTo>
                                <a:lnTo>
                                  <a:pt x="24" y="60"/>
                                </a:lnTo>
                                <a:lnTo>
                                  <a:pt x="31" y="55"/>
                                </a:lnTo>
                                <a:lnTo>
                                  <a:pt x="31" y="48"/>
                                </a:lnTo>
                                <a:lnTo>
                                  <a:pt x="29" y="44"/>
                                </a:lnTo>
                                <a:lnTo>
                                  <a:pt x="25" y="40"/>
                                </a:lnTo>
                                <a:lnTo>
                                  <a:pt x="19" y="38"/>
                                </a:lnTo>
                                <a:lnTo>
                                  <a:pt x="13" y="34"/>
                                </a:lnTo>
                                <a:lnTo>
                                  <a:pt x="7" y="31"/>
                                </a:lnTo>
                                <a:lnTo>
                                  <a:pt x="3" y="26"/>
                                </a:lnTo>
                                <a:lnTo>
                                  <a:pt x="0" y="21"/>
                                </a:lnTo>
                                <a:lnTo>
                                  <a:pt x="0" y="13"/>
                                </a:lnTo>
                                <a:lnTo>
                                  <a:pt x="4" y="6"/>
                                </a:lnTo>
                                <a:lnTo>
                                  <a:pt x="10" y="2"/>
                                </a:lnTo>
                                <a:lnTo>
                                  <a:pt x="18" y="0"/>
                                </a:lnTo>
                                <a:lnTo>
                                  <a:pt x="32" y="0"/>
                                </a:lnTo>
                                <a:lnTo>
                                  <a:pt x="36" y="2"/>
                                </a:lnTo>
                                <a:lnTo>
                                  <a:pt x="36" y="7"/>
                                </a:lnTo>
                                <a:lnTo>
                                  <a:pt x="19" y="7"/>
                                </a:lnTo>
                                <a:lnTo>
                                  <a:pt x="14" y="8"/>
                                </a:lnTo>
                                <a:lnTo>
                                  <a:pt x="10" y="10"/>
                                </a:lnTo>
                                <a:lnTo>
                                  <a:pt x="8" y="14"/>
                                </a:lnTo>
                                <a:lnTo>
                                  <a:pt x="8" y="19"/>
                                </a:lnTo>
                                <a:lnTo>
                                  <a:pt x="10" y="23"/>
                                </a:lnTo>
                                <a:lnTo>
                                  <a:pt x="13" y="26"/>
                                </a:lnTo>
                                <a:lnTo>
                                  <a:pt x="19" y="29"/>
                                </a:lnTo>
                                <a:lnTo>
                                  <a:pt x="26" y="32"/>
                                </a:lnTo>
                                <a:lnTo>
                                  <a:pt x="32" y="36"/>
                                </a:lnTo>
                                <a:lnTo>
                                  <a:pt x="36" y="40"/>
                                </a:lnTo>
                                <a:lnTo>
                                  <a:pt x="39" y="46"/>
                                </a:lnTo>
                                <a:lnTo>
                                  <a:pt x="39" y="54"/>
                                </a:lnTo>
                                <a:lnTo>
                                  <a:pt x="36" y="60"/>
                                </a:lnTo>
                                <a:close/>
                                <a:moveTo>
                                  <a:pt x="36" y="11"/>
                                </a:moveTo>
                                <a:lnTo>
                                  <a:pt x="31" y="7"/>
                                </a:lnTo>
                                <a:lnTo>
                                  <a:pt x="36" y="7"/>
                                </a:lnTo>
                                <a:lnTo>
                                  <a:pt x="36" y="11"/>
                                </a:lnTo>
                                <a:close/>
                                <a:moveTo>
                                  <a:pt x="21" y="67"/>
                                </a:moveTo>
                                <a:lnTo>
                                  <a:pt x="15" y="67"/>
                                </a:lnTo>
                                <a:lnTo>
                                  <a:pt x="10" y="67"/>
                                </a:lnTo>
                                <a:lnTo>
                                  <a:pt x="5" y="66"/>
                                </a:lnTo>
                                <a:lnTo>
                                  <a:pt x="1" y="64"/>
                                </a:lnTo>
                                <a:lnTo>
                                  <a:pt x="0" y="63"/>
                                </a:lnTo>
                                <a:lnTo>
                                  <a:pt x="0" y="54"/>
                                </a:lnTo>
                                <a:lnTo>
                                  <a:pt x="2" y="56"/>
                                </a:lnTo>
                                <a:lnTo>
                                  <a:pt x="6" y="58"/>
                                </a:lnTo>
                                <a:lnTo>
                                  <a:pt x="11" y="59"/>
                                </a:lnTo>
                                <a:lnTo>
                                  <a:pt x="15" y="60"/>
                                </a:lnTo>
                                <a:lnTo>
                                  <a:pt x="36" y="60"/>
                                </a:lnTo>
                                <a:lnTo>
                                  <a:pt x="35" y="61"/>
                                </a:lnTo>
                                <a:lnTo>
                                  <a:pt x="29" y="65"/>
                                </a:lnTo>
                                <a:lnTo>
                                  <a:pt x="21" y="67"/>
                                </a:lnTo>
                                <a:close/>
                                <a:moveTo>
                                  <a:pt x="60" y="66"/>
                                </a:moveTo>
                                <a:lnTo>
                                  <a:pt x="52" y="66"/>
                                </a:lnTo>
                                <a:lnTo>
                                  <a:pt x="52" y="1"/>
                                </a:lnTo>
                                <a:lnTo>
                                  <a:pt x="60" y="1"/>
                                </a:lnTo>
                                <a:lnTo>
                                  <a:pt x="60" y="30"/>
                                </a:lnTo>
                                <a:lnTo>
                                  <a:pt x="101" y="30"/>
                                </a:lnTo>
                                <a:lnTo>
                                  <a:pt x="101" y="36"/>
                                </a:lnTo>
                                <a:lnTo>
                                  <a:pt x="60" y="36"/>
                                </a:lnTo>
                                <a:lnTo>
                                  <a:pt x="60" y="66"/>
                                </a:lnTo>
                                <a:close/>
                                <a:moveTo>
                                  <a:pt x="101" y="30"/>
                                </a:moveTo>
                                <a:lnTo>
                                  <a:pt x="93" y="30"/>
                                </a:lnTo>
                                <a:lnTo>
                                  <a:pt x="93" y="1"/>
                                </a:lnTo>
                                <a:lnTo>
                                  <a:pt x="101" y="1"/>
                                </a:lnTo>
                                <a:lnTo>
                                  <a:pt x="101" y="30"/>
                                </a:lnTo>
                                <a:close/>
                                <a:moveTo>
                                  <a:pt x="101" y="66"/>
                                </a:moveTo>
                                <a:lnTo>
                                  <a:pt x="93" y="66"/>
                                </a:lnTo>
                                <a:lnTo>
                                  <a:pt x="93" y="36"/>
                                </a:lnTo>
                                <a:lnTo>
                                  <a:pt x="101" y="36"/>
                                </a:lnTo>
                                <a:lnTo>
                                  <a:pt x="101"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5" name="Picture 2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862" y="1204"/>
                            <a:ext cx="308" cy="217"/>
                          </a:xfrm>
                          <a:prstGeom prst="rect">
                            <a:avLst/>
                          </a:prstGeom>
                          <a:noFill/>
                          <a:extLst>
                            <a:ext uri="{909E8E84-426E-40DD-AFC4-6F175D3DCCD1}">
                              <a14:hiddenFill xmlns:a14="http://schemas.microsoft.com/office/drawing/2010/main">
                                <a:solidFill>
                                  <a:srgbClr val="FFFFFF"/>
                                </a:solidFill>
                              </a14:hiddenFill>
                            </a:ext>
                          </a:extLst>
                        </pic:spPr>
                      </pic:pic>
                      <wps:wsp>
                        <wps:cNvPr id="216" name="Line 280"/>
                        <wps:cNvCnPr>
                          <a:cxnSpLocks noChangeShapeType="1"/>
                        </wps:cNvCnPr>
                        <wps:spPr bwMode="auto">
                          <a:xfrm>
                            <a:off x="7350" y="491"/>
                            <a:ext cx="1862" cy="0"/>
                          </a:xfrm>
                          <a:prstGeom prst="line">
                            <a:avLst/>
                          </a:prstGeom>
                          <a:noFill/>
                          <a:ln w="5389">
                            <a:solidFill>
                              <a:srgbClr val="000000"/>
                            </a:solidFill>
                            <a:round/>
                            <a:headEnd/>
                            <a:tailEnd/>
                          </a:ln>
                          <a:extLst>
                            <a:ext uri="{909E8E84-426E-40DD-AFC4-6F175D3DCCD1}">
                              <a14:hiddenFill xmlns:a14="http://schemas.microsoft.com/office/drawing/2010/main">
                                <a:noFill/>
                              </a14:hiddenFill>
                            </a:ext>
                          </a:extLst>
                        </wps:spPr>
                        <wps:bodyPr/>
                      </wps:wsp>
                      <wps:wsp>
                        <wps:cNvPr id="217" name="Freeform 279"/>
                        <wps:cNvSpPr>
                          <a:spLocks/>
                        </wps:cNvSpPr>
                        <wps:spPr bwMode="auto">
                          <a:xfrm>
                            <a:off x="7350" y="344"/>
                            <a:ext cx="1854" cy="1111"/>
                          </a:xfrm>
                          <a:custGeom>
                            <a:avLst/>
                            <a:gdLst>
                              <a:gd name="T0" fmla="+- 0 7350 7350"/>
                              <a:gd name="T1" fmla="*/ T0 w 1854"/>
                              <a:gd name="T2" fmla="+- 0 421 344"/>
                              <a:gd name="T3" fmla="*/ 421 h 1111"/>
                              <a:gd name="T4" fmla="+- 0 7350 7350"/>
                              <a:gd name="T5" fmla="*/ T4 w 1854"/>
                              <a:gd name="T6" fmla="+- 0 1378 344"/>
                              <a:gd name="T7" fmla="*/ 1378 h 1111"/>
                              <a:gd name="T8" fmla="+- 0 7356 7350"/>
                              <a:gd name="T9" fmla="*/ T8 w 1854"/>
                              <a:gd name="T10" fmla="+- 0 1408 344"/>
                              <a:gd name="T11" fmla="*/ 1408 h 1111"/>
                              <a:gd name="T12" fmla="+- 0 7373 7350"/>
                              <a:gd name="T13" fmla="*/ T12 w 1854"/>
                              <a:gd name="T14" fmla="+- 0 1432 344"/>
                              <a:gd name="T15" fmla="*/ 1432 h 1111"/>
                              <a:gd name="T16" fmla="+- 0 7397 7350"/>
                              <a:gd name="T17" fmla="*/ T16 w 1854"/>
                              <a:gd name="T18" fmla="+- 0 1449 344"/>
                              <a:gd name="T19" fmla="*/ 1449 h 1111"/>
                              <a:gd name="T20" fmla="+- 0 7427 7350"/>
                              <a:gd name="T21" fmla="*/ T20 w 1854"/>
                              <a:gd name="T22" fmla="+- 0 1455 344"/>
                              <a:gd name="T23" fmla="*/ 1455 h 1111"/>
                              <a:gd name="T24" fmla="+- 0 9127 7350"/>
                              <a:gd name="T25" fmla="*/ T24 w 1854"/>
                              <a:gd name="T26" fmla="+- 0 1455 344"/>
                              <a:gd name="T27" fmla="*/ 1455 h 1111"/>
                              <a:gd name="T28" fmla="+- 0 9157 7350"/>
                              <a:gd name="T29" fmla="*/ T28 w 1854"/>
                              <a:gd name="T30" fmla="+- 0 1449 344"/>
                              <a:gd name="T31" fmla="*/ 1449 h 1111"/>
                              <a:gd name="T32" fmla="+- 0 9181 7350"/>
                              <a:gd name="T33" fmla="*/ T32 w 1854"/>
                              <a:gd name="T34" fmla="+- 0 1432 344"/>
                              <a:gd name="T35" fmla="*/ 1432 h 1111"/>
                              <a:gd name="T36" fmla="+- 0 9198 7350"/>
                              <a:gd name="T37" fmla="*/ T36 w 1854"/>
                              <a:gd name="T38" fmla="+- 0 1408 344"/>
                              <a:gd name="T39" fmla="*/ 1408 h 1111"/>
                              <a:gd name="T40" fmla="+- 0 9204 7350"/>
                              <a:gd name="T41" fmla="*/ T40 w 1854"/>
                              <a:gd name="T42" fmla="+- 0 1378 344"/>
                              <a:gd name="T43" fmla="*/ 1378 h 1111"/>
                              <a:gd name="T44" fmla="+- 0 9204 7350"/>
                              <a:gd name="T45" fmla="*/ T44 w 1854"/>
                              <a:gd name="T46" fmla="+- 0 421 344"/>
                              <a:gd name="T47" fmla="*/ 421 h 1111"/>
                              <a:gd name="T48" fmla="+- 0 9198 7350"/>
                              <a:gd name="T49" fmla="*/ T48 w 1854"/>
                              <a:gd name="T50" fmla="+- 0 391 344"/>
                              <a:gd name="T51" fmla="*/ 391 h 1111"/>
                              <a:gd name="T52" fmla="+- 0 9181 7350"/>
                              <a:gd name="T53" fmla="*/ T52 w 1854"/>
                              <a:gd name="T54" fmla="+- 0 367 344"/>
                              <a:gd name="T55" fmla="*/ 367 h 1111"/>
                              <a:gd name="T56" fmla="+- 0 9157 7350"/>
                              <a:gd name="T57" fmla="*/ T56 w 1854"/>
                              <a:gd name="T58" fmla="+- 0 350 344"/>
                              <a:gd name="T59" fmla="*/ 350 h 1111"/>
                              <a:gd name="T60" fmla="+- 0 9127 7350"/>
                              <a:gd name="T61" fmla="*/ T60 w 1854"/>
                              <a:gd name="T62" fmla="+- 0 344 344"/>
                              <a:gd name="T63" fmla="*/ 344 h 1111"/>
                              <a:gd name="T64" fmla="+- 0 7427 7350"/>
                              <a:gd name="T65" fmla="*/ T64 w 1854"/>
                              <a:gd name="T66" fmla="+- 0 344 344"/>
                              <a:gd name="T67" fmla="*/ 344 h 1111"/>
                              <a:gd name="T68" fmla="+- 0 7397 7350"/>
                              <a:gd name="T69" fmla="*/ T68 w 1854"/>
                              <a:gd name="T70" fmla="+- 0 350 344"/>
                              <a:gd name="T71" fmla="*/ 350 h 1111"/>
                              <a:gd name="T72" fmla="+- 0 7373 7350"/>
                              <a:gd name="T73" fmla="*/ T72 w 1854"/>
                              <a:gd name="T74" fmla="+- 0 367 344"/>
                              <a:gd name="T75" fmla="*/ 367 h 1111"/>
                              <a:gd name="T76" fmla="+- 0 7356 7350"/>
                              <a:gd name="T77" fmla="*/ T76 w 1854"/>
                              <a:gd name="T78" fmla="+- 0 391 344"/>
                              <a:gd name="T79" fmla="*/ 391 h 1111"/>
                              <a:gd name="T80" fmla="+- 0 7350 7350"/>
                              <a:gd name="T81" fmla="*/ T80 w 1854"/>
                              <a:gd name="T82" fmla="+- 0 421 344"/>
                              <a:gd name="T83" fmla="*/ 421 h 1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54" h="1111">
                                <a:moveTo>
                                  <a:pt x="0" y="77"/>
                                </a:moveTo>
                                <a:lnTo>
                                  <a:pt x="0" y="1034"/>
                                </a:lnTo>
                                <a:lnTo>
                                  <a:pt x="6" y="1064"/>
                                </a:lnTo>
                                <a:lnTo>
                                  <a:pt x="23" y="1088"/>
                                </a:lnTo>
                                <a:lnTo>
                                  <a:pt x="47" y="1105"/>
                                </a:lnTo>
                                <a:lnTo>
                                  <a:pt x="77" y="1111"/>
                                </a:lnTo>
                                <a:lnTo>
                                  <a:pt x="1777" y="1111"/>
                                </a:lnTo>
                                <a:lnTo>
                                  <a:pt x="1807" y="1105"/>
                                </a:lnTo>
                                <a:lnTo>
                                  <a:pt x="1831" y="1088"/>
                                </a:lnTo>
                                <a:lnTo>
                                  <a:pt x="1848" y="1064"/>
                                </a:lnTo>
                                <a:lnTo>
                                  <a:pt x="1854" y="1034"/>
                                </a:lnTo>
                                <a:lnTo>
                                  <a:pt x="1854" y="77"/>
                                </a:lnTo>
                                <a:lnTo>
                                  <a:pt x="1848" y="47"/>
                                </a:lnTo>
                                <a:lnTo>
                                  <a:pt x="1831" y="23"/>
                                </a:lnTo>
                                <a:lnTo>
                                  <a:pt x="1807" y="6"/>
                                </a:lnTo>
                                <a:lnTo>
                                  <a:pt x="1777" y="0"/>
                                </a:lnTo>
                                <a:lnTo>
                                  <a:pt x="77" y="0"/>
                                </a:lnTo>
                                <a:lnTo>
                                  <a:pt x="47" y="6"/>
                                </a:lnTo>
                                <a:lnTo>
                                  <a:pt x="23" y="23"/>
                                </a:lnTo>
                                <a:lnTo>
                                  <a:pt x="6" y="47"/>
                                </a:lnTo>
                                <a:lnTo>
                                  <a:pt x="0" y="77"/>
                                </a:lnTo>
                                <a:close/>
                              </a:path>
                            </a:pathLst>
                          </a:custGeom>
                          <a:noFill/>
                          <a:ln w="5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8" name="Picture 2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169" y="1188"/>
                            <a:ext cx="255"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9" name="Picture 2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065" y="336"/>
                            <a:ext cx="531" cy="1134"/>
                          </a:xfrm>
                          <a:prstGeom prst="rect">
                            <a:avLst/>
                          </a:prstGeom>
                          <a:noFill/>
                          <a:extLst>
                            <a:ext uri="{909E8E84-426E-40DD-AFC4-6F175D3DCCD1}">
                              <a14:hiddenFill xmlns:a14="http://schemas.microsoft.com/office/drawing/2010/main">
                                <a:solidFill>
                                  <a:srgbClr val="FFFFFF"/>
                                </a:solidFill>
                              </a14:hiddenFill>
                            </a:ext>
                          </a:extLst>
                        </pic:spPr>
                      </pic:pic>
                      <wps:wsp>
                        <wps:cNvPr id="220" name="AutoShape 276"/>
                        <wps:cNvSpPr>
                          <a:spLocks/>
                        </wps:cNvSpPr>
                        <wps:spPr bwMode="auto">
                          <a:xfrm>
                            <a:off x="10294" y="394"/>
                            <a:ext cx="90" cy="67"/>
                          </a:xfrm>
                          <a:custGeom>
                            <a:avLst/>
                            <a:gdLst>
                              <a:gd name="T0" fmla="+- 0 10318 10294"/>
                              <a:gd name="T1" fmla="*/ T0 w 90"/>
                              <a:gd name="T2" fmla="+- 0 454 394"/>
                              <a:gd name="T3" fmla="*/ 454 h 67"/>
                              <a:gd name="T4" fmla="+- 0 10325 10294"/>
                              <a:gd name="T5" fmla="*/ T4 w 90"/>
                              <a:gd name="T6" fmla="+- 0 441 394"/>
                              <a:gd name="T7" fmla="*/ 441 h 67"/>
                              <a:gd name="T8" fmla="+- 0 10319 10294"/>
                              <a:gd name="T9" fmla="*/ T8 w 90"/>
                              <a:gd name="T10" fmla="+- 0 434 394"/>
                              <a:gd name="T11" fmla="*/ 434 h 67"/>
                              <a:gd name="T12" fmla="+- 0 10307 10294"/>
                              <a:gd name="T13" fmla="*/ T12 w 90"/>
                              <a:gd name="T14" fmla="+- 0 428 394"/>
                              <a:gd name="T15" fmla="*/ 428 h 67"/>
                              <a:gd name="T16" fmla="+- 0 10296 10294"/>
                              <a:gd name="T17" fmla="*/ T16 w 90"/>
                              <a:gd name="T18" fmla="+- 0 420 394"/>
                              <a:gd name="T19" fmla="*/ 420 h 67"/>
                              <a:gd name="T20" fmla="+- 0 10294 10294"/>
                              <a:gd name="T21" fmla="*/ T20 w 90"/>
                              <a:gd name="T22" fmla="+- 0 407 394"/>
                              <a:gd name="T23" fmla="*/ 407 h 67"/>
                              <a:gd name="T24" fmla="+- 0 10304 10294"/>
                              <a:gd name="T25" fmla="*/ T24 w 90"/>
                              <a:gd name="T26" fmla="+- 0 396 394"/>
                              <a:gd name="T27" fmla="*/ 396 h 67"/>
                              <a:gd name="T28" fmla="+- 0 10326 10294"/>
                              <a:gd name="T29" fmla="*/ T28 w 90"/>
                              <a:gd name="T30" fmla="+- 0 394 394"/>
                              <a:gd name="T31" fmla="*/ 394 h 67"/>
                              <a:gd name="T32" fmla="+- 0 10330 10294"/>
                              <a:gd name="T33" fmla="*/ T32 w 90"/>
                              <a:gd name="T34" fmla="+- 0 401 394"/>
                              <a:gd name="T35" fmla="*/ 401 h 67"/>
                              <a:gd name="T36" fmla="+- 0 10308 10294"/>
                              <a:gd name="T37" fmla="*/ T36 w 90"/>
                              <a:gd name="T38" fmla="+- 0 402 394"/>
                              <a:gd name="T39" fmla="*/ 402 h 67"/>
                              <a:gd name="T40" fmla="+- 0 10302 10294"/>
                              <a:gd name="T41" fmla="*/ T40 w 90"/>
                              <a:gd name="T42" fmla="+- 0 408 394"/>
                              <a:gd name="T43" fmla="*/ 408 h 67"/>
                              <a:gd name="T44" fmla="+- 0 10304 10294"/>
                              <a:gd name="T45" fmla="*/ T44 w 90"/>
                              <a:gd name="T46" fmla="+- 0 417 394"/>
                              <a:gd name="T47" fmla="*/ 417 h 67"/>
                              <a:gd name="T48" fmla="+- 0 10313 10294"/>
                              <a:gd name="T49" fmla="*/ T48 w 90"/>
                              <a:gd name="T50" fmla="+- 0 422 394"/>
                              <a:gd name="T51" fmla="*/ 422 h 67"/>
                              <a:gd name="T52" fmla="+- 0 10326 10294"/>
                              <a:gd name="T53" fmla="*/ T52 w 90"/>
                              <a:gd name="T54" fmla="+- 0 429 394"/>
                              <a:gd name="T55" fmla="*/ 429 h 67"/>
                              <a:gd name="T56" fmla="+- 0 10333 10294"/>
                              <a:gd name="T57" fmla="*/ T56 w 90"/>
                              <a:gd name="T58" fmla="+- 0 440 394"/>
                              <a:gd name="T59" fmla="*/ 440 h 67"/>
                              <a:gd name="T60" fmla="+- 0 10330 10294"/>
                              <a:gd name="T61" fmla="*/ T60 w 90"/>
                              <a:gd name="T62" fmla="+- 0 454 394"/>
                              <a:gd name="T63" fmla="*/ 454 h 67"/>
                              <a:gd name="T64" fmla="+- 0 10325 10294"/>
                              <a:gd name="T65" fmla="*/ T64 w 90"/>
                              <a:gd name="T66" fmla="+- 0 401 394"/>
                              <a:gd name="T67" fmla="*/ 401 h 67"/>
                              <a:gd name="T68" fmla="+- 0 10330 10294"/>
                              <a:gd name="T69" fmla="*/ T68 w 90"/>
                              <a:gd name="T70" fmla="+- 0 405 394"/>
                              <a:gd name="T71" fmla="*/ 405 h 67"/>
                              <a:gd name="T72" fmla="+- 0 10308 10294"/>
                              <a:gd name="T73" fmla="*/ T72 w 90"/>
                              <a:gd name="T74" fmla="+- 0 461 394"/>
                              <a:gd name="T75" fmla="*/ 461 h 67"/>
                              <a:gd name="T76" fmla="+- 0 10299 10294"/>
                              <a:gd name="T77" fmla="*/ T76 w 90"/>
                              <a:gd name="T78" fmla="+- 0 459 394"/>
                              <a:gd name="T79" fmla="*/ 459 h 67"/>
                              <a:gd name="T80" fmla="+- 0 10294 10294"/>
                              <a:gd name="T81" fmla="*/ T80 w 90"/>
                              <a:gd name="T82" fmla="+- 0 457 394"/>
                              <a:gd name="T83" fmla="*/ 457 h 67"/>
                              <a:gd name="T84" fmla="+- 0 10295 10294"/>
                              <a:gd name="T85" fmla="*/ T84 w 90"/>
                              <a:gd name="T86" fmla="+- 0 449 394"/>
                              <a:gd name="T87" fmla="*/ 449 h 67"/>
                              <a:gd name="T88" fmla="+- 0 10304 10294"/>
                              <a:gd name="T89" fmla="*/ T88 w 90"/>
                              <a:gd name="T90" fmla="+- 0 453 394"/>
                              <a:gd name="T91" fmla="*/ 453 h 67"/>
                              <a:gd name="T92" fmla="+- 0 10330 10294"/>
                              <a:gd name="T93" fmla="*/ T92 w 90"/>
                              <a:gd name="T94" fmla="+- 0 454 394"/>
                              <a:gd name="T95" fmla="*/ 454 h 67"/>
                              <a:gd name="T96" fmla="+- 0 10323 10294"/>
                              <a:gd name="T97" fmla="*/ T96 w 90"/>
                              <a:gd name="T98" fmla="+- 0 459 394"/>
                              <a:gd name="T99" fmla="*/ 459 h 67"/>
                              <a:gd name="T100" fmla="+- 0 10372 10294"/>
                              <a:gd name="T101" fmla="*/ T100 w 90"/>
                              <a:gd name="T102" fmla="+- 0 461 394"/>
                              <a:gd name="T103" fmla="*/ 461 h 67"/>
                              <a:gd name="T104" fmla="+- 0 10342 10294"/>
                              <a:gd name="T105" fmla="*/ T104 w 90"/>
                              <a:gd name="T106" fmla="+- 0 445 394"/>
                              <a:gd name="T107" fmla="*/ 445 h 67"/>
                              <a:gd name="T108" fmla="+- 0 10357 10294"/>
                              <a:gd name="T109" fmla="*/ T108 w 90"/>
                              <a:gd name="T110" fmla="+- 0 394 394"/>
                              <a:gd name="T111" fmla="*/ 394 h 67"/>
                              <a:gd name="T112" fmla="+- 0 10380 10294"/>
                              <a:gd name="T113" fmla="*/ T112 w 90"/>
                              <a:gd name="T114" fmla="+- 0 396 394"/>
                              <a:gd name="T115" fmla="*/ 396 h 67"/>
                              <a:gd name="T116" fmla="+- 0 10360 10294"/>
                              <a:gd name="T117" fmla="*/ T116 w 90"/>
                              <a:gd name="T118" fmla="+- 0 400 394"/>
                              <a:gd name="T119" fmla="*/ 400 h 67"/>
                              <a:gd name="T120" fmla="+- 0 10350 10294"/>
                              <a:gd name="T121" fmla="*/ T120 w 90"/>
                              <a:gd name="T122" fmla="+- 0 428 394"/>
                              <a:gd name="T123" fmla="*/ 428 h 67"/>
                              <a:gd name="T124" fmla="+- 0 10351 10294"/>
                              <a:gd name="T125" fmla="*/ T124 w 90"/>
                              <a:gd name="T126" fmla="+- 0 433 394"/>
                              <a:gd name="T127" fmla="*/ 433 h 67"/>
                              <a:gd name="T128" fmla="+- 0 10358 10294"/>
                              <a:gd name="T129" fmla="*/ T128 w 90"/>
                              <a:gd name="T130" fmla="+- 0 455 394"/>
                              <a:gd name="T131" fmla="*/ 455 h 67"/>
                              <a:gd name="T132" fmla="+- 0 10372 10294"/>
                              <a:gd name="T133" fmla="*/ T132 w 90"/>
                              <a:gd name="T134" fmla="+- 0 461 394"/>
                              <a:gd name="T135" fmla="*/ 461 h 67"/>
                              <a:gd name="T136" fmla="+- 0 10375 10294"/>
                              <a:gd name="T137" fmla="*/ T136 w 90"/>
                              <a:gd name="T138" fmla="+- 0 400 394"/>
                              <a:gd name="T139" fmla="*/ 400 h 67"/>
                              <a:gd name="T140" fmla="+- 0 10380 10294"/>
                              <a:gd name="T141" fmla="*/ T140 w 90"/>
                              <a:gd name="T142" fmla="+- 0 403 394"/>
                              <a:gd name="T143" fmla="*/ 403 h 67"/>
                              <a:gd name="T144" fmla="+- 0 10350 10294"/>
                              <a:gd name="T145" fmla="*/ T144 w 90"/>
                              <a:gd name="T146" fmla="+- 0 428 394"/>
                              <a:gd name="T147" fmla="*/ 428 h 67"/>
                              <a:gd name="T148" fmla="+- 0 10373 10294"/>
                              <a:gd name="T149" fmla="*/ T148 w 90"/>
                              <a:gd name="T150" fmla="+- 0 419 394"/>
                              <a:gd name="T151" fmla="*/ 419 h 67"/>
                              <a:gd name="T152" fmla="+- 0 10358 10294"/>
                              <a:gd name="T153" fmla="*/ T152 w 90"/>
                              <a:gd name="T154" fmla="+- 0 425 394"/>
                              <a:gd name="T155" fmla="*/ 425 h 67"/>
                              <a:gd name="T156" fmla="+- 0 10378 10294"/>
                              <a:gd name="T157" fmla="*/ T156 w 90"/>
                              <a:gd name="T158" fmla="+- 0 455 394"/>
                              <a:gd name="T159" fmla="*/ 455 h 67"/>
                              <a:gd name="T160" fmla="+- 0 10376 10294"/>
                              <a:gd name="T161" fmla="*/ T160 w 90"/>
                              <a:gd name="T162" fmla="+- 0 446 394"/>
                              <a:gd name="T163" fmla="*/ 446 h 67"/>
                              <a:gd name="T164" fmla="+- 0 10369 10294"/>
                              <a:gd name="T165" fmla="*/ T164 w 90"/>
                              <a:gd name="T166" fmla="+- 0 425 394"/>
                              <a:gd name="T167" fmla="*/ 425 h 67"/>
                              <a:gd name="T168" fmla="+- 0 10383 10294"/>
                              <a:gd name="T169" fmla="*/ T168 w 90"/>
                              <a:gd name="T170" fmla="+- 0 430 394"/>
                              <a:gd name="T171" fmla="*/ 430 h 67"/>
                              <a:gd name="T172" fmla="+- 0 10378 10294"/>
                              <a:gd name="T173" fmla="*/ T172 w 90"/>
                              <a:gd name="T174" fmla="+- 0 455 394"/>
                              <a:gd name="T175" fmla="*/ 455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0" h="67">
                                <a:moveTo>
                                  <a:pt x="36" y="60"/>
                                </a:moveTo>
                                <a:lnTo>
                                  <a:pt x="24" y="60"/>
                                </a:lnTo>
                                <a:lnTo>
                                  <a:pt x="31" y="55"/>
                                </a:lnTo>
                                <a:lnTo>
                                  <a:pt x="31" y="47"/>
                                </a:lnTo>
                                <a:lnTo>
                                  <a:pt x="29" y="43"/>
                                </a:lnTo>
                                <a:lnTo>
                                  <a:pt x="25" y="40"/>
                                </a:lnTo>
                                <a:lnTo>
                                  <a:pt x="19" y="37"/>
                                </a:lnTo>
                                <a:lnTo>
                                  <a:pt x="13" y="34"/>
                                </a:lnTo>
                                <a:lnTo>
                                  <a:pt x="7" y="30"/>
                                </a:lnTo>
                                <a:lnTo>
                                  <a:pt x="2" y="26"/>
                                </a:lnTo>
                                <a:lnTo>
                                  <a:pt x="0" y="21"/>
                                </a:lnTo>
                                <a:lnTo>
                                  <a:pt x="0" y="13"/>
                                </a:lnTo>
                                <a:lnTo>
                                  <a:pt x="4" y="6"/>
                                </a:lnTo>
                                <a:lnTo>
                                  <a:pt x="10" y="2"/>
                                </a:lnTo>
                                <a:lnTo>
                                  <a:pt x="18" y="0"/>
                                </a:lnTo>
                                <a:lnTo>
                                  <a:pt x="32" y="0"/>
                                </a:lnTo>
                                <a:lnTo>
                                  <a:pt x="36" y="2"/>
                                </a:lnTo>
                                <a:lnTo>
                                  <a:pt x="36" y="7"/>
                                </a:lnTo>
                                <a:lnTo>
                                  <a:pt x="19" y="7"/>
                                </a:lnTo>
                                <a:lnTo>
                                  <a:pt x="14" y="8"/>
                                </a:lnTo>
                                <a:lnTo>
                                  <a:pt x="10" y="10"/>
                                </a:lnTo>
                                <a:lnTo>
                                  <a:pt x="8" y="14"/>
                                </a:lnTo>
                                <a:lnTo>
                                  <a:pt x="8" y="19"/>
                                </a:lnTo>
                                <a:lnTo>
                                  <a:pt x="10" y="23"/>
                                </a:lnTo>
                                <a:lnTo>
                                  <a:pt x="13" y="25"/>
                                </a:lnTo>
                                <a:lnTo>
                                  <a:pt x="19" y="28"/>
                                </a:lnTo>
                                <a:lnTo>
                                  <a:pt x="25" y="32"/>
                                </a:lnTo>
                                <a:lnTo>
                                  <a:pt x="32" y="35"/>
                                </a:lnTo>
                                <a:lnTo>
                                  <a:pt x="36" y="40"/>
                                </a:lnTo>
                                <a:lnTo>
                                  <a:pt x="39" y="46"/>
                                </a:lnTo>
                                <a:lnTo>
                                  <a:pt x="39" y="54"/>
                                </a:lnTo>
                                <a:lnTo>
                                  <a:pt x="36" y="60"/>
                                </a:lnTo>
                                <a:close/>
                                <a:moveTo>
                                  <a:pt x="36" y="11"/>
                                </a:moveTo>
                                <a:lnTo>
                                  <a:pt x="31" y="7"/>
                                </a:lnTo>
                                <a:lnTo>
                                  <a:pt x="36" y="7"/>
                                </a:lnTo>
                                <a:lnTo>
                                  <a:pt x="36" y="11"/>
                                </a:lnTo>
                                <a:close/>
                                <a:moveTo>
                                  <a:pt x="21" y="67"/>
                                </a:moveTo>
                                <a:lnTo>
                                  <a:pt x="14" y="67"/>
                                </a:lnTo>
                                <a:lnTo>
                                  <a:pt x="10" y="66"/>
                                </a:lnTo>
                                <a:lnTo>
                                  <a:pt x="5" y="65"/>
                                </a:lnTo>
                                <a:lnTo>
                                  <a:pt x="1" y="64"/>
                                </a:lnTo>
                                <a:lnTo>
                                  <a:pt x="0" y="63"/>
                                </a:lnTo>
                                <a:lnTo>
                                  <a:pt x="0" y="54"/>
                                </a:lnTo>
                                <a:lnTo>
                                  <a:pt x="1" y="55"/>
                                </a:lnTo>
                                <a:lnTo>
                                  <a:pt x="6" y="58"/>
                                </a:lnTo>
                                <a:lnTo>
                                  <a:pt x="10" y="59"/>
                                </a:lnTo>
                                <a:lnTo>
                                  <a:pt x="15" y="60"/>
                                </a:lnTo>
                                <a:lnTo>
                                  <a:pt x="36" y="60"/>
                                </a:lnTo>
                                <a:lnTo>
                                  <a:pt x="35" y="61"/>
                                </a:lnTo>
                                <a:lnTo>
                                  <a:pt x="29" y="65"/>
                                </a:lnTo>
                                <a:lnTo>
                                  <a:pt x="21" y="67"/>
                                </a:lnTo>
                                <a:close/>
                                <a:moveTo>
                                  <a:pt x="78" y="67"/>
                                </a:moveTo>
                                <a:lnTo>
                                  <a:pt x="59" y="67"/>
                                </a:lnTo>
                                <a:lnTo>
                                  <a:pt x="48" y="51"/>
                                </a:lnTo>
                                <a:lnTo>
                                  <a:pt x="48" y="20"/>
                                </a:lnTo>
                                <a:lnTo>
                                  <a:pt x="63" y="0"/>
                                </a:lnTo>
                                <a:lnTo>
                                  <a:pt x="82" y="0"/>
                                </a:lnTo>
                                <a:lnTo>
                                  <a:pt x="86" y="2"/>
                                </a:lnTo>
                                <a:lnTo>
                                  <a:pt x="86" y="6"/>
                                </a:lnTo>
                                <a:lnTo>
                                  <a:pt x="66" y="6"/>
                                </a:lnTo>
                                <a:lnTo>
                                  <a:pt x="56" y="21"/>
                                </a:lnTo>
                                <a:lnTo>
                                  <a:pt x="56" y="34"/>
                                </a:lnTo>
                                <a:lnTo>
                                  <a:pt x="61" y="34"/>
                                </a:lnTo>
                                <a:lnTo>
                                  <a:pt x="57" y="39"/>
                                </a:lnTo>
                                <a:lnTo>
                                  <a:pt x="57" y="51"/>
                                </a:lnTo>
                                <a:lnTo>
                                  <a:pt x="64" y="61"/>
                                </a:lnTo>
                                <a:lnTo>
                                  <a:pt x="84" y="61"/>
                                </a:lnTo>
                                <a:lnTo>
                                  <a:pt x="78" y="67"/>
                                </a:lnTo>
                                <a:close/>
                                <a:moveTo>
                                  <a:pt x="86" y="9"/>
                                </a:moveTo>
                                <a:lnTo>
                                  <a:pt x="81" y="6"/>
                                </a:lnTo>
                                <a:lnTo>
                                  <a:pt x="86" y="6"/>
                                </a:lnTo>
                                <a:lnTo>
                                  <a:pt x="86" y="9"/>
                                </a:lnTo>
                                <a:close/>
                                <a:moveTo>
                                  <a:pt x="61" y="34"/>
                                </a:moveTo>
                                <a:lnTo>
                                  <a:pt x="56" y="34"/>
                                </a:lnTo>
                                <a:lnTo>
                                  <a:pt x="61" y="25"/>
                                </a:lnTo>
                                <a:lnTo>
                                  <a:pt x="79" y="25"/>
                                </a:lnTo>
                                <a:lnTo>
                                  <a:pt x="85" y="31"/>
                                </a:lnTo>
                                <a:lnTo>
                                  <a:pt x="64" y="31"/>
                                </a:lnTo>
                                <a:lnTo>
                                  <a:pt x="61" y="34"/>
                                </a:lnTo>
                                <a:close/>
                                <a:moveTo>
                                  <a:pt x="84" y="61"/>
                                </a:moveTo>
                                <a:lnTo>
                                  <a:pt x="75" y="61"/>
                                </a:lnTo>
                                <a:lnTo>
                                  <a:pt x="82" y="52"/>
                                </a:lnTo>
                                <a:lnTo>
                                  <a:pt x="82" y="39"/>
                                </a:lnTo>
                                <a:lnTo>
                                  <a:pt x="75" y="31"/>
                                </a:lnTo>
                                <a:lnTo>
                                  <a:pt x="85" y="31"/>
                                </a:lnTo>
                                <a:lnTo>
                                  <a:pt x="89" y="36"/>
                                </a:lnTo>
                                <a:lnTo>
                                  <a:pt x="89" y="55"/>
                                </a:lnTo>
                                <a:lnTo>
                                  <a:pt x="84"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Rectangle 275"/>
                        <wps:cNvSpPr>
                          <a:spLocks noChangeArrowheads="1"/>
                        </wps:cNvSpPr>
                        <wps:spPr bwMode="auto">
                          <a:xfrm>
                            <a:off x="10073" y="491"/>
                            <a:ext cx="538" cy="4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Line 274"/>
                        <wps:cNvCnPr>
                          <a:cxnSpLocks noChangeShapeType="1"/>
                        </wps:cNvCnPr>
                        <wps:spPr bwMode="auto">
                          <a:xfrm>
                            <a:off x="10065" y="977"/>
                            <a:ext cx="531" cy="0"/>
                          </a:xfrm>
                          <a:prstGeom prst="line">
                            <a:avLst/>
                          </a:prstGeom>
                          <a:noFill/>
                          <a:ln w="538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3" name="Picture 2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153" y="509"/>
                            <a:ext cx="308" cy="240"/>
                          </a:xfrm>
                          <a:prstGeom prst="rect">
                            <a:avLst/>
                          </a:prstGeom>
                          <a:noFill/>
                          <a:extLst>
                            <a:ext uri="{909E8E84-426E-40DD-AFC4-6F175D3DCCD1}">
                              <a14:hiddenFill xmlns:a14="http://schemas.microsoft.com/office/drawing/2010/main">
                                <a:solidFill>
                                  <a:srgbClr val="FFFFFF"/>
                                </a:solidFill>
                              </a14:hiddenFill>
                            </a:ext>
                          </a:extLst>
                        </pic:spPr>
                      </pic:pic>
                      <wps:wsp>
                        <wps:cNvPr id="224" name="Rectangle 272"/>
                        <wps:cNvSpPr>
                          <a:spLocks noChangeArrowheads="1"/>
                        </wps:cNvSpPr>
                        <wps:spPr bwMode="auto">
                          <a:xfrm>
                            <a:off x="10073" y="984"/>
                            <a:ext cx="538" cy="4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5" name="Picture 2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161" y="1142"/>
                            <a:ext cx="308" cy="271"/>
                          </a:xfrm>
                          <a:prstGeom prst="rect">
                            <a:avLst/>
                          </a:prstGeom>
                          <a:noFill/>
                          <a:extLst>
                            <a:ext uri="{909E8E84-426E-40DD-AFC4-6F175D3DCCD1}">
                              <a14:hiddenFill xmlns:a14="http://schemas.microsoft.com/office/drawing/2010/main">
                                <a:solidFill>
                                  <a:srgbClr val="FFFFFF"/>
                                </a:solidFill>
                              </a14:hiddenFill>
                            </a:ext>
                          </a:extLst>
                        </pic:spPr>
                      </pic:pic>
                      <wps:wsp>
                        <wps:cNvPr id="226" name="Line 270"/>
                        <wps:cNvCnPr>
                          <a:cxnSpLocks noChangeShapeType="1"/>
                        </wps:cNvCnPr>
                        <wps:spPr bwMode="auto">
                          <a:xfrm>
                            <a:off x="10065" y="483"/>
                            <a:ext cx="539" cy="0"/>
                          </a:xfrm>
                          <a:prstGeom prst="line">
                            <a:avLst/>
                          </a:prstGeom>
                          <a:noFill/>
                          <a:ln w="5389">
                            <a:solidFill>
                              <a:srgbClr val="000000"/>
                            </a:solidFill>
                            <a:round/>
                            <a:headEnd/>
                            <a:tailEnd/>
                          </a:ln>
                          <a:extLst>
                            <a:ext uri="{909E8E84-426E-40DD-AFC4-6F175D3DCCD1}">
                              <a14:hiddenFill xmlns:a14="http://schemas.microsoft.com/office/drawing/2010/main">
                                <a:noFill/>
                              </a14:hiddenFill>
                            </a:ext>
                          </a:extLst>
                        </wps:spPr>
                        <wps:bodyPr/>
                      </wps:wsp>
                      <wps:wsp>
                        <wps:cNvPr id="227" name="Freeform 269"/>
                        <wps:cNvSpPr>
                          <a:spLocks/>
                        </wps:cNvSpPr>
                        <wps:spPr bwMode="auto">
                          <a:xfrm>
                            <a:off x="10065" y="336"/>
                            <a:ext cx="531" cy="1135"/>
                          </a:xfrm>
                          <a:custGeom>
                            <a:avLst/>
                            <a:gdLst>
                              <a:gd name="T0" fmla="+- 0 10065 10065"/>
                              <a:gd name="T1" fmla="*/ T0 w 531"/>
                              <a:gd name="T2" fmla="+- 0 413 336"/>
                              <a:gd name="T3" fmla="*/ 413 h 1135"/>
                              <a:gd name="T4" fmla="+- 0 10065 10065"/>
                              <a:gd name="T5" fmla="*/ T4 w 531"/>
                              <a:gd name="T6" fmla="+- 0 1393 336"/>
                              <a:gd name="T7" fmla="*/ 1393 h 1135"/>
                              <a:gd name="T8" fmla="+- 0 10071 10065"/>
                              <a:gd name="T9" fmla="*/ T8 w 531"/>
                              <a:gd name="T10" fmla="+- 0 1423 336"/>
                              <a:gd name="T11" fmla="*/ 1423 h 1135"/>
                              <a:gd name="T12" fmla="+- 0 10088 10065"/>
                              <a:gd name="T13" fmla="*/ T12 w 531"/>
                              <a:gd name="T14" fmla="+- 0 1448 336"/>
                              <a:gd name="T15" fmla="*/ 1448 h 1135"/>
                              <a:gd name="T16" fmla="+- 0 10112 10065"/>
                              <a:gd name="T17" fmla="*/ T16 w 531"/>
                              <a:gd name="T18" fmla="+- 0 1464 336"/>
                              <a:gd name="T19" fmla="*/ 1464 h 1135"/>
                              <a:gd name="T20" fmla="+- 0 10142 10065"/>
                              <a:gd name="T21" fmla="*/ T20 w 531"/>
                              <a:gd name="T22" fmla="+- 0 1470 336"/>
                              <a:gd name="T23" fmla="*/ 1470 h 1135"/>
                              <a:gd name="T24" fmla="+- 0 10519 10065"/>
                              <a:gd name="T25" fmla="*/ T24 w 531"/>
                              <a:gd name="T26" fmla="+- 0 1470 336"/>
                              <a:gd name="T27" fmla="*/ 1470 h 1135"/>
                              <a:gd name="T28" fmla="+- 0 10549 10065"/>
                              <a:gd name="T29" fmla="*/ T28 w 531"/>
                              <a:gd name="T30" fmla="+- 0 1464 336"/>
                              <a:gd name="T31" fmla="*/ 1464 h 1135"/>
                              <a:gd name="T32" fmla="+- 0 10574 10065"/>
                              <a:gd name="T33" fmla="*/ T32 w 531"/>
                              <a:gd name="T34" fmla="+- 0 1448 336"/>
                              <a:gd name="T35" fmla="*/ 1448 h 1135"/>
                              <a:gd name="T36" fmla="+- 0 10590 10065"/>
                              <a:gd name="T37" fmla="*/ T36 w 531"/>
                              <a:gd name="T38" fmla="+- 0 1423 336"/>
                              <a:gd name="T39" fmla="*/ 1423 h 1135"/>
                              <a:gd name="T40" fmla="+- 0 10596 10065"/>
                              <a:gd name="T41" fmla="*/ T40 w 531"/>
                              <a:gd name="T42" fmla="+- 0 1393 336"/>
                              <a:gd name="T43" fmla="*/ 1393 h 1135"/>
                              <a:gd name="T44" fmla="+- 0 10596 10065"/>
                              <a:gd name="T45" fmla="*/ T44 w 531"/>
                              <a:gd name="T46" fmla="+- 0 413 336"/>
                              <a:gd name="T47" fmla="*/ 413 h 1135"/>
                              <a:gd name="T48" fmla="+- 0 10590 10065"/>
                              <a:gd name="T49" fmla="*/ T48 w 531"/>
                              <a:gd name="T50" fmla="+- 0 383 336"/>
                              <a:gd name="T51" fmla="*/ 383 h 1135"/>
                              <a:gd name="T52" fmla="+- 0 10574 10065"/>
                              <a:gd name="T53" fmla="*/ T52 w 531"/>
                              <a:gd name="T54" fmla="+- 0 359 336"/>
                              <a:gd name="T55" fmla="*/ 359 h 1135"/>
                              <a:gd name="T56" fmla="+- 0 10549 10065"/>
                              <a:gd name="T57" fmla="*/ T56 w 531"/>
                              <a:gd name="T58" fmla="+- 0 342 336"/>
                              <a:gd name="T59" fmla="*/ 342 h 1135"/>
                              <a:gd name="T60" fmla="+- 0 10519 10065"/>
                              <a:gd name="T61" fmla="*/ T60 w 531"/>
                              <a:gd name="T62" fmla="+- 0 336 336"/>
                              <a:gd name="T63" fmla="*/ 336 h 1135"/>
                              <a:gd name="T64" fmla="+- 0 10142 10065"/>
                              <a:gd name="T65" fmla="*/ T64 w 531"/>
                              <a:gd name="T66" fmla="+- 0 336 336"/>
                              <a:gd name="T67" fmla="*/ 336 h 1135"/>
                              <a:gd name="T68" fmla="+- 0 10112 10065"/>
                              <a:gd name="T69" fmla="*/ T68 w 531"/>
                              <a:gd name="T70" fmla="+- 0 342 336"/>
                              <a:gd name="T71" fmla="*/ 342 h 1135"/>
                              <a:gd name="T72" fmla="+- 0 10088 10065"/>
                              <a:gd name="T73" fmla="*/ T72 w 531"/>
                              <a:gd name="T74" fmla="+- 0 359 336"/>
                              <a:gd name="T75" fmla="*/ 359 h 1135"/>
                              <a:gd name="T76" fmla="+- 0 10071 10065"/>
                              <a:gd name="T77" fmla="*/ T76 w 531"/>
                              <a:gd name="T78" fmla="+- 0 383 336"/>
                              <a:gd name="T79" fmla="*/ 383 h 1135"/>
                              <a:gd name="T80" fmla="+- 0 10065 10065"/>
                              <a:gd name="T81" fmla="*/ T80 w 531"/>
                              <a:gd name="T82" fmla="+- 0 413 336"/>
                              <a:gd name="T83" fmla="*/ 413 h 1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1" h="1135">
                                <a:moveTo>
                                  <a:pt x="0" y="77"/>
                                </a:moveTo>
                                <a:lnTo>
                                  <a:pt x="0" y="1057"/>
                                </a:lnTo>
                                <a:lnTo>
                                  <a:pt x="6" y="1087"/>
                                </a:lnTo>
                                <a:lnTo>
                                  <a:pt x="23" y="1112"/>
                                </a:lnTo>
                                <a:lnTo>
                                  <a:pt x="47" y="1128"/>
                                </a:lnTo>
                                <a:lnTo>
                                  <a:pt x="77" y="1134"/>
                                </a:lnTo>
                                <a:lnTo>
                                  <a:pt x="454" y="1134"/>
                                </a:lnTo>
                                <a:lnTo>
                                  <a:pt x="484" y="1128"/>
                                </a:lnTo>
                                <a:lnTo>
                                  <a:pt x="509" y="1112"/>
                                </a:lnTo>
                                <a:lnTo>
                                  <a:pt x="525" y="1087"/>
                                </a:lnTo>
                                <a:lnTo>
                                  <a:pt x="531" y="1057"/>
                                </a:lnTo>
                                <a:lnTo>
                                  <a:pt x="531" y="77"/>
                                </a:lnTo>
                                <a:lnTo>
                                  <a:pt x="525" y="47"/>
                                </a:lnTo>
                                <a:lnTo>
                                  <a:pt x="509" y="23"/>
                                </a:lnTo>
                                <a:lnTo>
                                  <a:pt x="484" y="6"/>
                                </a:lnTo>
                                <a:lnTo>
                                  <a:pt x="454" y="0"/>
                                </a:lnTo>
                                <a:lnTo>
                                  <a:pt x="77" y="0"/>
                                </a:lnTo>
                                <a:lnTo>
                                  <a:pt x="47" y="6"/>
                                </a:lnTo>
                                <a:lnTo>
                                  <a:pt x="23" y="23"/>
                                </a:lnTo>
                                <a:lnTo>
                                  <a:pt x="6" y="47"/>
                                </a:lnTo>
                                <a:lnTo>
                                  <a:pt x="0" y="77"/>
                                </a:lnTo>
                                <a:close/>
                              </a:path>
                            </a:pathLst>
                          </a:custGeom>
                          <a:noFill/>
                          <a:ln w="53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8" name="Picture 2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742" y="784"/>
                            <a:ext cx="69" cy="301"/>
                          </a:xfrm>
                          <a:prstGeom prst="rect">
                            <a:avLst/>
                          </a:prstGeom>
                          <a:noFill/>
                          <a:extLst>
                            <a:ext uri="{909E8E84-426E-40DD-AFC4-6F175D3DCCD1}">
                              <a14:hiddenFill xmlns:a14="http://schemas.microsoft.com/office/drawing/2010/main">
                                <a:solidFill>
                                  <a:srgbClr val="FFFFFF"/>
                                </a:solidFill>
                              </a14:hiddenFill>
                            </a:ext>
                          </a:extLst>
                        </pic:spPr>
                      </pic:pic>
                      <wps:wsp>
                        <wps:cNvPr id="229" name="Rectangle 267"/>
                        <wps:cNvSpPr>
                          <a:spLocks noChangeArrowheads="1"/>
                        </wps:cNvSpPr>
                        <wps:spPr bwMode="auto">
                          <a:xfrm>
                            <a:off x="9742" y="784"/>
                            <a:ext cx="69" cy="301"/>
                          </a:xfrm>
                          <a:prstGeom prst="rect">
                            <a:avLst/>
                          </a:prstGeom>
                          <a:noFill/>
                          <a:ln w="53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266"/>
                        <wps:cNvSpPr>
                          <a:spLocks/>
                        </wps:cNvSpPr>
                        <wps:spPr bwMode="auto">
                          <a:xfrm>
                            <a:off x="9699" y="1170"/>
                            <a:ext cx="214" cy="70"/>
                          </a:xfrm>
                          <a:custGeom>
                            <a:avLst/>
                            <a:gdLst>
                              <a:gd name="T0" fmla="+- 0 9699 9699"/>
                              <a:gd name="T1" fmla="*/ T0 w 214"/>
                              <a:gd name="T2" fmla="+- 0 1239 1170"/>
                              <a:gd name="T3" fmla="*/ 1239 h 70"/>
                              <a:gd name="T4" fmla="+- 0 9732 9699"/>
                              <a:gd name="T5" fmla="*/ T4 w 214"/>
                              <a:gd name="T6" fmla="+- 0 1174 1170"/>
                              <a:gd name="T7" fmla="*/ 1174 h 70"/>
                              <a:gd name="T8" fmla="+- 0 9707 9699"/>
                              <a:gd name="T9" fmla="*/ T8 w 214"/>
                              <a:gd name="T10" fmla="+- 0 1181 1170"/>
                              <a:gd name="T11" fmla="*/ 1181 h 70"/>
                              <a:gd name="T12" fmla="+- 0 9730 9699"/>
                              <a:gd name="T13" fmla="*/ T12 w 214"/>
                              <a:gd name="T14" fmla="+- 0 1203 1170"/>
                              <a:gd name="T15" fmla="*/ 1203 h 70"/>
                              <a:gd name="T16" fmla="+- 0 9707 9699"/>
                              <a:gd name="T17" fmla="*/ T16 w 214"/>
                              <a:gd name="T18" fmla="+- 0 1210 1170"/>
                              <a:gd name="T19" fmla="*/ 1210 h 70"/>
                              <a:gd name="T20" fmla="+- 0 9773 9699"/>
                              <a:gd name="T21" fmla="*/ T20 w 214"/>
                              <a:gd name="T22" fmla="+- 0 1240 1170"/>
                              <a:gd name="T23" fmla="*/ 1240 h 70"/>
                              <a:gd name="T24" fmla="+- 0 9740 9699"/>
                              <a:gd name="T25" fmla="*/ T24 w 214"/>
                              <a:gd name="T26" fmla="+- 0 1227 1170"/>
                              <a:gd name="T27" fmla="*/ 1227 h 70"/>
                              <a:gd name="T28" fmla="+- 0 9753 9699"/>
                              <a:gd name="T29" fmla="*/ T28 w 214"/>
                              <a:gd name="T30" fmla="+- 0 1192 1170"/>
                              <a:gd name="T31" fmla="*/ 1192 h 70"/>
                              <a:gd name="T32" fmla="+- 0 9780 9699"/>
                              <a:gd name="T33" fmla="*/ T32 w 214"/>
                              <a:gd name="T34" fmla="+- 0 1198 1170"/>
                              <a:gd name="T35" fmla="*/ 1198 h 70"/>
                              <a:gd name="T36" fmla="+- 0 9748 9699"/>
                              <a:gd name="T37" fmla="*/ T36 w 214"/>
                              <a:gd name="T38" fmla="+- 0 1208 1170"/>
                              <a:gd name="T39" fmla="*/ 1208 h 70"/>
                              <a:gd name="T40" fmla="+- 0 9756 9699"/>
                              <a:gd name="T41" fmla="*/ T40 w 214"/>
                              <a:gd name="T42" fmla="+- 0 1234 1170"/>
                              <a:gd name="T43" fmla="*/ 1234 h 70"/>
                              <a:gd name="T44" fmla="+- 0 9773 9699"/>
                              <a:gd name="T45" fmla="*/ T44 w 214"/>
                              <a:gd name="T46" fmla="+- 0 1240 1170"/>
                              <a:gd name="T47" fmla="*/ 1240 h 70"/>
                              <a:gd name="T48" fmla="+- 0 9770 9699"/>
                              <a:gd name="T49" fmla="*/ T48 w 214"/>
                              <a:gd name="T50" fmla="+- 0 1234 1170"/>
                              <a:gd name="T51" fmla="*/ 1234 h 70"/>
                              <a:gd name="T52" fmla="+- 0 9778 9699"/>
                              <a:gd name="T53" fmla="*/ T52 w 214"/>
                              <a:gd name="T54" fmla="+- 0 1207 1170"/>
                              <a:gd name="T55" fmla="*/ 1207 h 70"/>
                              <a:gd name="T56" fmla="+- 0 9780 9699"/>
                              <a:gd name="T57" fmla="*/ T56 w 214"/>
                              <a:gd name="T58" fmla="+- 0 1198 1170"/>
                              <a:gd name="T59" fmla="*/ 1198 h 70"/>
                              <a:gd name="T60" fmla="+- 0 9786 9699"/>
                              <a:gd name="T61" fmla="*/ T60 w 214"/>
                              <a:gd name="T62" fmla="+- 0 1227 1170"/>
                              <a:gd name="T63" fmla="*/ 1227 h 70"/>
                              <a:gd name="T64" fmla="+- 0 9809 9699"/>
                              <a:gd name="T65" fmla="*/ T64 w 214"/>
                              <a:gd name="T66" fmla="+- 0 1202 1170"/>
                              <a:gd name="T67" fmla="*/ 1202 h 70"/>
                              <a:gd name="T68" fmla="+- 0 9806 9699"/>
                              <a:gd name="T69" fmla="*/ T68 w 214"/>
                              <a:gd name="T70" fmla="+- 0 1197 1170"/>
                              <a:gd name="T71" fmla="*/ 1197 h 70"/>
                              <a:gd name="T72" fmla="+- 0 9820 9699"/>
                              <a:gd name="T73" fmla="*/ T72 w 214"/>
                              <a:gd name="T74" fmla="+- 0 1192 1170"/>
                              <a:gd name="T75" fmla="*/ 1192 h 70"/>
                              <a:gd name="T76" fmla="+- 0 9821 9699"/>
                              <a:gd name="T77" fmla="*/ T76 w 214"/>
                              <a:gd name="T78" fmla="+- 0 1199 1170"/>
                              <a:gd name="T79" fmla="*/ 1199 h 70"/>
                              <a:gd name="T80" fmla="+- 0 9809 9699"/>
                              <a:gd name="T81" fmla="*/ T80 w 214"/>
                              <a:gd name="T82" fmla="+- 0 1202 1170"/>
                              <a:gd name="T83" fmla="*/ 1202 h 70"/>
                              <a:gd name="T84" fmla="+- 0 9797 9699"/>
                              <a:gd name="T85" fmla="*/ T84 w 214"/>
                              <a:gd name="T86" fmla="+- 0 1239 1170"/>
                              <a:gd name="T87" fmla="*/ 1239 h 70"/>
                              <a:gd name="T88" fmla="+- 0 9805 9699"/>
                              <a:gd name="T89" fmla="*/ T88 w 214"/>
                              <a:gd name="T90" fmla="+- 0 1193 1170"/>
                              <a:gd name="T91" fmla="*/ 1193 h 70"/>
                              <a:gd name="T92" fmla="+- 0 9809 9699"/>
                              <a:gd name="T93" fmla="*/ T92 w 214"/>
                              <a:gd name="T94" fmla="+- 0 1202 1170"/>
                              <a:gd name="T95" fmla="*/ 1202 h 70"/>
                              <a:gd name="T96" fmla="+- 0 9805 9699"/>
                              <a:gd name="T97" fmla="*/ T96 w 214"/>
                              <a:gd name="T98" fmla="+- 0 1239 1170"/>
                              <a:gd name="T99" fmla="*/ 1239 h 70"/>
                              <a:gd name="T100" fmla="+- 0 9819 9699"/>
                              <a:gd name="T101" fmla="*/ T100 w 214"/>
                              <a:gd name="T102" fmla="+- 0 1199 1170"/>
                              <a:gd name="T103" fmla="*/ 1199 h 70"/>
                              <a:gd name="T104" fmla="+- 0 9821 9699"/>
                              <a:gd name="T105" fmla="*/ T104 w 214"/>
                              <a:gd name="T106" fmla="+- 0 1200 1170"/>
                              <a:gd name="T107" fmla="*/ 1200 h 70"/>
                              <a:gd name="T108" fmla="+- 0 9829 9699"/>
                              <a:gd name="T109" fmla="*/ T108 w 214"/>
                              <a:gd name="T110" fmla="+- 0 1239 1170"/>
                              <a:gd name="T111" fmla="*/ 1239 h 70"/>
                              <a:gd name="T112" fmla="+- 0 9837 9699"/>
                              <a:gd name="T113" fmla="*/ T112 w 214"/>
                              <a:gd name="T114" fmla="+- 0 1170 1170"/>
                              <a:gd name="T115" fmla="*/ 1170 h 70"/>
                              <a:gd name="T116" fmla="+- 0 9846 9699"/>
                              <a:gd name="T117" fmla="*/ T116 w 214"/>
                              <a:gd name="T118" fmla="+- 0 1214 1170"/>
                              <a:gd name="T119" fmla="*/ 1214 h 70"/>
                              <a:gd name="T120" fmla="+- 0 9846 9699"/>
                              <a:gd name="T121" fmla="*/ T120 w 214"/>
                              <a:gd name="T122" fmla="+- 0 1217 1170"/>
                              <a:gd name="T123" fmla="*/ 1217 h 70"/>
                              <a:gd name="T124" fmla="+- 0 9837 9699"/>
                              <a:gd name="T125" fmla="*/ T124 w 214"/>
                              <a:gd name="T126" fmla="+- 0 1239 1170"/>
                              <a:gd name="T127" fmla="*/ 1239 h 70"/>
                              <a:gd name="T128" fmla="+- 0 9837 9699"/>
                              <a:gd name="T129" fmla="*/ T128 w 214"/>
                              <a:gd name="T130" fmla="+- 0 1214 1170"/>
                              <a:gd name="T131" fmla="*/ 1214 h 70"/>
                              <a:gd name="T132" fmla="+- 0 9866 9699"/>
                              <a:gd name="T133" fmla="*/ T132 w 214"/>
                              <a:gd name="T134" fmla="+- 0 1193 1170"/>
                              <a:gd name="T135" fmla="*/ 1193 h 70"/>
                              <a:gd name="T136" fmla="+- 0 9868 9699"/>
                              <a:gd name="T137" fmla="*/ T136 w 214"/>
                              <a:gd name="T138" fmla="+- 0 1239 1170"/>
                              <a:gd name="T139" fmla="*/ 1239 h 70"/>
                              <a:gd name="T140" fmla="+- 0 9837 9699"/>
                              <a:gd name="T141" fmla="*/ T140 w 214"/>
                              <a:gd name="T142" fmla="+- 0 1217 1170"/>
                              <a:gd name="T143" fmla="*/ 1217 h 70"/>
                              <a:gd name="T144" fmla="+- 0 9868 9699"/>
                              <a:gd name="T145" fmla="*/ T144 w 214"/>
                              <a:gd name="T146" fmla="+- 0 1239 1170"/>
                              <a:gd name="T147" fmla="*/ 1239 h 70"/>
                              <a:gd name="T148" fmla="+- 0 9875 9699"/>
                              <a:gd name="T149" fmla="*/ T148 w 214"/>
                              <a:gd name="T150" fmla="+- 0 1179 1170"/>
                              <a:gd name="T151" fmla="*/ 1179 h 70"/>
                              <a:gd name="T152" fmla="+- 0 9898 9699"/>
                              <a:gd name="T153" fmla="*/ T152 w 214"/>
                              <a:gd name="T154" fmla="+- 0 1182 1170"/>
                              <a:gd name="T155" fmla="*/ 1182 h 70"/>
                              <a:gd name="T156" fmla="+- 0 9875 9699"/>
                              <a:gd name="T157" fmla="*/ T156 w 214"/>
                              <a:gd name="T158" fmla="+- 0 1187 1170"/>
                              <a:gd name="T159" fmla="*/ 1187 h 70"/>
                              <a:gd name="T160" fmla="+- 0 9890 9699"/>
                              <a:gd name="T161" fmla="*/ T160 w 214"/>
                              <a:gd name="T162" fmla="+- 0 1232 1170"/>
                              <a:gd name="T163" fmla="*/ 1232 h 70"/>
                              <a:gd name="T164" fmla="+- 0 9898 9699"/>
                              <a:gd name="T165" fmla="*/ T164 w 214"/>
                              <a:gd name="T166" fmla="+- 0 1182 1170"/>
                              <a:gd name="T167" fmla="*/ 1182 h 70"/>
                              <a:gd name="T168" fmla="+- 0 9912 9699"/>
                              <a:gd name="T169" fmla="*/ T168 w 214"/>
                              <a:gd name="T170" fmla="+- 0 1239 1170"/>
                              <a:gd name="T171" fmla="*/ 1239 h 70"/>
                              <a:gd name="T172" fmla="+- 0 9876 9699"/>
                              <a:gd name="T173" fmla="*/ T172 w 214"/>
                              <a:gd name="T174" fmla="+- 0 1232 1170"/>
                              <a:gd name="T175" fmla="*/ 1232 h 70"/>
                              <a:gd name="T176" fmla="+- 0 9912 9699"/>
                              <a:gd name="T177" fmla="*/ T176 w 214"/>
                              <a:gd name="T178" fmla="+- 0 1239 1170"/>
                              <a:gd name="T179" fmla="*/ 123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14" h="70">
                                <a:moveTo>
                                  <a:pt x="8" y="69"/>
                                </a:moveTo>
                                <a:lnTo>
                                  <a:pt x="0" y="69"/>
                                </a:lnTo>
                                <a:lnTo>
                                  <a:pt x="0" y="4"/>
                                </a:lnTo>
                                <a:lnTo>
                                  <a:pt x="33" y="4"/>
                                </a:lnTo>
                                <a:lnTo>
                                  <a:pt x="33" y="11"/>
                                </a:lnTo>
                                <a:lnTo>
                                  <a:pt x="8" y="11"/>
                                </a:lnTo>
                                <a:lnTo>
                                  <a:pt x="8" y="33"/>
                                </a:lnTo>
                                <a:lnTo>
                                  <a:pt x="31" y="33"/>
                                </a:lnTo>
                                <a:lnTo>
                                  <a:pt x="31" y="40"/>
                                </a:lnTo>
                                <a:lnTo>
                                  <a:pt x="8" y="40"/>
                                </a:lnTo>
                                <a:lnTo>
                                  <a:pt x="8" y="69"/>
                                </a:lnTo>
                                <a:close/>
                                <a:moveTo>
                                  <a:pt x="74" y="70"/>
                                </a:moveTo>
                                <a:lnTo>
                                  <a:pt x="53" y="70"/>
                                </a:lnTo>
                                <a:lnTo>
                                  <a:pt x="41" y="57"/>
                                </a:lnTo>
                                <a:lnTo>
                                  <a:pt x="41" y="35"/>
                                </a:lnTo>
                                <a:lnTo>
                                  <a:pt x="54" y="22"/>
                                </a:lnTo>
                                <a:lnTo>
                                  <a:pt x="75" y="22"/>
                                </a:lnTo>
                                <a:lnTo>
                                  <a:pt x="81" y="28"/>
                                </a:lnTo>
                                <a:lnTo>
                                  <a:pt x="57" y="28"/>
                                </a:lnTo>
                                <a:lnTo>
                                  <a:pt x="49" y="38"/>
                                </a:lnTo>
                                <a:lnTo>
                                  <a:pt x="49" y="54"/>
                                </a:lnTo>
                                <a:lnTo>
                                  <a:pt x="57" y="64"/>
                                </a:lnTo>
                                <a:lnTo>
                                  <a:pt x="80" y="64"/>
                                </a:lnTo>
                                <a:lnTo>
                                  <a:pt x="74" y="70"/>
                                </a:lnTo>
                                <a:close/>
                                <a:moveTo>
                                  <a:pt x="80" y="64"/>
                                </a:moveTo>
                                <a:lnTo>
                                  <a:pt x="71" y="64"/>
                                </a:lnTo>
                                <a:lnTo>
                                  <a:pt x="79" y="54"/>
                                </a:lnTo>
                                <a:lnTo>
                                  <a:pt x="79" y="37"/>
                                </a:lnTo>
                                <a:lnTo>
                                  <a:pt x="71" y="28"/>
                                </a:lnTo>
                                <a:lnTo>
                                  <a:pt x="81" y="28"/>
                                </a:lnTo>
                                <a:lnTo>
                                  <a:pt x="87" y="34"/>
                                </a:lnTo>
                                <a:lnTo>
                                  <a:pt x="87" y="57"/>
                                </a:lnTo>
                                <a:lnTo>
                                  <a:pt x="80" y="64"/>
                                </a:lnTo>
                                <a:close/>
                                <a:moveTo>
                                  <a:pt x="110" y="32"/>
                                </a:moveTo>
                                <a:lnTo>
                                  <a:pt x="106" y="32"/>
                                </a:lnTo>
                                <a:lnTo>
                                  <a:pt x="107" y="27"/>
                                </a:lnTo>
                                <a:lnTo>
                                  <a:pt x="114" y="22"/>
                                </a:lnTo>
                                <a:lnTo>
                                  <a:pt x="121" y="22"/>
                                </a:lnTo>
                                <a:lnTo>
                                  <a:pt x="122" y="22"/>
                                </a:lnTo>
                                <a:lnTo>
                                  <a:pt x="122" y="29"/>
                                </a:lnTo>
                                <a:lnTo>
                                  <a:pt x="112" y="29"/>
                                </a:lnTo>
                                <a:lnTo>
                                  <a:pt x="110" y="32"/>
                                </a:lnTo>
                                <a:close/>
                                <a:moveTo>
                                  <a:pt x="106" y="69"/>
                                </a:moveTo>
                                <a:lnTo>
                                  <a:pt x="98" y="69"/>
                                </a:lnTo>
                                <a:lnTo>
                                  <a:pt x="98" y="23"/>
                                </a:lnTo>
                                <a:lnTo>
                                  <a:pt x="106" y="23"/>
                                </a:lnTo>
                                <a:lnTo>
                                  <a:pt x="106" y="32"/>
                                </a:lnTo>
                                <a:lnTo>
                                  <a:pt x="110" y="32"/>
                                </a:lnTo>
                                <a:lnTo>
                                  <a:pt x="106" y="38"/>
                                </a:lnTo>
                                <a:lnTo>
                                  <a:pt x="106" y="69"/>
                                </a:lnTo>
                                <a:close/>
                                <a:moveTo>
                                  <a:pt x="122" y="30"/>
                                </a:moveTo>
                                <a:lnTo>
                                  <a:pt x="120" y="29"/>
                                </a:lnTo>
                                <a:lnTo>
                                  <a:pt x="122" y="29"/>
                                </a:lnTo>
                                <a:lnTo>
                                  <a:pt x="122" y="30"/>
                                </a:lnTo>
                                <a:close/>
                                <a:moveTo>
                                  <a:pt x="138" y="69"/>
                                </a:moveTo>
                                <a:lnTo>
                                  <a:pt x="130" y="69"/>
                                </a:lnTo>
                                <a:lnTo>
                                  <a:pt x="130" y="0"/>
                                </a:lnTo>
                                <a:lnTo>
                                  <a:pt x="138" y="0"/>
                                </a:lnTo>
                                <a:lnTo>
                                  <a:pt x="138" y="44"/>
                                </a:lnTo>
                                <a:lnTo>
                                  <a:pt x="147" y="44"/>
                                </a:lnTo>
                                <a:lnTo>
                                  <a:pt x="146" y="45"/>
                                </a:lnTo>
                                <a:lnTo>
                                  <a:pt x="147" y="47"/>
                                </a:lnTo>
                                <a:lnTo>
                                  <a:pt x="138" y="47"/>
                                </a:lnTo>
                                <a:lnTo>
                                  <a:pt x="138" y="69"/>
                                </a:lnTo>
                                <a:close/>
                                <a:moveTo>
                                  <a:pt x="147" y="44"/>
                                </a:moveTo>
                                <a:lnTo>
                                  <a:pt x="138" y="44"/>
                                </a:lnTo>
                                <a:lnTo>
                                  <a:pt x="157" y="23"/>
                                </a:lnTo>
                                <a:lnTo>
                                  <a:pt x="167" y="23"/>
                                </a:lnTo>
                                <a:lnTo>
                                  <a:pt x="147" y="44"/>
                                </a:lnTo>
                                <a:close/>
                                <a:moveTo>
                                  <a:pt x="169" y="69"/>
                                </a:moveTo>
                                <a:lnTo>
                                  <a:pt x="158" y="69"/>
                                </a:lnTo>
                                <a:lnTo>
                                  <a:pt x="138" y="47"/>
                                </a:lnTo>
                                <a:lnTo>
                                  <a:pt x="147" y="47"/>
                                </a:lnTo>
                                <a:lnTo>
                                  <a:pt x="169" y="69"/>
                                </a:lnTo>
                                <a:close/>
                                <a:moveTo>
                                  <a:pt x="176" y="17"/>
                                </a:moveTo>
                                <a:lnTo>
                                  <a:pt x="176" y="9"/>
                                </a:lnTo>
                                <a:lnTo>
                                  <a:pt x="199" y="3"/>
                                </a:lnTo>
                                <a:lnTo>
                                  <a:pt x="199" y="12"/>
                                </a:lnTo>
                                <a:lnTo>
                                  <a:pt x="191" y="12"/>
                                </a:lnTo>
                                <a:lnTo>
                                  <a:pt x="176" y="17"/>
                                </a:lnTo>
                                <a:close/>
                                <a:moveTo>
                                  <a:pt x="199" y="62"/>
                                </a:moveTo>
                                <a:lnTo>
                                  <a:pt x="191" y="62"/>
                                </a:lnTo>
                                <a:lnTo>
                                  <a:pt x="191" y="12"/>
                                </a:lnTo>
                                <a:lnTo>
                                  <a:pt x="199" y="12"/>
                                </a:lnTo>
                                <a:lnTo>
                                  <a:pt x="199" y="62"/>
                                </a:lnTo>
                                <a:close/>
                                <a:moveTo>
                                  <a:pt x="213" y="69"/>
                                </a:moveTo>
                                <a:lnTo>
                                  <a:pt x="177" y="69"/>
                                </a:lnTo>
                                <a:lnTo>
                                  <a:pt x="177" y="62"/>
                                </a:lnTo>
                                <a:lnTo>
                                  <a:pt x="213" y="62"/>
                                </a:lnTo>
                                <a:lnTo>
                                  <a:pt x="213"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1" name="Picture 2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502" y="446"/>
                            <a:ext cx="308" cy="1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2" name="Picture 2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750" y="737"/>
                            <a:ext cx="69" cy="301"/>
                          </a:xfrm>
                          <a:prstGeom prst="rect">
                            <a:avLst/>
                          </a:prstGeom>
                          <a:noFill/>
                          <a:extLst>
                            <a:ext uri="{909E8E84-426E-40DD-AFC4-6F175D3DCCD1}">
                              <a14:hiddenFill xmlns:a14="http://schemas.microsoft.com/office/drawing/2010/main">
                                <a:solidFill>
                                  <a:srgbClr val="FFFFFF"/>
                                </a:solidFill>
                              </a14:hiddenFill>
                            </a:ext>
                          </a:extLst>
                        </pic:spPr>
                      </pic:pic>
                      <wps:wsp>
                        <wps:cNvPr id="233" name="Rectangle 263"/>
                        <wps:cNvSpPr>
                          <a:spLocks noChangeArrowheads="1"/>
                        </wps:cNvSpPr>
                        <wps:spPr bwMode="auto">
                          <a:xfrm>
                            <a:off x="10750" y="737"/>
                            <a:ext cx="69" cy="301"/>
                          </a:xfrm>
                          <a:prstGeom prst="rect">
                            <a:avLst/>
                          </a:prstGeom>
                          <a:noFill/>
                          <a:ln w="53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62"/>
                        <wps:cNvSpPr>
                          <a:spLocks/>
                        </wps:cNvSpPr>
                        <wps:spPr bwMode="auto">
                          <a:xfrm>
                            <a:off x="10768" y="631"/>
                            <a:ext cx="206" cy="69"/>
                          </a:xfrm>
                          <a:custGeom>
                            <a:avLst/>
                            <a:gdLst>
                              <a:gd name="T0" fmla="+- 0 10785 10768"/>
                              <a:gd name="T1" fmla="*/ T0 w 206"/>
                              <a:gd name="T2" fmla="+- 0 693 631"/>
                              <a:gd name="T3" fmla="*/ 693 h 69"/>
                              <a:gd name="T4" fmla="+- 0 10792 10768"/>
                              <a:gd name="T5" fmla="*/ T4 w 206"/>
                              <a:gd name="T6" fmla="+- 0 634 631"/>
                              <a:gd name="T7" fmla="*/ 634 h 69"/>
                              <a:gd name="T8" fmla="+- 0 10788 10768"/>
                              <a:gd name="T9" fmla="*/ T8 w 206"/>
                              <a:gd name="T10" fmla="+- 0 693 631"/>
                              <a:gd name="T11" fmla="*/ 693 h 69"/>
                              <a:gd name="T12" fmla="+- 0 10771 10768"/>
                              <a:gd name="T13" fmla="*/ T12 w 206"/>
                              <a:gd name="T14" fmla="+- 0 700 631"/>
                              <a:gd name="T15" fmla="*/ 700 h 69"/>
                              <a:gd name="T16" fmla="+- 0 10768 10768"/>
                              <a:gd name="T17" fmla="*/ T16 w 206"/>
                              <a:gd name="T18" fmla="+- 0 691 631"/>
                              <a:gd name="T19" fmla="*/ 691 h 69"/>
                              <a:gd name="T20" fmla="+- 0 10788 10768"/>
                              <a:gd name="T21" fmla="*/ T20 w 206"/>
                              <a:gd name="T22" fmla="+- 0 693 631"/>
                              <a:gd name="T23" fmla="*/ 693 h 69"/>
                              <a:gd name="T24" fmla="+- 0 10838 10768"/>
                              <a:gd name="T25" fmla="*/ T24 w 206"/>
                              <a:gd name="T26" fmla="+- 0 700 631"/>
                              <a:gd name="T27" fmla="*/ 700 h 69"/>
                              <a:gd name="T28" fmla="+- 0 10805 10768"/>
                              <a:gd name="T29" fmla="*/ T28 w 206"/>
                              <a:gd name="T30" fmla="+- 0 687 631"/>
                              <a:gd name="T31" fmla="*/ 687 h 69"/>
                              <a:gd name="T32" fmla="+- 0 10817 10768"/>
                              <a:gd name="T33" fmla="*/ T32 w 206"/>
                              <a:gd name="T34" fmla="+- 0 651 631"/>
                              <a:gd name="T35" fmla="*/ 651 h 69"/>
                              <a:gd name="T36" fmla="+- 0 10844 10768"/>
                              <a:gd name="T37" fmla="*/ T36 w 206"/>
                              <a:gd name="T38" fmla="+- 0 658 631"/>
                              <a:gd name="T39" fmla="*/ 658 h 69"/>
                              <a:gd name="T40" fmla="+- 0 10812 10768"/>
                              <a:gd name="T41" fmla="*/ T40 w 206"/>
                              <a:gd name="T42" fmla="+- 0 667 631"/>
                              <a:gd name="T43" fmla="*/ 667 h 69"/>
                              <a:gd name="T44" fmla="+- 0 10821 10768"/>
                              <a:gd name="T45" fmla="*/ T44 w 206"/>
                              <a:gd name="T46" fmla="+- 0 694 631"/>
                              <a:gd name="T47" fmla="*/ 694 h 69"/>
                              <a:gd name="T48" fmla="+- 0 10838 10768"/>
                              <a:gd name="T49" fmla="*/ T48 w 206"/>
                              <a:gd name="T50" fmla="+- 0 700 631"/>
                              <a:gd name="T51" fmla="*/ 700 h 69"/>
                              <a:gd name="T52" fmla="+- 0 10835 10768"/>
                              <a:gd name="T53" fmla="*/ T52 w 206"/>
                              <a:gd name="T54" fmla="+- 0 694 631"/>
                              <a:gd name="T55" fmla="*/ 694 h 69"/>
                              <a:gd name="T56" fmla="+- 0 10843 10768"/>
                              <a:gd name="T57" fmla="*/ T56 w 206"/>
                              <a:gd name="T58" fmla="+- 0 667 631"/>
                              <a:gd name="T59" fmla="*/ 667 h 69"/>
                              <a:gd name="T60" fmla="+- 0 10844 10768"/>
                              <a:gd name="T61" fmla="*/ T60 w 206"/>
                              <a:gd name="T62" fmla="+- 0 658 631"/>
                              <a:gd name="T63" fmla="*/ 658 h 69"/>
                              <a:gd name="T64" fmla="+- 0 10850 10768"/>
                              <a:gd name="T65" fmla="*/ T64 w 206"/>
                              <a:gd name="T66" fmla="+- 0 687 631"/>
                              <a:gd name="T67" fmla="*/ 687 h 69"/>
                              <a:gd name="T68" fmla="+- 0 10868 10768"/>
                              <a:gd name="T69" fmla="*/ T68 w 206"/>
                              <a:gd name="T70" fmla="+- 0 641 631"/>
                              <a:gd name="T71" fmla="*/ 641 h 69"/>
                              <a:gd name="T72" fmla="+- 0 10861 10768"/>
                              <a:gd name="T73" fmla="*/ T72 w 206"/>
                              <a:gd name="T74" fmla="+- 0 638 631"/>
                              <a:gd name="T75" fmla="*/ 638 h 69"/>
                              <a:gd name="T76" fmla="+- 0 10864 10768"/>
                              <a:gd name="T77" fmla="*/ T76 w 206"/>
                              <a:gd name="T78" fmla="+- 0 631 631"/>
                              <a:gd name="T79" fmla="*/ 631 h 69"/>
                              <a:gd name="T80" fmla="+- 0 10871 10768"/>
                              <a:gd name="T81" fmla="*/ T80 w 206"/>
                              <a:gd name="T82" fmla="+- 0 634 631"/>
                              <a:gd name="T83" fmla="*/ 634 h 69"/>
                              <a:gd name="T84" fmla="+- 0 10868 10768"/>
                              <a:gd name="T85" fmla="*/ T84 w 206"/>
                              <a:gd name="T86" fmla="+- 0 641 631"/>
                              <a:gd name="T87" fmla="*/ 641 h 69"/>
                              <a:gd name="T88" fmla="+- 0 10862 10768"/>
                              <a:gd name="T89" fmla="*/ T88 w 206"/>
                              <a:gd name="T90" fmla="+- 0 699 631"/>
                              <a:gd name="T91" fmla="*/ 699 h 69"/>
                              <a:gd name="T92" fmla="+- 0 10869 10768"/>
                              <a:gd name="T93" fmla="*/ T92 w 206"/>
                              <a:gd name="T94" fmla="+- 0 653 631"/>
                              <a:gd name="T95" fmla="*/ 653 h 69"/>
                              <a:gd name="T96" fmla="+- 0 10897 10768"/>
                              <a:gd name="T97" fmla="*/ T96 w 206"/>
                              <a:gd name="T98" fmla="+- 0 660 631"/>
                              <a:gd name="T99" fmla="*/ 660 h 69"/>
                              <a:gd name="T100" fmla="+- 0 10897 10768"/>
                              <a:gd name="T101" fmla="*/ T100 w 206"/>
                              <a:gd name="T102" fmla="+- 0 651 631"/>
                              <a:gd name="T103" fmla="*/ 651 h 69"/>
                              <a:gd name="T104" fmla="+- 0 10920 10768"/>
                              <a:gd name="T105" fmla="*/ T104 w 206"/>
                              <a:gd name="T106" fmla="+- 0 658 631"/>
                              <a:gd name="T107" fmla="*/ 658 h 69"/>
                              <a:gd name="T108" fmla="+- 0 10897 10768"/>
                              <a:gd name="T109" fmla="*/ T108 w 206"/>
                              <a:gd name="T110" fmla="+- 0 660 631"/>
                              <a:gd name="T111" fmla="*/ 660 h 69"/>
                              <a:gd name="T112" fmla="+- 0 10884 10768"/>
                              <a:gd name="T113" fmla="*/ T112 w 206"/>
                              <a:gd name="T114" fmla="+- 0 699 631"/>
                              <a:gd name="T115" fmla="*/ 699 h 69"/>
                              <a:gd name="T116" fmla="+- 0 10892 10768"/>
                              <a:gd name="T117" fmla="*/ T116 w 206"/>
                              <a:gd name="T118" fmla="+- 0 653 631"/>
                              <a:gd name="T119" fmla="*/ 653 h 69"/>
                              <a:gd name="T120" fmla="+- 0 10897 10768"/>
                              <a:gd name="T121" fmla="*/ T120 w 206"/>
                              <a:gd name="T122" fmla="+- 0 660 631"/>
                              <a:gd name="T123" fmla="*/ 660 h 69"/>
                              <a:gd name="T124" fmla="+- 0 10892 10768"/>
                              <a:gd name="T125" fmla="*/ T124 w 206"/>
                              <a:gd name="T126" fmla="+- 0 699 631"/>
                              <a:gd name="T127" fmla="*/ 699 h 69"/>
                              <a:gd name="T128" fmla="+- 0 10915 10768"/>
                              <a:gd name="T129" fmla="*/ T128 w 206"/>
                              <a:gd name="T130" fmla="+- 0 699 631"/>
                              <a:gd name="T131" fmla="*/ 699 h 69"/>
                              <a:gd name="T132" fmla="+- 0 10920 10768"/>
                              <a:gd name="T133" fmla="*/ T132 w 206"/>
                              <a:gd name="T134" fmla="+- 0 658 631"/>
                              <a:gd name="T135" fmla="*/ 658 h 69"/>
                              <a:gd name="T136" fmla="+- 0 10923 10768"/>
                              <a:gd name="T137" fmla="*/ T136 w 206"/>
                              <a:gd name="T138" fmla="+- 0 699 631"/>
                              <a:gd name="T139" fmla="*/ 699 h 69"/>
                              <a:gd name="T140" fmla="+- 0 10937 10768"/>
                              <a:gd name="T141" fmla="*/ T140 w 206"/>
                              <a:gd name="T142" fmla="+- 0 639 631"/>
                              <a:gd name="T143" fmla="*/ 639 h 69"/>
                              <a:gd name="T144" fmla="+- 0 10959 10768"/>
                              <a:gd name="T145" fmla="*/ T144 w 206"/>
                              <a:gd name="T146" fmla="+- 0 642 631"/>
                              <a:gd name="T147" fmla="*/ 642 h 69"/>
                              <a:gd name="T148" fmla="+- 0 10937 10768"/>
                              <a:gd name="T149" fmla="*/ T148 w 206"/>
                              <a:gd name="T150" fmla="+- 0 646 631"/>
                              <a:gd name="T151" fmla="*/ 646 h 69"/>
                              <a:gd name="T152" fmla="+- 0 10952 10768"/>
                              <a:gd name="T153" fmla="*/ T152 w 206"/>
                              <a:gd name="T154" fmla="+- 0 692 631"/>
                              <a:gd name="T155" fmla="*/ 692 h 69"/>
                              <a:gd name="T156" fmla="+- 0 10959 10768"/>
                              <a:gd name="T157" fmla="*/ T156 w 206"/>
                              <a:gd name="T158" fmla="+- 0 642 631"/>
                              <a:gd name="T159" fmla="*/ 642 h 69"/>
                              <a:gd name="T160" fmla="+- 0 10974 10768"/>
                              <a:gd name="T161" fmla="*/ T160 w 206"/>
                              <a:gd name="T162" fmla="+- 0 699 631"/>
                              <a:gd name="T163" fmla="*/ 699 h 69"/>
                              <a:gd name="T164" fmla="+- 0 10937 10768"/>
                              <a:gd name="T165" fmla="*/ T164 w 206"/>
                              <a:gd name="T166" fmla="+- 0 692 631"/>
                              <a:gd name="T167" fmla="*/ 692 h 69"/>
                              <a:gd name="T168" fmla="+- 0 10974 10768"/>
                              <a:gd name="T169" fmla="*/ T168 w 206"/>
                              <a:gd name="T170" fmla="+- 0 699 631"/>
                              <a:gd name="T171" fmla="*/ 699 h 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06" h="69">
                                <a:moveTo>
                                  <a:pt x="20" y="62"/>
                                </a:moveTo>
                                <a:lnTo>
                                  <a:pt x="17" y="62"/>
                                </a:lnTo>
                                <a:lnTo>
                                  <a:pt x="17" y="3"/>
                                </a:lnTo>
                                <a:lnTo>
                                  <a:pt x="24" y="3"/>
                                </a:lnTo>
                                <a:lnTo>
                                  <a:pt x="24" y="56"/>
                                </a:lnTo>
                                <a:lnTo>
                                  <a:pt x="20" y="62"/>
                                </a:lnTo>
                                <a:close/>
                                <a:moveTo>
                                  <a:pt x="15" y="69"/>
                                </a:moveTo>
                                <a:lnTo>
                                  <a:pt x="3" y="69"/>
                                </a:lnTo>
                                <a:lnTo>
                                  <a:pt x="0" y="68"/>
                                </a:lnTo>
                                <a:lnTo>
                                  <a:pt x="0" y="60"/>
                                </a:lnTo>
                                <a:lnTo>
                                  <a:pt x="3" y="62"/>
                                </a:lnTo>
                                <a:lnTo>
                                  <a:pt x="20" y="62"/>
                                </a:lnTo>
                                <a:lnTo>
                                  <a:pt x="15" y="69"/>
                                </a:lnTo>
                                <a:close/>
                                <a:moveTo>
                                  <a:pt x="70" y="69"/>
                                </a:moveTo>
                                <a:lnTo>
                                  <a:pt x="49" y="69"/>
                                </a:lnTo>
                                <a:lnTo>
                                  <a:pt x="37" y="56"/>
                                </a:lnTo>
                                <a:lnTo>
                                  <a:pt x="37" y="34"/>
                                </a:lnTo>
                                <a:lnTo>
                                  <a:pt x="49" y="20"/>
                                </a:lnTo>
                                <a:lnTo>
                                  <a:pt x="71" y="20"/>
                                </a:lnTo>
                                <a:lnTo>
                                  <a:pt x="76" y="27"/>
                                </a:lnTo>
                                <a:lnTo>
                                  <a:pt x="53" y="27"/>
                                </a:lnTo>
                                <a:lnTo>
                                  <a:pt x="44" y="36"/>
                                </a:lnTo>
                                <a:lnTo>
                                  <a:pt x="44" y="53"/>
                                </a:lnTo>
                                <a:lnTo>
                                  <a:pt x="53" y="63"/>
                                </a:lnTo>
                                <a:lnTo>
                                  <a:pt x="75" y="63"/>
                                </a:lnTo>
                                <a:lnTo>
                                  <a:pt x="70" y="69"/>
                                </a:lnTo>
                                <a:close/>
                                <a:moveTo>
                                  <a:pt x="75" y="63"/>
                                </a:moveTo>
                                <a:lnTo>
                                  <a:pt x="67" y="63"/>
                                </a:lnTo>
                                <a:lnTo>
                                  <a:pt x="75" y="53"/>
                                </a:lnTo>
                                <a:lnTo>
                                  <a:pt x="75" y="36"/>
                                </a:lnTo>
                                <a:lnTo>
                                  <a:pt x="67" y="27"/>
                                </a:lnTo>
                                <a:lnTo>
                                  <a:pt x="76" y="27"/>
                                </a:lnTo>
                                <a:lnTo>
                                  <a:pt x="82" y="33"/>
                                </a:lnTo>
                                <a:lnTo>
                                  <a:pt x="82" y="56"/>
                                </a:lnTo>
                                <a:lnTo>
                                  <a:pt x="75" y="63"/>
                                </a:lnTo>
                                <a:close/>
                                <a:moveTo>
                                  <a:pt x="100" y="10"/>
                                </a:moveTo>
                                <a:lnTo>
                                  <a:pt x="96" y="10"/>
                                </a:lnTo>
                                <a:lnTo>
                                  <a:pt x="93" y="7"/>
                                </a:lnTo>
                                <a:lnTo>
                                  <a:pt x="93" y="3"/>
                                </a:lnTo>
                                <a:lnTo>
                                  <a:pt x="96" y="0"/>
                                </a:lnTo>
                                <a:lnTo>
                                  <a:pt x="100" y="0"/>
                                </a:lnTo>
                                <a:lnTo>
                                  <a:pt x="103" y="3"/>
                                </a:lnTo>
                                <a:lnTo>
                                  <a:pt x="103" y="7"/>
                                </a:lnTo>
                                <a:lnTo>
                                  <a:pt x="100" y="10"/>
                                </a:lnTo>
                                <a:close/>
                                <a:moveTo>
                                  <a:pt x="101" y="68"/>
                                </a:moveTo>
                                <a:lnTo>
                                  <a:pt x="94" y="68"/>
                                </a:lnTo>
                                <a:lnTo>
                                  <a:pt x="94" y="22"/>
                                </a:lnTo>
                                <a:lnTo>
                                  <a:pt x="101" y="22"/>
                                </a:lnTo>
                                <a:lnTo>
                                  <a:pt x="101" y="68"/>
                                </a:lnTo>
                                <a:close/>
                                <a:moveTo>
                                  <a:pt x="129" y="29"/>
                                </a:moveTo>
                                <a:lnTo>
                                  <a:pt x="124" y="29"/>
                                </a:lnTo>
                                <a:lnTo>
                                  <a:pt x="129" y="20"/>
                                </a:lnTo>
                                <a:lnTo>
                                  <a:pt x="147" y="20"/>
                                </a:lnTo>
                                <a:lnTo>
                                  <a:pt x="152" y="27"/>
                                </a:lnTo>
                                <a:lnTo>
                                  <a:pt x="131" y="27"/>
                                </a:lnTo>
                                <a:lnTo>
                                  <a:pt x="129" y="29"/>
                                </a:lnTo>
                                <a:close/>
                                <a:moveTo>
                                  <a:pt x="124" y="68"/>
                                </a:moveTo>
                                <a:lnTo>
                                  <a:pt x="116" y="68"/>
                                </a:lnTo>
                                <a:lnTo>
                                  <a:pt x="116" y="22"/>
                                </a:lnTo>
                                <a:lnTo>
                                  <a:pt x="124" y="22"/>
                                </a:lnTo>
                                <a:lnTo>
                                  <a:pt x="124" y="29"/>
                                </a:lnTo>
                                <a:lnTo>
                                  <a:pt x="129" y="29"/>
                                </a:lnTo>
                                <a:lnTo>
                                  <a:pt x="124" y="35"/>
                                </a:lnTo>
                                <a:lnTo>
                                  <a:pt x="124" y="68"/>
                                </a:lnTo>
                                <a:close/>
                                <a:moveTo>
                                  <a:pt x="155" y="68"/>
                                </a:moveTo>
                                <a:lnTo>
                                  <a:pt x="147" y="68"/>
                                </a:lnTo>
                                <a:lnTo>
                                  <a:pt x="147" y="27"/>
                                </a:lnTo>
                                <a:lnTo>
                                  <a:pt x="152" y="27"/>
                                </a:lnTo>
                                <a:lnTo>
                                  <a:pt x="155" y="30"/>
                                </a:lnTo>
                                <a:lnTo>
                                  <a:pt x="155" y="68"/>
                                </a:lnTo>
                                <a:close/>
                                <a:moveTo>
                                  <a:pt x="169" y="15"/>
                                </a:moveTo>
                                <a:lnTo>
                                  <a:pt x="169" y="8"/>
                                </a:lnTo>
                                <a:lnTo>
                                  <a:pt x="191" y="2"/>
                                </a:lnTo>
                                <a:lnTo>
                                  <a:pt x="191" y="11"/>
                                </a:lnTo>
                                <a:lnTo>
                                  <a:pt x="184" y="11"/>
                                </a:lnTo>
                                <a:lnTo>
                                  <a:pt x="169" y="15"/>
                                </a:lnTo>
                                <a:close/>
                                <a:moveTo>
                                  <a:pt x="191" y="61"/>
                                </a:moveTo>
                                <a:lnTo>
                                  <a:pt x="184" y="61"/>
                                </a:lnTo>
                                <a:lnTo>
                                  <a:pt x="184" y="11"/>
                                </a:lnTo>
                                <a:lnTo>
                                  <a:pt x="191" y="11"/>
                                </a:lnTo>
                                <a:lnTo>
                                  <a:pt x="191" y="61"/>
                                </a:lnTo>
                                <a:close/>
                                <a:moveTo>
                                  <a:pt x="206" y="68"/>
                                </a:moveTo>
                                <a:lnTo>
                                  <a:pt x="169" y="68"/>
                                </a:lnTo>
                                <a:lnTo>
                                  <a:pt x="169" y="61"/>
                                </a:lnTo>
                                <a:lnTo>
                                  <a:pt x="206" y="61"/>
                                </a:lnTo>
                                <a:lnTo>
                                  <a:pt x="206"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5" name="Picture 2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008" y="842"/>
                            <a:ext cx="146" cy="146"/>
                          </a:xfrm>
                          <a:prstGeom prst="rect">
                            <a:avLst/>
                          </a:prstGeom>
                          <a:noFill/>
                          <a:extLst>
                            <a:ext uri="{909E8E84-426E-40DD-AFC4-6F175D3DCCD1}">
                              <a14:hiddenFill xmlns:a14="http://schemas.microsoft.com/office/drawing/2010/main">
                                <a:solidFill>
                                  <a:srgbClr val="FFFFFF"/>
                                </a:solidFill>
                              </a14:hiddenFill>
                            </a:ext>
                          </a:extLst>
                        </pic:spPr>
                      </pic:pic>
                      <wps:wsp>
                        <wps:cNvPr id="236" name="AutoShape 260"/>
                        <wps:cNvSpPr>
                          <a:spLocks/>
                        </wps:cNvSpPr>
                        <wps:spPr bwMode="auto">
                          <a:xfrm>
                            <a:off x="11077" y="1054"/>
                            <a:ext cx="28" cy="70"/>
                          </a:xfrm>
                          <a:custGeom>
                            <a:avLst/>
                            <a:gdLst>
                              <a:gd name="T0" fmla="+- 0 11093 11077"/>
                              <a:gd name="T1" fmla="*/ T0 w 28"/>
                              <a:gd name="T2" fmla="+- 0 1077 1054"/>
                              <a:gd name="T3" fmla="*/ 1077 h 70"/>
                              <a:gd name="T4" fmla="+- 0 11085 11077"/>
                              <a:gd name="T5" fmla="*/ T4 w 28"/>
                              <a:gd name="T6" fmla="+- 0 1077 1054"/>
                              <a:gd name="T7" fmla="*/ 1077 h 70"/>
                              <a:gd name="T8" fmla="+- 0 11085 11077"/>
                              <a:gd name="T9" fmla="*/ T8 w 28"/>
                              <a:gd name="T10" fmla="+- 0 1062 1054"/>
                              <a:gd name="T11" fmla="*/ 1062 h 70"/>
                              <a:gd name="T12" fmla="+- 0 11094 11077"/>
                              <a:gd name="T13" fmla="*/ T12 w 28"/>
                              <a:gd name="T14" fmla="+- 0 1054 1054"/>
                              <a:gd name="T15" fmla="*/ 1054 h 70"/>
                              <a:gd name="T16" fmla="+- 0 11103 11077"/>
                              <a:gd name="T17" fmla="*/ T16 w 28"/>
                              <a:gd name="T18" fmla="+- 0 1054 1054"/>
                              <a:gd name="T19" fmla="*/ 1054 h 70"/>
                              <a:gd name="T20" fmla="+- 0 11105 11077"/>
                              <a:gd name="T21" fmla="*/ T20 w 28"/>
                              <a:gd name="T22" fmla="+- 0 1055 1054"/>
                              <a:gd name="T23" fmla="*/ 1055 h 70"/>
                              <a:gd name="T24" fmla="+- 0 11105 11077"/>
                              <a:gd name="T25" fmla="*/ T24 w 28"/>
                              <a:gd name="T26" fmla="+- 0 1060 1054"/>
                              <a:gd name="T27" fmla="*/ 1060 h 70"/>
                              <a:gd name="T28" fmla="+- 0 11093 11077"/>
                              <a:gd name="T29" fmla="*/ T28 w 28"/>
                              <a:gd name="T30" fmla="+- 0 1060 1054"/>
                              <a:gd name="T31" fmla="*/ 1060 h 70"/>
                              <a:gd name="T32" fmla="+- 0 11093 11077"/>
                              <a:gd name="T33" fmla="*/ T32 w 28"/>
                              <a:gd name="T34" fmla="+- 0 1077 1054"/>
                              <a:gd name="T35" fmla="*/ 1077 h 70"/>
                              <a:gd name="T36" fmla="+- 0 11105 11077"/>
                              <a:gd name="T37" fmla="*/ T36 w 28"/>
                              <a:gd name="T38" fmla="+- 0 1061 1054"/>
                              <a:gd name="T39" fmla="*/ 1061 h 70"/>
                              <a:gd name="T40" fmla="+- 0 11103 11077"/>
                              <a:gd name="T41" fmla="*/ T40 w 28"/>
                              <a:gd name="T42" fmla="+- 0 1060 1054"/>
                              <a:gd name="T43" fmla="*/ 1060 h 70"/>
                              <a:gd name="T44" fmla="+- 0 11105 11077"/>
                              <a:gd name="T45" fmla="*/ T44 w 28"/>
                              <a:gd name="T46" fmla="+- 0 1060 1054"/>
                              <a:gd name="T47" fmla="*/ 1060 h 70"/>
                              <a:gd name="T48" fmla="+- 0 11105 11077"/>
                              <a:gd name="T49" fmla="*/ T48 w 28"/>
                              <a:gd name="T50" fmla="+- 0 1061 1054"/>
                              <a:gd name="T51" fmla="*/ 1061 h 70"/>
                              <a:gd name="T52" fmla="+- 0 11104 11077"/>
                              <a:gd name="T53" fmla="*/ T52 w 28"/>
                              <a:gd name="T54" fmla="+- 0 1083 1054"/>
                              <a:gd name="T55" fmla="*/ 1083 h 70"/>
                              <a:gd name="T56" fmla="+- 0 11077 11077"/>
                              <a:gd name="T57" fmla="*/ T56 w 28"/>
                              <a:gd name="T58" fmla="+- 0 1083 1054"/>
                              <a:gd name="T59" fmla="*/ 1083 h 70"/>
                              <a:gd name="T60" fmla="+- 0 11077 11077"/>
                              <a:gd name="T61" fmla="*/ T60 w 28"/>
                              <a:gd name="T62" fmla="+- 0 1077 1054"/>
                              <a:gd name="T63" fmla="*/ 1077 h 70"/>
                              <a:gd name="T64" fmla="+- 0 11104 11077"/>
                              <a:gd name="T65" fmla="*/ T64 w 28"/>
                              <a:gd name="T66" fmla="+- 0 1077 1054"/>
                              <a:gd name="T67" fmla="*/ 1077 h 70"/>
                              <a:gd name="T68" fmla="+- 0 11104 11077"/>
                              <a:gd name="T69" fmla="*/ T68 w 28"/>
                              <a:gd name="T70" fmla="+- 0 1083 1054"/>
                              <a:gd name="T71" fmla="*/ 1083 h 70"/>
                              <a:gd name="T72" fmla="+- 0 11093 11077"/>
                              <a:gd name="T73" fmla="*/ T72 w 28"/>
                              <a:gd name="T74" fmla="+- 0 1123 1054"/>
                              <a:gd name="T75" fmla="*/ 1123 h 70"/>
                              <a:gd name="T76" fmla="+- 0 11085 11077"/>
                              <a:gd name="T77" fmla="*/ T76 w 28"/>
                              <a:gd name="T78" fmla="+- 0 1123 1054"/>
                              <a:gd name="T79" fmla="*/ 1123 h 70"/>
                              <a:gd name="T80" fmla="+- 0 11085 11077"/>
                              <a:gd name="T81" fmla="*/ T80 w 28"/>
                              <a:gd name="T82" fmla="+- 0 1083 1054"/>
                              <a:gd name="T83" fmla="*/ 1083 h 70"/>
                              <a:gd name="T84" fmla="+- 0 11093 11077"/>
                              <a:gd name="T85" fmla="*/ T84 w 28"/>
                              <a:gd name="T86" fmla="+- 0 1083 1054"/>
                              <a:gd name="T87" fmla="*/ 1083 h 70"/>
                              <a:gd name="T88" fmla="+- 0 11093 11077"/>
                              <a:gd name="T89" fmla="*/ T88 w 28"/>
                              <a:gd name="T90" fmla="+- 0 1123 1054"/>
                              <a:gd name="T91" fmla="*/ 112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8" h="70">
                                <a:moveTo>
                                  <a:pt x="16" y="23"/>
                                </a:moveTo>
                                <a:lnTo>
                                  <a:pt x="8" y="23"/>
                                </a:lnTo>
                                <a:lnTo>
                                  <a:pt x="8" y="8"/>
                                </a:lnTo>
                                <a:lnTo>
                                  <a:pt x="17" y="0"/>
                                </a:lnTo>
                                <a:lnTo>
                                  <a:pt x="26" y="0"/>
                                </a:lnTo>
                                <a:lnTo>
                                  <a:pt x="28" y="1"/>
                                </a:lnTo>
                                <a:lnTo>
                                  <a:pt x="28" y="6"/>
                                </a:lnTo>
                                <a:lnTo>
                                  <a:pt x="16" y="6"/>
                                </a:lnTo>
                                <a:lnTo>
                                  <a:pt x="16" y="23"/>
                                </a:lnTo>
                                <a:close/>
                                <a:moveTo>
                                  <a:pt x="28" y="7"/>
                                </a:moveTo>
                                <a:lnTo>
                                  <a:pt x="26" y="6"/>
                                </a:lnTo>
                                <a:lnTo>
                                  <a:pt x="28" y="6"/>
                                </a:lnTo>
                                <a:lnTo>
                                  <a:pt x="28" y="7"/>
                                </a:lnTo>
                                <a:close/>
                                <a:moveTo>
                                  <a:pt x="27" y="29"/>
                                </a:moveTo>
                                <a:lnTo>
                                  <a:pt x="0" y="29"/>
                                </a:lnTo>
                                <a:lnTo>
                                  <a:pt x="0" y="23"/>
                                </a:lnTo>
                                <a:lnTo>
                                  <a:pt x="27" y="23"/>
                                </a:lnTo>
                                <a:lnTo>
                                  <a:pt x="27" y="29"/>
                                </a:lnTo>
                                <a:close/>
                                <a:moveTo>
                                  <a:pt x="16" y="69"/>
                                </a:moveTo>
                                <a:lnTo>
                                  <a:pt x="8" y="69"/>
                                </a:lnTo>
                                <a:lnTo>
                                  <a:pt x="8" y="29"/>
                                </a:lnTo>
                                <a:lnTo>
                                  <a:pt x="16" y="29"/>
                                </a:lnTo>
                                <a:lnTo>
                                  <a:pt x="16"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Line 259"/>
                        <wps:cNvCnPr>
                          <a:cxnSpLocks noChangeShapeType="1"/>
                        </wps:cNvCnPr>
                        <wps:spPr bwMode="auto">
                          <a:xfrm>
                            <a:off x="6335" y="236"/>
                            <a:ext cx="4915" cy="0"/>
                          </a:xfrm>
                          <a:prstGeom prst="line">
                            <a:avLst/>
                          </a:prstGeom>
                          <a:noFill/>
                          <a:ln w="5389">
                            <a:solidFill>
                              <a:srgbClr val="000000"/>
                            </a:solidFill>
                            <a:round/>
                            <a:headEnd/>
                            <a:tailEnd/>
                          </a:ln>
                          <a:extLst>
                            <a:ext uri="{909E8E84-426E-40DD-AFC4-6F175D3DCCD1}">
                              <a14:hiddenFill xmlns:a14="http://schemas.microsoft.com/office/drawing/2010/main">
                                <a:noFill/>
                              </a14:hiddenFill>
                            </a:ext>
                          </a:extLst>
                        </wps:spPr>
                        <wps:bodyPr/>
                      </wps:wsp>
                      <wps:wsp>
                        <wps:cNvPr id="238" name="Freeform 258"/>
                        <wps:cNvSpPr>
                          <a:spLocks/>
                        </wps:cNvSpPr>
                        <wps:spPr bwMode="auto">
                          <a:xfrm>
                            <a:off x="6328" y="89"/>
                            <a:ext cx="4907" cy="1459"/>
                          </a:xfrm>
                          <a:custGeom>
                            <a:avLst/>
                            <a:gdLst>
                              <a:gd name="T0" fmla="+- 0 6328 6328"/>
                              <a:gd name="T1" fmla="*/ T0 w 4907"/>
                              <a:gd name="T2" fmla="+- 0 167 89"/>
                              <a:gd name="T3" fmla="*/ 167 h 1459"/>
                              <a:gd name="T4" fmla="+- 0 6328 6328"/>
                              <a:gd name="T5" fmla="*/ T4 w 4907"/>
                              <a:gd name="T6" fmla="+- 0 1470 89"/>
                              <a:gd name="T7" fmla="*/ 1470 h 1459"/>
                              <a:gd name="T8" fmla="+- 0 6334 6328"/>
                              <a:gd name="T9" fmla="*/ T8 w 4907"/>
                              <a:gd name="T10" fmla="+- 0 1500 89"/>
                              <a:gd name="T11" fmla="*/ 1500 h 1459"/>
                              <a:gd name="T12" fmla="+- 0 6350 6328"/>
                              <a:gd name="T13" fmla="*/ T12 w 4907"/>
                              <a:gd name="T14" fmla="+- 0 1525 89"/>
                              <a:gd name="T15" fmla="*/ 1525 h 1459"/>
                              <a:gd name="T16" fmla="+- 0 6375 6328"/>
                              <a:gd name="T17" fmla="*/ T16 w 4907"/>
                              <a:gd name="T18" fmla="+- 0 1541 89"/>
                              <a:gd name="T19" fmla="*/ 1541 h 1459"/>
                              <a:gd name="T20" fmla="+- 0 6404 6328"/>
                              <a:gd name="T21" fmla="*/ T20 w 4907"/>
                              <a:gd name="T22" fmla="+- 0 1548 89"/>
                              <a:gd name="T23" fmla="*/ 1548 h 1459"/>
                              <a:gd name="T24" fmla="+- 0 11157 6328"/>
                              <a:gd name="T25" fmla="*/ T24 w 4907"/>
                              <a:gd name="T26" fmla="+- 0 1548 89"/>
                              <a:gd name="T27" fmla="*/ 1548 h 1459"/>
                              <a:gd name="T28" fmla="+- 0 11187 6328"/>
                              <a:gd name="T29" fmla="*/ T28 w 4907"/>
                              <a:gd name="T30" fmla="+- 0 1541 89"/>
                              <a:gd name="T31" fmla="*/ 1541 h 1459"/>
                              <a:gd name="T32" fmla="+- 0 11212 6328"/>
                              <a:gd name="T33" fmla="*/ T32 w 4907"/>
                              <a:gd name="T34" fmla="+- 0 1525 89"/>
                              <a:gd name="T35" fmla="*/ 1525 h 1459"/>
                              <a:gd name="T36" fmla="+- 0 11228 6328"/>
                              <a:gd name="T37" fmla="*/ T36 w 4907"/>
                              <a:gd name="T38" fmla="+- 0 1500 89"/>
                              <a:gd name="T39" fmla="*/ 1500 h 1459"/>
                              <a:gd name="T40" fmla="+- 0 11234 6328"/>
                              <a:gd name="T41" fmla="*/ T40 w 4907"/>
                              <a:gd name="T42" fmla="+- 0 1470 89"/>
                              <a:gd name="T43" fmla="*/ 1470 h 1459"/>
                              <a:gd name="T44" fmla="+- 0 11234 6328"/>
                              <a:gd name="T45" fmla="*/ T44 w 4907"/>
                              <a:gd name="T46" fmla="+- 0 167 89"/>
                              <a:gd name="T47" fmla="*/ 167 h 1459"/>
                              <a:gd name="T48" fmla="+- 0 11228 6328"/>
                              <a:gd name="T49" fmla="*/ T48 w 4907"/>
                              <a:gd name="T50" fmla="+- 0 136 89"/>
                              <a:gd name="T51" fmla="*/ 136 h 1459"/>
                              <a:gd name="T52" fmla="+- 0 11212 6328"/>
                              <a:gd name="T53" fmla="*/ T52 w 4907"/>
                              <a:gd name="T54" fmla="+- 0 112 89"/>
                              <a:gd name="T55" fmla="*/ 112 h 1459"/>
                              <a:gd name="T56" fmla="+- 0 11187 6328"/>
                              <a:gd name="T57" fmla="*/ T56 w 4907"/>
                              <a:gd name="T58" fmla="+- 0 95 89"/>
                              <a:gd name="T59" fmla="*/ 95 h 1459"/>
                              <a:gd name="T60" fmla="+- 0 11157 6328"/>
                              <a:gd name="T61" fmla="*/ T60 w 4907"/>
                              <a:gd name="T62" fmla="+- 0 89 89"/>
                              <a:gd name="T63" fmla="*/ 89 h 1459"/>
                              <a:gd name="T64" fmla="+- 0 6404 6328"/>
                              <a:gd name="T65" fmla="*/ T64 w 4907"/>
                              <a:gd name="T66" fmla="+- 0 89 89"/>
                              <a:gd name="T67" fmla="*/ 89 h 1459"/>
                              <a:gd name="T68" fmla="+- 0 6375 6328"/>
                              <a:gd name="T69" fmla="*/ T68 w 4907"/>
                              <a:gd name="T70" fmla="+- 0 95 89"/>
                              <a:gd name="T71" fmla="*/ 95 h 1459"/>
                              <a:gd name="T72" fmla="+- 0 6350 6328"/>
                              <a:gd name="T73" fmla="*/ T72 w 4907"/>
                              <a:gd name="T74" fmla="+- 0 112 89"/>
                              <a:gd name="T75" fmla="*/ 112 h 1459"/>
                              <a:gd name="T76" fmla="+- 0 6334 6328"/>
                              <a:gd name="T77" fmla="*/ T76 w 4907"/>
                              <a:gd name="T78" fmla="+- 0 136 89"/>
                              <a:gd name="T79" fmla="*/ 136 h 1459"/>
                              <a:gd name="T80" fmla="+- 0 6328 6328"/>
                              <a:gd name="T81" fmla="*/ T80 w 4907"/>
                              <a:gd name="T82" fmla="+- 0 167 89"/>
                              <a:gd name="T83" fmla="*/ 167 h 14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907" h="1459">
                                <a:moveTo>
                                  <a:pt x="0" y="78"/>
                                </a:moveTo>
                                <a:lnTo>
                                  <a:pt x="0" y="1381"/>
                                </a:lnTo>
                                <a:lnTo>
                                  <a:pt x="6" y="1411"/>
                                </a:lnTo>
                                <a:lnTo>
                                  <a:pt x="22" y="1436"/>
                                </a:lnTo>
                                <a:lnTo>
                                  <a:pt x="47" y="1452"/>
                                </a:lnTo>
                                <a:lnTo>
                                  <a:pt x="76" y="1459"/>
                                </a:lnTo>
                                <a:lnTo>
                                  <a:pt x="4829" y="1459"/>
                                </a:lnTo>
                                <a:lnTo>
                                  <a:pt x="4859" y="1452"/>
                                </a:lnTo>
                                <a:lnTo>
                                  <a:pt x="4884" y="1436"/>
                                </a:lnTo>
                                <a:lnTo>
                                  <a:pt x="4900" y="1411"/>
                                </a:lnTo>
                                <a:lnTo>
                                  <a:pt x="4906" y="1381"/>
                                </a:lnTo>
                                <a:lnTo>
                                  <a:pt x="4906" y="78"/>
                                </a:lnTo>
                                <a:lnTo>
                                  <a:pt x="4900" y="47"/>
                                </a:lnTo>
                                <a:lnTo>
                                  <a:pt x="4884" y="23"/>
                                </a:lnTo>
                                <a:lnTo>
                                  <a:pt x="4859" y="6"/>
                                </a:lnTo>
                                <a:lnTo>
                                  <a:pt x="4829" y="0"/>
                                </a:lnTo>
                                <a:lnTo>
                                  <a:pt x="76" y="0"/>
                                </a:lnTo>
                                <a:lnTo>
                                  <a:pt x="47" y="6"/>
                                </a:lnTo>
                                <a:lnTo>
                                  <a:pt x="22" y="23"/>
                                </a:lnTo>
                                <a:lnTo>
                                  <a:pt x="6" y="47"/>
                                </a:lnTo>
                                <a:lnTo>
                                  <a:pt x="0" y="78"/>
                                </a:lnTo>
                                <a:close/>
                              </a:path>
                            </a:pathLst>
                          </a:custGeom>
                          <a:noFill/>
                          <a:ln w="53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257"/>
                        <wps:cNvSpPr>
                          <a:spLocks/>
                        </wps:cNvSpPr>
                        <wps:spPr bwMode="auto">
                          <a:xfrm>
                            <a:off x="7599" y="1244"/>
                            <a:ext cx="75" cy="66"/>
                          </a:xfrm>
                          <a:custGeom>
                            <a:avLst/>
                            <a:gdLst>
                              <a:gd name="T0" fmla="+- 0 7614 7599"/>
                              <a:gd name="T1" fmla="*/ T0 w 75"/>
                              <a:gd name="T2" fmla="+- 0 1262 1244"/>
                              <a:gd name="T3" fmla="*/ 1262 h 66"/>
                              <a:gd name="T4" fmla="+- 0 7606 7599"/>
                              <a:gd name="T5" fmla="*/ T4 w 75"/>
                              <a:gd name="T6" fmla="+- 0 1262 1244"/>
                              <a:gd name="T7" fmla="*/ 1262 h 66"/>
                              <a:gd name="T8" fmla="+- 0 7606 7599"/>
                              <a:gd name="T9" fmla="*/ T8 w 75"/>
                              <a:gd name="T10" fmla="+- 0 1251 1244"/>
                              <a:gd name="T11" fmla="*/ 1251 h 66"/>
                              <a:gd name="T12" fmla="+- 0 7614 7599"/>
                              <a:gd name="T13" fmla="*/ T12 w 75"/>
                              <a:gd name="T14" fmla="+- 0 1248 1244"/>
                              <a:gd name="T15" fmla="*/ 1248 h 66"/>
                              <a:gd name="T16" fmla="+- 0 7614 7599"/>
                              <a:gd name="T17" fmla="*/ T16 w 75"/>
                              <a:gd name="T18" fmla="+- 0 1262 1244"/>
                              <a:gd name="T19" fmla="*/ 1262 h 66"/>
                              <a:gd name="T20" fmla="+- 0 7625 7599"/>
                              <a:gd name="T21" fmla="*/ T20 w 75"/>
                              <a:gd name="T22" fmla="+- 0 1268 1244"/>
                              <a:gd name="T23" fmla="*/ 1268 h 66"/>
                              <a:gd name="T24" fmla="+- 0 7599 7599"/>
                              <a:gd name="T25" fmla="*/ T24 w 75"/>
                              <a:gd name="T26" fmla="+- 0 1268 1244"/>
                              <a:gd name="T27" fmla="*/ 1268 h 66"/>
                              <a:gd name="T28" fmla="+- 0 7599 7599"/>
                              <a:gd name="T29" fmla="*/ T28 w 75"/>
                              <a:gd name="T30" fmla="+- 0 1262 1244"/>
                              <a:gd name="T31" fmla="*/ 1262 h 66"/>
                              <a:gd name="T32" fmla="+- 0 7625 7599"/>
                              <a:gd name="T33" fmla="*/ T32 w 75"/>
                              <a:gd name="T34" fmla="+- 0 1262 1244"/>
                              <a:gd name="T35" fmla="*/ 1262 h 66"/>
                              <a:gd name="T36" fmla="+- 0 7625 7599"/>
                              <a:gd name="T37" fmla="*/ T36 w 75"/>
                              <a:gd name="T38" fmla="+- 0 1268 1244"/>
                              <a:gd name="T39" fmla="*/ 1268 h 66"/>
                              <a:gd name="T40" fmla="+- 0 7623 7599"/>
                              <a:gd name="T41" fmla="*/ T40 w 75"/>
                              <a:gd name="T42" fmla="+- 0 1309 1244"/>
                              <a:gd name="T43" fmla="*/ 1309 h 66"/>
                              <a:gd name="T44" fmla="+- 0 7606 7599"/>
                              <a:gd name="T45" fmla="*/ T44 w 75"/>
                              <a:gd name="T46" fmla="+- 0 1309 1244"/>
                              <a:gd name="T47" fmla="*/ 1309 h 66"/>
                              <a:gd name="T48" fmla="+- 0 7606 7599"/>
                              <a:gd name="T49" fmla="*/ T48 w 75"/>
                              <a:gd name="T50" fmla="+- 0 1268 1244"/>
                              <a:gd name="T51" fmla="*/ 1268 h 66"/>
                              <a:gd name="T52" fmla="+- 0 7614 7599"/>
                              <a:gd name="T53" fmla="*/ T52 w 75"/>
                              <a:gd name="T54" fmla="+- 0 1268 1244"/>
                              <a:gd name="T55" fmla="*/ 1268 h 66"/>
                              <a:gd name="T56" fmla="+- 0 7614 7599"/>
                              <a:gd name="T57" fmla="*/ T56 w 75"/>
                              <a:gd name="T58" fmla="+- 0 1299 1244"/>
                              <a:gd name="T59" fmla="*/ 1299 h 66"/>
                              <a:gd name="T60" fmla="+- 0 7617 7599"/>
                              <a:gd name="T61" fmla="*/ T60 w 75"/>
                              <a:gd name="T62" fmla="+- 0 1303 1244"/>
                              <a:gd name="T63" fmla="*/ 1303 h 66"/>
                              <a:gd name="T64" fmla="+- 0 7625 7599"/>
                              <a:gd name="T65" fmla="*/ T64 w 75"/>
                              <a:gd name="T66" fmla="+- 0 1303 1244"/>
                              <a:gd name="T67" fmla="*/ 1303 h 66"/>
                              <a:gd name="T68" fmla="+- 0 7625 7599"/>
                              <a:gd name="T69" fmla="*/ T68 w 75"/>
                              <a:gd name="T70" fmla="+- 0 1308 1244"/>
                              <a:gd name="T71" fmla="*/ 1308 h 66"/>
                              <a:gd name="T72" fmla="+- 0 7623 7599"/>
                              <a:gd name="T73" fmla="*/ T72 w 75"/>
                              <a:gd name="T74" fmla="+- 0 1309 1244"/>
                              <a:gd name="T75" fmla="*/ 1309 h 66"/>
                              <a:gd name="T76" fmla="+- 0 7625 7599"/>
                              <a:gd name="T77" fmla="*/ T76 w 75"/>
                              <a:gd name="T78" fmla="+- 0 1303 1244"/>
                              <a:gd name="T79" fmla="*/ 1303 h 66"/>
                              <a:gd name="T80" fmla="+- 0 7623 7599"/>
                              <a:gd name="T81" fmla="*/ T80 w 75"/>
                              <a:gd name="T82" fmla="+- 0 1303 1244"/>
                              <a:gd name="T83" fmla="*/ 1303 h 66"/>
                              <a:gd name="T84" fmla="+- 0 7625 7599"/>
                              <a:gd name="T85" fmla="*/ T84 w 75"/>
                              <a:gd name="T86" fmla="+- 0 1302 1244"/>
                              <a:gd name="T87" fmla="*/ 1302 h 66"/>
                              <a:gd name="T88" fmla="+- 0 7625 7599"/>
                              <a:gd name="T89" fmla="*/ T88 w 75"/>
                              <a:gd name="T90" fmla="+- 0 1303 1244"/>
                              <a:gd name="T91" fmla="*/ 1303 h 66"/>
                              <a:gd name="T92" fmla="+- 0 7648 7599"/>
                              <a:gd name="T93" fmla="*/ T92 w 75"/>
                              <a:gd name="T94" fmla="+- 0 1308 1244"/>
                              <a:gd name="T95" fmla="*/ 1308 h 66"/>
                              <a:gd name="T96" fmla="+- 0 7640 7599"/>
                              <a:gd name="T97" fmla="*/ T96 w 75"/>
                              <a:gd name="T98" fmla="+- 0 1308 1244"/>
                              <a:gd name="T99" fmla="*/ 1308 h 66"/>
                              <a:gd name="T100" fmla="+- 0 7664 7599"/>
                              <a:gd name="T101" fmla="*/ T100 w 75"/>
                              <a:gd name="T102" fmla="+- 0 1250 1244"/>
                              <a:gd name="T103" fmla="*/ 1250 h 66"/>
                              <a:gd name="T104" fmla="+- 0 7632 7599"/>
                              <a:gd name="T105" fmla="*/ T104 w 75"/>
                              <a:gd name="T106" fmla="+- 0 1250 1244"/>
                              <a:gd name="T107" fmla="*/ 1250 h 66"/>
                              <a:gd name="T108" fmla="+- 0 7632 7599"/>
                              <a:gd name="T109" fmla="*/ T108 w 75"/>
                              <a:gd name="T110" fmla="+- 0 1244 1244"/>
                              <a:gd name="T111" fmla="*/ 1244 h 66"/>
                              <a:gd name="T112" fmla="+- 0 7673 7599"/>
                              <a:gd name="T113" fmla="*/ T112 w 75"/>
                              <a:gd name="T114" fmla="+- 0 1244 1244"/>
                              <a:gd name="T115" fmla="*/ 1244 h 66"/>
                              <a:gd name="T116" fmla="+- 0 7673 7599"/>
                              <a:gd name="T117" fmla="*/ T116 w 75"/>
                              <a:gd name="T118" fmla="+- 0 1246 1244"/>
                              <a:gd name="T119" fmla="*/ 1246 h 66"/>
                              <a:gd name="T120" fmla="+- 0 7648 7599"/>
                              <a:gd name="T121" fmla="*/ T120 w 75"/>
                              <a:gd name="T122" fmla="+- 0 1308 1244"/>
                              <a:gd name="T123" fmla="*/ 130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5" h="66">
                                <a:moveTo>
                                  <a:pt x="15" y="18"/>
                                </a:moveTo>
                                <a:lnTo>
                                  <a:pt x="7" y="18"/>
                                </a:lnTo>
                                <a:lnTo>
                                  <a:pt x="7" y="7"/>
                                </a:lnTo>
                                <a:lnTo>
                                  <a:pt x="15" y="4"/>
                                </a:lnTo>
                                <a:lnTo>
                                  <a:pt x="15" y="18"/>
                                </a:lnTo>
                                <a:close/>
                                <a:moveTo>
                                  <a:pt x="26" y="24"/>
                                </a:moveTo>
                                <a:lnTo>
                                  <a:pt x="0" y="24"/>
                                </a:lnTo>
                                <a:lnTo>
                                  <a:pt x="0" y="18"/>
                                </a:lnTo>
                                <a:lnTo>
                                  <a:pt x="26" y="18"/>
                                </a:lnTo>
                                <a:lnTo>
                                  <a:pt x="26" y="24"/>
                                </a:lnTo>
                                <a:close/>
                                <a:moveTo>
                                  <a:pt x="24" y="65"/>
                                </a:moveTo>
                                <a:lnTo>
                                  <a:pt x="7" y="65"/>
                                </a:lnTo>
                                <a:lnTo>
                                  <a:pt x="7" y="24"/>
                                </a:lnTo>
                                <a:lnTo>
                                  <a:pt x="15" y="24"/>
                                </a:lnTo>
                                <a:lnTo>
                                  <a:pt x="15" y="55"/>
                                </a:lnTo>
                                <a:lnTo>
                                  <a:pt x="18" y="59"/>
                                </a:lnTo>
                                <a:lnTo>
                                  <a:pt x="26" y="59"/>
                                </a:lnTo>
                                <a:lnTo>
                                  <a:pt x="26" y="64"/>
                                </a:lnTo>
                                <a:lnTo>
                                  <a:pt x="24" y="65"/>
                                </a:lnTo>
                                <a:close/>
                                <a:moveTo>
                                  <a:pt x="26" y="59"/>
                                </a:moveTo>
                                <a:lnTo>
                                  <a:pt x="24" y="59"/>
                                </a:lnTo>
                                <a:lnTo>
                                  <a:pt x="26" y="58"/>
                                </a:lnTo>
                                <a:lnTo>
                                  <a:pt x="26" y="59"/>
                                </a:lnTo>
                                <a:close/>
                                <a:moveTo>
                                  <a:pt x="49" y="64"/>
                                </a:moveTo>
                                <a:lnTo>
                                  <a:pt x="41" y="64"/>
                                </a:lnTo>
                                <a:lnTo>
                                  <a:pt x="65" y="6"/>
                                </a:lnTo>
                                <a:lnTo>
                                  <a:pt x="33" y="6"/>
                                </a:lnTo>
                                <a:lnTo>
                                  <a:pt x="33" y="0"/>
                                </a:lnTo>
                                <a:lnTo>
                                  <a:pt x="74" y="0"/>
                                </a:lnTo>
                                <a:lnTo>
                                  <a:pt x="74" y="2"/>
                                </a:lnTo>
                                <a:lnTo>
                                  <a:pt x="49"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AutoShape 256"/>
                        <wps:cNvSpPr>
                          <a:spLocks/>
                        </wps:cNvSpPr>
                        <wps:spPr bwMode="auto">
                          <a:xfrm>
                            <a:off x="4080" y="11420"/>
                            <a:ext cx="300" cy="200"/>
                          </a:xfrm>
                          <a:custGeom>
                            <a:avLst/>
                            <a:gdLst>
                              <a:gd name="T0" fmla="+- 0 7750 4080"/>
                              <a:gd name="T1" fmla="*/ T0 w 300"/>
                              <a:gd name="T2" fmla="+- 0 1355 11420"/>
                              <a:gd name="T3" fmla="*/ 1355 h 200"/>
                              <a:gd name="T4" fmla="+- 0 7866 4080"/>
                              <a:gd name="T5" fmla="*/ T4 w 300"/>
                              <a:gd name="T6" fmla="+- 0 1316 11420"/>
                              <a:gd name="T7" fmla="*/ 1316 h 200"/>
                              <a:gd name="T8" fmla="+- 0 7866 4080"/>
                              <a:gd name="T9" fmla="*/ T8 w 300"/>
                              <a:gd name="T10" fmla="+- 0 1316 11420"/>
                              <a:gd name="T11" fmla="*/ 1316 h 200"/>
                              <a:gd name="T12" fmla="+- 0 7750 4080"/>
                              <a:gd name="T13" fmla="*/ T12 w 300"/>
                              <a:gd name="T14" fmla="+- 0 1278 11420"/>
                              <a:gd name="T15" fmla="*/ 1278 h 200"/>
                            </a:gdLst>
                            <a:ahLst/>
                            <a:cxnLst>
                              <a:cxn ang="0">
                                <a:pos x="T1" y="T3"/>
                              </a:cxn>
                              <a:cxn ang="0">
                                <a:pos x="T5" y="T7"/>
                              </a:cxn>
                              <a:cxn ang="0">
                                <a:pos x="T9" y="T11"/>
                              </a:cxn>
                              <a:cxn ang="0">
                                <a:pos x="T13" y="T15"/>
                              </a:cxn>
                            </a:cxnLst>
                            <a:rect l="0" t="0" r="r" b="b"/>
                            <a:pathLst>
                              <a:path w="300" h="200">
                                <a:moveTo>
                                  <a:pt x="3670" y="-10065"/>
                                </a:moveTo>
                                <a:lnTo>
                                  <a:pt x="3786" y="-10104"/>
                                </a:lnTo>
                                <a:moveTo>
                                  <a:pt x="3786" y="-10104"/>
                                </a:moveTo>
                                <a:lnTo>
                                  <a:pt x="3670" y="-10142"/>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AutoShape 255"/>
                        <wps:cNvSpPr>
                          <a:spLocks/>
                        </wps:cNvSpPr>
                        <wps:spPr bwMode="auto">
                          <a:xfrm>
                            <a:off x="3780" y="12900"/>
                            <a:ext cx="2180" cy="440"/>
                          </a:xfrm>
                          <a:custGeom>
                            <a:avLst/>
                            <a:gdLst>
                              <a:gd name="T0" fmla="+- 0 7635 3780"/>
                              <a:gd name="T1" fmla="*/ T0 w 2180"/>
                              <a:gd name="T2" fmla="+- 0 614 12900"/>
                              <a:gd name="T3" fmla="*/ 614 h 440"/>
                              <a:gd name="T4" fmla="+- 0 8473 3780"/>
                              <a:gd name="T5" fmla="*/ T4 w 2180"/>
                              <a:gd name="T6" fmla="+- 0 614 12900"/>
                              <a:gd name="T7" fmla="*/ 614 h 440"/>
                              <a:gd name="T8" fmla="+- 0 8473 3780"/>
                              <a:gd name="T9" fmla="*/ T8 w 2180"/>
                              <a:gd name="T10" fmla="+- 0 614 12900"/>
                              <a:gd name="T11" fmla="*/ 614 h 440"/>
                              <a:gd name="T12" fmla="+- 0 8473 3780"/>
                              <a:gd name="T13" fmla="*/ T12 w 2180"/>
                              <a:gd name="T14" fmla="+- 0 784 12900"/>
                              <a:gd name="T15" fmla="*/ 784 h 440"/>
                            </a:gdLst>
                            <a:ahLst/>
                            <a:cxnLst>
                              <a:cxn ang="0">
                                <a:pos x="T1" y="T3"/>
                              </a:cxn>
                              <a:cxn ang="0">
                                <a:pos x="T5" y="T7"/>
                              </a:cxn>
                              <a:cxn ang="0">
                                <a:pos x="T9" y="T11"/>
                              </a:cxn>
                              <a:cxn ang="0">
                                <a:pos x="T13" y="T15"/>
                              </a:cxn>
                            </a:cxnLst>
                            <a:rect l="0" t="0" r="r" b="b"/>
                            <a:pathLst>
                              <a:path w="2180" h="440">
                                <a:moveTo>
                                  <a:pt x="3855" y="-12286"/>
                                </a:moveTo>
                                <a:lnTo>
                                  <a:pt x="4693" y="-12286"/>
                                </a:lnTo>
                                <a:moveTo>
                                  <a:pt x="4693" y="-12286"/>
                                </a:moveTo>
                                <a:lnTo>
                                  <a:pt x="4693" y="-12116"/>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AutoShape 254"/>
                        <wps:cNvSpPr>
                          <a:spLocks/>
                        </wps:cNvSpPr>
                        <wps:spPr bwMode="auto">
                          <a:xfrm>
                            <a:off x="8075" y="672"/>
                            <a:ext cx="75" cy="67"/>
                          </a:xfrm>
                          <a:custGeom>
                            <a:avLst/>
                            <a:gdLst>
                              <a:gd name="T0" fmla="+- 0 8083 8075"/>
                              <a:gd name="T1" fmla="*/ T0 w 75"/>
                              <a:gd name="T2" fmla="+- 0 691 672"/>
                              <a:gd name="T3" fmla="*/ 691 h 67"/>
                              <a:gd name="T4" fmla="+- 0 8091 8075"/>
                              <a:gd name="T5" fmla="*/ T4 w 75"/>
                              <a:gd name="T6" fmla="+- 0 677 672"/>
                              <a:gd name="T7" fmla="*/ 677 h 67"/>
                              <a:gd name="T8" fmla="+- 0 8102 8075"/>
                              <a:gd name="T9" fmla="*/ T8 w 75"/>
                              <a:gd name="T10" fmla="+- 0 697 672"/>
                              <a:gd name="T11" fmla="*/ 697 h 67"/>
                              <a:gd name="T12" fmla="+- 0 8075 8075"/>
                              <a:gd name="T13" fmla="*/ T12 w 75"/>
                              <a:gd name="T14" fmla="+- 0 691 672"/>
                              <a:gd name="T15" fmla="*/ 691 h 67"/>
                              <a:gd name="T16" fmla="+- 0 8102 8075"/>
                              <a:gd name="T17" fmla="*/ T16 w 75"/>
                              <a:gd name="T18" fmla="+- 0 697 672"/>
                              <a:gd name="T19" fmla="*/ 697 h 67"/>
                              <a:gd name="T20" fmla="+- 0 8083 8075"/>
                              <a:gd name="T21" fmla="*/ T20 w 75"/>
                              <a:gd name="T22" fmla="+- 0 738 672"/>
                              <a:gd name="T23" fmla="*/ 738 h 67"/>
                              <a:gd name="T24" fmla="+- 0 8091 8075"/>
                              <a:gd name="T25" fmla="*/ T24 w 75"/>
                              <a:gd name="T26" fmla="+- 0 697 672"/>
                              <a:gd name="T27" fmla="*/ 697 h 67"/>
                              <a:gd name="T28" fmla="+- 0 8094 8075"/>
                              <a:gd name="T29" fmla="*/ T28 w 75"/>
                              <a:gd name="T30" fmla="+- 0 732 672"/>
                              <a:gd name="T31" fmla="*/ 732 h 67"/>
                              <a:gd name="T32" fmla="+- 0 8102 8075"/>
                              <a:gd name="T33" fmla="*/ T32 w 75"/>
                              <a:gd name="T34" fmla="+- 0 737 672"/>
                              <a:gd name="T35" fmla="*/ 737 h 67"/>
                              <a:gd name="T36" fmla="+- 0 8102 8075"/>
                              <a:gd name="T37" fmla="*/ T36 w 75"/>
                              <a:gd name="T38" fmla="+- 0 732 672"/>
                              <a:gd name="T39" fmla="*/ 732 h 67"/>
                              <a:gd name="T40" fmla="+- 0 8102 8075"/>
                              <a:gd name="T41" fmla="*/ T40 w 75"/>
                              <a:gd name="T42" fmla="+- 0 731 672"/>
                              <a:gd name="T43" fmla="*/ 731 h 67"/>
                              <a:gd name="T44" fmla="+- 0 8138 8075"/>
                              <a:gd name="T45" fmla="*/ T44 w 75"/>
                              <a:gd name="T46" fmla="+- 0 739 672"/>
                              <a:gd name="T47" fmla="*/ 739 h 67"/>
                              <a:gd name="T48" fmla="+- 0 8109 8075"/>
                              <a:gd name="T49" fmla="*/ T48 w 75"/>
                              <a:gd name="T50" fmla="+- 0 729 672"/>
                              <a:gd name="T51" fmla="*/ 729 h 67"/>
                              <a:gd name="T52" fmla="+- 0 8123 8075"/>
                              <a:gd name="T53" fmla="*/ T52 w 75"/>
                              <a:gd name="T54" fmla="+- 0 703 672"/>
                              <a:gd name="T55" fmla="*/ 703 h 67"/>
                              <a:gd name="T56" fmla="+- 0 8112 8075"/>
                              <a:gd name="T57" fmla="*/ T56 w 75"/>
                              <a:gd name="T58" fmla="+- 0 698 672"/>
                              <a:gd name="T59" fmla="*/ 698 h 67"/>
                              <a:gd name="T60" fmla="+- 0 8122 8075"/>
                              <a:gd name="T61" fmla="*/ T60 w 75"/>
                              <a:gd name="T62" fmla="+- 0 672 672"/>
                              <a:gd name="T63" fmla="*/ 672 h 67"/>
                              <a:gd name="T64" fmla="+- 0 8145 8075"/>
                              <a:gd name="T65" fmla="*/ T64 w 75"/>
                              <a:gd name="T66" fmla="+- 0 678 672"/>
                              <a:gd name="T67" fmla="*/ 678 h 67"/>
                              <a:gd name="T68" fmla="+- 0 8119 8075"/>
                              <a:gd name="T69" fmla="*/ T68 w 75"/>
                              <a:gd name="T70" fmla="+- 0 683 672"/>
                              <a:gd name="T71" fmla="*/ 683 h 67"/>
                              <a:gd name="T72" fmla="+- 0 8130 8075"/>
                              <a:gd name="T73" fmla="*/ T72 w 75"/>
                              <a:gd name="T74" fmla="+- 0 700 672"/>
                              <a:gd name="T75" fmla="*/ 700 h 67"/>
                              <a:gd name="T76" fmla="+- 0 8136 8075"/>
                              <a:gd name="T77" fmla="*/ T76 w 75"/>
                              <a:gd name="T78" fmla="+- 0 703 672"/>
                              <a:gd name="T79" fmla="*/ 703 h 67"/>
                              <a:gd name="T80" fmla="+- 0 8146 8075"/>
                              <a:gd name="T81" fmla="*/ T80 w 75"/>
                              <a:gd name="T82" fmla="+- 0 707 672"/>
                              <a:gd name="T83" fmla="*/ 707 h 67"/>
                              <a:gd name="T84" fmla="+- 0 8117 8075"/>
                              <a:gd name="T85" fmla="*/ T84 w 75"/>
                              <a:gd name="T86" fmla="+- 0 712 672"/>
                              <a:gd name="T87" fmla="*/ 712 h 67"/>
                              <a:gd name="T88" fmla="+- 0 8124 8075"/>
                              <a:gd name="T89" fmla="*/ T88 w 75"/>
                              <a:gd name="T90" fmla="+- 0 732 672"/>
                              <a:gd name="T91" fmla="*/ 732 h 67"/>
                              <a:gd name="T92" fmla="+- 0 8138 8075"/>
                              <a:gd name="T93" fmla="*/ T92 w 75"/>
                              <a:gd name="T94" fmla="+- 0 739 672"/>
                              <a:gd name="T95" fmla="*/ 739 h 67"/>
                              <a:gd name="T96" fmla="+- 0 8130 8075"/>
                              <a:gd name="T97" fmla="*/ T96 w 75"/>
                              <a:gd name="T98" fmla="+- 0 700 672"/>
                              <a:gd name="T99" fmla="*/ 700 h 67"/>
                              <a:gd name="T100" fmla="+- 0 8140 8075"/>
                              <a:gd name="T101" fmla="*/ T100 w 75"/>
                              <a:gd name="T102" fmla="+- 0 683 672"/>
                              <a:gd name="T103" fmla="*/ 683 h 67"/>
                              <a:gd name="T104" fmla="+- 0 8145 8075"/>
                              <a:gd name="T105" fmla="*/ T104 w 75"/>
                              <a:gd name="T106" fmla="+- 0 678 672"/>
                              <a:gd name="T107" fmla="*/ 678 h 67"/>
                              <a:gd name="T108" fmla="+- 0 8148 8075"/>
                              <a:gd name="T109" fmla="*/ T108 w 75"/>
                              <a:gd name="T110" fmla="+- 0 697 672"/>
                              <a:gd name="T111" fmla="*/ 697 h 67"/>
                              <a:gd name="T112" fmla="+- 0 8146 8075"/>
                              <a:gd name="T113" fmla="*/ T112 w 75"/>
                              <a:gd name="T114" fmla="+- 0 732 672"/>
                              <a:gd name="T115" fmla="*/ 732 h 67"/>
                              <a:gd name="T116" fmla="+- 0 8142 8075"/>
                              <a:gd name="T117" fmla="*/ T116 w 75"/>
                              <a:gd name="T118" fmla="+- 0 726 672"/>
                              <a:gd name="T119" fmla="*/ 726 h 67"/>
                              <a:gd name="T120" fmla="+- 0 8129 8075"/>
                              <a:gd name="T121" fmla="*/ T120 w 75"/>
                              <a:gd name="T122" fmla="+- 0 707 672"/>
                              <a:gd name="T123" fmla="*/ 707 h 67"/>
                              <a:gd name="T124" fmla="+- 0 8150 8075"/>
                              <a:gd name="T125" fmla="*/ T124 w 75"/>
                              <a:gd name="T126" fmla="+- 0 709 672"/>
                              <a:gd name="T127" fmla="*/ 709 h 67"/>
                              <a:gd name="T128" fmla="+- 0 8146 8075"/>
                              <a:gd name="T129" fmla="*/ T128 w 75"/>
                              <a:gd name="T130" fmla="+- 0 732 672"/>
                              <a:gd name="T131" fmla="*/ 73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5" h="67">
                                <a:moveTo>
                                  <a:pt x="16" y="19"/>
                                </a:moveTo>
                                <a:lnTo>
                                  <a:pt x="8" y="19"/>
                                </a:lnTo>
                                <a:lnTo>
                                  <a:pt x="8" y="8"/>
                                </a:lnTo>
                                <a:lnTo>
                                  <a:pt x="16" y="5"/>
                                </a:lnTo>
                                <a:lnTo>
                                  <a:pt x="16" y="19"/>
                                </a:lnTo>
                                <a:close/>
                                <a:moveTo>
                                  <a:pt x="27" y="25"/>
                                </a:moveTo>
                                <a:lnTo>
                                  <a:pt x="0" y="25"/>
                                </a:lnTo>
                                <a:lnTo>
                                  <a:pt x="0" y="19"/>
                                </a:lnTo>
                                <a:lnTo>
                                  <a:pt x="27" y="19"/>
                                </a:lnTo>
                                <a:lnTo>
                                  <a:pt x="27" y="25"/>
                                </a:lnTo>
                                <a:close/>
                                <a:moveTo>
                                  <a:pt x="25" y="66"/>
                                </a:moveTo>
                                <a:lnTo>
                                  <a:pt x="8" y="66"/>
                                </a:lnTo>
                                <a:lnTo>
                                  <a:pt x="8" y="25"/>
                                </a:lnTo>
                                <a:lnTo>
                                  <a:pt x="16" y="25"/>
                                </a:lnTo>
                                <a:lnTo>
                                  <a:pt x="16" y="56"/>
                                </a:lnTo>
                                <a:lnTo>
                                  <a:pt x="19" y="60"/>
                                </a:lnTo>
                                <a:lnTo>
                                  <a:pt x="27" y="60"/>
                                </a:lnTo>
                                <a:lnTo>
                                  <a:pt x="27" y="65"/>
                                </a:lnTo>
                                <a:lnTo>
                                  <a:pt x="25" y="66"/>
                                </a:lnTo>
                                <a:close/>
                                <a:moveTo>
                                  <a:pt x="27" y="60"/>
                                </a:moveTo>
                                <a:lnTo>
                                  <a:pt x="25" y="60"/>
                                </a:lnTo>
                                <a:lnTo>
                                  <a:pt x="27" y="59"/>
                                </a:lnTo>
                                <a:lnTo>
                                  <a:pt x="27" y="60"/>
                                </a:lnTo>
                                <a:close/>
                                <a:moveTo>
                                  <a:pt x="63" y="67"/>
                                </a:moveTo>
                                <a:lnTo>
                                  <a:pt x="45" y="67"/>
                                </a:lnTo>
                                <a:lnTo>
                                  <a:pt x="34" y="57"/>
                                </a:lnTo>
                                <a:lnTo>
                                  <a:pt x="34" y="37"/>
                                </a:lnTo>
                                <a:lnTo>
                                  <a:pt x="48" y="31"/>
                                </a:lnTo>
                                <a:lnTo>
                                  <a:pt x="37" y="26"/>
                                </a:lnTo>
                                <a:lnTo>
                                  <a:pt x="37" y="9"/>
                                </a:lnTo>
                                <a:lnTo>
                                  <a:pt x="47" y="0"/>
                                </a:lnTo>
                                <a:lnTo>
                                  <a:pt x="63" y="0"/>
                                </a:lnTo>
                                <a:lnTo>
                                  <a:pt x="70" y="6"/>
                                </a:lnTo>
                                <a:lnTo>
                                  <a:pt x="50" y="6"/>
                                </a:lnTo>
                                <a:lnTo>
                                  <a:pt x="44" y="11"/>
                                </a:lnTo>
                                <a:lnTo>
                                  <a:pt x="44" y="24"/>
                                </a:lnTo>
                                <a:lnTo>
                                  <a:pt x="55" y="28"/>
                                </a:lnTo>
                                <a:lnTo>
                                  <a:pt x="67" y="28"/>
                                </a:lnTo>
                                <a:lnTo>
                                  <a:pt x="61" y="31"/>
                                </a:lnTo>
                                <a:lnTo>
                                  <a:pt x="71" y="35"/>
                                </a:lnTo>
                                <a:lnTo>
                                  <a:pt x="54" y="35"/>
                                </a:lnTo>
                                <a:lnTo>
                                  <a:pt x="42" y="40"/>
                                </a:lnTo>
                                <a:lnTo>
                                  <a:pt x="42" y="54"/>
                                </a:lnTo>
                                <a:lnTo>
                                  <a:pt x="49" y="60"/>
                                </a:lnTo>
                                <a:lnTo>
                                  <a:pt x="71" y="60"/>
                                </a:lnTo>
                                <a:lnTo>
                                  <a:pt x="63" y="67"/>
                                </a:lnTo>
                                <a:close/>
                                <a:moveTo>
                                  <a:pt x="67" y="28"/>
                                </a:moveTo>
                                <a:lnTo>
                                  <a:pt x="55" y="28"/>
                                </a:lnTo>
                                <a:lnTo>
                                  <a:pt x="65" y="24"/>
                                </a:lnTo>
                                <a:lnTo>
                                  <a:pt x="65" y="11"/>
                                </a:lnTo>
                                <a:lnTo>
                                  <a:pt x="60" y="6"/>
                                </a:lnTo>
                                <a:lnTo>
                                  <a:pt x="70" y="6"/>
                                </a:lnTo>
                                <a:lnTo>
                                  <a:pt x="73" y="8"/>
                                </a:lnTo>
                                <a:lnTo>
                                  <a:pt x="73" y="25"/>
                                </a:lnTo>
                                <a:lnTo>
                                  <a:pt x="67" y="28"/>
                                </a:lnTo>
                                <a:close/>
                                <a:moveTo>
                                  <a:pt x="71" y="60"/>
                                </a:moveTo>
                                <a:lnTo>
                                  <a:pt x="60" y="60"/>
                                </a:lnTo>
                                <a:lnTo>
                                  <a:pt x="67" y="54"/>
                                </a:lnTo>
                                <a:lnTo>
                                  <a:pt x="67" y="40"/>
                                </a:lnTo>
                                <a:lnTo>
                                  <a:pt x="54" y="35"/>
                                </a:lnTo>
                                <a:lnTo>
                                  <a:pt x="71" y="35"/>
                                </a:lnTo>
                                <a:lnTo>
                                  <a:pt x="75" y="37"/>
                                </a:lnTo>
                                <a:lnTo>
                                  <a:pt x="75" y="57"/>
                                </a:lnTo>
                                <a:lnTo>
                                  <a:pt x="71"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AutoShape 253"/>
                        <wps:cNvSpPr>
                          <a:spLocks/>
                        </wps:cNvSpPr>
                        <wps:spPr bwMode="auto">
                          <a:xfrm>
                            <a:off x="5860" y="12900"/>
                            <a:ext cx="200" cy="300"/>
                          </a:xfrm>
                          <a:custGeom>
                            <a:avLst/>
                            <a:gdLst>
                              <a:gd name="T0" fmla="+- 0 8435 5860"/>
                              <a:gd name="T1" fmla="*/ T0 w 200"/>
                              <a:gd name="T2" fmla="+- 0 668 12900"/>
                              <a:gd name="T3" fmla="*/ 668 h 300"/>
                              <a:gd name="T4" fmla="+- 0 8473 5860"/>
                              <a:gd name="T5" fmla="*/ T4 w 200"/>
                              <a:gd name="T6" fmla="+- 0 784 12900"/>
                              <a:gd name="T7" fmla="*/ 784 h 300"/>
                              <a:gd name="T8" fmla="+- 0 8473 5860"/>
                              <a:gd name="T9" fmla="*/ T8 w 200"/>
                              <a:gd name="T10" fmla="+- 0 784 12900"/>
                              <a:gd name="T11" fmla="*/ 784 h 300"/>
                              <a:gd name="T12" fmla="+- 0 8512 5860"/>
                              <a:gd name="T13" fmla="*/ T12 w 200"/>
                              <a:gd name="T14" fmla="+- 0 668 12900"/>
                              <a:gd name="T15" fmla="*/ 668 h 300"/>
                            </a:gdLst>
                            <a:ahLst/>
                            <a:cxnLst>
                              <a:cxn ang="0">
                                <a:pos x="T1" y="T3"/>
                              </a:cxn>
                              <a:cxn ang="0">
                                <a:pos x="T5" y="T7"/>
                              </a:cxn>
                              <a:cxn ang="0">
                                <a:pos x="T9" y="T11"/>
                              </a:cxn>
                              <a:cxn ang="0">
                                <a:pos x="T13" y="T15"/>
                              </a:cxn>
                            </a:cxnLst>
                            <a:rect l="0" t="0" r="r" b="b"/>
                            <a:pathLst>
                              <a:path w="200" h="300">
                                <a:moveTo>
                                  <a:pt x="2575" y="-12232"/>
                                </a:moveTo>
                                <a:lnTo>
                                  <a:pt x="2613" y="-12116"/>
                                </a:lnTo>
                                <a:moveTo>
                                  <a:pt x="2613" y="-12116"/>
                                </a:moveTo>
                                <a:lnTo>
                                  <a:pt x="2652" y="-12232"/>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52"/>
                        <wps:cNvSpPr>
                          <a:spLocks/>
                        </wps:cNvSpPr>
                        <wps:spPr bwMode="auto">
                          <a:xfrm>
                            <a:off x="880" y="12000"/>
                            <a:ext cx="320" cy="1700"/>
                          </a:xfrm>
                          <a:custGeom>
                            <a:avLst/>
                            <a:gdLst>
                              <a:gd name="T0" fmla="+- 0 6520 880"/>
                              <a:gd name="T1" fmla="*/ T0 w 320"/>
                              <a:gd name="T2" fmla="+- 0 475 12000"/>
                              <a:gd name="T3" fmla="*/ 475 h 1700"/>
                              <a:gd name="T4" fmla="+- 0 6520 880"/>
                              <a:gd name="T5" fmla="*/ T4 w 320"/>
                              <a:gd name="T6" fmla="+- 0 1131 12000"/>
                              <a:gd name="T7" fmla="*/ 1131 h 1700"/>
                              <a:gd name="T8" fmla="+- 0 6520 880"/>
                              <a:gd name="T9" fmla="*/ T8 w 320"/>
                              <a:gd name="T10" fmla="+- 0 1131 12000"/>
                              <a:gd name="T11" fmla="*/ 1131 h 1700"/>
                              <a:gd name="T12" fmla="+- 0 6643 880"/>
                              <a:gd name="T13" fmla="*/ T12 w 320"/>
                              <a:gd name="T14" fmla="+- 0 1131 12000"/>
                              <a:gd name="T15" fmla="*/ 1131 h 1700"/>
                            </a:gdLst>
                            <a:ahLst/>
                            <a:cxnLst>
                              <a:cxn ang="0">
                                <a:pos x="T1" y="T3"/>
                              </a:cxn>
                              <a:cxn ang="0">
                                <a:pos x="T5" y="T7"/>
                              </a:cxn>
                              <a:cxn ang="0">
                                <a:pos x="T9" y="T11"/>
                              </a:cxn>
                              <a:cxn ang="0">
                                <a:pos x="T13" y="T15"/>
                              </a:cxn>
                            </a:cxnLst>
                            <a:rect l="0" t="0" r="r" b="b"/>
                            <a:pathLst>
                              <a:path w="320" h="1700">
                                <a:moveTo>
                                  <a:pt x="5640" y="-11525"/>
                                </a:moveTo>
                                <a:lnTo>
                                  <a:pt x="5640" y="-10869"/>
                                </a:lnTo>
                                <a:moveTo>
                                  <a:pt x="5640" y="-10869"/>
                                </a:moveTo>
                                <a:lnTo>
                                  <a:pt x="5763" y="-10869"/>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251"/>
                        <wps:cNvSpPr>
                          <a:spLocks/>
                        </wps:cNvSpPr>
                        <wps:spPr bwMode="auto">
                          <a:xfrm>
                            <a:off x="900" y="11900"/>
                            <a:ext cx="300" cy="200"/>
                          </a:xfrm>
                          <a:custGeom>
                            <a:avLst/>
                            <a:gdLst>
                              <a:gd name="T0" fmla="+- 0 6528 900"/>
                              <a:gd name="T1" fmla="*/ T0 w 300"/>
                              <a:gd name="T2" fmla="+- 0 1170 11900"/>
                              <a:gd name="T3" fmla="*/ 1170 h 200"/>
                              <a:gd name="T4" fmla="+- 0 6643 900"/>
                              <a:gd name="T5" fmla="*/ T4 w 300"/>
                              <a:gd name="T6" fmla="+- 0 1131 11900"/>
                              <a:gd name="T7" fmla="*/ 1131 h 200"/>
                              <a:gd name="T8" fmla="+- 0 6643 900"/>
                              <a:gd name="T9" fmla="*/ T8 w 300"/>
                              <a:gd name="T10" fmla="+- 0 1131 11900"/>
                              <a:gd name="T11" fmla="*/ 1131 h 200"/>
                              <a:gd name="T12" fmla="+- 0 6528 900"/>
                              <a:gd name="T13" fmla="*/ T12 w 300"/>
                              <a:gd name="T14" fmla="+- 0 1092 11900"/>
                              <a:gd name="T15" fmla="*/ 1092 h 200"/>
                            </a:gdLst>
                            <a:ahLst/>
                            <a:cxnLst>
                              <a:cxn ang="0">
                                <a:pos x="T1" y="T3"/>
                              </a:cxn>
                              <a:cxn ang="0">
                                <a:pos x="T5" y="T7"/>
                              </a:cxn>
                              <a:cxn ang="0">
                                <a:pos x="T9" y="T11"/>
                              </a:cxn>
                              <a:cxn ang="0">
                                <a:pos x="T13" y="T15"/>
                              </a:cxn>
                            </a:cxnLst>
                            <a:rect l="0" t="0" r="r" b="b"/>
                            <a:pathLst>
                              <a:path w="300" h="200">
                                <a:moveTo>
                                  <a:pt x="5628" y="-10730"/>
                                </a:moveTo>
                                <a:lnTo>
                                  <a:pt x="5743" y="-10769"/>
                                </a:lnTo>
                                <a:moveTo>
                                  <a:pt x="5743" y="-10769"/>
                                </a:moveTo>
                                <a:lnTo>
                                  <a:pt x="5628" y="-10808"/>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6" name="Picture 2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207" y="425"/>
                            <a:ext cx="293" cy="163"/>
                          </a:xfrm>
                          <a:prstGeom prst="rect">
                            <a:avLst/>
                          </a:prstGeom>
                          <a:noFill/>
                          <a:extLst>
                            <a:ext uri="{909E8E84-426E-40DD-AFC4-6F175D3DCCD1}">
                              <a14:hiddenFill xmlns:a14="http://schemas.microsoft.com/office/drawing/2010/main">
                                <a:solidFill>
                                  <a:srgbClr val="FFFFFF"/>
                                </a:solidFill>
                              </a14:hiddenFill>
                            </a:ext>
                          </a:extLst>
                        </pic:spPr>
                      </pic:pic>
                      <wps:wsp>
                        <wps:cNvPr id="247" name="AutoShape 249"/>
                        <wps:cNvSpPr>
                          <a:spLocks/>
                        </wps:cNvSpPr>
                        <wps:spPr bwMode="auto">
                          <a:xfrm>
                            <a:off x="1860" y="12160"/>
                            <a:ext cx="2680" cy="220"/>
                          </a:xfrm>
                          <a:custGeom>
                            <a:avLst/>
                            <a:gdLst>
                              <a:gd name="T0" fmla="+- 0 6897 1860"/>
                              <a:gd name="T1" fmla="*/ T0 w 2680"/>
                              <a:gd name="T2" fmla="+- 0 1069 12160"/>
                              <a:gd name="T3" fmla="*/ 1069 h 220"/>
                              <a:gd name="T4" fmla="+- 0 6997 1860"/>
                              <a:gd name="T5" fmla="*/ T4 w 2680"/>
                              <a:gd name="T6" fmla="+- 0 984 12160"/>
                              <a:gd name="T7" fmla="*/ 984 h 220"/>
                              <a:gd name="T8" fmla="+- 0 6997 1860"/>
                              <a:gd name="T9" fmla="*/ T8 w 2680"/>
                              <a:gd name="T10" fmla="+- 0 984 12160"/>
                              <a:gd name="T11" fmla="*/ 984 h 220"/>
                              <a:gd name="T12" fmla="+- 0 7927 1860"/>
                              <a:gd name="T13" fmla="*/ T12 w 2680"/>
                              <a:gd name="T14" fmla="+- 0 984 12160"/>
                              <a:gd name="T15" fmla="*/ 984 h 220"/>
                            </a:gdLst>
                            <a:ahLst/>
                            <a:cxnLst>
                              <a:cxn ang="0">
                                <a:pos x="T1" y="T3"/>
                              </a:cxn>
                              <a:cxn ang="0">
                                <a:pos x="T5" y="T7"/>
                              </a:cxn>
                              <a:cxn ang="0">
                                <a:pos x="T9" y="T11"/>
                              </a:cxn>
                              <a:cxn ang="0">
                                <a:pos x="T13" y="T15"/>
                              </a:cxn>
                            </a:cxnLst>
                            <a:rect l="0" t="0" r="r" b="b"/>
                            <a:pathLst>
                              <a:path w="2680" h="220">
                                <a:moveTo>
                                  <a:pt x="5037" y="-11091"/>
                                </a:moveTo>
                                <a:lnTo>
                                  <a:pt x="5137" y="-11176"/>
                                </a:lnTo>
                                <a:moveTo>
                                  <a:pt x="5137" y="-11176"/>
                                </a:moveTo>
                                <a:lnTo>
                                  <a:pt x="6067" y="-11176"/>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AutoShape 248"/>
                        <wps:cNvSpPr>
                          <a:spLocks/>
                        </wps:cNvSpPr>
                        <wps:spPr bwMode="auto">
                          <a:xfrm>
                            <a:off x="7152" y="912"/>
                            <a:ext cx="73" cy="66"/>
                          </a:xfrm>
                          <a:custGeom>
                            <a:avLst/>
                            <a:gdLst>
                              <a:gd name="T0" fmla="+- 0 7168 7152"/>
                              <a:gd name="T1" fmla="*/ T0 w 73"/>
                              <a:gd name="T2" fmla="+- 0 930 912"/>
                              <a:gd name="T3" fmla="*/ 930 h 66"/>
                              <a:gd name="T4" fmla="+- 0 7160 7152"/>
                              <a:gd name="T5" fmla="*/ T4 w 73"/>
                              <a:gd name="T6" fmla="+- 0 930 912"/>
                              <a:gd name="T7" fmla="*/ 930 h 66"/>
                              <a:gd name="T8" fmla="+- 0 7160 7152"/>
                              <a:gd name="T9" fmla="*/ T8 w 73"/>
                              <a:gd name="T10" fmla="+- 0 919 912"/>
                              <a:gd name="T11" fmla="*/ 919 h 66"/>
                              <a:gd name="T12" fmla="+- 0 7168 7152"/>
                              <a:gd name="T13" fmla="*/ T12 w 73"/>
                              <a:gd name="T14" fmla="+- 0 917 912"/>
                              <a:gd name="T15" fmla="*/ 917 h 66"/>
                              <a:gd name="T16" fmla="+- 0 7168 7152"/>
                              <a:gd name="T17" fmla="*/ T16 w 73"/>
                              <a:gd name="T18" fmla="+- 0 930 912"/>
                              <a:gd name="T19" fmla="*/ 930 h 66"/>
                              <a:gd name="T20" fmla="+- 0 7179 7152"/>
                              <a:gd name="T21" fmla="*/ T20 w 73"/>
                              <a:gd name="T22" fmla="+- 0 937 912"/>
                              <a:gd name="T23" fmla="*/ 937 h 66"/>
                              <a:gd name="T24" fmla="+- 0 7152 7152"/>
                              <a:gd name="T25" fmla="*/ T24 w 73"/>
                              <a:gd name="T26" fmla="+- 0 937 912"/>
                              <a:gd name="T27" fmla="*/ 937 h 66"/>
                              <a:gd name="T28" fmla="+- 0 7152 7152"/>
                              <a:gd name="T29" fmla="*/ T28 w 73"/>
                              <a:gd name="T30" fmla="+- 0 930 912"/>
                              <a:gd name="T31" fmla="*/ 930 h 66"/>
                              <a:gd name="T32" fmla="+- 0 7179 7152"/>
                              <a:gd name="T33" fmla="*/ T32 w 73"/>
                              <a:gd name="T34" fmla="+- 0 930 912"/>
                              <a:gd name="T35" fmla="*/ 930 h 66"/>
                              <a:gd name="T36" fmla="+- 0 7179 7152"/>
                              <a:gd name="T37" fmla="*/ T36 w 73"/>
                              <a:gd name="T38" fmla="+- 0 937 912"/>
                              <a:gd name="T39" fmla="*/ 937 h 66"/>
                              <a:gd name="T40" fmla="+- 0 7177 7152"/>
                              <a:gd name="T41" fmla="*/ T40 w 73"/>
                              <a:gd name="T42" fmla="+- 0 978 912"/>
                              <a:gd name="T43" fmla="*/ 978 h 66"/>
                              <a:gd name="T44" fmla="+- 0 7160 7152"/>
                              <a:gd name="T45" fmla="*/ T44 w 73"/>
                              <a:gd name="T46" fmla="+- 0 978 912"/>
                              <a:gd name="T47" fmla="*/ 978 h 66"/>
                              <a:gd name="T48" fmla="+- 0 7160 7152"/>
                              <a:gd name="T49" fmla="*/ T48 w 73"/>
                              <a:gd name="T50" fmla="+- 0 937 912"/>
                              <a:gd name="T51" fmla="*/ 937 h 66"/>
                              <a:gd name="T52" fmla="+- 0 7168 7152"/>
                              <a:gd name="T53" fmla="*/ T52 w 73"/>
                              <a:gd name="T54" fmla="+- 0 937 912"/>
                              <a:gd name="T55" fmla="*/ 937 h 66"/>
                              <a:gd name="T56" fmla="+- 0 7168 7152"/>
                              <a:gd name="T57" fmla="*/ T56 w 73"/>
                              <a:gd name="T58" fmla="+- 0 967 912"/>
                              <a:gd name="T59" fmla="*/ 967 h 66"/>
                              <a:gd name="T60" fmla="+- 0 7171 7152"/>
                              <a:gd name="T61" fmla="*/ T60 w 73"/>
                              <a:gd name="T62" fmla="+- 0 971 912"/>
                              <a:gd name="T63" fmla="*/ 971 h 66"/>
                              <a:gd name="T64" fmla="+- 0 7179 7152"/>
                              <a:gd name="T65" fmla="*/ T64 w 73"/>
                              <a:gd name="T66" fmla="+- 0 971 912"/>
                              <a:gd name="T67" fmla="*/ 971 h 66"/>
                              <a:gd name="T68" fmla="+- 0 7179 7152"/>
                              <a:gd name="T69" fmla="*/ T68 w 73"/>
                              <a:gd name="T70" fmla="+- 0 976 912"/>
                              <a:gd name="T71" fmla="*/ 976 h 66"/>
                              <a:gd name="T72" fmla="+- 0 7177 7152"/>
                              <a:gd name="T73" fmla="*/ T72 w 73"/>
                              <a:gd name="T74" fmla="+- 0 978 912"/>
                              <a:gd name="T75" fmla="*/ 978 h 66"/>
                              <a:gd name="T76" fmla="+- 0 7179 7152"/>
                              <a:gd name="T77" fmla="*/ T76 w 73"/>
                              <a:gd name="T78" fmla="+- 0 971 912"/>
                              <a:gd name="T79" fmla="*/ 971 h 66"/>
                              <a:gd name="T80" fmla="+- 0 7177 7152"/>
                              <a:gd name="T81" fmla="*/ T80 w 73"/>
                              <a:gd name="T82" fmla="+- 0 971 912"/>
                              <a:gd name="T83" fmla="*/ 971 h 66"/>
                              <a:gd name="T84" fmla="+- 0 7179 7152"/>
                              <a:gd name="T85" fmla="*/ T84 w 73"/>
                              <a:gd name="T86" fmla="+- 0 970 912"/>
                              <a:gd name="T87" fmla="*/ 970 h 66"/>
                              <a:gd name="T88" fmla="+- 0 7179 7152"/>
                              <a:gd name="T89" fmla="*/ T88 w 73"/>
                              <a:gd name="T90" fmla="+- 0 971 912"/>
                              <a:gd name="T91" fmla="*/ 971 h 66"/>
                              <a:gd name="T92" fmla="+- 0 7191 7152"/>
                              <a:gd name="T93" fmla="*/ T92 w 73"/>
                              <a:gd name="T94" fmla="+- 0 944 912"/>
                              <a:gd name="T95" fmla="*/ 944 h 66"/>
                              <a:gd name="T96" fmla="+- 0 7191 7152"/>
                              <a:gd name="T97" fmla="*/ T96 w 73"/>
                              <a:gd name="T98" fmla="+- 0 912 912"/>
                              <a:gd name="T99" fmla="*/ 912 h 66"/>
                              <a:gd name="T100" fmla="+- 0 7222 7152"/>
                              <a:gd name="T101" fmla="*/ T100 w 73"/>
                              <a:gd name="T102" fmla="+- 0 912 912"/>
                              <a:gd name="T103" fmla="*/ 912 h 66"/>
                              <a:gd name="T104" fmla="+- 0 7222 7152"/>
                              <a:gd name="T105" fmla="*/ T104 w 73"/>
                              <a:gd name="T106" fmla="+- 0 918 912"/>
                              <a:gd name="T107" fmla="*/ 918 h 66"/>
                              <a:gd name="T108" fmla="+- 0 7198 7152"/>
                              <a:gd name="T109" fmla="*/ T108 w 73"/>
                              <a:gd name="T110" fmla="+- 0 918 912"/>
                              <a:gd name="T111" fmla="*/ 918 h 66"/>
                              <a:gd name="T112" fmla="+- 0 7198 7152"/>
                              <a:gd name="T113" fmla="*/ T112 w 73"/>
                              <a:gd name="T114" fmla="+- 0 937 912"/>
                              <a:gd name="T115" fmla="*/ 937 h 66"/>
                              <a:gd name="T116" fmla="+- 0 7214 7152"/>
                              <a:gd name="T117" fmla="*/ T116 w 73"/>
                              <a:gd name="T118" fmla="+- 0 937 912"/>
                              <a:gd name="T119" fmla="*/ 937 h 66"/>
                              <a:gd name="T120" fmla="+- 0 7221 7152"/>
                              <a:gd name="T121" fmla="*/ T120 w 73"/>
                              <a:gd name="T122" fmla="+- 0 944 912"/>
                              <a:gd name="T123" fmla="*/ 944 h 66"/>
                              <a:gd name="T124" fmla="+- 0 7199 7152"/>
                              <a:gd name="T125" fmla="*/ T124 w 73"/>
                              <a:gd name="T126" fmla="+- 0 944 912"/>
                              <a:gd name="T127" fmla="*/ 944 h 66"/>
                              <a:gd name="T128" fmla="+- 0 7191 7152"/>
                              <a:gd name="T129" fmla="*/ T128 w 73"/>
                              <a:gd name="T130" fmla="+- 0 944 912"/>
                              <a:gd name="T131" fmla="*/ 944 h 66"/>
                              <a:gd name="T132" fmla="+- 0 7214 7152"/>
                              <a:gd name="T133" fmla="*/ T132 w 73"/>
                              <a:gd name="T134" fmla="+- 0 937 912"/>
                              <a:gd name="T135" fmla="*/ 937 h 66"/>
                              <a:gd name="T136" fmla="+- 0 7198 7152"/>
                              <a:gd name="T137" fmla="*/ T136 w 73"/>
                              <a:gd name="T138" fmla="+- 0 937 912"/>
                              <a:gd name="T139" fmla="*/ 937 h 66"/>
                              <a:gd name="T140" fmla="+- 0 7201 7152"/>
                              <a:gd name="T141" fmla="*/ T140 w 73"/>
                              <a:gd name="T142" fmla="+- 0 937 912"/>
                              <a:gd name="T143" fmla="*/ 937 h 66"/>
                              <a:gd name="T144" fmla="+- 0 7214 7152"/>
                              <a:gd name="T145" fmla="*/ T144 w 73"/>
                              <a:gd name="T146" fmla="+- 0 937 912"/>
                              <a:gd name="T147" fmla="*/ 937 h 66"/>
                              <a:gd name="T148" fmla="+- 0 7214 7152"/>
                              <a:gd name="T149" fmla="*/ T148 w 73"/>
                              <a:gd name="T150" fmla="+- 0 937 912"/>
                              <a:gd name="T151" fmla="*/ 937 h 66"/>
                              <a:gd name="T152" fmla="+- 0 7220 7152"/>
                              <a:gd name="T153" fmla="*/ T152 w 73"/>
                              <a:gd name="T154" fmla="+- 0 971 912"/>
                              <a:gd name="T155" fmla="*/ 971 h 66"/>
                              <a:gd name="T156" fmla="+- 0 7209 7152"/>
                              <a:gd name="T157" fmla="*/ T156 w 73"/>
                              <a:gd name="T158" fmla="+- 0 971 912"/>
                              <a:gd name="T159" fmla="*/ 971 h 66"/>
                              <a:gd name="T160" fmla="+- 0 7218 7152"/>
                              <a:gd name="T161" fmla="*/ T160 w 73"/>
                              <a:gd name="T162" fmla="+- 0 964 912"/>
                              <a:gd name="T163" fmla="*/ 964 h 66"/>
                              <a:gd name="T164" fmla="+- 0 7218 7152"/>
                              <a:gd name="T165" fmla="*/ T164 w 73"/>
                              <a:gd name="T166" fmla="+- 0 951 912"/>
                              <a:gd name="T167" fmla="*/ 951 h 66"/>
                              <a:gd name="T168" fmla="+- 0 7209 7152"/>
                              <a:gd name="T169" fmla="*/ T168 w 73"/>
                              <a:gd name="T170" fmla="+- 0 944 912"/>
                              <a:gd name="T171" fmla="*/ 944 h 66"/>
                              <a:gd name="T172" fmla="+- 0 7221 7152"/>
                              <a:gd name="T173" fmla="*/ T172 w 73"/>
                              <a:gd name="T174" fmla="+- 0 944 912"/>
                              <a:gd name="T175" fmla="*/ 944 h 66"/>
                              <a:gd name="T176" fmla="+- 0 7225 7152"/>
                              <a:gd name="T177" fmla="*/ T176 w 73"/>
                              <a:gd name="T178" fmla="+- 0 948 912"/>
                              <a:gd name="T179" fmla="*/ 948 h 66"/>
                              <a:gd name="T180" fmla="+- 0 7225 7152"/>
                              <a:gd name="T181" fmla="*/ T180 w 73"/>
                              <a:gd name="T182" fmla="+- 0 966 912"/>
                              <a:gd name="T183" fmla="*/ 966 h 66"/>
                              <a:gd name="T184" fmla="+- 0 7220 7152"/>
                              <a:gd name="T185" fmla="*/ T184 w 73"/>
                              <a:gd name="T186" fmla="+- 0 971 912"/>
                              <a:gd name="T187" fmla="*/ 971 h 66"/>
                              <a:gd name="T188" fmla="+- 0 7213 7152"/>
                              <a:gd name="T189" fmla="*/ T188 w 73"/>
                              <a:gd name="T190" fmla="+- 0 978 912"/>
                              <a:gd name="T191" fmla="*/ 978 h 66"/>
                              <a:gd name="T192" fmla="+- 0 7194 7152"/>
                              <a:gd name="T193" fmla="*/ T192 w 73"/>
                              <a:gd name="T194" fmla="+- 0 978 912"/>
                              <a:gd name="T195" fmla="*/ 978 h 66"/>
                              <a:gd name="T196" fmla="+- 0 7189 7152"/>
                              <a:gd name="T197" fmla="*/ T196 w 73"/>
                              <a:gd name="T198" fmla="+- 0 975 912"/>
                              <a:gd name="T199" fmla="*/ 975 h 66"/>
                              <a:gd name="T200" fmla="+- 0 7189 7152"/>
                              <a:gd name="T201" fmla="*/ T200 w 73"/>
                              <a:gd name="T202" fmla="+- 0 967 912"/>
                              <a:gd name="T203" fmla="*/ 967 h 66"/>
                              <a:gd name="T204" fmla="+- 0 7196 7152"/>
                              <a:gd name="T205" fmla="*/ T204 w 73"/>
                              <a:gd name="T206" fmla="+- 0 971 912"/>
                              <a:gd name="T207" fmla="*/ 971 h 66"/>
                              <a:gd name="T208" fmla="+- 0 7220 7152"/>
                              <a:gd name="T209" fmla="*/ T208 w 73"/>
                              <a:gd name="T210" fmla="+- 0 971 912"/>
                              <a:gd name="T211" fmla="*/ 971 h 66"/>
                              <a:gd name="T212" fmla="+- 0 7213 7152"/>
                              <a:gd name="T213" fmla="*/ T212 w 73"/>
                              <a:gd name="T214" fmla="+- 0 978 912"/>
                              <a:gd name="T215" fmla="*/ 97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3" h="66">
                                <a:moveTo>
                                  <a:pt x="16" y="18"/>
                                </a:moveTo>
                                <a:lnTo>
                                  <a:pt x="8" y="18"/>
                                </a:lnTo>
                                <a:lnTo>
                                  <a:pt x="8" y="7"/>
                                </a:lnTo>
                                <a:lnTo>
                                  <a:pt x="16" y="5"/>
                                </a:lnTo>
                                <a:lnTo>
                                  <a:pt x="16" y="18"/>
                                </a:lnTo>
                                <a:close/>
                                <a:moveTo>
                                  <a:pt x="27" y="25"/>
                                </a:moveTo>
                                <a:lnTo>
                                  <a:pt x="0" y="25"/>
                                </a:lnTo>
                                <a:lnTo>
                                  <a:pt x="0" y="18"/>
                                </a:lnTo>
                                <a:lnTo>
                                  <a:pt x="27" y="18"/>
                                </a:lnTo>
                                <a:lnTo>
                                  <a:pt x="27" y="25"/>
                                </a:lnTo>
                                <a:close/>
                                <a:moveTo>
                                  <a:pt x="25" y="66"/>
                                </a:moveTo>
                                <a:lnTo>
                                  <a:pt x="8" y="66"/>
                                </a:lnTo>
                                <a:lnTo>
                                  <a:pt x="8" y="25"/>
                                </a:lnTo>
                                <a:lnTo>
                                  <a:pt x="16" y="25"/>
                                </a:lnTo>
                                <a:lnTo>
                                  <a:pt x="16" y="55"/>
                                </a:lnTo>
                                <a:lnTo>
                                  <a:pt x="19" y="59"/>
                                </a:lnTo>
                                <a:lnTo>
                                  <a:pt x="27" y="59"/>
                                </a:lnTo>
                                <a:lnTo>
                                  <a:pt x="27" y="64"/>
                                </a:lnTo>
                                <a:lnTo>
                                  <a:pt x="25" y="66"/>
                                </a:lnTo>
                                <a:close/>
                                <a:moveTo>
                                  <a:pt x="27" y="59"/>
                                </a:moveTo>
                                <a:lnTo>
                                  <a:pt x="25" y="59"/>
                                </a:lnTo>
                                <a:lnTo>
                                  <a:pt x="27" y="58"/>
                                </a:lnTo>
                                <a:lnTo>
                                  <a:pt x="27" y="59"/>
                                </a:lnTo>
                                <a:close/>
                                <a:moveTo>
                                  <a:pt x="39" y="32"/>
                                </a:moveTo>
                                <a:lnTo>
                                  <a:pt x="39" y="0"/>
                                </a:lnTo>
                                <a:lnTo>
                                  <a:pt x="70" y="0"/>
                                </a:lnTo>
                                <a:lnTo>
                                  <a:pt x="70" y="6"/>
                                </a:lnTo>
                                <a:lnTo>
                                  <a:pt x="46" y="6"/>
                                </a:lnTo>
                                <a:lnTo>
                                  <a:pt x="46" y="25"/>
                                </a:lnTo>
                                <a:lnTo>
                                  <a:pt x="62" y="25"/>
                                </a:lnTo>
                                <a:lnTo>
                                  <a:pt x="69" y="32"/>
                                </a:lnTo>
                                <a:lnTo>
                                  <a:pt x="47" y="32"/>
                                </a:lnTo>
                                <a:lnTo>
                                  <a:pt x="39" y="32"/>
                                </a:lnTo>
                                <a:close/>
                                <a:moveTo>
                                  <a:pt x="62" y="25"/>
                                </a:moveTo>
                                <a:lnTo>
                                  <a:pt x="46" y="25"/>
                                </a:lnTo>
                                <a:lnTo>
                                  <a:pt x="49" y="25"/>
                                </a:lnTo>
                                <a:lnTo>
                                  <a:pt x="62" y="25"/>
                                </a:lnTo>
                                <a:close/>
                                <a:moveTo>
                                  <a:pt x="68" y="59"/>
                                </a:moveTo>
                                <a:lnTo>
                                  <a:pt x="57" y="59"/>
                                </a:lnTo>
                                <a:lnTo>
                                  <a:pt x="66" y="52"/>
                                </a:lnTo>
                                <a:lnTo>
                                  <a:pt x="66" y="39"/>
                                </a:lnTo>
                                <a:lnTo>
                                  <a:pt x="57" y="32"/>
                                </a:lnTo>
                                <a:lnTo>
                                  <a:pt x="69" y="32"/>
                                </a:lnTo>
                                <a:lnTo>
                                  <a:pt x="73" y="36"/>
                                </a:lnTo>
                                <a:lnTo>
                                  <a:pt x="73" y="54"/>
                                </a:lnTo>
                                <a:lnTo>
                                  <a:pt x="68" y="59"/>
                                </a:lnTo>
                                <a:close/>
                                <a:moveTo>
                                  <a:pt x="61" y="66"/>
                                </a:moveTo>
                                <a:lnTo>
                                  <a:pt x="42" y="66"/>
                                </a:lnTo>
                                <a:lnTo>
                                  <a:pt x="37" y="63"/>
                                </a:lnTo>
                                <a:lnTo>
                                  <a:pt x="37" y="55"/>
                                </a:lnTo>
                                <a:lnTo>
                                  <a:pt x="44" y="59"/>
                                </a:lnTo>
                                <a:lnTo>
                                  <a:pt x="68" y="59"/>
                                </a:lnTo>
                                <a:lnTo>
                                  <a:pt x="61"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AutoShape 247"/>
                        <wps:cNvSpPr>
                          <a:spLocks/>
                        </wps:cNvSpPr>
                        <wps:spPr bwMode="auto">
                          <a:xfrm>
                            <a:off x="4240" y="12280"/>
                            <a:ext cx="300" cy="200"/>
                          </a:xfrm>
                          <a:custGeom>
                            <a:avLst/>
                            <a:gdLst>
                              <a:gd name="T0" fmla="+- 0 7812 4240"/>
                              <a:gd name="T1" fmla="*/ T0 w 300"/>
                              <a:gd name="T2" fmla="+- 0 1023 12280"/>
                              <a:gd name="T3" fmla="*/ 1023 h 200"/>
                              <a:gd name="T4" fmla="+- 0 7927 4240"/>
                              <a:gd name="T5" fmla="*/ T4 w 300"/>
                              <a:gd name="T6" fmla="+- 0 984 12280"/>
                              <a:gd name="T7" fmla="*/ 984 h 200"/>
                              <a:gd name="T8" fmla="+- 0 7927 4240"/>
                              <a:gd name="T9" fmla="*/ T8 w 300"/>
                              <a:gd name="T10" fmla="+- 0 984 12280"/>
                              <a:gd name="T11" fmla="*/ 984 h 200"/>
                              <a:gd name="T12" fmla="+- 0 7812 4240"/>
                              <a:gd name="T13" fmla="*/ T12 w 300"/>
                              <a:gd name="T14" fmla="+- 0 946 12280"/>
                              <a:gd name="T15" fmla="*/ 946 h 200"/>
                            </a:gdLst>
                            <a:ahLst/>
                            <a:cxnLst>
                              <a:cxn ang="0">
                                <a:pos x="T1" y="T3"/>
                              </a:cxn>
                              <a:cxn ang="0">
                                <a:pos x="T5" y="T7"/>
                              </a:cxn>
                              <a:cxn ang="0">
                                <a:pos x="T9" y="T11"/>
                              </a:cxn>
                              <a:cxn ang="0">
                                <a:pos x="T13" y="T15"/>
                              </a:cxn>
                            </a:cxnLst>
                            <a:rect l="0" t="0" r="r" b="b"/>
                            <a:pathLst>
                              <a:path w="300" h="200">
                                <a:moveTo>
                                  <a:pt x="3572" y="-11257"/>
                                </a:moveTo>
                                <a:lnTo>
                                  <a:pt x="3687" y="-11296"/>
                                </a:lnTo>
                                <a:moveTo>
                                  <a:pt x="3687" y="-11296"/>
                                </a:moveTo>
                                <a:lnTo>
                                  <a:pt x="3572" y="-11334"/>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0" name="Picture 2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815" y="687"/>
                            <a:ext cx="347" cy="183"/>
                          </a:xfrm>
                          <a:prstGeom prst="rect">
                            <a:avLst/>
                          </a:prstGeom>
                          <a:noFill/>
                          <a:extLst>
                            <a:ext uri="{909E8E84-426E-40DD-AFC4-6F175D3DCCD1}">
                              <a14:hiddenFill xmlns:a14="http://schemas.microsoft.com/office/drawing/2010/main">
                                <a:solidFill>
                                  <a:srgbClr val="FFFFFF"/>
                                </a:solidFill>
                              </a14:hiddenFill>
                            </a:ext>
                          </a:extLst>
                        </pic:spPr>
                      </pic:pic>
                      <wps:wsp>
                        <wps:cNvPr id="251" name="AutoShape 245"/>
                        <wps:cNvSpPr>
                          <a:spLocks/>
                        </wps:cNvSpPr>
                        <wps:spPr bwMode="auto">
                          <a:xfrm>
                            <a:off x="1860" y="12160"/>
                            <a:ext cx="1400" cy="720"/>
                          </a:xfrm>
                          <a:custGeom>
                            <a:avLst/>
                            <a:gdLst>
                              <a:gd name="T0" fmla="+- 0 6897 1860"/>
                              <a:gd name="T1" fmla="*/ T0 w 1400"/>
                              <a:gd name="T2" fmla="+- 0 1069 12160"/>
                              <a:gd name="T3" fmla="*/ 1069 h 720"/>
                              <a:gd name="T4" fmla="+- 0 6897 1860"/>
                              <a:gd name="T5" fmla="*/ T4 w 1400"/>
                              <a:gd name="T6" fmla="+- 0 791 12160"/>
                              <a:gd name="T7" fmla="*/ 791 h 720"/>
                              <a:gd name="T8" fmla="+- 0 6897 1860"/>
                              <a:gd name="T9" fmla="*/ T8 w 1400"/>
                              <a:gd name="T10" fmla="+- 0 791 12160"/>
                              <a:gd name="T11" fmla="*/ 791 h 720"/>
                              <a:gd name="T12" fmla="+- 0 7435 1860"/>
                              <a:gd name="T13" fmla="*/ T12 w 1400"/>
                              <a:gd name="T14" fmla="+- 0 791 12160"/>
                              <a:gd name="T15" fmla="*/ 791 h 720"/>
                            </a:gdLst>
                            <a:ahLst/>
                            <a:cxnLst>
                              <a:cxn ang="0">
                                <a:pos x="T1" y="T3"/>
                              </a:cxn>
                              <a:cxn ang="0">
                                <a:pos x="T5" y="T7"/>
                              </a:cxn>
                              <a:cxn ang="0">
                                <a:pos x="T9" y="T11"/>
                              </a:cxn>
                              <a:cxn ang="0">
                                <a:pos x="T13" y="T15"/>
                              </a:cxn>
                            </a:cxnLst>
                            <a:rect l="0" t="0" r="r" b="b"/>
                            <a:pathLst>
                              <a:path w="1400" h="720">
                                <a:moveTo>
                                  <a:pt x="5037" y="-11091"/>
                                </a:moveTo>
                                <a:lnTo>
                                  <a:pt x="5037" y="-11369"/>
                                </a:lnTo>
                                <a:moveTo>
                                  <a:pt x="5037" y="-11369"/>
                                </a:moveTo>
                                <a:lnTo>
                                  <a:pt x="5575" y="-11369"/>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244"/>
                        <wps:cNvSpPr>
                          <a:spLocks/>
                        </wps:cNvSpPr>
                        <wps:spPr bwMode="auto">
                          <a:xfrm>
                            <a:off x="6991" y="718"/>
                            <a:ext cx="74" cy="67"/>
                          </a:xfrm>
                          <a:custGeom>
                            <a:avLst/>
                            <a:gdLst>
                              <a:gd name="T0" fmla="+- 0 7006 6991"/>
                              <a:gd name="T1" fmla="*/ T0 w 74"/>
                              <a:gd name="T2" fmla="+- 0 737 718"/>
                              <a:gd name="T3" fmla="*/ 737 h 67"/>
                              <a:gd name="T4" fmla="+- 0 6999 6991"/>
                              <a:gd name="T5" fmla="*/ T4 w 74"/>
                              <a:gd name="T6" fmla="+- 0 737 718"/>
                              <a:gd name="T7" fmla="*/ 737 h 67"/>
                              <a:gd name="T8" fmla="+- 0 6999 6991"/>
                              <a:gd name="T9" fmla="*/ T8 w 74"/>
                              <a:gd name="T10" fmla="+- 0 726 718"/>
                              <a:gd name="T11" fmla="*/ 726 h 67"/>
                              <a:gd name="T12" fmla="+- 0 7006 6991"/>
                              <a:gd name="T13" fmla="*/ T12 w 74"/>
                              <a:gd name="T14" fmla="+- 0 724 718"/>
                              <a:gd name="T15" fmla="*/ 724 h 67"/>
                              <a:gd name="T16" fmla="+- 0 7006 6991"/>
                              <a:gd name="T17" fmla="*/ T16 w 74"/>
                              <a:gd name="T18" fmla="+- 0 737 718"/>
                              <a:gd name="T19" fmla="*/ 737 h 67"/>
                              <a:gd name="T20" fmla="+- 0 7018 6991"/>
                              <a:gd name="T21" fmla="*/ T20 w 74"/>
                              <a:gd name="T22" fmla="+- 0 744 718"/>
                              <a:gd name="T23" fmla="*/ 744 h 67"/>
                              <a:gd name="T24" fmla="+- 0 6991 6991"/>
                              <a:gd name="T25" fmla="*/ T24 w 74"/>
                              <a:gd name="T26" fmla="+- 0 744 718"/>
                              <a:gd name="T27" fmla="*/ 744 h 67"/>
                              <a:gd name="T28" fmla="+- 0 6991 6991"/>
                              <a:gd name="T29" fmla="*/ T28 w 74"/>
                              <a:gd name="T30" fmla="+- 0 737 718"/>
                              <a:gd name="T31" fmla="*/ 737 h 67"/>
                              <a:gd name="T32" fmla="+- 0 7018 6991"/>
                              <a:gd name="T33" fmla="*/ T32 w 74"/>
                              <a:gd name="T34" fmla="+- 0 737 718"/>
                              <a:gd name="T35" fmla="*/ 737 h 67"/>
                              <a:gd name="T36" fmla="+- 0 7018 6991"/>
                              <a:gd name="T37" fmla="*/ T36 w 74"/>
                              <a:gd name="T38" fmla="+- 0 744 718"/>
                              <a:gd name="T39" fmla="*/ 744 h 67"/>
                              <a:gd name="T40" fmla="+- 0 7015 6991"/>
                              <a:gd name="T41" fmla="*/ T40 w 74"/>
                              <a:gd name="T42" fmla="+- 0 785 718"/>
                              <a:gd name="T43" fmla="*/ 785 h 67"/>
                              <a:gd name="T44" fmla="+- 0 6999 6991"/>
                              <a:gd name="T45" fmla="*/ T44 w 74"/>
                              <a:gd name="T46" fmla="+- 0 785 718"/>
                              <a:gd name="T47" fmla="*/ 785 h 67"/>
                              <a:gd name="T48" fmla="+- 0 6999 6991"/>
                              <a:gd name="T49" fmla="*/ T48 w 74"/>
                              <a:gd name="T50" fmla="+- 0 744 718"/>
                              <a:gd name="T51" fmla="*/ 744 h 67"/>
                              <a:gd name="T52" fmla="+- 0 7006 6991"/>
                              <a:gd name="T53" fmla="*/ T52 w 74"/>
                              <a:gd name="T54" fmla="+- 0 744 718"/>
                              <a:gd name="T55" fmla="*/ 744 h 67"/>
                              <a:gd name="T56" fmla="+- 0 7006 6991"/>
                              <a:gd name="T57" fmla="*/ T56 w 74"/>
                              <a:gd name="T58" fmla="+- 0 775 718"/>
                              <a:gd name="T59" fmla="*/ 775 h 67"/>
                              <a:gd name="T60" fmla="+- 0 7009 6991"/>
                              <a:gd name="T61" fmla="*/ T60 w 74"/>
                              <a:gd name="T62" fmla="+- 0 778 718"/>
                              <a:gd name="T63" fmla="*/ 778 h 67"/>
                              <a:gd name="T64" fmla="+- 0 7018 6991"/>
                              <a:gd name="T65" fmla="*/ T64 w 74"/>
                              <a:gd name="T66" fmla="+- 0 778 718"/>
                              <a:gd name="T67" fmla="*/ 778 h 67"/>
                              <a:gd name="T68" fmla="+- 0 7018 6991"/>
                              <a:gd name="T69" fmla="*/ T68 w 74"/>
                              <a:gd name="T70" fmla="+- 0 783 718"/>
                              <a:gd name="T71" fmla="*/ 783 h 67"/>
                              <a:gd name="T72" fmla="+- 0 7015 6991"/>
                              <a:gd name="T73" fmla="*/ T72 w 74"/>
                              <a:gd name="T74" fmla="+- 0 785 718"/>
                              <a:gd name="T75" fmla="*/ 785 h 67"/>
                              <a:gd name="T76" fmla="+- 0 7018 6991"/>
                              <a:gd name="T77" fmla="*/ T76 w 74"/>
                              <a:gd name="T78" fmla="+- 0 778 718"/>
                              <a:gd name="T79" fmla="*/ 778 h 67"/>
                              <a:gd name="T80" fmla="+- 0 7016 6991"/>
                              <a:gd name="T81" fmla="*/ T80 w 74"/>
                              <a:gd name="T82" fmla="+- 0 778 718"/>
                              <a:gd name="T83" fmla="*/ 778 h 67"/>
                              <a:gd name="T84" fmla="+- 0 7018 6991"/>
                              <a:gd name="T85" fmla="*/ T84 w 74"/>
                              <a:gd name="T86" fmla="+- 0 777 718"/>
                              <a:gd name="T87" fmla="*/ 777 h 67"/>
                              <a:gd name="T88" fmla="+- 0 7018 6991"/>
                              <a:gd name="T89" fmla="*/ T88 w 74"/>
                              <a:gd name="T90" fmla="+- 0 778 718"/>
                              <a:gd name="T91" fmla="*/ 778 h 67"/>
                              <a:gd name="T92" fmla="+- 0 7028 6991"/>
                              <a:gd name="T93" fmla="*/ T92 w 74"/>
                              <a:gd name="T94" fmla="+- 0 732 718"/>
                              <a:gd name="T95" fmla="*/ 732 h 67"/>
                              <a:gd name="T96" fmla="+- 0 7028 6991"/>
                              <a:gd name="T97" fmla="*/ T96 w 74"/>
                              <a:gd name="T98" fmla="+- 0 724 718"/>
                              <a:gd name="T99" fmla="*/ 724 h 67"/>
                              <a:gd name="T100" fmla="+- 0 7035 6991"/>
                              <a:gd name="T101" fmla="*/ T100 w 74"/>
                              <a:gd name="T102" fmla="+- 0 718 718"/>
                              <a:gd name="T103" fmla="*/ 718 h 67"/>
                              <a:gd name="T104" fmla="+- 0 7054 6991"/>
                              <a:gd name="T105" fmla="*/ T104 w 74"/>
                              <a:gd name="T106" fmla="+- 0 718 718"/>
                              <a:gd name="T107" fmla="*/ 718 h 67"/>
                              <a:gd name="T108" fmla="+- 0 7061 6991"/>
                              <a:gd name="T109" fmla="*/ T108 w 74"/>
                              <a:gd name="T110" fmla="+- 0 724 718"/>
                              <a:gd name="T111" fmla="*/ 724 h 67"/>
                              <a:gd name="T112" fmla="+- 0 7036 6991"/>
                              <a:gd name="T113" fmla="*/ T112 w 74"/>
                              <a:gd name="T114" fmla="+- 0 724 718"/>
                              <a:gd name="T115" fmla="*/ 724 h 67"/>
                              <a:gd name="T116" fmla="+- 0 7028 6991"/>
                              <a:gd name="T117" fmla="*/ T116 w 74"/>
                              <a:gd name="T118" fmla="+- 0 732 718"/>
                              <a:gd name="T119" fmla="*/ 732 h 67"/>
                              <a:gd name="T120" fmla="+- 0 7064 6991"/>
                              <a:gd name="T121" fmla="*/ T120 w 74"/>
                              <a:gd name="T122" fmla="+- 0 784 718"/>
                              <a:gd name="T123" fmla="*/ 784 h 67"/>
                              <a:gd name="T124" fmla="+- 0 7025 6991"/>
                              <a:gd name="T125" fmla="*/ T124 w 74"/>
                              <a:gd name="T126" fmla="+- 0 784 718"/>
                              <a:gd name="T127" fmla="*/ 784 h 67"/>
                              <a:gd name="T128" fmla="+- 0 7025 6991"/>
                              <a:gd name="T129" fmla="*/ T128 w 74"/>
                              <a:gd name="T130" fmla="+- 0 777 718"/>
                              <a:gd name="T131" fmla="*/ 777 h 67"/>
                              <a:gd name="T132" fmla="+- 0 7051 6991"/>
                              <a:gd name="T133" fmla="*/ T132 w 74"/>
                              <a:gd name="T134" fmla="+- 0 751 718"/>
                              <a:gd name="T135" fmla="*/ 751 h 67"/>
                              <a:gd name="T136" fmla="+- 0 7057 6991"/>
                              <a:gd name="T137" fmla="*/ T136 w 74"/>
                              <a:gd name="T138" fmla="+- 0 741 718"/>
                              <a:gd name="T139" fmla="*/ 741 h 67"/>
                              <a:gd name="T140" fmla="+- 0 7057 6991"/>
                              <a:gd name="T141" fmla="*/ T140 w 74"/>
                              <a:gd name="T142" fmla="+- 0 730 718"/>
                              <a:gd name="T143" fmla="*/ 730 h 67"/>
                              <a:gd name="T144" fmla="+- 0 7050 6991"/>
                              <a:gd name="T145" fmla="*/ T144 w 74"/>
                              <a:gd name="T146" fmla="+- 0 724 718"/>
                              <a:gd name="T147" fmla="*/ 724 h 67"/>
                              <a:gd name="T148" fmla="+- 0 7061 6991"/>
                              <a:gd name="T149" fmla="*/ T148 w 74"/>
                              <a:gd name="T150" fmla="+- 0 724 718"/>
                              <a:gd name="T151" fmla="*/ 724 h 67"/>
                              <a:gd name="T152" fmla="+- 0 7064 6991"/>
                              <a:gd name="T153" fmla="*/ T152 w 74"/>
                              <a:gd name="T154" fmla="+- 0 727 718"/>
                              <a:gd name="T155" fmla="*/ 727 h 67"/>
                              <a:gd name="T156" fmla="+- 0 7064 6991"/>
                              <a:gd name="T157" fmla="*/ T156 w 74"/>
                              <a:gd name="T158" fmla="+- 0 741 718"/>
                              <a:gd name="T159" fmla="*/ 741 h 67"/>
                              <a:gd name="T160" fmla="+- 0 7057 6991"/>
                              <a:gd name="T161" fmla="*/ T160 w 74"/>
                              <a:gd name="T162" fmla="+- 0 753 718"/>
                              <a:gd name="T163" fmla="*/ 753 h 67"/>
                              <a:gd name="T164" fmla="+- 0 7033 6991"/>
                              <a:gd name="T165" fmla="*/ T164 w 74"/>
                              <a:gd name="T166" fmla="+- 0 777 718"/>
                              <a:gd name="T167" fmla="*/ 777 h 67"/>
                              <a:gd name="T168" fmla="+- 0 7033 6991"/>
                              <a:gd name="T169" fmla="*/ T168 w 74"/>
                              <a:gd name="T170" fmla="+- 0 777 718"/>
                              <a:gd name="T171" fmla="*/ 777 h 67"/>
                              <a:gd name="T172" fmla="+- 0 7064 6991"/>
                              <a:gd name="T173" fmla="*/ T172 w 74"/>
                              <a:gd name="T174" fmla="+- 0 777 718"/>
                              <a:gd name="T175" fmla="*/ 777 h 67"/>
                              <a:gd name="T176" fmla="+- 0 7064 6991"/>
                              <a:gd name="T177" fmla="*/ T176 w 74"/>
                              <a:gd name="T178" fmla="+- 0 784 718"/>
                              <a:gd name="T179" fmla="*/ 78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4" h="67">
                                <a:moveTo>
                                  <a:pt x="15" y="19"/>
                                </a:moveTo>
                                <a:lnTo>
                                  <a:pt x="8" y="19"/>
                                </a:lnTo>
                                <a:lnTo>
                                  <a:pt x="8" y="8"/>
                                </a:lnTo>
                                <a:lnTo>
                                  <a:pt x="15" y="6"/>
                                </a:lnTo>
                                <a:lnTo>
                                  <a:pt x="15" y="19"/>
                                </a:lnTo>
                                <a:close/>
                                <a:moveTo>
                                  <a:pt x="27" y="26"/>
                                </a:moveTo>
                                <a:lnTo>
                                  <a:pt x="0" y="26"/>
                                </a:lnTo>
                                <a:lnTo>
                                  <a:pt x="0" y="19"/>
                                </a:lnTo>
                                <a:lnTo>
                                  <a:pt x="27" y="19"/>
                                </a:lnTo>
                                <a:lnTo>
                                  <a:pt x="27" y="26"/>
                                </a:lnTo>
                                <a:close/>
                                <a:moveTo>
                                  <a:pt x="24" y="67"/>
                                </a:moveTo>
                                <a:lnTo>
                                  <a:pt x="8" y="67"/>
                                </a:lnTo>
                                <a:lnTo>
                                  <a:pt x="8" y="26"/>
                                </a:lnTo>
                                <a:lnTo>
                                  <a:pt x="15" y="26"/>
                                </a:lnTo>
                                <a:lnTo>
                                  <a:pt x="15" y="57"/>
                                </a:lnTo>
                                <a:lnTo>
                                  <a:pt x="18" y="60"/>
                                </a:lnTo>
                                <a:lnTo>
                                  <a:pt x="27" y="60"/>
                                </a:lnTo>
                                <a:lnTo>
                                  <a:pt x="27" y="65"/>
                                </a:lnTo>
                                <a:lnTo>
                                  <a:pt x="24" y="67"/>
                                </a:lnTo>
                                <a:close/>
                                <a:moveTo>
                                  <a:pt x="27" y="60"/>
                                </a:moveTo>
                                <a:lnTo>
                                  <a:pt x="25" y="60"/>
                                </a:lnTo>
                                <a:lnTo>
                                  <a:pt x="27" y="59"/>
                                </a:lnTo>
                                <a:lnTo>
                                  <a:pt x="27" y="60"/>
                                </a:lnTo>
                                <a:close/>
                                <a:moveTo>
                                  <a:pt x="37" y="14"/>
                                </a:moveTo>
                                <a:lnTo>
                                  <a:pt x="37" y="6"/>
                                </a:lnTo>
                                <a:lnTo>
                                  <a:pt x="44" y="0"/>
                                </a:lnTo>
                                <a:lnTo>
                                  <a:pt x="63" y="0"/>
                                </a:lnTo>
                                <a:lnTo>
                                  <a:pt x="70" y="6"/>
                                </a:lnTo>
                                <a:lnTo>
                                  <a:pt x="45" y="6"/>
                                </a:lnTo>
                                <a:lnTo>
                                  <a:pt x="37" y="14"/>
                                </a:lnTo>
                                <a:close/>
                                <a:moveTo>
                                  <a:pt x="73" y="66"/>
                                </a:moveTo>
                                <a:lnTo>
                                  <a:pt x="34" y="66"/>
                                </a:lnTo>
                                <a:lnTo>
                                  <a:pt x="34" y="59"/>
                                </a:lnTo>
                                <a:lnTo>
                                  <a:pt x="60" y="33"/>
                                </a:lnTo>
                                <a:lnTo>
                                  <a:pt x="66" y="23"/>
                                </a:lnTo>
                                <a:lnTo>
                                  <a:pt x="66" y="12"/>
                                </a:lnTo>
                                <a:lnTo>
                                  <a:pt x="59" y="6"/>
                                </a:lnTo>
                                <a:lnTo>
                                  <a:pt x="70" y="6"/>
                                </a:lnTo>
                                <a:lnTo>
                                  <a:pt x="73" y="9"/>
                                </a:lnTo>
                                <a:lnTo>
                                  <a:pt x="73" y="23"/>
                                </a:lnTo>
                                <a:lnTo>
                                  <a:pt x="66" y="35"/>
                                </a:lnTo>
                                <a:lnTo>
                                  <a:pt x="42" y="59"/>
                                </a:lnTo>
                                <a:lnTo>
                                  <a:pt x="73" y="59"/>
                                </a:lnTo>
                                <a:lnTo>
                                  <a:pt x="73"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AutoShape 243"/>
                        <wps:cNvSpPr>
                          <a:spLocks/>
                        </wps:cNvSpPr>
                        <wps:spPr bwMode="auto">
                          <a:xfrm>
                            <a:off x="2960" y="12780"/>
                            <a:ext cx="300" cy="200"/>
                          </a:xfrm>
                          <a:custGeom>
                            <a:avLst/>
                            <a:gdLst>
                              <a:gd name="T0" fmla="+- 0 7320 2960"/>
                              <a:gd name="T1" fmla="*/ T0 w 300"/>
                              <a:gd name="T2" fmla="+- 0 830 12780"/>
                              <a:gd name="T3" fmla="*/ 830 h 200"/>
                              <a:gd name="T4" fmla="+- 0 7435 2960"/>
                              <a:gd name="T5" fmla="*/ T4 w 300"/>
                              <a:gd name="T6" fmla="+- 0 791 12780"/>
                              <a:gd name="T7" fmla="*/ 791 h 200"/>
                              <a:gd name="T8" fmla="+- 0 7435 2960"/>
                              <a:gd name="T9" fmla="*/ T8 w 300"/>
                              <a:gd name="T10" fmla="+- 0 791 12780"/>
                              <a:gd name="T11" fmla="*/ 791 h 200"/>
                              <a:gd name="T12" fmla="+- 0 7320 2960"/>
                              <a:gd name="T13" fmla="*/ T12 w 300"/>
                              <a:gd name="T14" fmla="+- 0 753 12780"/>
                              <a:gd name="T15" fmla="*/ 753 h 200"/>
                            </a:gdLst>
                            <a:ahLst/>
                            <a:cxnLst>
                              <a:cxn ang="0">
                                <a:pos x="T1" y="T3"/>
                              </a:cxn>
                              <a:cxn ang="0">
                                <a:pos x="T5" y="T7"/>
                              </a:cxn>
                              <a:cxn ang="0">
                                <a:pos x="T9" y="T11"/>
                              </a:cxn>
                              <a:cxn ang="0">
                                <a:pos x="T13" y="T15"/>
                              </a:cxn>
                            </a:cxnLst>
                            <a:rect l="0" t="0" r="r" b="b"/>
                            <a:pathLst>
                              <a:path w="300" h="200">
                                <a:moveTo>
                                  <a:pt x="4360" y="-11950"/>
                                </a:moveTo>
                                <a:lnTo>
                                  <a:pt x="4475" y="-11989"/>
                                </a:lnTo>
                                <a:moveTo>
                                  <a:pt x="4475" y="-11989"/>
                                </a:moveTo>
                                <a:lnTo>
                                  <a:pt x="4360" y="-12027"/>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4" name="Picture 2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815" y="1011"/>
                            <a:ext cx="355" cy="263"/>
                          </a:xfrm>
                          <a:prstGeom prst="rect">
                            <a:avLst/>
                          </a:prstGeom>
                          <a:noFill/>
                          <a:extLst>
                            <a:ext uri="{909E8E84-426E-40DD-AFC4-6F175D3DCCD1}">
                              <a14:hiddenFill xmlns:a14="http://schemas.microsoft.com/office/drawing/2010/main">
                                <a:solidFill>
                                  <a:srgbClr val="FFFFFF"/>
                                </a:solidFill>
                              </a14:hiddenFill>
                            </a:ext>
                          </a:extLst>
                        </pic:spPr>
                      </pic:pic>
                      <wps:wsp>
                        <wps:cNvPr id="255" name="AutoShape 241"/>
                        <wps:cNvSpPr>
                          <a:spLocks/>
                        </wps:cNvSpPr>
                        <wps:spPr bwMode="auto">
                          <a:xfrm>
                            <a:off x="1580" y="12160"/>
                            <a:ext cx="1460" cy="1100"/>
                          </a:xfrm>
                          <a:custGeom>
                            <a:avLst/>
                            <a:gdLst>
                              <a:gd name="T0" fmla="+- 0 6789 1580"/>
                              <a:gd name="T1" fmla="*/ T0 w 1460"/>
                              <a:gd name="T2" fmla="+- 0 1069 12160"/>
                              <a:gd name="T3" fmla="*/ 1069 h 1100"/>
                              <a:gd name="T4" fmla="+- 0 6789 1580"/>
                              <a:gd name="T5" fmla="*/ T4 w 1460"/>
                              <a:gd name="T6" fmla="+- 0 645 12160"/>
                              <a:gd name="T7" fmla="*/ 645 h 1100"/>
                              <a:gd name="T8" fmla="+- 0 6789 1580"/>
                              <a:gd name="T9" fmla="*/ T8 w 1460"/>
                              <a:gd name="T10" fmla="+- 0 645 12160"/>
                              <a:gd name="T11" fmla="*/ 645 h 1100"/>
                              <a:gd name="T12" fmla="+- 0 7350 1580"/>
                              <a:gd name="T13" fmla="*/ T12 w 1460"/>
                              <a:gd name="T14" fmla="+- 0 645 12160"/>
                              <a:gd name="T15" fmla="*/ 645 h 1100"/>
                            </a:gdLst>
                            <a:ahLst/>
                            <a:cxnLst>
                              <a:cxn ang="0">
                                <a:pos x="T1" y="T3"/>
                              </a:cxn>
                              <a:cxn ang="0">
                                <a:pos x="T5" y="T7"/>
                              </a:cxn>
                              <a:cxn ang="0">
                                <a:pos x="T9" y="T11"/>
                              </a:cxn>
                              <a:cxn ang="0">
                                <a:pos x="T13" y="T15"/>
                              </a:cxn>
                            </a:cxnLst>
                            <a:rect l="0" t="0" r="r" b="b"/>
                            <a:pathLst>
                              <a:path w="1460" h="1100">
                                <a:moveTo>
                                  <a:pt x="5209" y="-11091"/>
                                </a:moveTo>
                                <a:lnTo>
                                  <a:pt x="5209" y="-11515"/>
                                </a:lnTo>
                                <a:moveTo>
                                  <a:pt x="5209" y="-11515"/>
                                </a:moveTo>
                                <a:lnTo>
                                  <a:pt x="5770" y="-11515"/>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AutoShape 240"/>
                        <wps:cNvSpPr>
                          <a:spLocks/>
                        </wps:cNvSpPr>
                        <wps:spPr bwMode="auto">
                          <a:xfrm>
                            <a:off x="6845" y="555"/>
                            <a:ext cx="74" cy="68"/>
                          </a:xfrm>
                          <a:custGeom>
                            <a:avLst/>
                            <a:gdLst>
                              <a:gd name="T0" fmla="+- 0 6860 6845"/>
                              <a:gd name="T1" fmla="*/ T0 w 74"/>
                              <a:gd name="T2" fmla="+- 0 575 555"/>
                              <a:gd name="T3" fmla="*/ 575 h 68"/>
                              <a:gd name="T4" fmla="+- 0 6853 6845"/>
                              <a:gd name="T5" fmla="*/ T4 w 74"/>
                              <a:gd name="T6" fmla="+- 0 575 555"/>
                              <a:gd name="T7" fmla="*/ 575 h 68"/>
                              <a:gd name="T8" fmla="+- 0 6853 6845"/>
                              <a:gd name="T9" fmla="*/ T8 w 74"/>
                              <a:gd name="T10" fmla="+- 0 564 555"/>
                              <a:gd name="T11" fmla="*/ 564 h 68"/>
                              <a:gd name="T12" fmla="+- 0 6860 6845"/>
                              <a:gd name="T13" fmla="*/ T12 w 74"/>
                              <a:gd name="T14" fmla="+- 0 562 555"/>
                              <a:gd name="T15" fmla="*/ 562 h 68"/>
                              <a:gd name="T16" fmla="+- 0 6860 6845"/>
                              <a:gd name="T17" fmla="*/ T16 w 74"/>
                              <a:gd name="T18" fmla="+- 0 575 555"/>
                              <a:gd name="T19" fmla="*/ 575 h 68"/>
                              <a:gd name="T20" fmla="+- 0 6872 6845"/>
                              <a:gd name="T21" fmla="*/ T20 w 74"/>
                              <a:gd name="T22" fmla="+- 0 582 555"/>
                              <a:gd name="T23" fmla="*/ 582 h 68"/>
                              <a:gd name="T24" fmla="+- 0 6845 6845"/>
                              <a:gd name="T25" fmla="*/ T24 w 74"/>
                              <a:gd name="T26" fmla="+- 0 582 555"/>
                              <a:gd name="T27" fmla="*/ 582 h 68"/>
                              <a:gd name="T28" fmla="+- 0 6845 6845"/>
                              <a:gd name="T29" fmla="*/ T28 w 74"/>
                              <a:gd name="T30" fmla="+- 0 575 555"/>
                              <a:gd name="T31" fmla="*/ 575 h 68"/>
                              <a:gd name="T32" fmla="+- 0 6872 6845"/>
                              <a:gd name="T33" fmla="*/ T32 w 74"/>
                              <a:gd name="T34" fmla="+- 0 575 555"/>
                              <a:gd name="T35" fmla="*/ 575 h 68"/>
                              <a:gd name="T36" fmla="+- 0 6872 6845"/>
                              <a:gd name="T37" fmla="*/ T36 w 74"/>
                              <a:gd name="T38" fmla="+- 0 582 555"/>
                              <a:gd name="T39" fmla="*/ 582 h 68"/>
                              <a:gd name="T40" fmla="+- 0 6869 6845"/>
                              <a:gd name="T41" fmla="*/ T40 w 74"/>
                              <a:gd name="T42" fmla="+- 0 623 555"/>
                              <a:gd name="T43" fmla="*/ 623 h 68"/>
                              <a:gd name="T44" fmla="+- 0 6853 6845"/>
                              <a:gd name="T45" fmla="*/ T44 w 74"/>
                              <a:gd name="T46" fmla="+- 0 623 555"/>
                              <a:gd name="T47" fmla="*/ 623 h 68"/>
                              <a:gd name="T48" fmla="+- 0 6853 6845"/>
                              <a:gd name="T49" fmla="*/ T48 w 74"/>
                              <a:gd name="T50" fmla="+- 0 582 555"/>
                              <a:gd name="T51" fmla="*/ 582 h 68"/>
                              <a:gd name="T52" fmla="+- 0 6860 6845"/>
                              <a:gd name="T53" fmla="*/ T52 w 74"/>
                              <a:gd name="T54" fmla="+- 0 582 555"/>
                              <a:gd name="T55" fmla="*/ 582 h 68"/>
                              <a:gd name="T56" fmla="+- 0 6860 6845"/>
                              <a:gd name="T57" fmla="*/ T56 w 74"/>
                              <a:gd name="T58" fmla="+- 0 612 555"/>
                              <a:gd name="T59" fmla="*/ 612 h 68"/>
                              <a:gd name="T60" fmla="+- 0 6863 6845"/>
                              <a:gd name="T61" fmla="*/ T60 w 74"/>
                              <a:gd name="T62" fmla="+- 0 616 555"/>
                              <a:gd name="T63" fmla="*/ 616 h 68"/>
                              <a:gd name="T64" fmla="+- 0 6872 6845"/>
                              <a:gd name="T65" fmla="*/ T64 w 74"/>
                              <a:gd name="T66" fmla="+- 0 616 555"/>
                              <a:gd name="T67" fmla="*/ 616 h 68"/>
                              <a:gd name="T68" fmla="+- 0 6872 6845"/>
                              <a:gd name="T69" fmla="*/ T68 w 74"/>
                              <a:gd name="T70" fmla="+- 0 621 555"/>
                              <a:gd name="T71" fmla="*/ 621 h 68"/>
                              <a:gd name="T72" fmla="+- 0 6869 6845"/>
                              <a:gd name="T73" fmla="*/ T72 w 74"/>
                              <a:gd name="T74" fmla="+- 0 623 555"/>
                              <a:gd name="T75" fmla="*/ 623 h 68"/>
                              <a:gd name="T76" fmla="+- 0 6872 6845"/>
                              <a:gd name="T77" fmla="*/ T76 w 74"/>
                              <a:gd name="T78" fmla="+- 0 616 555"/>
                              <a:gd name="T79" fmla="*/ 616 h 68"/>
                              <a:gd name="T80" fmla="+- 0 6870 6845"/>
                              <a:gd name="T81" fmla="*/ T80 w 74"/>
                              <a:gd name="T82" fmla="+- 0 616 555"/>
                              <a:gd name="T83" fmla="*/ 616 h 68"/>
                              <a:gd name="T84" fmla="+- 0 6872 6845"/>
                              <a:gd name="T85" fmla="*/ T84 w 74"/>
                              <a:gd name="T86" fmla="+- 0 615 555"/>
                              <a:gd name="T87" fmla="*/ 615 h 68"/>
                              <a:gd name="T88" fmla="+- 0 6872 6845"/>
                              <a:gd name="T89" fmla="*/ T88 w 74"/>
                              <a:gd name="T90" fmla="+- 0 616 555"/>
                              <a:gd name="T91" fmla="*/ 616 h 68"/>
                              <a:gd name="T92" fmla="+- 0 6882 6845"/>
                              <a:gd name="T93" fmla="*/ T92 w 74"/>
                              <a:gd name="T94" fmla="+- 0 569 555"/>
                              <a:gd name="T95" fmla="*/ 569 h 68"/>
                              <a:gd name="T96" fmla="+- 0 6882 6845"/>
                              <a:gd name="T97" fmla="*/ T96 w 74"/>
                              <a:gd name="T98" fmla="+- 0 562 555"/>
                              <a:gd name="T99" fmla="*/ 562 h 68"/>
                              <a:gd name="T100" fmla="+- 0 6904 6845"/>
                              <a:gd name="T101" fmla="*/ T100 w 74"/>
                              <a:gd name="T102" fmla="+- 0 555 555"/>
                              <a:gd name="T103" fmla="*/ 555 h 68"/>
                              <a:gd name="T104" fmla="+- 0 6904 6845"/>
                              <a:gd name="T105" fmla="*/ T104 w 74"/>
                              <a:gd name="T106" fmla="+- 0 565 555"/>
                              <a:gd name="T107" fmla="*/ 565 h 68"/>
                              <a:gd name="T108" fmla="+- 0 6897 6845"/>
                              <a:gd name="T109" fmla="*/ T108 w 74"/>
                              <a:gd name="T110" fmla="+- 0 565 555"/>
                              <a:gd name="T111" fmla="*/ 565 h 68"/>
                              <a:gd name="T112" fmla="+- 0 6882 6845"/>
                              <a:gd name="T113" fmla="*/ T112 w 74"/>
                              <a:gd name="T114" fmla="+- 0 569 555"/>
                              <a:gd name="T115" fmla="*/ 569 h 68"/>
                              <a:gd name="T116" fmla="+- 0 6904 6845"/>
                              <a:gd name="T117" fmla="*/ T116 w 74"/>
                              <a:gd name="T118" fmla="+- 0 615 555"/>
                              <a:gd name="T119" fmla="*/ 615 h 68"/>
                              <a:gd name="T120" fmla="+- 0 6897 6845"/>
                              <a:gd name="T121" fmla="*/ T120 w 74"/>
                              <a:gd name="T122" fmla="+- 0 615 555"/>
                              <a:gd name="T123" fmla="*/ 615 h 68"/>
                              <a:gd name="T124" fmla="+- 0 6897 6845"/>
                              <a:gd name="T125" fmla="*/ T124 w 74"/>
                              <a:gd name="T126" fmla="+- 0 565 555"/>
                              <a:gd name="T127" fmla="*/ 565 h 68"/>
                              <a:gd name="T128" fmla="+- 0 6904 6845"/>
                              <a:gd name="T129" fmla="*/ T128 w 74"/>
                              <a:gd name="T130" fmla="+- 0 565 555"/>
                              <a:gd name="T131" fmla="*/ 565 h 68"/>
                              <a:gd name="T132" fmla="+- 0 6904 6845"/>
                              <a:gd name="T133" fmla="*/ T132 w 74"/>
                              <a:gd name="T134" fmla="+- 0 615 555"/>
                              <a:gd name="T135" fmla="*/ 615 h 68"/>
                              <a:gd name="T136" fmla="+- 0 6919 6845"/>
                              <a:gd name="T137" fmla="*/ T136 w 74"/>
                              <a:gd name="T138" fmla="+- 0 622 555"/>
                              <a:gd name="T139" fmla="*/ 622 h 68"/>
                              <a:gd name="T140" fmla="+- 0 6882 6845"/>
                              <a:gd name="T141" fmla="*/ T140 w 74"/>
                              <a:gd name="T142" fmla="+- 0 622 555"/>
                              <a:gd name="T143" fmla="*/ 622 h 68"/>
                              <a:gd name="T144" fmla="+- 0 6882 6845"/>
                              <a:gd name="T145" fmla="*/ T144 w 74"/>
                              <a:gd name="T146" fmla="+- 0 615 555"/>
                              <a:gd name="T147" fmla="*/ 615 h 68"/>
                              <a:gd name="T148" fmla="+- 0 6919 6845"/>
                              <a:gd name="T149" fmla="*/ T148 w 74"/>
                              <a:gd name="T150" fmla="+- 0 615 555"/>
                              <a:gd name="T151" fmla="*/ 615 h 68"/>
                              <a:gd name="T152" fmla="+- 0 6919 6845"/>
                              <a:gd name="T153" fmla="*/ T152 w 74"/>
                              <a:gd name="T154" fmla="+- 0 622 555"/>
                              <a:gd name="T155" fmla="*/ 62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74" h="68">
                                <a:moveTo>
                                  <a:pt x="15" y="20"/>
                                </a:moveTo>
                                <a:lnTo>
                                  <a:pt x="8" y="20"/>
                                </a:lnTo>
                                <a:lnTo>
                                  <a:pt x="8" y="9"/>
                                </a:lnTo>
                                <a:lnTo>
                                  <a:pt x="15" y="7"/>
                                </a:lnTo>
                                <a:lnTo>
                                  <a:pt x="15" y="20"/>
                                </a:lnTo>
                                <a:close/>
                                <a:moveTo>
                                  <a:pt x="27" y="27"/>
                                </a:moveTo>
                                <a:lnTo>
                                  <a:pt x="0" y="27"/>
                                </a:lnTo>
                                <a:lnTo>
                                  <a:pt x="0" y="20"/>
                                </a:lnTo>
                                <a:lnTo>
                                  <a:pt x="27" y="20"/>
                                </a:lnTo>
                                <a:lnTo>
                                  <a:pt x="27" y="27"/>
                                </a:lnTo>
                                <a:close/>
                                <a:moveTo>
                                  <a:pt x="24" y="68"/>
                                </a:moveTo>
                                <a:lnTo>
                                  <a:pt x="8" y="68"/>
                                </a:lnTo>
                                <a:lnTo>
                                  <a:pt x="8" y="27"/>
                                </a:lnTo>
                                <a:lnTo>
                                  <a:pt x="15" y="27"/>
                                </a:lnTo>
                                <a:lnTo>
                                  <a:pt x="15" y="57"/>
                                </a:lnTo>
                                <a:lnTo>
                                  <a:pt x="18" y="61"/>
                                </a:lnTo>
                                <a:lnTo>
                                  <a:pt x="27" y="61"/>
                                </a:lnTo>
                                <a:lnTo>
                                  <a:pt x="27" y="66"/>
                                </a:lnTo>
                                <a:lnTo>
                                  <a:pt x="24" y="68"/>
                                </a:lnTo>
                                <a:close/>
                                <a:moveTo>
                                  <a:pt x="27" y="61"/>
                                </a:moveTo>
                                <a:lnTo>
                                  <a:pt x="25" y="61"/>
                                </a:lnTo>
                                <a:lnTo>
                                  <a:pt x="27" y="60"/>
                                </a:lnTo>
                                <a:lnTo>
                                  <a:pt x="27" y="61"/>
                                </a:lnTo>
                                <a:close/>
                                <a:moveTo>
                                  <a:pt x="37" y="14"/>
                                </a:moveTo>
                                <a:lnTo>
                                  <a:pt x="37" y="7"/>
                                </a:lnTo>
                                <a:lnTo>
                                  <a:pt x="59" y="0"/>
                                </a:lnTo>
                                <a:lnTo>
                                  <a:pt x="59" y="10"/>
                                </a:lnTo>
                                <a:lnTo>
                                  <a:pt x="52" y="10"/>
                                </a:lnTo>
                                <a:lnTo>
                                  <a:pt x="37" y="14"/>
                                </a:lnTo>
                                <a:close/>
                                <a:moveTo>
                                  <a:pt x="59" y="60"/>
                                </a:moveTo>
                                <a:lnTo>
                                  <a:pt x="52" y="60"/>
                                </a:lnTo>
                                <a:lnTo>
                                  <a:pt x="52" y="10"/>
                                </a:lnTo>
                                <a:lnTo>
                                  <a:pt x="59" y="10"/>
                                </a:lnTo>
                                <a:lnTo>
                                  <a:pt x="59" y="60"/>
                                </a:lnTo>
                                <a:close/>
                                <a:moveTo>
                                  <a:pt x="74" y="67"/>
                                </a:moveTo>
                                <a:lnTo>
                                  <a:pt x="37" y="67"/>
                                </a:lnTo>
                                <a:lnTo>
                                  <a:pt x="37" y="60"/>
                                </a:lnTo>
                                <a:lnTo>
                                  <a:pt x="74" y="60"/>
                                </a:lnTo>
                                <a:lnTo>
                                  <a:pt x="74"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AutoShape 239"/>
                        <wps:cNvSpPr>
                          <a:spLocks/>
                        </wps:cNvSpPr>
                        <wps:spPr bwMode="auto">
                          <a:xfrm>
                            <a:off x="2740" y="13160"/>
                            <a:ext cx="300" cy="200"/>
                          </a:xfrm>
                          <a:custGeom>
                            <a:avLst/>
                            <a:gdLst>
                              <a:gd name="T0" fmla="+- 0 7235 2740"/>
                              <a:gd name="T1" fmla="*/ T0 w 300"/>
                              <a:gd name="T2" fmla="+- 0 683 13160"/>
                              <a:gd name="T3" fmla="*/ 683 h 200"/>
                              <a:gd name="T4" fmla="+- 0 7350 2740"/>
                              <a:gd name="T5" fmla="*/ T4 w 300"/>
                              <a:gd name="T6" fmla="+- 0 645 13160"/>
                              <a:gd name="T7" fmla="*/ 645 h 200"/>
                              <a:gd name="T8" fmla="+- 0 7350 2740"/>
                              <a:gd name="T9" fmla="*/ T8 w 300"/>
                              <a:gd name="T10" fmla="+- 0 645 13160"/>
                              <a:gd name="T11" fmla="*/ 645 h 200"/>
                              <a:gd name="T12" fmla="+- 0 7235 2740"/>
                              <a:gd name="T13" fmla="*/ T12 w 300"/>
                              <a:gd name="T14" fmla="+- 0 606 13160"/>
                              <a:gd name="T15" fmla="*/ 606 h 200"/>
                            </a:gdLst>
                            <a:ahLst/>
                            <a:cxnLst>
                              <a:cxn ang="0">
                                <a:pos x="T1" y="T3"/>
                              </a:cxn>
                              <a:cxn ang="0">
                                <a:pos x="T5" y="T7"/>
                              </a:cxn>
                              <a:cxn ang="0">
                                <a:pos x="T9" y="T11"/>
                              </a:cxn>
                              <a:cxn ang="0">
                                <a:pos x="T13" y="T15"/>
                              </a:cxn>
                            </a:cxnLst>
                            <a:rect l="0" t="0" r="r" b="b"/>
                            <a:pathLst>
                              <a:path w="300" h="200">
                                <a:moveTo>
                                  <a:pt x="4495" y="-12477"/>
                                </a:moveTo>
                                <a:lnTo>
                                  <a:pt x="4610" y="-12515"/>
                                </a:lnTo>
                                <a:moveTo>
                                  <a:pt x="4610" y="-12515"/>
                                </a:moveTo>
                                <a:lnTo>
                                  <a:pt x="4495" y="-12554"/>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8" name="Picture 2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437" y="602"/>
                            <a:ext cx="439" cy="394"/>
                          </a:xfrm>
                          <a:prstGeom prst="rect">
                            <a:avLst/>
                          </a:prstGeom>
                          <a:noFill/>
                          <a:extLst>
                            <a:ext uri="{909E8E84-426E-40DD-AFC4-6F175D3DCCD1}">
                              <a14:hiddenFill xmlns:a14="http://schemas.microsoft.com/office/drawing/2010/main">
                                <a:solidFill>
                                  <a:srgbClr val="FFFFFF"/>
                                </a:solidFill>
                              </a14:hiddenFill>
                            </a:ext>
                          </a:extLst>
                        </pic:spPr>
                      </pic:pic>
                      <wps:wsp>
                        <wps:cNvPr id="259" name="Line 237"/>
                        <wps:cNvCnPr>
                          <a:cxnSpLocks noChangeShapeType="1"/>
                        </wps:cNvCnPr>
                        <wps:spPr bwMode="auto">
                          <a:xfrm>
                            <a:off x="6951" y="1146"/>
                            <a:ext cx="1599" cy="0"/>
                          </a:xfrm>
                          <a:prstGeom prst="line">
                            <a:avLst/>
                          </a:prstGeom>
                          <a:noFill/>
                          <a:ln w="5389">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36"/>
                        <wps:cNvSpPr>
                          <a:spLocks/>
                        </wps:cNvSpPr>
                        <wps:spPr bwMode="auto">
                          <a:xfrm>
                            <a:off x="8145" y="1080"/>
                            <a:ext cx="73" cy="67"/>
                          </a:xfrm>
                          <a:custGeom>
                            <a:avLst/>
                            <a:gdLst>
                              <a:gd name="T0" fmla="+- 0 8160 8145"/>
                              <a:gd name="T1" fmla="*/ T0 w 73"/>
                              <a:gd name="T2" fmla="+- 0 1100 1080"/>
                              <a:gd name="T3" fmla="*/ 1100 h 67"/>
                              <a:gd name="T4" fmla="+- 0 8153 8145"/>
                              <a:gd name="T5" fmla="*/ T4 w 73"/>
                              <a:gd name="T6" fmla="+- 0 1100 1080"/>
                              <a:gd name="T7" fmla="*/ 1100 h 67"/>
                              <a:gd name="T8" fmla="+- 0 8153 8145"/>
                              <a:gd name="T9" fmla="*/ T8 w 73"/>
                              <a:gd name="T10" fmla="+- 0 1089 1080"/>
                              <a:gd name="T11" fmla="*/ 1089 h 67"/>
                              <a:gd name="T12" fmla="+- 0 8160 8145"/>
                              <a:gd name="T13" fmla="*/ T12 w 73"/>
                              <a:gd name="T14" fmla="+- 0 1086 1080"/>
                              <a:gd name="T15" fmla="*/ 1086 h 67"/>
                              <a:gd name="T16" fmla="+- 0 8160 8145"/>
                              <a:gd name="T17" fmla="*/ T16 w 73"/>
                              <a:gd name="T18" fmla="+- 0 1100 1080"/>
                              <a:gd name="T19" fmla="*/ 1100 h 67"/>
                              <a:gd name="T20" fmla="+- 0 8172 8145"/>
                              <a:gd name="T21" fmla="*/ T20 w 73"/>
                              <a:gd name="T22" fmla="+- 0 1106 1080"/>
                              <a:gd name="T23" fmla="*/ 1106 h 67"/>
                              <a:gd name="T24" fmla="+- 0 8145 8145"/>
                              <a:gd name="T25" fmla="*/ T24 w 73"/>
                              <a:gd name="T26" fmla="+- 0 1106 1080"/>
                              <a:gd name="T27" fmla="*/ 1106 h 67"/>
                              <a:gd name="T28" fmla="+- 0 8145 8145"/>
                              <a:gd name="T29" fmla="*/ T28 w 73"/>
                              <a:gd name="T30" fmla="+- 0 1100 1080"/>
                              <a:gd name="T31" fmla="*/ 1100 h 67"/>
                              <a:gd name="T32" fmla="+- 0 8172 8145"/>
                              <a:gd name="T33" fmla="*/ T32 w 73"/>
                              <a:gd name="T34" fmla="+- 0 1100 1080"/>
                              <a:gd name="T35" fmla="*/ 1100 h 67"/>
                              <a:gd name="T36" fmla="+- 0 8172 8145"/>
                              <a:gd name="T37" fmla="*/ T36 w 73"/>
                              <a:gd name="T38" fmla="+- 0 1106 1080"/>
                              <a:gd name="T39" fmla="*/ 1106 h 67"/>
                              <a:gd name="T40" fmla="+- 0 8169 8145"/>
                              <a:gd name="T41" fmla="*/ T40 w 73"/>
                              <a:gd name="T42" fmla="+- 0 1147 1080"/>
                              <a:gd name="T43" fmla="*/ 1147 h 67"/>
                              <a:gd name="T44" fmla="+- 0 8153 8145"/>
                              <a:gd name="T45" fmla="*/ T44 w 73"/>
                              <a:gd name="T46" fmla="+- 0 1147 1080"/>
                              <a:gd name="T47" fmla="*/ 1147 h 67"/>
                              <a:gd name="T48" fmla="+- 0 8153 8145"/>
                              <a:gd name="T49" fmla="*/ T48 w 73"/>
                              <a:gd name="T50" fmla="+- 0 1106 1080"/>
                              <a:gd name="T51" fmla="*/ 1106 h 67"/>
                              <a:gd name="T52" fmla="+- 0 8160 8145"/>
                              <a:gd name="T53" fmla="*/ T52 w 73"/>
                              <a:gd name="T54" fmla="+- 0 1106 1080"/>
                              <a:gd name="T55" fmla="*/ 1106 h 67"/>
                              <a:gd name="T56" fmla="+- 0 8160 8145"/>
                              <a:gd name="T57" fmla="*/ T56 w 73"/>
                              <a:gd name="T58" fmla="+- 0 1137 1080"/>
                              <a:gd name="T59" fmla="*/ 1137 h 67"/>
                              <a:gd name="T60" fmla="+- 0 8163 8145"/>
                              <a:gd name="T61" fmla="*/ T60 w 73"/>
                              <a:gd name="T62" fmla="+- 0 1141 1080"/>
                              <a:gd name="T63" fmla="*/ 1141 h 67"/>
                              <a:gd name="T64" fmla="+- 0 8172 8145"/>
                              <a:gd name="T65" fmla="*/ T64 w 73"/>
                              <a:gd name="T66" fmla="+- 0 1141 1080"/>
                              <a:gd name="T67" fmla="*/ 1141 h 67"/>
                              <a:gd name="T68" fmla="+- 0 8172 8145"/>
                              <a:gd name="T69" fmla="*/ T68 w 73"/>
                              <a:gd name="T70" fmla="+- 0 1146 1080"/>
                              <a:gd name="T71" fmla="*/ 1146 h 67"/>
                              <a:gd name="T72" fmla="+- 0 8169 8145"/>
                              <a:gd name="T73" fmla="*/ T72 w 73"/>
                              <a:gd name="T74" fmla="+- 0 1147 1080"/>
                              <a:gd name="T75" fmla="*/ 1147 h 67"/>
                              <a:gd name="T76" fmla="+- 0 8172 8145"/>
                              <a:gd name="T77" fmla="*/ T76 w 73"/>
                              <a:gd name="T78" fmla="+- 0 1141 1080"/>
                              <a:gd name="T79" fmla="*/ 1141 h 67"/>
                              <a:gd name="T80" fmla="+- 0 8169 8145"/>
                              <a:gd name="T81" fmla="*/ T80 w 73"/>
                              <a:gd name="T82" fmla="+- 0 1141 1080"/>
                              <a:gd name="T83" fmla="*/ 1141 h 67"/>
                              <a:gd name="T84" fmla="+- 0 8172 8145"/>
                              <a:gd name="T85" fmla="*/ T84 w 73"/>
                              <a:gd name="T86" fmla="+- 0 1140 1080"/>
                              <a:gd name="T87" fmla="*/ 1140 h 67"/>
                              <a:gd name="T88" fmla="+- 0 8172 8145"/>
                              <a:gd name="T89" fmla="*/ T88 w 73"/>
                              <a:gd name="T90" fmla="+- 0 1141 1080"/>
                              <a:gd name="T91" fmla="*/ 1141 h 67"/>
                              <a:gd name="T92" fmla="+- 0 8182 8145"/>
                              <a:gd name="T93" fmla="*/ T92 w 73"/>
                              <a:gd name="T94" fmla="+- 0 1091 1080"/>
                              <a:gd name="T95" fmla="*/ 1091 h 67"/>
                              <a:gd name="T96" fmla="+- 0 8182 8145"/>
                              <a:gd name="T97" fmla="*/ T96 w 73"/>
                              <a:gd name="T98" fmla="+- 0 1084 1080"/>
                              <a:gd name="T99" fmla="*/ 1084 h 67"/>
                              <a:gd name="T100" fmla="+- 0 8188 8145"/>
                              <a:gd name="T101" fmla="*/ T100 w 73"/>
                              <a:gd name="T102" fmla="+- 0 1080 1080"/>
                              <a:gd name="T103" fmla="*/ 1080 h 67"/>
                              <a:gd name="T104" fmla="+- 0 8205 8145"/>
                              <a:gd name="T105" fmla="*/ T104 w 73"/>
                              <a:gd name="T106" fmla="+- 0 1080 1080"/>
                              <a:gd name="T107" fmla="*/ 1080 h 67"/>
                              <a:gd name="T108" fmla="+- 0 8212 8145"/>
                              <a:gd name="T109" fmla="*/ T108 w 73"/>
                              <a:gd name="T110" fmla="+- 0 1087 1080"/>
                              <a:gd name="T111" fmla="*/ 1087 h 67"/>
                              <a:gd name="T112" fmla="+- 0 8188 8145"/>
                              <a:gd name="T113" fmla="*/ T112 w 73"/>
                              <a:gd name="T114" fmla="+- 0 1087 1080"/>
                              <a:gd name="T115" fmla="*/ 1087 h 67"/>
                              <a:gd name="T116" fmla="+- 0 8182 8145"/>
                              <a:gd name="T117" fmla="*/ T116 w 73"/>
                              <a:gd name="T118" fmla="+- 0 1091 1080"/>
                              <a:gd name="T119" fmla="*/ 1091 h 67"/>
                              <a:gd name="T120" fmla="+- 0 8212 8145"/>
                              <a:gd name="T121" fmla="*/ T120 w 73"/>
                              <a:gd name="T122" fmla="+- 0 1141 1080"/>
                              <a:gd name="T123" fmla="*/ 1141 h 67"/>
                              <a:gd name="T124" fmla="+- 0 8202 8145"/>
                              <a:gd name="T125" fmla="*/ T124 w 73"/>
                              <a:gd name="T126" fmla="+- 0 1141 1080"/>
                              <a:gd name="T127" fmla="*/ 1141 h 67"/>
                              <a:gd name="T128" fmla="+- 0 8210 8145"/>
                              <a:gd name="T129" fmla="*/ T128 w 73"/>
                              <a:gd name="T130" fmla="+- 0 1134 1080"/>
                              <a:gd name="T131" fmla="*/ 1134 h 67"/>
                              <a:gd name="T132" fmla="+- 0 8210 8145"/>
                              <a:gd name="T133" fmla="*/ T132 w 73"/>
                              <a:gd name="T134" fmla="+- 0 1116 1080"/>
                              <a:gd name="T135" fmla="*/ 1116 h 67"/>
                              <a:gd name="T136" fmla="+- 0 8186 8145"/>
                              <a:gd name="T137" fmla="*/ T136 w 73"/>
                              <a:gd name="T138" fmla="+- 0 1116 1080"/>
                              <a:gd name="T139" fmla="*/ 1116 h 67"/>
                              <a:gd name="T140" fmla="+- 0 8186 8145"/>
                              <a:gd name="T141" fmla="*/ T140 w 73"/>
                              <a:gd name="T142" fmla="+- 0 1110 1080"/>
                              <a:gd name="T143" fmla="*/ 1110 h 67"/>
                              <a:gd name="T144" fmla="+- 0 8207 8145"/>
                              <a:gd name="T145" fmla="*/ T144 w 73"/>
                              <a:gd name="T146" fmla="+- 0 1110 1080"/>
                              <a:gd name="T147" fmla="*/ 1110 h 67"/>
                              <a:gd name="T148" fmla="+- 0 8207 8145"/>
                              <a:gd name="T149" fmla="*/ T148 w 73"/>
                              <a:gd name="T150" fmla="+- 0 1087 1080"/>
                              <a:gd name="T151" fmla="*/ 1087 h 67"/>
                              <a:gd name="T152" fmla="+- 0 8212 8145"/>
                              <a:gd name="T153" fmla="*/ T152 w 73"/>
                              <a:gd name="T154" fmla="+- 0 1087 1080"/>
                              <a:gd name="T155" fmla="*/ 1087 h 67"/>
                              <a:gd name="T156" fmla="+- 0 8215 8145"/>
                              <a:gd name="T157" fmla="*/ T156 w 73"/>
                              <a:gd name="T158" fmla="+- 0 1089 1080"/>
                              <a:gd name="T159" fmla="*/ 1089 h 67"/>
                              <a:gd name="T160" fmla="+- 0 8215 8145"/>
                              <a:gd name="T161" fmla="*/ T160 w 73"/>
                              <a:gd name="T162" fmla="+- 0 1109 1080"/>
                              <a:gd name="T163" fmla="*/ 1109 h 67"/>
                              <a:gd name="T164" fmla="+- 0 8202 8145"/>
                              <a:gd name="T165" fmla="*/ T164 w 73"/>
                              <a:gd name="T166" fmla="+- 0 1112 1080"/>
                              <a:gd name="T167" fmla="*/ 1112 h 67"/>
                              <a:gd name="T168" fmla="+- 0 8202 8145"/>
                              <a:gd name="T169" fmla="*/ T168 w 73"/>
                              <a:gd name="T170" fmla="+- 0 1113 1080"/>
                              <a:gd name="T171" fmla="*/ 1113 h 67"/>
                              <a:gd name="T172" fmla="+- 0 8209 8145"/>
                              <a:gd name="T173" fmla="*/ T172 w 73"/>
                              <a:gd name="T174" fmla="+- 0 1113 1080"/>
                              <a:gd name="T175" fmla="*/ 1113 h 67"/>
                              <a:gd name="T176" fmla="+- 0 8217 8145"/>
                              <a:gd name="T177" fmla="*/ T176 w 73"/>
                              <a:gd name="T178" fmla="+- 0 1122 1080"/>
                              <a:gd name="T179" fmla="*/ 1122 h 67"/>
                              <a:gd name="T180" fmla="+- 0 8217 8145"/>
                              <a:gd name="T181" fmla="*/ T180 w 73"/>
                              <a:gd name="T182" fmla="+- 0 1137 1080"/>
                              <a:gd name="T183" fmla="*/ 1137 h 67"/>
                              <a:gd name="T184" fmla="+- 0 8212 8145"/>
                              <a:gd name="T185" fmla="*/ T184 w 73"/>
                              <a:gd name="T186" fmla="+- 0 1141 1080"/>
                              <a:gd name="T187" fmla="*/ 1141 h 67"/>
                              <a:gd name="T188" fmla="+- 0 8205 8145"/>
                              <a:gd name="T189" fmla="*/ T188 w 73"/>
                              <a:gd name="T190" fmla="+- 0 1147 1080"/>
                              <a:gd name="T191" fmla="*/ 1147 h 67"/>
                              <a:gd name="T192" fmla="+- 0 8185 8145"/>
                              <a:gd name="T193" fmla="*/ T192 w 73"/>
                              <a:gd name="T194" fmla="+- 0 1147 1080"/>
                              <a:gd name="T195" fmla="*/ 1147 h 67"/>
                              <a:gd name="T196" fmla="+- 0 8180 8145"/>
                              <a:gd name="T197" fmla="*/ T196 w 73"/>
                              <a:gd name="T198" fmla="+- 0 1144 1080"/>
                              <a:gd name="T199" fmla="*/ 1144 h 67"/>
                              <a:gd name="T200" fmla="+- 0 8180 8145"/>
                              <a:gd name="T201" fmla="*/ T200 w 73"/>
                              <a:gd name="T202" fmla="+- 0 1136 1080"/>
                              <a:gd name="T203" fmla="*/ 1136 h 67"/>
                              <a:gd name="T204" fmla="+- 0 8186 8145"/>
                              <a:gd name="T205" fmla="*/ T204 w 73"/>
                              <a:gd name="T206" fmla="+- 0 1141 1080"/>
                              <a:gd name="T207" fmla="*/ 1141 h 67"/>
                              <a:gd name="T208" fmla="+- 0 8212 8145"/>
                              <a:gd name="T209" fmla="*/ T208 w 73"/>
                              <a:gd name="T210" fmla="+- 0 1141 1080"/>
                              <a:gd name="T211" fmla="*/ 1141 h 67"/>
                              <a:gd name="T212" fmla="+- 0 8205 8145"/>
                              <a:gd name="T213" fmla="*/ T212 w 73"/>
                              <a:gd name="T214" fmla="+- 0 1147 1080"/>
                              <a:gd name="T215" fmla="*/ 1147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3" h="67">
                                <a:moveTo>
                                  <a:pt x="15" y="20"/>
                                </a:moveTo>
                                <a:lnTo>
                                  <a:pt x="8" y="20"/>
                                </a:lnTo>
                                <a:lnTo>
                                  <a:pt x="8" y="9"/>
                                </a:lnTo>
                                <a:lnTo>
                                  <a:pt x="15" y="6"/>
                                </a:lnTo>
                                <a:lnTo>
                                  <a:pt x="15" y="20"/>
                                </a:lnTo>
                                <a:close/>
                                <a:moveTo>
                                  <a:pt x="27" y="26"/>
                                </a:moveTo>
                                <a:lnTo>
                                  <a:pt x="0" y="26"/>
                                </a:lnTo>
                                <a:lnTo>
                                  <a:pt x="0" y="20"/>
                                </a:lnTo>
                                <a:lnTo>
                                  <a:pt x="27" y="20"/>
                                </a:lnTo>
                                <a:lnTo>
                                  <a:pt x="27" y="26"/>
                                </a:lnTo>
                                <a:close/>
                                <a:moveTo>
                                  <a:pt x="24" y="67"/>
                                </a:moveTo>
                                <a:lnTo>
                                  <a:pt x="8" y="67"/>
                                </a:lnTo>
                                <a:lnTo>
                                  <a:pt x="8" y="26"/>
                                </a:lnTo>
                                <a:lnTo>
                                  <a:pt x="15" y="26"/>
                                </a:lnTo>
                                <a:lnTo>
                                  <a:pt x="15" y="57"/>
                                </a:lnTo>
                                <a:lnTo>
                                  <a:pt x="18" y="61"/>
                                </a:lnTo>
                                <a:lnTo>
                                  <a:pt x="27" y="61"/>
                                </a:lnTo>
                                <a:lnTo>
                                  <a:pt x="27" y="66"/>
                                </a:lnTo>
                                <a:lnTo>
                                  <a:pt x="24" y="67"/>
                                </a:lnTo>
                                <a:close/>
                                <a:moveTo>
                                  <a:pt x="27" y="61"/>
                                </a:moveTo>
                                <a:lnTo>
                                  <a:pt x="24" y="61"/>
                                </a:lnTo>
                                <a:lnTo>
                                  <a:pt x="27" y="60"/>
                                </a:lnTo>
                                <a:lnTo>
                                  <a:pt x="27" y="61"/>
                                </a:lnTo>
                                <a:close/>
                                <a:moveTo>
                                  <a:pt x="37" y="11"/>
                                </a:moveTo>
                                <a:lnTo>
                                  <a:pt x="37" y="4"/>
                                </a:lnTo>
                                <a:lnTo>
                                  <a:pt x="43" y="0"/>
                                </a:lnTo>
                                <a:lnTo>
                                  <a:pt x="60" y="0"/>
                                </a:lnTo>
                                <a:lnTo>
                                  <a:pt x="67" y="7"/>
                                </a:lnTo>
                                <a:lnTo>
                                  <a:pt x="43" y="7"/>
                                </a:lnTo>
                                <a:lnTo>
                                  <a:pt x="37" y="11"/>
                                </a:lnTo>
                                <a:close/>
                                <a:moveTo>
                                  <a:pt x="67" y="61"/>
                                </a:moveTo>
                                <a:lnTo>
                                  <a:pt x="57" y="61"/>
                                </a:lnTo>
                                <a:lnTo>
                                  <a:pt x="65" y="54"/>
                                </a:lnTo>
                                <a:lnTo>
                                  <a:pt x="65" y="36"/>
                                </a:lnTo>
                                <a:lnTo>
                                  <a:pt x="41" y="36"/>
                                </a:lnTo>
                                <a:lnTo>
                                  <a:pt x="41" y="30"/>
                                </a:lnTo>
                                <a:lnTo>
                                  <a:pt x="62" y="30"/>
                                </a:lnTo>
                                <a:lnTo>
                                  <a:pt x="62" y="7"/>
                                </a:lnTo>
                                <a:lnTo>
                                  <a:pt x="67" y="7"/>
                                </a:lnTo>
                                <a:lnTo>
                                  <a:pt x="70" y="9"/>
                                </a:lnTo>
                                <a:lnTo>
                                  <a:pt x="70" y="29"/>
                                </a:lnTo>
                                <a:lnTo>
                                  <a:pt x="57" y="32"/>
                                </a:lnTo>
                                <a:lnTo>
                                  <a:pt x="57" y="33"/>
                                </a:lnTo>
                                <a:lnTo>
                                  <a:pt x="64" y="33"/>
                                </a:lnTo>
                                <a:lnTo>
                                  <a:pt x="72" y="42"/>
                                </a:lnTo>
                                <a:lnTo>
                                  <a:pt x="72" y="57"/>
                                </a:lnTo>
                                <a:lnTo>
                                  <a:pt x="67" y="61"/>
                                </a:lnTo>
                                <a:close/>
                                <a:moveTo>
                                  <a:pt x="60" y="67"/>
                                </a:moveTo>
                                <a:lnTo>
                                  <a:pt x="40" y="67"/>
                                </a:lnTo>
                                <a:lnTo>
                                  <a:pt x="35" y="64"/>
                                </a:lnTo>
                                <a:lnTo>
                                  <a:pt x="35" y="56"/>
                                </a:lnTo>
                                <a:lnTo>
                                  <a:pt x="41" y="61"/>
                                </a:lnTo>
                                <a:lnTo>
                                  <a:pt x="67" y="61"/>
                                </a:lnTo>
                                <a:lnTo>
                                  <a:pt x="6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AutoShape 235"/>
                        <wps:cNvSpPr>
                          <a:spLocks/>
                        </wps:cNvSpPr>
                        <wps:spPr bwMode="auto">
                          <a:xfrm>
                            <a:off x="5860" y="11860"/>
                            <a:ext cx="300" cy="200"/>
                          </a:xfrm>
                          <a:custGeom>
                            <a:avLst/>
                            <a:gdLst>
                              <a:gd name="T0" fmla="+- 0 8435 5860"/>
                              <a:gd name="T1" fmla="*/ T0 w 300"/>
                              <a:gd name="T2" fmla="+- 0 1185 11860"/>
                              <a:gd name="T3" fmla="*/ 1185 h 200"/>
                              <a:gd name="T4" fmla="+- 0 8550 5860"/>
                              <a:gd name="T5" fmla="*/ T4 w 300"/>
                              <a:gd name="T6" fmla="+- 0 1146 11860"/>
                              <a:gd name="T7" fmla="*/ 1146 h 200"/>
                              <a:gd name="T8" fmla="+- 0 8550 5860"/>
                              <a:gd name="T9" fmla="*/ T8 w 300"/>
                              <a:gd name="T10" fmla="+- 0 1146 11860"/>
                              <a:gd name="T11" fmla="*/ 1146 h 200"/>
                              <a:gd name="T12" fmla="+- 0 8435 5860"/>
                              <a:gd name="T13" fmla="*/ T12 w 300"/>
                              <a:gd name="T14" fmla="+- 0 1108 11860"/>
                              <a:gd name="T15" fmla="*/ 1108 h 200"/>
                            </a:gdLst>
                            <a:ahLst/>
                            <a:cxnLst>
                              <a:cxn ang="0">
                                <a:pos x="T1" y="T3"/>
                              </a:cxn>
                              <a:cxn ang="0">
                                <a:pos x="T5" y="T7"/>
                              </a:cxn>
                              <a:cxn ang="0">
                                <a:pos x="T9" y="T11"/>
                              </a:cxn>
                              <a:cxn ang="0">
                                <a:pos x="T13" y="T15"/>
                              </a:cxn>
                            </a:cxnLst>
                            <a:rect l="0" t="0" r="r" b="b"/>
                            <a:pathLst>
                              <a:path w="300" h="200">
                                <a:moveTo>
                                  <a:pt x="2575" y="-10675"/>
                                </a:moveTo>
                                <a:lnTo>
                                  <a:pt x="2690" y="-10714"/>
                                </a:lnTo>
                                <a:moveTo>
                                  <a:pt x="2690" y="-10714"/>
                                </a:moveTo>
                                <a:lnTo>
                                  <a:pt x="2575" y="-10752"/>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2" name="Picture 2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207" y="602"/>
                            <a:ext cx="316" cy="271"/>
                          </a:xfrm>
                          <a:prstGeom prst="rect">
                            <a:avLst/>
                          </a:prstGeom>
                          <a:noFill/>
                          <a:extLst>
                            <a:ext uri="{909E8E84-426E-40DD-AFC4-6F175D3DCCD1}">
                              <a14:hiddenFill xmlns:a14="http://schemas.microsoft.com/office/drawing/2010/main">
                                <a:solidFill>
                                  <a:srgbClr val="FFFFFF"/>
                                </a:solidFill>
                              </a14:hiddenFill>
                            </a:ext>
                          </a:extLst>
                        </pic:spPr>
                      </pic:pic>
                      <wps:wsp>
                        <wps:cNvPr id="263" name="AutoShape 233"/>
                        <wps:cNvSpPr>
                          <a:spLocks/>
                        </wps:cNvSpPr>
                        <wps:spPr bwMode="auto">
                          <a:xfrm>
                            <a:off x="1580" y="12160"/>
                            <a:ext cx="1460" cy="1100"/>
                          </a:xfrm>
                          <a:custGeom>
                            <a:avLst/>
                            <a:gdLst>
                              <a:gd name="T0" fmla="+- 0 6789 1580"/>
                              <a:gd name="T1" fmla="*/ T0 w 1460"/>
                              <a:gd name="T2" fmla="+- 0 1069 12160"/>
                              <a:gd name="T3" fmla="*/ 1069 h 1100"/>
                              <a:gd name="T4" fmla="+- 0 6789 1580"/>
                              <a:gd name="T5" fmla="*/ T4 w 1460"/>
                              <a:gd name="T6" fmla="+- 0 645 12160"/>
                              <a:gd name="T7" fmla="*/ 645 h 1100"/>
                              <a:gd name="T8" fmla="+- 0 6789 1580"/>
                              <a:gd name="T9" fmla="*/ T8 w 1460"/>
                              <a:gd name="T10" fmla="+- 0 645 12160"/>
                              <a:gd name="T11" fmla="*/ 645 h 1100"/>
                              <a:gd name="T12" fmla="+- 0 7350 1580"/>
                              <a:gd name="T13" fmla="*/ T12 w 1460"/>
                              <a:gd name="T14" fmla="+- 0 645 12160"/>
                              <a:gd name="T15" fmla="*/ 645 h 1100"/>
                            </a:gdLst>
                            <a:ahLst/>
                            <a:cxnLst>
                              <a:cxn ang="0">
                                <a:pos x="T1" y="T3"/>
                              </a:cxn>
                              <a:cxn ang="0">
                                <a:pos x="T5" y="T7"/>
                              </a:cxn>
                              <a:cxn ang="0">
                                <a:pos x="T9" y="T11"/>
                              </a:cxn>
                              <a:cxn ang="0">
                                <a:pos x="T13" y="T15"/>
                              </a:cxn>
                            </a:cxnLst>
                            <a:rect l="0" t="0" r="r" b="b"/>
                            <a:pathLst>
                              <a:path w="1460" h="1100">
                                <a:moveTo>
                                  <a:pt x="5209" y="-11091"/>
                                </a:moveTo>
                                <a:lnTo>
                                  <a:pt x="5209" y="-11515"/>
                                </a:lnTo>
                                <a:moveTo>
                                  <a:pt x="5209" y="-11515"/>
                                </a:moveTo>
                                <a:lnTo>
                                  <a:pt x="5770" y="-11515"/>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AutoShape 232"/>
                        <wps:cNvSpPr>
                          <a:spLocks/>
                        </wps:cNvSpPr>
                        <wps:spPr bwMode="auto">
                          <a:xfrm>
                            <a:off x="6845" y="555"/>
                            <a:ext cx="74" cy="68"/>
                          </a:xfrm>
                          <a:custGeom>
                            <a:avLst/>
                            <a:gdLst>
                              <a:gd name="T0" fmla="+- 0 6860 6845"/>
                              <a:gd name="T1" fmla="*/ T0 w 74"/>
                              <a:gd name="T2" fmla="+- 0 575 555"/>
                              <a:gd name="T3" fmla="*/ 575 h 68"/>
                              <a:gd name="T4" fmla="+- 0 6853 6845"/>
                              <a:gd name="T5" fmla="*/ T4 w 74"/>
                              <a:gd name="T6" fmla="+- 0 575 555"/>
                              <a:gd name="T7" fmla="*/ 575 h 68"/>
                              <a:gd name="T8" fmla="+- 0 6853 6845"/>
                              <a:gd name="T9" fmla="*/ T8 w 74"/>
                              <a:gd name="T10" fmla="+- 0 564 555"/>
                              <a:gd name="T11" fmla="*/ 564 h 68"/>
                              <a:gd name="T12" fmla="+- 0 6860 6845"/>
                              <a:gd name="T13" fmla="*/ T12 w 74"/>
                              <a:gd name="T14" fmla="+- 0 562 555"/>
                              <a:gd name="T15" fmla="*/ 562 h 68"/>
                              <a:gd name="T16" fmla="+- 0 6860 6845"/>
                              <a:gd name="T17" fmla="*/ T16 w 74"/>
                              <a:gd name="T18" fmla="+- 0 575 555"/>
                              <a:gd name="T19" fmla="*/ 575 h 68"/>
                              <a:gd name="T20" fmla="+- 0 6872 6845"/>
                              <a:gd name="T21" fmla="*/ T20 w 74"/>
                              <a:gd name="T22" fmla="+- 0 582 555"/>
                              <a:gd name="T23" fmla="*/ 582 h 68"/>
                              <a:gd name="T24" fmla="+- 0 6845 6845"/>
                              <a:gd name="T25" fmla="*/ T24 w 74"/>
                              <a:gd name="T26" fmla="+- 0 582 555"/>
                              <a:gd name="T27" fmla="*/ 582 h 68"/>
                              <a:gd name="T28" fmla="+- 0 6845 6845"/>
                              <a:gd name="T29" fmla="*/ T28 w 74"/>
                              <a:gd name="T30" fmla="+- 0 575 555"/>
                              <a:gd name="T31" fmla="*/ 575 h 68"/>
                              <a:gd name="T32" fmla="+- 0 6872 6845"/>
                              <a:gd name="T33" fmla="*/ T32 w 74"/>
                              <a:gd name="T34" fmla="+- 0 575 555"/>
                              <a:gd name="T35" fmla="*/ 575 h 68"/>
                              <a:gd name="T36" fmla="+- 0 6872 6845"/>
                              <a:gd name="T37" fmla="*/ T36 w 74"/>
                              <a:gd name="T38" fmla="+- 0 582 555"/>
                              <a:gd name="T39" fmla="*/ 582 h 68"/>
                              <a:gd name="T40" fmla="+- 0 6869 6845"/>
                              <a:gd name="T41" fmla="*/ T40 w 74"/>
                              <a:gd name="T42" fmla="+- 0 623 555"/>
                              <a:gd name="T43" fmla="*/ 623 h 68"/>
                              <a:gd name="T44" fmla="+- 0 6853 6845"/>
                              <a:gd name="T45" fmla="*/ T44 w 74"/>
                              <a:gd name="T46" fmla="+- 0 623 555"/>
                              <a:gd name="T47" fmla="*/ 623 h 68"/>
                              <a:gd name="T48" fmla="+- 0 6853 6845"/>
                              <a:gd name="T49" fmla="*/ T48 w 74"/>
                              <a:gd name="T50" fmla="+- 0 582 555"/>
                              <a:gd name="T51" fmla="*/ 582 h 68"/>
                              <a:gd name="T52" fmla="+- 0 6860 6845"/>
                              <a:gd name="T53" fmla="*/ T52 w 74"/>
                              <a:gd name="T54" fmla="+- 0 582 555"/>
                              <a:gd name="T55" fmla="*/ 582 h 68"/>
                              <a:gd name="T56" fmla="+- 0 6860 6845"/>
                              <a:gd name="T57" fmla="*/ T56 w 74"/>
                              <a:gd name="T58" fmla="+- 0 612 555"/>
                              <a:gd name="T59" fmla="*/ 612 h 68"/>
                              <a:gd name="T60" fmla="+- 0 6863 6845"/>
                              <a:gd name="T61" fmla="*/ T60 w 74"/>
                              <a:gd name="T62" fmla="+- 0 616 555"/>
                              <a:gd name="T63" fmla="*/ 616 h 68"/>
                              <a:gd name="T64" fmla="+- 0 6872 6845"/>
                              <a:gd name="T65" fmla="*/ T64 w 74"/>
                              <a:gd name="T66" fmla="+- 0 616 555"/>
                              <a:gd name="T67" fmla="*/ 616 h 68"/>
                              <a:gd name="T68" fmla="+- 0 6872 6845"/>
                              <a:gd name="T69" fmla="*/ T68 w 74"/>
                              <a:gd name="T70" fmla="+- 0 621 555"/>
                              <a:gd name="T71" fmla="*/ 621 h 68"/>
                              <a:gd name="T72" fmla="+- 0 6869 6845"/>
                              <a:gd name="T73" fmla="*/ T72 w 74"/>
                              <a:gd name="T74" fmla="+- 0 623 555"/>
                              <a:gd name="T75" fmla="*/ 623 h 68"/>
                              <a:gd name="T76" fmla="+- 0 6872 6845"/>
                              <a:gd name="T77" fmla="*/ T76 w 74"/>
                              <a:gd name="T78" fmla="+- 0 616 555"/>
                              <a:gd name="T79" fmla="*/ 616 h 68"/>
                              <a:gd name="T80" fmla="+- 0 6870 6845"/>
                              <a:gd name="T81" fmla="*/ T80 w 74"/>
                              <a:gd name="T82" fmla="+- 0 616 555"/>
                              <a:gd name="T83" fmla="*/ 616 h 68"/>
                              <a:gd name="T84" fmla="+- 0 6872 6845"/>
                              <a:gd name="T85" fmla="*/ T84 w 74"/>
                              <a:gd name="T86" fmla="+- 0 615 555"/>
                              <a:gd name="T87" fmla="*/ 615 h 68"/>
                              <a:gd name="T88" fmla="+- 0 6872 6845"/>
                              <a:gd name="T89" fmla="*/ T88 w 74"/>
                              <a:gd name="T90" fmla="+- 0 616 555"/>
                              <a:gd name="T91" fmla="*/ 616 h 68"/>
                              <a:gd name="T92" fmla="+- 0 6882 6845"/>
                              <a:gd name="T93" fmla="*/ T92 w 74"/>
                              <a:gd name="T94" fmla="+- 0 569 555"/>
                              <a:gd name="T95" fmla="*/ 569 h 68"/>
                              <a:gd name="T96" fmla="+- 0 6882 6845"/>
                              <a:gd name="T97" fmla="*/ T96 w 74"/>
                              <a:gd name="T98" fmla="+- 0 562 555"/>
                              <a:gd name="T99" fmla="*/ 562 h 68"/>
                              <a:gd name="T100" fmla="+- 0 6904 6845"/>
                              <a:gd name="T101" fmla="*/ T100 w 74"/>
                              <a:gd name="T102" fmla="+- 0 555 555"/>
                              <a:gd name="T103" fmla="*/ 555 h 68"/>
                              <a:gd name="T104" fmla="+- 0 6904 6845"/>
                              <a:gd name="T105" fmla="*/ T104 w 74"/>
                              <a:gd name="T106" fmla="+- 0 565 555"/>
                              <a:gd name="T107" fmla="*/ 565 h 68"/>
                              <a:gd name="T108" fmla="+- 0 6897 6845"/>
                              <a:gd name="T109" fmla="*/ T108 w 74"/>
                              <a:gd name="T110" fmla="+- 0 565 555"/>
                              <a:gd name="T111" fmla="*/ 565 h 68"/>
                              <a:gd name="T112" fmla="+- 0 6882 6845"/>
                              <a:gd name="T113" fmla="*/ T112 w 74"/>
                              <a:gd name="T114" fmla="+- 0 569 555"/>
                              <a:gd name="T115" fmla="*/ 569 h 68"/>
                              <a:gd name="T116" fmla="+- 0 6904 6845"/>
                              <a:gd name="T117" fmla="*/ T116 w 74"/>
                              <a:gd name="T118" fmla="+- 0 615 555"/>
                              <a:gd name="T119" fmla="*/ 615 h 68"/>
                              <a:gd name="T120" fmla="+- 0 6897 6845"/>
                              <a:gd name="T121" fmla="*/ T120 w 74"/>
                              <a:gd name="T122" fmla="+- 0 615 555"/>
                              <a:gd name="T123" fmla="*/ 615 h 68"/>
                              <a:gd name="T124" fmla="+- 0 6897 6845"/>
                              <a:gd name="T125" fmla="*/ T124 w 74"/>
                              <a:gd name="T126" fmla="+- 0 565 555"/>
                              <a:gd name="T127" fmla="*/ 565 h 68"/>
                              <a:gd name="T128" fmla="+- 0 6904 6845"/>
                              <a:gd name="T129" fmla="*/ T128 w 74"/>
                              <a:gd name="T130" fmla="+- 0 565 555"/>
                              <a:gd name="T131" fmla="*/ 565 h 68"/>
                              <a:gd name="T132" fmla="+- 0 6904 6845"/>
                              <a:gd name="T133" fmla="*/ T132 w 74"/>
                              <a:gd name="T134" fmla="+- 0 615 555"/>
                              <a:gd name="T135" fmla="*/ 615 h 68"/>
                              <a:gd name="T136" fmla="+- 0 6919 6845"/>
                              <a:gd name="T137" fmla="*/ T136 w 74"/>
                              <a:gd name="T138" fmla="+- 0 622 555"/>
                              <a:gd name="T139" fmla="*/ 622 h 68"/>
                              <a:gd name="T140" fmla="+- 0 6882 6845"/>
                              <a:gd name="T141" fmla="*/ T140 w 74"/>
                              <a:gd name="T142" fmla="+- 0 622 555"/>
                              <a:gd name="T143" fmla="*/ 622 h 68"/>
                              <a:gd name="T144" fmla="+- 0 6882 6845"/>
                              <a:gd name="T145" fmla="*/ T144 w 74"/>
                              <a:gd name="T146" fmla="+- 0 615 555"/>
                              <a:gd name="T147" fmla="*/ 615 h 68"/>
                              <a:gd name="T148" fmla="+- 0 6919 6845"/>
                              <a:gd name="T149" fmla="*/ T148 w 74"/>
                              <a:gd name="T150" fmla="+- 0 615 555"/>
                              <a:gd name="T151" fmla="*/ 615 h 68"/>
                              <a:gd name="T152" fmla="+- 0 6919 6845"/>
                              <a:gd name="T153" fmla="*/ T152 w 74"/>
                              <a:gd name="T154" fmla="+- 0 622 555"/>
                              <a:gd name="T155" fmla="*/ 62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74" h="68">
                                <a:moveTo>
                                  <a:pt x="15" y="20"/>
                                </a:moveTo>
                                <a:lnTo>
                                  <a:pt x="8" y="20"/>
                                </a:lnTo>
                                <a:lnTo>
                                  <a:pt x="8" y="9"/>
                                </a:lnTo>
                                <a:lnTo>
                                  <a:pt x="15" y="7"/>
                                </a:lnTo>
                                <a:lnTo>
                                  <a:pt x="15" y="20"/>
                                </a:lnTo>
                                <a:close/>
                                <a:moveTo>
                                  <a:pt x="27" y="27"/>
                                </a:moveTo>
                                <a:lnTo>
                                  <a:pt x="0" y="27"/>
                                </a:lnTo>
                                <a:lnTo>
                                  <a:pt x="0" y="20"/>
                                </a:lnTo>
                                <a:lnTo>
                                  <a:pt x="27" y="20"/>
                                </a:lnTo>
                                <a:lnTo>
                                  <a:pt x="27" y="27"/>
                                </a:lnTo>
                                <a:close/>
                                <a:moveTo>
                                  <a:pt x="24" y="68"/>
                                </a:moveTo>
                                <a:lnTo>
                                  <a:pt x="8" y="68"/>
                                </a:lnTo>
                                <a:lnTo>
                                  <a:pt x="8" y="27"/>
                                </a:lnTo>
                                <a:lnTo>
                                  <a:pt x="15" y="27"/>
                                </a:lnTo>
                                <a:lnTo>
                                  <a:pt x="15" y="57"/>
                                </a:lnTo>
                                <a:lnTo>
                                  <a:pt x="18" y="61"/>
                                </a:lnTo>
                                <a:lnTo>
                                  <a:pt x="27" y="61"/>
                                </a:lnTo>
                                <a:lnTo>
                                  <a:pt x="27" y="66"/>
                                </a:lnTo>
                                <a:lnTo>
                                  <a:pt x="24" y="68"/>
                                </a:lnTo>
                                <a:close/>
                                <a:moveTo>
                                  <a:pt x="27" y="61"/>
                                </a:moveTo>
                                <a:lnTo>
                                  <a:pt x="25" y="61"/>
                                </a:lnTo>
                                <a:lnTo>
                                  <a:pt x="27" y="60"/>
                                </a:lnTo>
                                <a:lnTo>
                                  <a:pt x="27" y="61"/>
                                </a:lnTo>
                                <a:close/>
                                <a:moveTo>
                                  <a:pt x="37" y="14"/>
                                </a:moveTo>
                                <a:lnTo>
                                  <a:pt x="37" y="7"/>
                                </a:lnTo>
                                <a:lnTo>
                                  <a:pt x="59" y="0"/>
                                </a:lnTo>
                                <a:lnTo>
                                  <a:pt x="59" y="10"/>
                                </a:lnTo>
                                <a:lnTo>
                                  <a:pt x="52" y="10"/>
                                </a:lnTo>
                                <a:lnTo>
                                  <a:pt x="37" y="14"/>
                                </a:lnTo>
                                <a:close/>
                                <a:moveTo>
                                  <a:pt x="59" y="60"/>
                                </a:moveTo>
                                <a:lnTo>
                                  <a:pt x="52" y="60"/>
                                </a:lnTo>
                                <a:lnTo>
                                  <a:pt x="52" y="10"/>
                                </a:lnTo>
                                <a:lnTo>
                                  <a:pt x="59" y="10"/>
                                </a:lnTo>
                                <a:lnTo>
                                  <a:pt x="59" y="60"/>
                                </a:lnTo>
                                <a:close/>
                                <a:moveTo>
                                  <a:pt x="74" y="67"/>
                                </a:moveTo>
                                <a:lnTo>
                                  <a:pt x="37" y="67"/>
                                </a:lnTo>
                                <a:lnTo>
                                  <a:pt x="37" y="60"/>
                                </a:lnTo>
                                <a:lnTo>
                                  <a:pt x="74" y="60"/>
                                </a:lnTo>
                                <a:lnTo>
                                  <a:pt x="74"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AutoShape 231"/>
                        <wps:cNvSpPr>
                          <a:spLocks/>
                        </wps:cNvSpPr>
                        <wps:spPr bwMode="auto">
                          <a:xfrm>
                            <a:off x="2740" y="13160"/>
                            <a:ext cx="300" cy="200"/>
                          </a:xfrm>
                          <a:custGeom>
                            <a:avLst/>
                            <a:gdLst>
                              <a:gd name="T0" fmla="+- 0 7235 2740"/>
                              <a:gd name="T1" fmla="*/ T0 w 300"/>
                              <a:gd name="T2" fmla="+- 0 683 13160"/>
                              <a:gd name="T3" fmla="*/ 683 h 200"/>
                              <a:gd name="T4" fmla="+- 0 7350 2740"/>
                              <a:gd name="T5" fmla="*/ T4 w 300"/>
                              <a:gd name="T6" fmla="+- 0 645 13160"/>
                              <a:gd name="T7" fmla="*/ 645 h 200"/>
                              <a:gd name="T8" fmla="+- 0 7350 2740"/>
                              <a:gd name="T9" fmla="*/ T8 w 300"/>
                              <a:gd name="T10" fmla="+- 0 645 13160"/>
                              <a:gd name="T11" fmla="*/ 645 h 200"/>
                              <a:gd name="T12" fmla="+- 0 7235 2740"/>
                              <a:gd name="T13" fmla="*/ T12 w 300"/>
                              <a:gd name="T14" fmla="+- 0 606 13160"/>
                              <a:gd name="T15" fmla="*/ 606 h 200"/>
                            </a:gdLst>
                            <a:ahLst/>
                            <a:cxnLst>
                              <a:cxn ang="0">
                                <a:pos x="T1" y="T3"/>
                              </a:cxn>
                              <a:cxn ang="0">
                                <a:pos x="T5" y="T7"/>
                              </a:cxn>
                              <a:cxn ang="0">
                                <a:pos x="T9" y="T11"/>
                              </a:cxn>
                              <a:cxn ang="0">
                                <a:pos x="T13" y="T15"/>
                              </a:cxn>
                            </a:cxnLst>
                            <a:rect l="0" t="0" r="r" b="b"/>
                            <a:pathLst>
                              <a:path w="300" h="200">
                                <a:moveTo>
                                  <a:pt x="4495" y="-12477"/>
                                </a:moveTo>
                                <a:lnTo>
                                  <a:pt x="4610" y="-12515"/>
                                </a:lnTo>
                                <a:moveTo>
                                  <a:pt x="4610" y="-12515"/>
                                </a:moveTo>
                                <a:lnTo>
                                  <a:pt x="4495" y="-12554"/>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AutoShape 230"/>
                        <wps:cNvSpPr>
                          <a:spLocks/>
                        </wps:cNvSpPr>
                        <wps:spPr bwMode="auto">
                          <a:xfrm>
                            <a:off x="1860" y="12160"/>
                            <a:ext cx="1400" cy="720"/>
                          </a:xfrm>
                          <a:custGeom>
                            <a:avLst/>
                            <a:gdLst>
                              <a:gd name="T0" fmla="+- 0 6897 1860"/>
                              <a:gd name="T1" fmla="*/ T0 w 1400"/>
                              <a:gd name="T2" fmla="+- 0 1069 12160"/>
                              <a:gd name="T3" fmla="*/ 1069 h 720"/>
                              <a:gd name="T4" fmla="+- 0 6897 1860"/>
                              <a:gd name="T5" fmla="*/ T4 w 1400"/>
                              <a:gd name="T6" fmla="+- 0 791 12160"/>
                              <a:gd name="T7" fmla="*/ 791 h 720"/>
                              <a:gd name="T8" fmla="+- 0 6897 1860"/>
                              <a:gd name="T9" fmla="*/ T8 w 1400"/>
                              <a:gd name="T10" fmla="+- 0 791 12160"/>
                              <a:gd name="T11" fmla="*/ 791 h 720"/>
                              <a:gd name="T12" fmla="+- 0 7435 1860"/>
                              <a:gd name="T13" fmla="*/ T12 w 1400"/>
                              <a:gd name="T14" fmla="+- 0 791 12160"/>
                              <a:gd name="T15" fmla="*/ 791 h 720"/>
                            </a:gdLst>
                            <a:ahLst/>
                            <a:cxnLst>
                              <a:cxn ang="0">
                                <a:pos x="T1" y="T3"/>
                              </a:cxn>
                              <a:cxn ang="0">
                                <a:pos x="T5" y="T7"/>
                              </a:cxn>
                              <a:cxn ang="0">
                                <a:pos x="T9" y="T11"/>
                              </a:cxn>
                              <a:cxn ang="0">
                                <a:pos x="T13" y="T15"/>
                              </a:cxn>
                            </a:cxnLst>
                            <a:rect l="0" t="0" r="r" b="b"/>
                            <a:pathLst>
                              <a:path w="1400" h="720">
                                <a:moveTo>
                                  <a:pt x="5037" y="-11091"/>
                                </a:moveTo>
                                <a:lnTo>
                                  <a:pt x="5037" y="-11369"/>
                                </a:lnTo>
                                <a:moveTo>
                                  <a:pt x="5037" y="-11369"/>
                                </a:moveTo>
                                <a:lnTo>
                                  <a:pt x="5575" y="-11369"/>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AutoShape 229"/>
                        <wps:cNvSpPr>
                          <a:spLocks/>
                        </wps:cNvSpPr>
                        <wps:spPr bwMode="auto">
                          <a:xfrm>
                            <a:off x="6991" y="718"/>
                            <a:ext cx="74" cy="67"/>
                          </a:xfrm>
                          <a:custGeom>
                            <a:avLst/>
                            <a:gdLst>
                              <a:gd name="T0" fmla="+- 0 7006 6991"/>
                              <a:gd name="T1" fmla="*/ T0 w 74"/>
                              <a:gd name="T2" fmla="+- 0 737 718"/>
                              <a:gd name="T3" fmla="*/ 737 h 67"/>
                              <a:gd name="T4" fmla="+- 0 6999 6991"/>
                              <a:gd name="T5" fmla="*/ T4 w 74"/>
                              <a:gd name="T6" fmla="+- 0 737 718"/>
                              <a:gd name="T7" fmla="*/ 737 h 67"/>
                              <a:gd name="T8" fmla="+- 0 6999 6991"/>
                              <a:gd name="T9" fmla="*/ T8 w 74"/>
                              <a:gd name="T10" fmla="+- 0 726 718"/>
                              <a:gd name="T11" fmla="*/ 726 h 67"/>
                              <a:gd name="T12" fmla="+- 0 7006 6991"/>
                              <a:gd name="T13" fmla="*/ T12 w 74"/>
                              <a:gd name="T14" fmla="+- 0 724 718"/>
                              <a:gd name="T15" fmla="*/ 724 h 67"/>
                              <a:gd name="T16" fmla="+- 0 7006 6991"/>
                              <a:gd name="T17" fmla="*/ T16 w 74"/>
                              <a:gd name="T18" fmla="+- 0 737 718"/>
                              <a:gd name="T19" fmla="*/ 737 h 67"/>
                              <a:gd name="T20" fmla="+- 0 7018 6991"/>
                              <a:gd name="T21" fmla="*/ T20 w 74"/>
                              <a:gd name="T22" fmla="+- 0 744 718"/>
                              <a:gd name="T23" fmla="*/ 744 h 67"/>
                              <a:gd name="T24" fmla="+- 0 6991 6991"/>
                              <a:gd name="T25" fmla="*/ T24 w 74"/>
                              <a:gd name="T26" fmla="+- 0 744 718"/>
                              <a:gd name="T27" fmla="*/ 744 h 67"/>
                              <a:gd name="T28" fmla="+- 0 6991 6991"/>
                              <a:gd name="T29" fmla="*/ T28 w 74"/>
                              <a:gd name="T30" fmla="+- 0 737 718"/>
                              <a:gd name="T31" fmla="*/ 737 h 67"/>
                              <a:gd name="T32" fmla="+- 0 7018 6991"/>
                              <a:gd name="T33" fmla="*/ T32 w 74"/>
                              <a:gd name="T34" fmla="+- 0 737 718"/>
                              <a:gd name="T35" fmla="*/ 737 h 67"/>
                              <a:gd name="T36" fmla="+- 0 7018 6991"/>
                              <a:gd name="T37" fmla="*/ T36 w 74"/>
                              <a:gd name="T38" fmla="+- 0 744 718"/>
                              <a:gd name="T39" fmla="*/ 744 h 67"/>
                              <a:gd name="T40" fmla="+- 0 7015 6991"/>
                              <a:gd name="T41" fmla="*/ T40 w 74"/>
                              <a:gd name="T42" fmla="+- 0 785 718"/>
                              <a:gd name="T43" fmla="*/ 785 h 67"/>
                              <a:gd name="T44" fmla="+- 0 6999 6991"/>
                              <a:gd name="T45" fmla="*/ T44 w 74"/>
                              <a:gd name="T46" fmla="+- 0 785 718"/>
                              <a:gd name="T47" fmla="*/ 785 h 67"/>
                              <a:gd name="T48" fmla="+- 0 6999 6991"/>
                              <a:gd name="T49" fmla="*/ T48 w 74"/>
                              <a:gd name="T50" fmla="+- 0 744 718"/>
                              <a:gd name="T51" fmla="*/ 744 h 67"/>
                              <a:gd name="T52" fmla="+- 0 7006 6991"/>
                              <a:gd name="T53" fmla="*/ T52 w 74"/>
                              <a:gd name="T54" fmla="+- 0 744 718"/>
                              <a:gd name="T55" fmla="*/ 744 h 67"/>
                              <a:gd name="T56" fmla="+- 0 7006 6991"/>
                              <a:gd name="T57" fmla="*/ T56 w 74"/>
                              <a:gd name="T58" fmla="+- 0 775 718"/>
                              <a:gd name="T59" fmla="*/ 775 h 67"/>
                              <a:gd name="T60" fmla="+- 0 7009 6991"/>
                              <a:gd name="T61" fmla="*/ T60 w 74"/>
                              <a:gd name="T62" fmla="+- 0 778 718"/>
                              <a:gd name="T63" fmla="*/ 778 h 67"/>
                              <a:gd name="T64" fmla="+- 0 7018 6991"/>
                              <a:gd name="T65" fmla="*/ T64 w 74"/>
                              <a:gd name="T66" fmla="+- 0 778 718"/>
                              <a:gd name="T67" fmla="*/ 778 h 67"/>
                              <a:gd name="T68" fmla="+- 0 7018 6991"/>
                              <a:gd name="T69" fmla="*/ T68 w 74"/>
                              <a:gd name="T70" fmla="+- 0 783 718"/>
                              <a:gd name="T71" fmla="*/ 783 h 67"/>
                              <a:gd name="T72" fmla="+- 0 7015 6991"/>
                              <a:gd name="T73" fmla="*/ T72 w 74"/>
                              <a:gd name="T74" fmla="+- 0 785 718"/>
                              <a:gd name="T75" fmla="*/ 785 h 67"/>
                              <a:gd name="T76" fmla="+- 0 7018 6991"/>
                              <a:gd name="T77" fmla="*/ T76 w 74"/>
                              <a:gd name="T78" fmla="+- 0 778 718"/>
                              <a:gd name="T79" fmla="*/ 778 h 67"/>
                              <a:gd name="T80" fmla="+- 0 7016 6991"/>
                              <a:gd name="T81" fmla="*/ T80 w 74"/>
                              <a:gd name="T82" fmla="+- 0 778 718"/>
                              <a:gd name="T83" fmla="*/ 778 h 67"/>
                              <a:gd name="T84" fmla="+- 0 7018 6991"/>
                              <a:gd name="T85" fmla="*/ T84 w 74"/>
                              <a:gd name="T86" fmla="+- 0 777 718"/>
                              <a:gd name="T87" fmla="*/ 777 h 67"/>
                              <a:gd name="T88" fmla="+- 0 7018 6991"/>
                              <a:gd name="T89" fmla="*/ T88 w 74"/>
                              <a:gd name="T90" fmla="+- 0 778 718"/>
                              <a:gd name="T91" fmla="*/ 778 h 67"/>
                              <a:gd name="T92" fmla="+- 0 7028 6991"/>
                              <a:gd name="T93" fmla="*/ T92 w 74"/>
                              <a:gd name="T94" fmla="+- 0 732 718"/>
                              <a:gd name="T95" fmla="*/ 732 h 67"/>
                              <a:gd name="T96" fmla="+- 0 7028 6991"/>
                              <a:gd name="T97" fmla="*/ T96 w 74"/>
                              <a:gd name="T98" fmla="+- 0 724 718"/>
                              <a:gd name="T99" fmla="*/ 724 h 67"/>
                              <a:gd name="T100" fmla="+- 0 7035 6991"/>
                              <a:gd name="T101" fmla="*/ T100 w 74"/>
                              <a:gd name="T102" fmla="+- 0 718 718"/>
                              <a:gd name="T103" fmla="*/ 718 h 67"/>
                              <a:gd name="T104" fmla="+- 0 7054 6991"/>
                              <a:gd name="T105" fmla="*/ T104 w 74"/>
                              <a:gd name="T106" fmla="+- 0 718 718"/>
                              <a:gd name="T107" fmla="*/ 718 h 67"/>
                              <a:gd name="T108" fmla="+- 0 7061 6991"/>
                              <a:gd name="T109" fmla="*/ T108 w 74"/>
                              <a:gd name="T110" fmla="+- 0 724 718"/>
                              <a:gd name="T111" fmla="*/ 724 h 67"/>
                              <a:gd name="T112" fmla="+- 0 7036 6991"/>
                              <a:gd name="T113" fmla="*/ T112 w 74"/>
                              <a:gd name="T114" fmla="+- 0 724 718"/>
                              <a:gd name="T115" fmla="*/ 724 h 67"/>
                              <a:gd name="T116" fmla="+- 0 7028 6991"/>
                              <a:gd name="T117" fmla="*/ T116 w 74"/>
                              <a:gd name="T118" fmla="+- 0 732 718"/>
                              <a:gd name="T119" fmla="*/ 732 h 67"/>
                              <a:gd name="T120" fmla="+- 0 7064 6991"/>
                              <a:gd name="T121" fmla="*/ T120 w 74"/>
                              <a:gd name="T122" fmla="+- 0 784 718"/>
                              <a:gd name="T123" fmla="*/ 784 h 67"/>
                              <a:gd name="T124" fmla="+- 0 7025 6991"/>
                              <a:gd name="T125" fmla="*/ T124 w 74"/>
                              <a:gd name="T126" fmla="+- 0 784 718"/>
                              <a:gd name="T127" fmla="*/ 784 h 67"/>
                              <a:gd name="T128" fmla="+- 0 7025 6991"/>
                              <a:gd name="T129" fmla="*/ T128 w 74"/>
                              <a:gd name="T130" fmla="+- 0 777 718"/>
                              <a:gd name="T131" fmla="*/ 777 h 67"/>
                              <a:gd name="T132" fmla="+- 0 7051 6991"/>
                              <a:gd name="T133" fmla="*/ T132 w 74"/>
                              <a:gd name="T134" fmla="+- 0 751 718"/>
                              <a:gd name="T135" fmla="*/ 751 h 67"/>
                              <a:gd name="T136" fmla="+- 0 7057 6991"/>
                              <a:gd name="T137" fmla="*/ T136 w 74"/>
                              <a:gd name="T138" fmla="+- 0 741 718"/>
                              <a:gd name="T139" fmla="*/ 741 h 67"/>
                              <a:gd name="T140" fmla="+- 0 7057 6991"/>
                              <a:gd name="T141" fmla="*/ T140 w 74"/>
                              <a:gd name="T142" fmla="+- 0 730 718"/>
                              <a:gd name="T143" fmla="*/ 730 h 67"/>
                              <a:gd name="T144" fmla="+- 0 7050 6991"/>
                              <a:gd name="T145" fmla="*/ T144 w 74"/>
                              <a:gd name="T146" fmla="+- 0 724 718"/>
                              <a:gd name="T147" fmla="*/ 724 h 67"/>
                              <a:gd name="T148" fmla="+- 0 7061 6991"/>
                              <a:gd name="T149" fmla="*/ T148 w 74"/>
                              <a:gd name="T150" fmla="+- 0 724 718"/>
                              <a:gd name="T151" fmla="*/ 724 h 67"/>
                              <a:gd name="T152" fmla="+- 0 7064 6991"/>
                              <a:gd name="T153" fmla="*/ T152 w 74"/>
                              <a:gd name="T154" fmla="+- 0 727 718"/>
                              <a:gd name="T155" fmla="*/ 727 h 67"/>
                              <a:gd name="T156" fmla="+- 0 7064 6991"/>
                              <a:gd name="T157" fmla="*/ T156 w 74"/>
                              <a:gd name="T158" fmla="+- 0 741 718"/>
                              <a:gd name="T159" fmla="*/ 741 h 67"/>
                              <a:gd name="T160" fmla="+- 0 7057 6991"/>
                              <a:gd name="T161" fmla="*/ T160 w 74"/>
                              <a:gd name="T162" fmla="+- 0 753 718"/>
                              <a:gd name="T163" fmla="*/ 753 h 67"/>
                              <a:gd name="T164" fmla="+- 0 7033 6991"/>
                              <a:gd name="T165" fmla="*/ T164 w 74"/>
                              <a:gd name="T166" fmla="+- 0 777 718"/>
                              <a:gd name="T167" fmla="*/ 777 h 67"/>
                              <a:gd name="T168" fmla="+- 0 7033 6991"/>
                              <a:gd name="T169" fmla="*/ T168 w 74"/>
                              <a:gd name="T170" fmla="+- 0 777 718"/>
                              <a:gd name="T171" fmla="*/ 777 h 67"/>
                              <a:gd name="T172" fmla="+- 0 7064 6991"/>
                              <a:gd name="T173" fmla="*/ T172 w 74"/>
                              <a:gd name="T174" fmla="+- 0 777 718"/>
                              <a:gd name="T175" fmla="*/ 777 h 67"/>
                              <a:gd name="T176" fmla="+- 0 7064 6991"/>
                              <a:gd name="T177" fmla="*/ T176 w 74"/>
                              <a:gd name="T178" fmla="+- 0 784 718"/>
                              <a:gd name="T179" fmla="*/ 784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4" h="67">
                                <a:moveTo>
                                  <a:pt x="15" y="19"/>
                                </a:moveTo>
                                <a:lnTo>
                                  <a:pt x="8" y="19"/>
                                </a:lnTo>
                                <a:lnTo>
                                  <a:pt x="8" y="8"/>
                                </a:lnTo>
                                <a:lnTo>
                                  <a:pt x="15" y="6"/>
                                </a:lnTo>
                                <a:lnTo>
                                  <a:pt x="15" y="19"/>
                                </a:lnTo>
                                <a:close/>
                                <a:moveTo>
                                  <a:pt x="27" y="26"/>
                                </a:moveTo>
                                <a:lnTo>
                                  <a:pt x="0" y="26"/>
                                </a:lnTo>
                                <a:lnTo>
                                  <a:pt x="0" y="19"/>
                                </a:lnTo>
                                <a:lnTo>
                                  <a:pt x="27" y="19"/>
                                </a:lnTo>
                                <a:lnTo>
                                  <a:pt x="27" y="26"/>
                                </a:lnTo>
                                <a:close/>
                                <a:moveTo>
                                  <a:pt x="24" y="67"/>
                                </a:moveTo>
                                <a:lnTo>
                                  <a:pt x="8" y="67"/>
                                </a:lnTo>
                                <a:lnTo>
                                  <a:pt x="8" y="26"/>
                                </a:lnTo>
                                <a:lnTo>
                                  <a:pt x="15" y="26"/>
                                </a:lnTo>
                                <a:lnTo>
                                  <a:pt x="15" y="57"/>
                                </a:lnTo>
                                <a:lnTo>
                                  <a:pt x="18" y="60"/>
                                </a:lnTo>
                                <a:lnTo>
                                  <a:pt x="27" y="60"/>
                                </a:lnTo>
                                <a:lnTo>
                                  <a:pt x="27" y="65"/>
                                </a:lnTo>
                                <a:lnTo>
                                  <a:pt x="24" y="67"/>
                                </a:lnTo>
                                <a:close/>
                                <a:moveTo>
                                  <a:pt x="27" y="60"/>
                                </a:moveTo>
                                <a:lnTo>
                                  <a:pt x="25" y="60"/>
                                </a:lnTo>
                                <a:lnTo>
                                  <a:pt x="27" y="59"/>
                                </a:lnTo>
                                <a:lnTo>
                                  <a:pt x="27" y="60"/>
                                </a:lnTo>
                                <a:close/>
                                <a:moveTo>
                                  <a:pt x="37" y="14"/>
                                </a:moveTo>
                                <a:lnTo>
                                  <a:pt x="37" y="6"/>
                                </a:lnTo>
                                <a:lnTo>
                                  <a:pt x="44" y="0"/>
                                </a:lnTo>
                                <a:lnTo>
                                  <a:pt x="63" y="0"/>
                                </a:lnTo>
                                <a:lnTo>
                                  <a:pt x="70" y="6"/>
                                </a:lnTo>
                                <a:lnTo>
                                  <a:pt x="45" y="6"/>
                                </a:lnTo>
                                <a:lnTo>
                                  <a:pt x="37" y="14"/>
                                </a:lnTo>
                                <a:close/>
                                <a:moveTo>
                                  <a:pt x="73" y="66"/>
                                </a:moveTo>
                                <a:lnTo>
                                  <a:pt x="34" y="66"/>
                                </a:lnTo>
                                <a:lnTo>
                                  <a:pt x="34" y="59"/>
                                </a:lnTo>
                                <a:lnTo>
                                  <a:pt x="60" y="33"/>
                                </a:lnTo>
                                <a:lnTo>
                                  <a:pt x="66" y="23"/>
                                </a:lnTo>
                                <a:lnTo>
                                  <a:pt x="66" y="12"/>
                                </a:lnTo>
                                <a:lnTo>
                                  <a:pt x="59" y="6"/>
                                </a:lnTo>
                                <a:lnTo>
                                  <a:pt x="70" y="6"/>
                                </a:lnTo>
                                <a:lnTo>
                                  <a:pt x="73" y="9"/>
                                </a:lnTo>
                                <a:lnTo>
                                  <a:pt x="73" y="23"/>
                                </a:lnTo>
                                <a:lnTo>
                                  <a:pt x="66" y="35"/>
                                </a:lnTo>
                                <a:lnTo>
                                  <a:pt x="42" y="59"/>
                                </a:lnTo>
                                <a:lnTo>
                                  <a:pt x="73" y="59"/>
                                </a:lnTo>
                                <a:lnTo>
                                  <a:pt x="73"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AutoShape 228"/>
                        <wps:cNvSpPr>
                          <a:spLocks/>
                        </wps:cNvSpPr>
                        <wps:spPr bwMode="auto">
                          <a:xfrm>
                            <a:off x="2960" y="12780"/>
                            <a:ext cx="300" cy="200"/>
                          </a:xfrm>
                          <a:custGeom>
                            <a:avLst/>
                            <a:gdLst>
                              <a:gd name="T0" fmla="+- 0 7320 2960"/>
                              <a:gd name="T1" fmla="*/ T0 w 300"/>
                              <a:gd name="T2" fmla="+- 0 830 12780"/>
                              <a:gd name="T3" fmla="*/ 830 h 200"/>
                              <a:gd name="T4" fmla="+- 0 7435 2960"/>
                              <a:gd name="T5" fmla="*/ T4 w 300"/>
                              <a:gd name="T6" fmla="+- 0 791 12780"/>
                              <a:gd name="T7" fmla="*/ 791 h 200"/>
                              <a:gd name="T8" fmla="+- 0 7435 2960"/>
                              <a:gd name="T9" fmla="*/ T8 w 300"/>
                              <a:gd name="T10" fmla="+- 0 791 12780"/>
                              <a:gd name="T11" fmla="*/ 791 h 200"/>
                              <a:gd name="T12" fmla="+- 0 7320 2960"/>
                              <a:gd name="T13" fmla="*/ T12 w 300"/>
                              <a:gd name="T14" fmla="+- 0 753 12780"/>
                              <a:gd name="T15" fmla="*/ 753 h 200"/>
                            </a:gdLst>
                            <a:ahLst/>
                            <a:cxnLst>
                              <a:cxn ang="0">
                                <a:pos x="T1" y="T3"/>
                              </a:cxn>
                              <a:cxn ang="0">
                                <a:pos x="T5" y="T7"/>
                              </a:cxn>
                              <a:cxn ang="0">
                                <a:pos x="T9" y="T11"/>
                              </a:cxn>
                              <a:cxn ang="0">
                                <a:pos x="T13" y="T15"/>
                              </a:cxn>
                            </a:cxnLst>
                            <a:rect l="0" t="0" r="r" b="b"/>
                            <a:pathLst>
                              <a:path w="300" h="200">
                                <a:moveTo>
                                  <a:pt x="4360" y="-11950"/>
                                </a:moveTo>
                                <a:lnTo>
                                  <a:pt x="4475" y="-11989"/>
                                </a:lnTo>
                                <a:moveTo>
                                  <a:pt x="4475" y="-11989"/>
                                </a:moveTo>
                                <a:lnTo>
                                  <a:pt x="4360" y="-12027"/>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9" name="Picture 2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554" y="765"/>
                            <a:ext cx="378" cy="115"/>
                          </a:xfrm>
                          <a:prstGeom prst="rect">
                            <a:avLst/>
                          </a:prstGeom>
                          <a:noFill/>
                          <a:extLst>
                            <a:ext uri="{909E8E84-426E-40DD-AFC4-6F175D3DCCD1}">
                              <a14:hiddenFill xmlns:a14="http://schemas.microsoft.com/office/drawing/2010/main">
                                <a:solidFill>
                                  <a:srgbClr val="FFFFFF"/>
                                </a:solidFill>
                              </a14:hiddenFill>
                            </a:ext>
                          </a:extLst>
                        </pic:spPr>
                      </pic:pic>
                      <wps:wsp>
                        <wps:cNvPr id="270" name="Line 226"/>
                        <wps:cNvCnPr>
                          <a:cxnSpLocks noChangeShapeType="1"/>
                        </wps:cNvCnPr>
                        <wps:spPr bwMode="auto">
                          <a:xfrm>
                            <a:off x="6951" y="1146"/>
                            <a:ext cx="1599" cy="0"/>
                          </a:xfrm>
                          <a:prstGeom prst="line">
                            <a:avLst/>
                          </a:prstGeom>
                          <a:noFill/>
                          <a:ln w="5389">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225"/>
                        <wps:cNvSpPr>
                          <a:spLocks/>
                        </wps:cNvSpPr>
                        <wps:spPr bwMode="auto">
                          <a:xfrm>
                            <a:off x="8145" y="1080"/>
                            <a:ext cx="73" cy="67"/>
                          </a:xfrm>
                          <a:custGeom>
                            <a:avLst/>
                            <a:gdLst>
                              <a:gd name="T0" fmla="+- 0 8160 8145"/>
                              <a:gd name="T1" fmla="*/ T0 w 73"/>
                              <a:gd name="T2" fmla="+- 0 1100 1080"/>
                              <a:gd name="T3" fmla="*/ 1100 h 67"/>
                              <a:gd name="T4" fmla="+- 0 8153 8145"/>
                              <a:gd name="T5" fmla="*/ T4 w 73"/>
                              <a:gd name="T6" fmla="+- 0 1100 1080"/>
                              <a:gd name="T7" fmla="*/ 1100 h 67"/>
                              <a:gd name="T8" fmla="+- 0 8153 8145"/>
                              <a:gd name="T9" fmla="*/ T8 w 73"/>
                              <a:gd name="T10" fmla="+- 0 1089 1080"/>
                              <a:gd name="T11" fmla="*/ 1089 h 67"/>
                              <a:gd name="T12" fmla="+- 0 8160 8145"/>
                              <a:gd name="T13" fmla="*/ T12 w 73"/>
                              <a:gd name="T14" fmla="+- 0 1086 1080"/>
                              <a:gd name="T15" fmla="*/ 1086 h 67"/>
                              <a:gd name="T16" fmla="+- 0 8160 8145"/>
                              <a:gd name="T17" fmla="*/ T16 w 73"/>
                              <a:gd name="T18" fmla="+- 0 1100 1080"/>
                              <a:gd name="T19" fmla="*/ 1100 h 67"/>
                              <a:gd name="T20" fmla="+- 0 8172 8145"/>
                              <a:gd name="T21" fmla="*/ T20 w 73"/>
                              <a:gd name="T22" fmla="+- 0 1106 1080"/>
                              <a:gd name="T23" fmla="*/ 1106 h 67"/>
                              <a:gd name="T24" fmla="+- 0 8145 8145"/>
                              <a:gd name="T25" fmla="*/ T24 w 73"/>
                              <a:gd name="T26" fmla="+- 0 1106 1080"/>
                              <a:gd name="T27" fmla="*/ 1106 h 67"/>
                              <a:gd name="T28" fmla="+- 0 8145 8145"/>
                              <a:gd name="T29" fmla="*/ T28 w 73"/>
                              <a:gd name="T30" fmla="+- 0 1100 1080"/>
                              <a:gd name="T31" fmla="*/ 1100 h 67"/>
                              <a:gd name="T32" fmla="+- 0 8172 8145"/>
                              <a:gd name="T33" fmla="*/ T32 w 73"/>
                              <a:gd name="T34" fmla="+- 0 1100 1080"/>
                              <a:gd name="T35" fmla="*/ 1100 h 67"/>
                              <a:gd name="T36" fmla="+- 0 8172 8145"/>
                              <a:gd name="T37" fmla="*/ T36 w 73"/>
                              <a:gd name="T38" fmla="+- 0 1106 1080"/>
                              <a:gd name="T39" fmla="*/ 1106 h 67"/>
                              <a:gd name="T40" fmla="+- 0 8169 8145"/>
                              <a:gd name="T41" fmla="*/ T40 w 73"/>
                              <a:gd name="T42" fmla="+- 0 1147 1080"/>
                              <a:gd name="T43" fmla="*/ 1147 h 67"/>
                              <a:gd name="T44" fmla="+- 0 8153 8145"/>
                              <a:gd name="T45" fmla="*/ T44 w 73"/>
                              <a:gd name="T46" fmla="+- 0 1147 1080"/>
                              <a:gd name="T47" fmla="*/ 1147 h 67"/>
                              <a:gd name="T48" fmla="+- 0 8153 8145"/>
                              <a:gd name="T49" fmla="*/ T48 w 73"/>
                              <a:gd name="T50" fmla="+- 0 1106 1080"/>
                              <a:gd name="T51" fmla="*/ 1106 h 67"/>
                              <a:gd name="T52" fmla="+- 0 8160 8145"/>
                              <a:gd name="T53" fmla="*/ T52 w 73"/>
                              <a:gd name="T54" fmla="+- 0 1106 1080"/>
                              <a:gd name="T55" fmla="*/ 1106 h 67"/>
                              <a:gd name="T56" fmla="+- 0 8160 8145"/>
                              <a:gd name="T57" fmla="*/ T56 w 73"/>
                              <a:gd name="T58" fmla="+- 0 1137 1080"/>
                              <a:gd name="T59" fmla="*/ 1137 h 67"/>
                              <a:gd name="T60" fmla="+- 0 8163 8145"/>
                              <a:gd name="T61" fmla="*/ T60 w 73"/>
                              <a:gd name="T62" fmla="+- 0 1141 1080"/>
                              <a:gd name="T63" fmla="*/ 1141 h 67"/>
                              <a:gd name="T64" fmla="+- 0 8172 8145"/>
                              <a:gd name="T65" fmla="*/ T64 w 73"/>
                              <a:gd name="T66" fmla="+- 0 1141 1080"/>
                              <a:gd name="T67" fmla="*/ 1141 h 67"/>
                              <a:gd name="T68" fmla="+- 0 8172 8145"/>
                              <a:gd name="T69" fmla="*/ T68 w 73"/>
                              <a:gd name="T70" fmla="+- 0 1146 1080"/>
                              <a:gd name="T71" fmla="*/ 1146 h 67"/>
                              <a:gd name="T72" fmla="+- 0 8169 8145"/>
                              <a:gd name="T73" fmla="*/ T72 w 73"/>
                              <a:gd name="T74" fmla="+- 0 1147 1080"/>
                              <a:gd name="T75" fmla="*/ 1147 h 67"/>
                              <a:gd name="T76" fmla="+- 0 8172 8145"/>
                              <a:gd name="T77" fmla="*/ T76 w 73"/>
                              <a:gd name="T78" fmla="+- 0 1141 1080"/>
                              <a:gd name="T79" fmla="*/ 1141 h 67"/>
                              <a:gd name="T80" fmla="+- 0 8169 8145"/>
                              <a:gd name="T81" fmla="*/ T80 w 73"/>
                              <a:gd name="T82" fmla="+- 0 1141 1080"/>
                              <a:gd name="T83" fmla="*/ 1141 h 67"/>
                              <a:gd name="T84" fmla="+- 0 8172 8145"/>
                              <a:gd name="T85" fmla="*/ T84 w 73"/>
                              <a:gd name="T86" fmla="+- 0 1140 1080"/>
                              <a:gd name="T87" fmla="*/ 1140 h 67"/>
                              <a:gd name="T88" fmla="+- 0 8172 8145"/>
                              <a:gd name="T89" fmla="*/ T88 w 73"/>
                              <a:gd name="T90" fmla="+- 0 1141 1080"/>
                              <a:gd name="T91" fmla="*/ 1141 h 67"/>
                              <a:gd name="T92" fmla="+- 0 8182 8145"/>
                              <a:gd name="T93" fmla="*/ T92 w 73"/>
                              <a:gd name="T94" fmla="+- 0 1091 1080"/>
                              <a:gd name="T95" fmla="*/ 1091 h 67"/>
                              <a:gd name="T96" fmla="+- 0 8182 8145"/>
                              <a:gd name="T97" fmla="*/ T96 w 73"/>
                              <a:gd name="T98" fmla="+- 0 1084 1080"/>
                              <a:gd name="T99" fmla="*/ 1084 h 67"/>
                              <a:gd name="T100" fmla="+- 0 8188 8145"/>
                              <a:gd name="T101" fmla="*/ T100 w 73"/>
                              <a:gd name="T102" fmla="+- 0 1080 1080"/>
                              <a:gd name="T103" fmla="*/ 1080 h 67"/>
                              <a:gd name="T104" fmla="+- 0 8205 8145"/>
                              <a:gd name="T105" fmla="*/ T104 w 73"/>
                              <a:gd name="T106" fmla="+- 0 1080 1080"/>
                              <a:gd name="T107" fmla="*/ 1080 h 67"/>
                              <a:gd name="T108" fmla="+- 0 8212 8145"/>
                              <a:gd name="T109" fmla="*/ T108 w 73"/>
                              <a:gd name="T110" fmla="+- 0 1087 1080"/>
                              <a:gd name="T111" fmla="*/ 1087 h 67"/>
                              <a:gd name="T112" fmla="+- 0 8188 8145"/>
                              <a:gd name="T113" fmla="*/ T112 w 73"/>
                              <a:gd name="T114" fmla="+- 0 1087 1080"/>
                              <a:gd name="T115" fmla="*/ 1087 h 67"/>
                              <a:gd name="T116" fmla="+- 0 8182 8145"/>
                              <a:gd name="T117" fmla="*/ T116 w 73"/>
                              <a:gd name="T118" fmla="+- 0 1091 1080"/>
                              <a:gd name="T119" fmla="*/ 1091 h 67"/>
                              <a:gd name="T120" fmla="+- 0 8212 8145"/>
                              <a:gd name="T121" fmla="*/ T120 w 73"/>
                              <a:gd name="T122" fmla="+- 0 1141 1080"/>
                              <a:gd name="T123" fmla="*/ 1141 h 67"/>
                              <a:gd name="T124" fmla="+- 0 8202 8145"/>
                              <a:gd name="T125" fmla="*/ T124 w 73"/>
                              <a:gd name="T126" fmla="+- 0 1141 1080"/>
                              <a:gd name="T127" fmla="*/ 1141 h 67"/>
                              <a:gd name="T128" fmla="+- 0 8210 8145"/>
                              <a:gd name="T129" fmla="*/ T128 w 73"/>
                              <a:gd name="T130" fmla="+- 0 1134 1080"/>
                              <a:gd name="T131" fmla="*/ 1134 h 67"/>
                              <a:gd name="T132" fmla="+- 0 8210 8145"/>
                              <a:gd name="T133" fmla="*/ T132 w 73"/>
                              <a:gd name="T134" fmla="+- 0 1116 1080"/>
                              <a:gd name="T135" fmla="*/ 1116 h 67"/>
                              <a:gd name="T136" fmla="+- 0 8186 8145"/>
                              <a:gd name="T137" fmla="*/ T136 w 73"/>
                              <a:gd name="T138" fmla="+- 0 1116 1080"/>
                              <a:gd name="T139" fmla="*/ 1116 h 67"/>
                              <a:gd name="T140" fmla="+- 0 8186 8145"/>
                              <a:gd name="T141" fmla="*/ T140 w 73"/>
                              <a:gd name="T142" fmla="+- 0 1110 1080"/>
                              <a:gd name="T143" fmla="*/ 1110 h 67"/>
                              <a:gd name="T144" fmla="+- 0 8207 8145"/>
                              <a:gd name="T145" fmla="*/ T144 w 73"/>
                              <a:gd name="T146" fmla="+- 0 1110 1080"/>
                              <a:gd name="T147" fmla="*/ 1110 h 67"/>
                              <a:gd name="T148" fmla="+- 0 8207 8145"/>
                              <a:gd name="T149" fmla="*/ T148 w 73"/>
                              <a:gd name="T150" fmla="+- 0 1087 1080"/>
                              <a:gd name="T151" fmla="*/ 1087 h 67"/>
                              <a:gd name="T152" fmla="+- 0 8212 8145"/>
                              <a:gd name="T153" fmla="*/ T152 w 73"/>
                              <a:gd name="T154" fmla="+- 0 1087 1080"/>
                              <a:gd name="T155" fmla="*/ 1087 h 67"/>
                              <a:gd name="T156" fmla="+- 0 8215 8145"/>
                              <a:gd name="T157" fmla="*/ T156 w 73"/>
                              <a:gd name="T158" fmla="+- 0 1089 1080"/>
                              <a:gd name="T159" fmla="*/ 1089 h 67"/>
                              <a:gd name="T160" fmla="+- 0 8215 8145"/>
                              <a:gd name="T161" fmla="*/ T160 w 73"/>
                              <a:gd name="T162" fmla="+- 0 1109 1080"/>
                              <a:gd name="T163" fmla="*/ 1109 h 67"/>
                              <a:gd name="T164" fmla="+- 0 8202 8145"/>
                              <a:gd name="T165" fmla="*/ T164 w 73"/>
                              <a:gd name="T166" fmla="+- 0 1112 1080"/>
                              <a:gd name="T167" fmla="*/ 1112 h 67"/>
                              <a:gd name="T168" fmla="+- 0 8202 8145"/>
                              <a:gd name="T169" fmla="*/ T168 w 73"/>
                              <a:gd name="T170" fmla="+- 0 1113 1080"/>
                              <a:gd name="T171" fmla="*/ 1113 h 67"/>
                              <a:gd name="T172" fmla="+- 0 8209 8145"/>
                              <a:gd name="T173" fmla="*/ T172 w 73"/>
                              <a:gd name="T174" fmla="+- 0 1113 1080"/>
                              <a:gd name="T175" fmla="*/ 1113 h 67"/>
                              <a:gd name="T176" fmla="+- 0 8217 8145"/>
                              <a:gd name="T177" fmla="*/ T176 w 73"/>
                              <a:gd name="T178" fmla="+- 0 1122 1080"/>
                              <a:gd name="T179" fmla="*/ 1122 h 67"/>
                              <a:gd name="T180" fmla="+- 0 8217 8145"/>
                              <a:gd name="T181" fmla="*/ T180 w 73"/>
                              <a:gd name="T182" fmla="+- 0 1137 1080"/>
                              <a:gd name="T183" fmla="*/ 1137 h 67"/>
                              <a:gd name="T184" fmla="+- 0 8212 8145"/>
                              <a:gd name="T185" fmla="*/ T184 w 73"/>
                              <a:gd name="T186" fmla="+- 0 1141 1080"/>
                              <a:gd name="T187" fmla="*/ 1141 h 67"/>
                              <a:gd name="T188" fmla="+- 0 8205 8145"/>
                              <a:gd name="T189" fmla="*/ T188 w 73"/>
                              <a:gd name="T190" fmla="+- 0 1147 1080"/>
                              <a:gd name="T191" fmla="*/ 1147 h 67"/>
                              <a:gd name="T192" fmla="+- 0 8185 8145"/>
                              <a:gd name="T193" fmla="*/ T192 w 73"/>
                              <a:gd name="T194" fmla="+- 0 1147 1080"/>
                              <a:gd name="T195" fmla="*/ 1147 h 67"/>
                              <a:gd name="T196" fmla="+- 0 8180 8145"/>
                              <a:gd name="T197" fmla="*/ T196 w 73"/>
                              <a:gd name="T198" fmla="+- 0 1144 1080"/>
                              <a:gd name="T199" fmla="*/ 1144 h 67"/>
                              <a:gd name="T200" fmla="+- 0 8180 8145"/>
                              <a:gd name="T201" fmla="*/ T200 w 73"/>
                              <a:gd name="T202" fmla="+- 0 1136 1080"/>
                              <a:gd name="T203" fmla="*/ 1136 h 67"/>
                              <a:gd name="T204" fmla="+- 0 8186 8145"/>
                              <a:gd name="T205" fmla="*/ T204 w 73"/>
                              <a:gd name="T206" fmla="+- 0 1141 1080"/>
                              <a:gd name="T207" fmla="*/ 1141 h 67"/>
                              <a:gd name="T208" fmla="+- 0 8212 8145"/>
                              <a:gd name="T209" fmla="*/ T208 w 73"/>
                              <a:gd name="T210" fmla="+- 0 1141 1080"/>
                              <a:gd name="T211" fmla="*/ 1141 h 67"/>
                              <a:gd name="T212" fmla="+- 0 8205 8145"/>
                              <a:gd name="T213" fmla="*/ T212 w 73"/>
                              <a:gd name="T214" fmla="+- 0 1147 1080"/>
                              <a:gd name="T215" fmla="*/ 1147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3" h="67">
                                <a:moveTo>
                                  <a:pt x="15" y="20"/>
                                </a:moveTo>
                                <a:lnTo>
                                  <a:pt x="8" y="20"/>
                                </a:lnTo>
                                <a:lnTo>
                                  <a:pt x="8" y="9"/>
                                </a:lnTo>
                                <a:lnTo>
                                  <a:pt x="15" y="6"/>
                                </a:lnTo>
                                <a:lnTo>
                                  <a:pt x="15" y="20"/>
                                </a:lnTo>
                                <a:close/>
                                <a:moveTo>
                                  <a:pt x="27" y="26"/>
                                </a:moveTo>
                                <a:lnTo>
                                  <a:pt x="0" y="26"/>
                                </a:lnTo>
                                <a:lnTo>
                                  <a:pt x="0" y="20"/>
                                </a:lnTo>
                                <a:lnTo>
                                  <a:pt x="27" y="20"/>
                                </a:lnTo>
                                <a:lnTo>
                                  <a:pt x="27" y="26"/>
                                </a:lnTo>
                                <a:close/>
                                <a:moveTo>
                                  <a:pt x="24" y="67"/>
                                </a:moveTo>
                                <a:lnTo>
                                  <a:pt x="8" y="67"/>
                                </a:lnTo>
                                <a:lnTo>
                                  <a:pt x="8" y="26"/>
                                </a:lnTo>
                                <a:lnTo>
                                  <a:pt x="15" y="26"/>
                                </a:lnTo>
                                <a:lnTo>
                                  <a:pt x="15" y="57"/>
                                </a:lnTo>
                                <a:lnTo>
                                  <a:pt x="18" y="61"/>
                                </a:lnTo>
                                <a:lnTo>
                                  <a:pt x="27" y="61"/>
                                </a:lnTo>
                                <a:lnTo>
                                  <a:pt x="27" y="66"/>
                                </a:lnTo>
                                <a:lnTo>
                                  <a:pt x="24" y="67"/>
                                </a:lnTo>
                                <a:close/>
                                <a:moveTo>
                                  <a:pt x="27" y="61"/>
                                </a:moveTo>
                                <a:lnTo>
                                  <a:pt x="24" y="61"/>
                                </a:lnTo>
                                <a:lnTo>
                                  <a:pt x="27" y="60"/>
                                </a:lnTo>
                                <a:lnTo>
                                  <a:pt x="27" y="61"/>
                                </a:lnTo>
                                <a:close/>
                                <a:moveTo>
                                  <a:pt x="37" y="11"/>
                                </a:moveTo>
                                <a:lnTo>
                                  <a:pt x="37" y="4"/>
                                </a:lnTo>
                                <a:lnTo>
                                  <a:pt x="43" y="0"/>
                                </a:lnTo>
                                <a:lnTo>
                                  <a:pt x="60" y="0"/>
                                </a:lnTo>
                                <a:lnTo>
                                  <a:pt x="67" y="7"/>
                                </a:lnTo>
                                <a:lnTo>
                                  <a:pt x="43" y="7"/>
                                </a:lnTo>
                                <a:lnTo>
                                  <a:pt x="37" y="11"/>
                                </a:lnTo>
                                <a:close/>
                                <a:moveTo>
                                  <a:pt x="67" y="61"/>
                                </a:moveTo>
                                <a:lnTo>
                                  <a:pt x="57" y="61"/>
                                </a:lnTo>
                                <a:lnTo>
                                  <a:pt x="65" y="54"/>
                                </a:lnTo>
                                <a:lnTo>
                                  <a:pt x="65" y="36"/>
                                </a:lnTo>
                                <a:lnTo>
                                  <a:pt x="41" y="36"/>
                                </a:lnTo>
                                <a:lnTo>
                                  <a:pt x="41" y="30"/>
                                </a:lnTo>
                                <a:lnTo>
                                  <a:pt x="62" y="30"/>
                                </a:lnTo>
                                <a:lnTo>
                                  <a:pt x="62" y="7"/>
                                </a:lnTo>
                                <a:lnTo>
                                  <a:pt x="67" y="7"/>
                                </a:lnTo>
                                <a:lnTo>
                                  <a:pt x="70" y="9"/>
                                </a:lnTo>
                                <a:lnTo>
                                  <a:pt x="70" y="29"/>
                                </a:lnTo>
                                <a:lnTo>
                                  <a:pt x="57" y="32"/>
                                </a:lnTo>
                                <a:lnTo>
                                  <a:pt x="57" y="33"/>
                                </a:lnTo>
                                <a:lnTo>
                                  <a:pt x="64" y="33"/>
                                </a:lnTo>
                                <a:lnTo>
                                  <a:pt x="72" y="42"/>
                                </a:lnTo>
                                <a:lnTo>
                                  <a:pt x="72" y="57"/>
                                </a:lnTo>
                                <a:lnTo>
                                  <a:pt x="67" y="61"/>
                                </a:lnTo>
                                <a:close/>
                                <a:moveTo>
                                  <a:pt x="60" y="67"/>
                                </a:moveTo>
                                <a:lnTo>
                                  <a:pt x="40" y="67"/>
                                </a:lnTo>
                                <a:lnTo>
                                  <a:pt x="35" y="64"/>
                                </a:lnTo>
                                <a:lnTo>
                                  <a:pt x="35" y="56"/>
                                </a:lnTo>
                                <a:lnTo>
                                  <a:pt x="41" y="61"/>
                                </a:lnTo>
                                <a:lnTo>
                                  <a:pt x="67" y="61"/>
                                </a:lnTo>
                                <a:lnTo>
                                  <a:pt x="6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AutoShape 224"/>
                        <wps:cNvSpPr>
                          <a:spLocks/>
                        </wps:cNvSpPr>
                        <wps:spPr bwMode="auto">
                          <a:xfrm>
                            <a:off x="5860" y="11860"/>
                            <a:ext cx="300" cy="200"/>
                          </a:xfrm>
                          <a:custGeom>
                            <a:avLst/>
                            <a:gdLst>
                              <a:gd name="T0" fmla="+- 0 8435 5860"/>
                              <a:gd name="T1" fmla="*/ T0 w 300"/>
                              <a:gd name="T2" fmla="+- 0 1185 11860"/>
                              <a:gd name="T3" fmla="*/ 1185 h 200"/>
                              <a:gd name="T4" fmla="+- 0 8550 5860"/>
                              <a:gd name="T5" fmla="*/ T4 w 300"/>
                              <a:gd name="T6" fmla="+- 0 1146 11860"/>
                              <a:gd name="T7" fmla="*/ 1146 h 200"/>
                              <a:gd name="T8" fmla="+- 0 8550 5860"/>
                              <a:gd name="T9" fmla="*/ T8 w 300"/>
                              <a:gd name="T10" fmla="+- 0 1146 11860"/>
                              <a:gd name="T11" fmla="*/ 1146 h 200"/>
                              <a:gd name="T12" fmla="+- 0 8435 5860"/>
                              <a:gd name="T13" fmla="*/ T12 w 300"/>
                              <a:gd name="T14" fmla="+- 0 1108 11860"/>
                              <a:gd name="T15" fmla="*/ 1108 h 200"/>
                            </a:gdLst>
                            <a:ahLst/>
                            <a:cxnLst>
                              <a:cxn ang="0">
                                <a:pos x="T1" y="T3"/>
                              </a:cxn>
                              <a:cxn ang="0">
                                <a:pos x="T5" y="T7"/>
                              </a:cxn>
                              <a:cxn ang="0">
                                <a:pos x="T9" y="T11"/>
                              </a:cxn>
                              <a:cxn ang="0">
                                <a:pos x="T13" y="T15"/>
                              </a:cxn>
                            </a:cxnLst>
                            <a:rect l="0" t="0" r="r" b="b"/>
                            <a:pathLst>
                              <a:path w="300" h="200">
                                <a:moveTo>
                                  <a:pt x="2575" y="-10675"/>
                                </a:moveTo>
                                <a:lnTo>
                                  <a:pt x="2690" y="-10714"/>
                                </a:lnTo>
                                <a:moveTo>
                                  <a:pt x="2690" y="-10714"/>
                                </a:moveTo>
                                <a:lnTo>
                                  <a:pt x="2575" y="-10752"/>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AutoShape 223"/>
                        <wps:cNvSpPr>
                          <a:spLocks/>
                        </wps:cNvSpPr>
                        <wps:spPr bwMode="auto">
                          <a:xfrm>
                            <a:off x="3780" y="12900"/>
                            <a:ext cx="2180" cy="440"/>
                          </a:xfrm>
                          <a:custGeom>
                            <a:avLst/>
                            <a:gdLst>
                              <a:gd name="T0" fmla="+- 0 7635 3780"/>
                              <a:gd name="T1" fmla="*/ T0 w 2180"/>
                              <a:gd name="T2" fmla="+- 0 614 12900"/>
                              <a:gd name="T3" fmla="*/ 614 h 440"/>
                              <a:gd name="T4" fmla="+- 0 8473 3780"/>
                              <a:gd name="T5" fmla="*/ T4 w 2180"/>
                              <a:gd name="T6" fmla="+- 0 614 12900"/>
                              <a:gd name="T7" fmla="*/ 614 h 440"/>
                              <a:gd name="T8" fmla="+- 0 8473 3780"/>
                              <a:gd name="T9" fmla="*/ T8 w 2180"/>
                              <a:gd name="T10" fmla="+- 0 614 12900"/>
                              <a:gd name="T11" fmla="*/ 614 h 440"/>
                              <a:gd name="T12" fmla="+- 0 8473 3780"/>
                              <a:gd name="T13" fmla="*/ T12 w 2180"/>
                              <a:gd name="T14" fmla="+- 0 784 12900"/>
                              <a:gd name="T15" fmla="*/ 784 h 440"/>
                            </a:gdLst>
                            <a:ahLst/>
                            <a:cxnLst>
                              <a:cxn ang="0">
                                <a:pos x="T1" y="T3"/>
                              </a:cxn>
                              <a:cxn ang="0">
                                <a:pos x="T5" y="T7"/>
                              </a:cxn>
                              <a:cxn ang="0">
                                <a:pos x="T9" y="T11"/>
                              </a:cxn>
                              <a:cxn ang="0">
                                <a:pos x="T13" y="T15"/>
                              </a:cxn>
                            </a:cxnLst>
                            <a:rect l="0" t="0" r="r" b="b"/>
                            <a:pathLst>
                              <a:path w="2180" h="440">
                                <a:moveTo>
                                  <a:pt x="3855" y="-12286"/>
                                </a:moveTo>
                                <a:lnTo>
                                  <a:pt x="4693" y="-12286"/>
                                </a:lnTo>
                                <a:moveTo>
                                  <a:pt x="4693" y="-12286"/>
                                </a:moveTo>
                                <a:lnTo>
                                  <a:pt x="4693" y="-12116"/>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AutoShape 222"/>
                        <wps:cNvSpPr>
                          <a:spLocks/>
                        </wps:cNvSpPr>
                        <wps:spPr bwMode="auto">
                          <a:xfrm>
                            <a:off x="8075" y="672"/>
                            <a:ext cx="75" cy="67"/>
                          </a:xfrm>
                          <a:custGeom>
                            <a:avLst/>
                            <a:gdLst>
                              <a:gd name="T0" fmla="+- 0 8083 8075"/>
                              <a:gd name="T1" fmla="*/ T0 w 75"/>
                              <a:gd name="T2" fmla="+- 0 691 672"/>
                              <a:gd name="T3" fmla="*/ 691 h 67"/>
                              <a:gd name="T4" fmla="+- 0 8091 8075"/>
                              <a:gd name="T5" fmla="*/ T4 w 75"/>
                              <a:gd name="T6" fmla="+- 0 677 672"/>
                              <a:gd name="T7" fmla="*/ 677 h 67"/>
                              <a:gd name="T8" fmla="+- 0 8102 8075"/>
                              <a:gd name="T9" fmla="*/ T8 w 75"/>
                              <a:gd name="T10" fmla="+- 0 697 672"/>
                              <a:gd name="T11" fmla="*/ 697 h 67"/>
                              <a:gd name="T12" fmla="+- 0 8075 8075"/>
                              <a:gd name="T13" fmla="*/ T12 w 75"/>
                              <a:gd name="T14" fmla="+- 0 691 672"/>
                              <a:gd name="T15" fmla="*/ 691 h 67"/>
                              <a:gd name="T16" fmla="+- 0 8102 8075"/>
                              <a:gd name="T17" fmla="*/ T16 w 75"/>
                              <a:gd name="T18" fmla="+- 0 697 672"/>
                              <a:gd name="T19" fmla="*/ 697 h 67"/>
                              <a:gd name="T20" fmla="+- 0 8083 8075"/>
                              <a:gd name="T21" fmla="*/ T20 w 75"/>
                              <a:gd name="T22" fmla="+- 0 738 672"/>
                              <a:gd name="T23" fmla="*/ 738 h 67"/>
                              <a:gd name="T24" fmla="+- 0 8091 8075"/>
                              <a:gd name="T25" fmla="*/ T24 w 75"/>
                              <a:gd name="T26" fmla="+- 0 697 672"/>
                              <a:gd name="T27" fmla="*/ 697 h 67"/>
                              <a:gd name="T28" fmla="+- 0 8094 8075"/>
                              <a:gd name="T29" fmla="*/ T28 w 75"/>
                              <a:gd name="T30" fmla="+- 0 732 672"/>
                              <a:gd name="T31" fmla="*/ 732 h 67"/>
                              <a:gd name="T32" fmla="+- 0 8102 8075"/>
                              <a:gd name="T33" fmla="*/ T32 w 75"/>
                              <a:gd name="T34" fmla="+- 0 737 672"/>
                              <a:gd name="T35" fmla="*/ 737 h 67"/>
                              <a:gd name="T36" fmla="+- 0 8102 8075"/>
                              <a:gd name="T37" fmla="*/ T36 w 75"/>
                              <a:gd name="T38" fmla="+- 0 732 672"/>
                              <a:gd name="T39" fmla="*/ 732 h 67"/>
                              <a:gd name="T40" fmla="+- 0 8102 8075"/>
                              <a:gd name="T41" fmla="*/ T40 w 75"/>
                              <a:gd name="T42" fmla="+- 0 731 672"/>
                              <a:gd name="T43" fmla="*/ 731 h 67"/>
                              <a:gd name="T44" fmla="+- 0 8138 8075"/>
                              <a:gd name="T45" fmla="*/ T44 w 75"/>
                              <a:gd name="T46" fmla="+- 0 739 672"/>
                              <a:gd name="T47" fmla="*/ 739 h 67"/>
                              <a:gd name="T48" fmla="+- 0 8109 8075"/>
                              <a:gd name="T49" fmla="*/ T48 w 75"/>
                              <a:gd name="T50" fmla="+- 0 729 672"/>
                              <a:gd name="T51" fmla="*/ 729 h 67"/>
                              <a:gd name="T52" fmla="+- 0 8123 8075"/>
                              <a:gd name="T53" fmla="*/ T52 w 75"/>
                              <a:gd name="T54" fmla="+- 0 703 672"/>
                              <a:gd name="T55" fmla="*/ 703 h 67"/>
                              <a:gd name="T56" fmla="+- 0 8112 8075"/>
                              <a:gd name="T57" fmla="*/ T56 w 75"/>
                              <a:gd name="T58" fmla="+- 0 698 672"/>
                              <a:gd name="T59" fmla="*/ 698 h 67"/>
                              <a:gd name="T60" fmla="+- 0 8122 8075"/>
                              <a:gd name="T61" fmla="*/ T60 w 75"/>
                              <a:gd name="T62" fmla="+- 0 672 672"/>
                              <a:gd name="T63" fmla="*/ 672 h 67"/>
                              <a:gd name="T64" fmla="+- 0 8145 8075"/>
                              <a:gd name="T65" fmla="*/ T64 w 75"/>
                              <a:gd name="T66" fmla="+- 0 678 672"/>
                              <a:gd name="T67" fmla="*/ 678 h 67"/>
                              <a:gd name="T68" fmla="+- 0 8119 8075"/>
                              <a:gd name="T69" fmla="*/ T68 w 75"/>
                              <a:gd name="T70" fmla="+- 0 683 672"/>
                              <a:gd name="T71" fmla="*/ 683 h 67"/>
                              <a:gd name="T72" fmla="+- 0 8130 8075"/>
                              <a:gd name="T73" fmla="*/ T72 w 75"/>
                              <a:gd name="T74" fmla="+- 0 700 672"/>
                              <a:gd name="T75" fmla="*/ 700 h 67"/>
                              <a:gd name="T76" fmla="+- 0 8136 8075"/>
                              <a:gd name="T77" fmla="*/ T76 w 75"/>
                              <a:gd name="T78" fmla="+- 0 703 672"/>
                              <a:gd name="T79" fmla="*/ 703 h 67"/>
                              <a:gd name="T80" fmla="+- 0 8146 8075"/>
                              <a:gd name="T81" fmla="*/ T80 w 75"/>
                              <a:gd name="T82" fmla="+- 0 707 672"/>
                              <a:gd name="T83" fmla="*/ 707 h 67"/>
                              <a:gd name="T84" fmla="+- 0 8117 8075"/>
                              <a:gd name="T85" fmla="*/ T84 w 75"/>
                              <a:gd name="T86" fmla="+- 0 712 672"/>
                              <a:gd name="T87" fmla="*/ 712 h 67"/>
                              <a:gd name="T88" fmla="+- 0 8124 8075"/>
                              <a:gd name="T89" fmla="*/ T88 w 75"/>
                              <a:gd name="T90" fmla="+- 0 732 672"/>
                              <a:gd name="T91" fmla="*/ 732 h 67"/>
                              <a:gd name="T92" fmla="+- 0 8138 8075"/>
                              <a:gd name="T93" fmla="*/ T92 w 75"/>
                              <a:gd name="T94" fmla="+- 0 739 672"/>
                              <a:gd name="T95" fmla="*/ 739 h 67"/>
                              <a:gd name="T96" fmla="+- 0 8130 8075"/>
                              <a:gd name="T97" fmla="*/ T96 w 75"/>
                              <a:gd name="T98" fmla="+- 0 700 672"/>
                              <a:gd name="T99" fmla="*/ 700 h 67"/>
                              <a:gd name="T100" fmla="+- 0 8140 8075"/>
                              <a:gd name="T101" fmla="*/ T100 w 75"/>
                              <a:gd name="T102" fmla="+- 0 683 672"/>
                              <a:gd name="T103" fmla="*/ 683 h 67"/>
                              <a:gd name="T104" fmla="+- 0 8145 8075"/>
                              <a:gd name="T105" fmla="*/ T104 w 75"/>
                              <a:gd name="T106" fmla="+- 0 678 672"/>
                              <a:gd name="T107" fmla="*/ 678 h 67"/>
                              <a:gd name="T108" fmla="+- 0 8148 8075"/>
                              <a:gd name="T109" fmla="*/ T108 w 75"/>
                              <a:gd name="T110" fmla="+- 0 697 672"/>
                              <a:gd name="T111" fmla="*/ 697 h 67"/>
                              <a:gd name="T112" fmla="+- 0 8146 8075"/>
                              <a:gd name="T113" fmla="*/ T112 w 75"/>
                              <a:gd name="T114" fmla="+- 0 732 672"/>
                              <a:gd name="T115" fmla="*/ 732 h 67"/>
                              <a:gd name="T116" fmla="+- 0 8142 8075"/>
                              <a:gd name="T117" fmla="*/ T116 w 75"/>
                              <a:gd name="T118" fmla="+- 0 726 672"/>
                              <a:gd name="T119" fmla="*/ 726 h 67"/>
                              <a:gd name="T120" fmla="+- 0 8129 8075"/>
                              <a:gd name="T121" fmla="*/ T120 w 75"/>
                              <a:gd name="T122" fmla="+- 0 707 672"/>
                              <a:gd name="T123" fmla="*/ 707 h 67"/>
                              <a:gd name="T124" fmla="+- 0 8150 8075"/>
                              <a:gd name="T125" fmla="*/ T124 w 75"/>
                              <a:gd name="T126" fmla="+- 0 709 672"/>
                              <a:gd name="T127" fmla="*/ 709 h 67"/>
                              <a:gd name="T128" fmla="+- 0 8146 8075"/>
                              <a:gd name="T129" fmla="*/ T128 w 75"/>
                              <a:gd name="T130" fmla="+- 0 732 672"/>
                              <a:gd name="T131" fmla="*/ 73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5" h="67">
                                <a:moveTo>
                                  <a:pt x="16" y="19"/>
                                </a:moveTo>
                                <a:lnTo>
                                  <a:pt x="8" y="19"/>
                                </a:lnTo>
                                <a:lnTo>
                                  <a:pt x="8" y="8"/>
                                </a:lnTo>
                                <a:lnTo>
                                  <a:pt x="16" y="5"/>
                                </a:lnTo>
                                <a:lnTo>
                                  <a:pt x="16" y="19"/>
                                </a:lnTo>
                                <a:close/>
                                <a:moveTo>
                                  <a:pt x="27" y="25"/>
                                </a:moveTo>
                                <a:lnTo>
                                  <a:pt x="0" y="25"/>
                                </a:lnTo>
                                <a:lnTo>
                                  <a:pt x="0" y="19"/>
                                </a:lnTo>
                                <a:lnTo>
                                  <a:pt x="27" y="19"/>
                                </a:lnTo>
                                <a:lnTo>
                                  <a:pt x="27" y="25"/>
                                </a:lnTo>
                                <a:close/>
                                <a:moveTo>
                                  <a:pt x="25" y="66"/>
                                </a:moveTo>
                                <a:lnTo>
                                  <a:pt x="8" y="66"/>
                                </a:lnTo>
                                <a:lnTo>
                                  <a:pt x="8" y="25"/>
                                </a:lnTo>
                                <a:lnTo>
                                  <a:pt x="16" y="25"/>
                                </a:lnTo>
                                <a:lnTo>
                                  <a:pt x="16" y="56"/>
                                </a:lnTo>
                                <a:lnTo>
                                  <a:pt x="19" y="60"/>
                                </a:lnTo>
                                <a:lnTo>
                                  <a:pt x="27" y="60"/>
                                </a:lnTo>
                                <a:lnTo>
                                  <a:pt x="27" y="65"/>
                                </a:lnTo>
                                <a:lnTo>
                                  <a:pt x="25" y="66"/>
                                </a:lnTo>
                                <a:close/>
                                <a:moveTo>
                                  <a:pt x="27" y="60"/>
                                </a:moveTo>
                                <a:lnTo>
                                  <a:pt x="25" y="60"/>
                                </a:lnTo>
                                <a:lnTo>
                                  <a:pt x="27" y="59"/>
                                </a:lnTo>
                                <a:lnTo>
                                  <a:pt x="27" y="60"/>
                                </a:lnTo>
                                <a:close/>
                                <a:moveTo>
                                  <a:pt x="63" y="67"/>
                                </a:moveTo>
                                <a:lnTo>
                                  <a:pt x="45" y="67"/>
                                </a:lnTo>
                                <a:lnTo>
                                  <a:pt x="34" y="57"/>
                                </a:lnTo>
                                <a:lnTo>
                                  <a:pt x="34" y="37"/>
                                </a:lnTo>
                                <a:lnTo>
                                  <a:pt x="48" y="31"/>
                                </a:lnTo>
                                <a:lnTo>
                                  <a:pt x="37" y="26"/>
                                </a:lnTo>
                                <a:lnTo>
                                  <a:pt x="37" y="9"/>
                                </a:lnTo>
                                <a:lnTo>
                                  <a:pt x="47" y="0"/>
                                </a:lnTo>
                                <a:lnTo>
                                  <a:pt x="63" y="0"/>
                                </a:lnTo>
                                <a:lnTo>
                                  <a:pt x="70" y="6"/>
                                </a:lnTo>
                                <a:lnTo>
                                  <a:pt x="50" y="6"/>
                                </a:lnTo>
                                <a:lnTo>
                                  <a:pt x="44" y="11"/>
                                </a:lnTo>
                                <a:lnTo>
                                  <a:pt x="44" y="24"/>
                                </a:lnTo>
                                <a:lnTo>
                                  <a:pt x="55" y="28"/>
                                </a:lnTo>
                                <a:lnTo>
                                  <a:pt x="67" y="28"/>
                                </a:lnTo>
                                <a:lnTo>
                                  <a:pt x="61" y="31"/>
                                </a:lnTo>
                                <a:lnTo>
                                  <a:pt x="71" y="35"/>
                                </a:lnTo>
                                <a:lnTo>
                                  <a:pt x="54" y="35"/>
                                </a:lnTo>
                                <a:lnTo>
                                  <a:pt x="42" y="40"/>
                                </a:lnTo>
                                <a:lnTo>
                                  <a:pt x="42" y="54"/>
                                </a:lnTo>
                                <a:lnTo>
                                  <a:pt x="49" y="60"/>
                                </a:lnTo>
                                <a:lnTo>
                                  <a:pt x="71" y="60"/>
                                </a:lnTo>
                                <a:lnTo>
                                  <a:pt x="63" y="67"/>
                                </a:lnTo>
                                <a:close/>
                                <a:moveTo>
                                  <a:pt x="67" y="28"/>
                                </a:moveTo>
                                <a:lnTo>
                                  <a:pt x="55" y="28"/>
                                </a:lnTo>
                                <a:lnTo>
                                  <a:pt x="65" y="24"/>
                                </a:lnTo>
                                <a:lnTo>
                                  <a:pt x="65" y="11"/>
                                </a:lnTo>
                                <a:lnTo>
                                  <a:pt x="60" y="6"/>
                                </a:lnTo>
                                <a:lnTo>
                                  <a:pt x="70" y="6"/>
                                </a:lnTo>
                                <a:lnTo>
                                  <a:pt x="73" y="8"/>
                                </a:lnTo>
                                <a:lnTo>
                                  <a:pt x="73" y="25"/>
                                </a:lnTo>
                                <a:lnTo>
                                  <a:pt x="67" y="28"/>
                                </a:lnTo>
                                <a:close/>
                                <a:moveTo>
                                  <a:pt x="71" y="60"/>
                                </a:moveTo>
                                <a:lnTo>
                                  <a:pt x="60" y="60"/>
                                </a:lnTo>
                                <a:lnTo>
                                  <a:pt x="67" y="54"/>
                                </a:lnTo>
                                <a:lnTo>
                                  <a:pt x="67" y="40"/>
                                </a:lnTo>
                                <a:lnTo>
                                  <a:pt x="54" y="35"/>
                                </a:lnTo>
                                <a:lnTo>
                                  <a:pt x="71" y="35"/>
                                </a:lnTo>
                                <a:lnTo>
                                  <a:pt x="75" y="37"/>
                                </a:lnTo>
                                <a:lnTo>
                                  <a:pt x="75" y="57"/>
                                </a:lnTo>
                                <a:lnTo>
                                  <a:pt x="71"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AutoShape 221"/>
                        <wps:cNvSpPr>
                          <a:spLocks/>
                        </wps:cNvSpPr>
                        <wps:spPr bwMode="auto">
                          <a:xfrm>
                            <a:off x="5860" y="12900"/>
                            <a:ext cx="200" cy="300"/>
                          </a:xfrm>
                          <a:custGeom>
                            <a:avLst/>
                            <a:gdLst>
                              <a:gd name="T0" fmla="+- 0 8435 5860"/>
                              <a:gd name="T1" fmla="*/ T0 w 200"/>
                              <a:gd name="T2" fmla="+- 0 668 12900"/>
                              <a:gd name="T3" fmla="*/ 668 h 300"/>
                              <a:gd name="T4" fmla="+- 0 8473 5860"/>
                              <a:gd name="T5" fmla="*/ T4 w 200"/>
                              <a:gd name="T6" fmla="+- 0 784 12900"/>
                              <a:gd name="T7" fmla="*/ 784 h 300"/>
                              <a:gd name="T8" fmla="+- 0 8473 5860"/>
                              <a:gd name="T9" fmla="*/ T8 w 200"/>
                              <a:gd name="T10" fmla="+- 0 784 12900"/>
                              <a:gd name="T11" fmla="*/ 784 h 300"/>
                              <a:gd name="T12" fmla="+- 0 8512 5860"/>
                              <a:gd name="T13" fmla="*/ T12 w 200"/>
                              <a:gd name="T14" fmla="+- 0 668 12900"/>
                              <a:gd name="T15" fmla="*/ 668 h 300"/>
                            </a:gdLst>
                            <a:ahLst/>
                            <a:cxnLst>
                              <a:cxn ang="0">
                                <a:pos x="T1" y="T3"/>
                              </a:cxn>
                              <a:cxn ang="0">
                                <a:pos x="T5" y="T7"/>
                              </a:cxn>
                              <a:cxn ang="0">
                                <a:pos x="T9" y="T11"/>
                              </a:cxn>
                              <a:cxn ang="0">
                                <a:pos x="T13" y="T15"/>
                              </a:cxn>
                            </a:cxnLst>
                            <a:rect l="0" t="0" r="r" b="b"/>
                            <a:pathLst>
                              <a:path w="200" h="300">
                                <a:moveTo>
                                  <a:pt x="2575" y="-12232"/>
                                </a:moveTo>
                                <a:lnTo>
                                  <a:pt x="2613" y="-12116"/>
                                </a:lnTo>
                                <a:moveTo>
                                  <a:pt x="2613" y="-12116"/>
                                </a:moveTo>
                                <a:lnTo>
                                  <a:pt x="2652" y="-12232"/>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AutoShape 220"/>
                        <wps:cNvSpPr>
                          <a:spLocks/>
                        </wps:cNvSpPr>
                        <wps:spPr bwMode="auto">
                          <a:xfrm>
                            <a:off x="880" y="12000"/>
                            <a:ext cx="320" cy="1700"/>
                          </a:xfrm>
                          <a:custGeom>
                            <a:avLst/>
                            <a:gdLst>
                              <a:gd name="T0" fmla="+- 0 6520 880"/>
                              <a:gd name="T1" fmla="*/ T0 w 320"/>
                              <a:gd name="T2" fmla="+- 0 475 12000"/>
                              <a:gd name="T3" fmla="*/ 475 h 1700"/>
                              <a:gd name="T4" fmla="+- 0 6520 880"/>
                              <a:gd name="T5" fmla="*/ T4 w 320"/>
                              <a:gd name="T6" fmla="+- 0 1131 12000"/>
                              <a:gd name="T7" fmla="*/ 1131 h 1700"/>
                              <a:gd name="T8" fmla="+- 0 6520 880"/>
                              <a:gd name="T9" fmla="*/ T8 w 320"/>
                              <a:gd name="T10" fmla="+- 0 1131 12000"/>
                              <a:gd name="T11" fmla="*/ 1131 h 1700"/>
                              <a:gd name="T12" fmla="+- 0 6643 880"/>
                              <a:gd name="T13" fmla="*/ T12 w 320"/>
                              <a:gd name="T14" fmla="+- 0 1131 12000"/>
                              <a:gd name="T15" fmla="*/ 1131 h 1700"/>
                            </a:gdLst>
                            <a:ahLst/>
                            <a:cxnLst>
                              <a:cxn ang="0">
                                <a:pos x="T1" y="T3"/>
                              </a:cxn>
                              <a:cxn ang="0">
                                <a:pos x="T5" y="T7"/>
                              </a:cxn>
                              <a:cxn ang="0">
                                <a:pos x="T9" y="T11"/>
                              </a:cxn>
                              <a:cxn ang="0">
                                <a:pos x="T13" y="T15"/>
                              </a:cxn>
                            </a:cxnLst>
                            <a:rect l="0" t="0" r="r" b="b"/>
                            <a:pathLst>
                              <a:path w="320" h="1700">
                                <a:moveTo>
                                  <a:pt x="5640" y="-11525"/>
                                </a:moveTo>
                                <a:lnTo>
                                  <a:pt x="5640" y="-10869"/>
                                </a:lnTo>
                                <a:moveTo>
                                  <a:pt x="5640" y="-10869"/>
                                </a:moveTo>
                                <a:lnTo>
                                  <a:pt x="5763" y="-10869"/>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AutoShape 219"/>
                        <wps:cNvSpPr>
                          <a:spLocks/>
                        </wps:cNvSpPr>
                        <wps:spPr bwMode="auto">
                          <a:xfrm>
                            <a:off x="900" y="11900"/>
                            <a:ext cx="300" cy="200"/>
                          </a:xfrm>
                          <a:custGeom>
                            <a:avLst/>
                            <a:gdLst>
                              <a:gd name="T0" fmla="+- 0 6528 900"/>
                              <a:gd name="T1" fmla="*/ T0 w 300"/>
                              <a:gd name="T2" fmla="+- 0 1170 11900"/>
                              <a:gd name="T3" fmla="*/ 1170 h 200"/>
                              <a:gd name="T4" fmla="+- 0 6643 900"/>
                              <a:gd name="T5" fmla="*/ T4 w 300"/>
                              <a:gd name="T6" fmla="+- 0 1131 11900"/>
                              <a:gd name="T7" fmla="*/ 1131 h 200"/>
                              <a:gd name="T8" fmla="+- 0 6643 900"/>
                              <a:gd name="T9" fmla="*/ T8 w 300"/>
                              <a:gd name="T10" fmla="+- 0 1131 11900"/>
                              <a:gd name="T11" fmla="*/ 1131 h 200"/>
                              <a:gd name="T12" fmla="+- 0 6528 900"/>
                              <a:gd name="T13" fmla="*/ T12 w 300"/>
                              <a:gd name="T14" fmla="+- 0 1092 11900"/>
                              <a:gd name="T15" fmla="*/ 1092 h 200"/>
                            </a:gdLst>
                            <a:ahLst/>
                            <a:cxnLst>
                              <a:cxn ang="0">
                                <a:pos x="T1" y="T3"/>
                              </a:cxn>
                              <a:cxn ang="0">
                                <a:pos x="T5" y="T7"/>
                              </a:cxn>
                              <a:cxn ang="0">
                                <a:pos x="T9" y="T11"/>
                              </a:cxn>
                              <a:cxn ang="0">
                                <a:pos x="T13" y="T15"/>
                              </a:cxn>
                            </a:cxnLst>
                            <a:rect l="0" t="0" r="r" b="b"/>
                            <a:pathLst>
                              <a:path w="300" h="200">
                                <a:moveTo>
                                  <a:pt x="5628" y="-10730"/>
                                </a:moveTo>
                                <a:lnTo>
                                  <a:pt x="5743" y="-10769"/>
                                </a:lnTo>
                                <a:moveTo>
                                  <a:pt x="5743" y="-10769"/>
                                </a:moveTo>
                                <a:lnTo>
                                  <a:pt x="5628" y="-10808"/>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AutoShape 218"/>
                        <wps:cNvSpPr>
                          <a:spLocks/>
                        </wps:cNvSpPr>
                        <wps:spPr bwMode="auto">
                          <a:xfrm>
                            <a:off x="1860" y="12160"/>
                            <a:ext cx="2680" cy="220"/>
                          </a:xfrm>
                          <a:custGeom>
                            <a:avLst/>
                            <a:gdLst>
                              <a:gd name="T0" fmla="+- 0 6897 1860"/>
                              <a:gd name="T1" fmla="*/ T0 w 2680"/>
                              <a:gd name="T2" fmla="+- 0 1069 12160"/>
                              <a:gd name="T3" fmla="*/ 1069 h 220"/>
                              <a:gd name="T4" fmla="+- 0 6997 1860"/>
                              <a:gd name="T5" fmla="*/ T4 w 2680"/>
                              <a:gd name="T6" fmla="+- 0 984 12160"/>
                              <a:gd name="T7" fmla="*/ 984 h 220"/>
                              <a:gd name="T8" fmla="+- 0 6997 1860"/>
                              <a:gd name="T9" fmla="*/ T8 w 2680"/>
                              <a:gd name="T10" fmla="+- 0 984 12160"/>
                              <a:gd name="T11" fmla="*/ 984 h 220"/>
                              <a:gd name="T12" fmla="+- 0 7927 1860"/>
                              <a:gd name="T13" fmla="*/ T12 w 2680"/>
                              <a:gd name="T14" fmla="+- 0 984 12160"/>
                              <a:gd name="T15" fmla="*/ 984 h 220"/>
                            </a:gdLst>
                            <a:ahLst/>
                            <a:cxnLst>
                              <a:cxn ang="0">
                                <a:pos x="T1" y="T3"/>
                              </a:cxn>
                              <a:cxn ang="0">
                                <a:pos x="T5" y="T7"/>
                              </a:cxn>
                              <a:cxn ang="0">
                                <a:pos x="T9" y="T11"/>
                              </a:cxn>
                              <a:cxn ang="0">
                                <a:pos x="T13" y="T15"/>
                              </a:cxn>
                            </a:cxnLst>
                            <a:rect l="0" t="0" r="r" b="b"/>
                            <a:pathLst>
                              <a:path w="2680" h="220">
                                <a:moveTo>
                                  <a:pt x="5037" y="-11091"/>
                                </a:moveTo>
                                <a:lnTo>
                                  <a:pt x="5137" y="-11176"/>
                                </a:lnTo>
                                <a:moveTo>
                                  <a:pt x="5137" y="-11176"/>
                                </a:moveTo>
                                <a:lnTo>
                                  <a:pt x="6067" y="-11176"/>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AutoShape 217"/>
                        <wps:cNvSpPr>
                          <a:spLocks/>
                        </wps:cNvSpPr>
                        <wps:spPr bwMode="auto">
                          <a:xfrm>
                            <a:off x="7152" y="912"/>
                            <a:ext cx="73" cy="66"/>
                          </a:xfrm>
                          <a:custGeom>
                            <a:avLst/>
                            <a:gdLst>
                              <a:gd name="T0" fmla="+- 0 7168 7152"/>
                              <a:gd name="T1" fmla="*/ T0 w 73"/>
                              <a:gd name="T2" fmla="+- 0 930 912"/>
                              <a:gd name="T3" fmla="*/ 930 h 66"/>
                              <a:gd name="T4" fmla="+- 0 7160 7152"/>
                              <a:gd name="T5" fmla="*/ T4 w 73"/>
                              <a:gd name="T6" fmla="+- 0 930 912"/>
                              <a:gd name="T7" fmla="*/ 930 h 66"/>
                              <a:gd name="T8" fmla="+- 0 7160 7152"/>
                              <a:gd name="T9" fmla="*/ T8 w 73"/>
                              <a:gd name="T10" fmla="+- 0 919 912"/>
                              <a:gd name="T11" fmla="*/ 919 h 66"/>
                              <a:gd name="T12" fmla="+- 0 7168 7152"/>
                              <a:gd name="T13" fmla="*/ T12 w 73"/>
                              <a:gd name="T14" fmla="+- 0 917 912"/>
                              <a:gd name="T15" fmla="*/ 917 h 66"/>
                              <a:gd name="T16" fmla="+- 0 7168 7152"/>
                              <a:gd name="T17" fmla="*/ T16 w 73"/>
                              <a:gd name="T18" fmla="+- 0 930 912"/>
                              <a:gd name="T19" fmla="*/ 930 h 66"/>
                              <a:gd name="T20" fmla="+- 0 7179 7152"/>
                              <a:gd name="T21" fmla="*/ T20 w 73"/>
                              <a:gd name="T22" fmla="+- 0 937 912"/>
                              <a:gd name="T23" fmla="*/ 937 h 66"/>
                              <a:gd name="T24" fmla="+- 0 7152 7152"/>
                              <a:gd name="T25" fmla="*/ T24 w 73"/>
                              <a:gd name="T26" fmla="+- 0 937 912"/>
                              <a:gd name="T27" fmla="*/ 937 h 66"/>
                              <a:gd name="T28" fmla="+- 0 7152 7152"/>
                              <a:gd name="T29" fmla="*/ T28 w 73"/>
                              <a:gd name="T30" fmla="+- 0 930 912"/>
                              <a:gd name="T31" fmla="*/ 930 h 66"/>
                              <a:gd name="T32" fmla="+- 0 7179 7152"/>
                              <a:gd name="T33" fmla="*/ T32 w 73"/>
                              <a:gd name="T34" fmla="+- 0 930 912"/>
                              <a:gd name="T35" fmla="*/ 930 h 66"/>
                              <a:gd name="T36" fmla="+- 0 7179 7152"/>
                              <a:gd name="T37" fmla="*/ T36 w 73"/>
                              <a:gd name="T38" fmla="+- 0 937 912"/>
                              <a:gd name="T39" fmla="*/ 937 h 66"/>
                              <a:gd name="T40" fmla="+- 0 7177 7152"/>
                              <a:gd name="T41" fmla="*/ T40 w 73"/>
                              <a:gd name="T42" fmla="+- 0 978 912"/>
                              <a:gd name="T43" fmla="*/ 978 h 66"/>
                              <a:gd name="T44" fmla="+- 0 7160 7152"/>
                              <a:gd name="T45" fmla="*/ T44 w 73"/>
                              <a:gd name="T46" fmla="+- 0 978 912"/>
                              <a:gd name="T47" fmla="*/ 978 h 66"/>
                              <a:gd name="T48" fmla="+- 0 7160 7152"/>
                              <a:gd name="T49" fmla="*/ T48 w 73"/>
                              <a:gd name="T50" fmla="+- 0 937 912"/>
                              <a:gd name="T51" fmla="*/ 937 h 66"/>
                              <a:gd name="T52" fmla="+- 0 7168 7152"/>
                              <a:gd name="T53" fmla="*/ T52 w 73"/>
                              <a:gd name="T54" fmla="+- 0 937 912"/>
                              <a:gd name="T55" fmla="*/ 937 h 66"/>
                              <a:gd name="T56" fmla="+- 0 7168 7152"/>
                              <a:gd name="T57" fmla="*/ T56 w 73"/>
                              <a:gd name="T58" fmla="+- 0 967 912"/>
                              <a:gd name="T59" fmla="*/ 967 h 66"/>
                              <a:gd name="T60" fmla="+- 0 7171 7152"/>
                              <a:gd name="T61" fmla="*/ T60 w 73"/>
                              <a:gd name="T62" fmla="+- 0 971 912"/>
                              <a:gd name="T63" fmla="*/ 971 h 66"/>
                              <a:gd name="T64" fmla="+- 0 7179 7152"/>
                              <a:gd name="T65" fmla="*/ T64 w 73"/>
                              <a:gd name="T66" fmla="+- 0 971 912"/>
                              <a:gd name="T67" fmla="*/ 971 h 66"/>
                              <a:gd name="T68" fmla="+- 0 7179 7152"/>
                              <a:gd name="T69" fmla="*/ T68 w 73"/>
                              <a:gd name="T70" fmla="+- 0 976 912"/>
                              <a:gd name="T71" fmla="*/ 976 h 66"/>
                              <a:gd name="T72" fmla="+- 0 7177 7152"/>
                              <a:gd name="T73" fmla="*/ T72 w 73"/>
                              <a:gd name="T74" fmla="+- 0 978 912"/>
                              <a:gd name="T75" fmla="*/ 978 h 66"/>
                              <a:gd name="T76" fmla="+- 0 7179 7152"/>
                              <a:gd name="T77" fmla="*/ T76 w 73"/>
                              <a:gd name="T78" fmla="+- 0 971 912"/>
                              <a:gd name="T79" fmla="*/ 971 h 66"/>
                              <a:gd name="T80" fmla="+- 0 7177 7152"/>
                              <a:gd name="T81" fmla="*/ T80 w 73"/>
                              <a:gd name="T82" fmla="+- 0 971 912"/>
                              <a:gd name="T83" fmla="*/ 971 h 66"/>
                              <a:gd name="T84" fmla="+- 0 7179 7152"/>
                              <a:gd name="T85" fmla="*/ T84 w 73"/>
                              <a:gd name="T86" fmla="+- 0 970 912"/>
                              <a:gd name="T87" fmla="*/ 970 h 66"/>
                              <a:gd name="T88" fmla="+- 0 7179 7152"/>
                              <a:gd name="T89" fmla="*/ T88 w 73"/>
                              <a:gd name="T90" fmla="+- 0 971 912"/>
                              <a:gd name="T91" fmla="*/ 971 h 66"/>
                              <a:gd name="T92" fmla="+- 0 7191 7152"/>
                              <a:gd name="T93" fmla="*/ T92 w 73"/>
                              <a:gd name="T94" fmla="+- 0 944 912"/>
                              <a:gd name="T95" fmla="*/ 944 h 66"/>
                              <a:gd name="T96" fmla="+- 0 7191 7152"/>
                              <a:gd name="T97" fmla="*/ T96 w 73"/>
                              <a:gd name="T98" fmla="+- 0 912 912"/>
                              <a:gd name="T99" fmla="*/ 912 h 66"/>
                              <a:gd name="T100" fmla="+- 0 7222 7152"/>
                              <a:gd name="T101" fmla="*/ T100 w 73"/>
                              <a:gd name="T102" fmla="+- 0 912 912"/>
                              <a:gd name="T103" fmla="*/ 912 h 66"/>
                              <a:gd name="T104" fmla="+- 0 7222 7152"/>
                              <a:gd name="T105" fmla="*/ T104 w 73"/>
                              <a:gd name="T106" fmla="+- 0 918 912"/>
                              <a:gd name="T107" fmla="*/ 918 h 66"/>
                              <a:gd name="T108" fmla="+- 0 7198 7152"/>
                              <a:gd name="T109" fmla="*/ T108 w 73"/>
                              <a:gd name="T110" fmla="+- 0 918 912"/>
                              <a:gd name="T111" fmla="*/ 918 h 66"/>
                              <a:gd name="T112" fmla="+- 0 7198 7152"/>
                              <a:gd name="T113" fmla="*/ T112 w 73"/>
                              <a:gd name="T114" fmla="+- 0 937 912"/>
                              <a:gd name="T115" fmla="*/ 937 h 66"/>
                              <a:gd name="T116" fmla="+- 0 7214 7152"/>
                              <a:gd name="T117" fmla="*/ T116 w 73"/>
                              <a:gd name="T118" fmla="+- 0 937 912"/>
                              <a:gd name="T119" fmla="*/ 937 h 66"/>
                              <a:gd name="T120" fmla="+- 0 7221 7152"/>
                              <a:gd name="T121" fmla="*/ T120 w 73"/>
                              <a:gd name="T122" fmla="+- 0 944 912"/>
                              <a:gd name="T123" fmla="*/ 944 h 66"/>
                              <a:gd name="T124" fmla="+- 0 7199 7152"/>
                              <a:gd name="T125" fmla="*/ T124 w 73"/>
                              <a:gd name="T126" fmla="+- 0 944 912"/>
                              <a:gd name="T127" fmla="*/ 944 h 66"/>
                              <a:gd name="T128" fmla="+- 0 7191 7152"/>
                              <a:gd name="T129" fmla="*/ T128 w 73"/>
                              <a:gd name="T130" fmla="+- 0 944 912"/>
                              <a:gd name="T131" fmla="*/ 944 h 66"/>
                              <a:gd name="T132" fmla="+- 0 7214 7152"/>
                              <a:gd name="T133" fmla="*/ T132 w 73"/>
                              <a:gd name="T134" fmla="+- 0 937 912"/>
                              <a:gd name="T135" fmla="*/ 937 h 66"/>
                              <a:gd name="T136" fmla="+- 0 7198 7152"/>
                              <a:gd name="T137" fmla="*/ T136 w 73"/>
                              <a:gd name="T138" fmla="+- 0 937 912"/>
                              <a:gd name="T139" fmla="*/ 937 h 66"/>
                              <a:gd name="T140" fmla="+- 0 7201 7152"/>
                              <a:gd name="T141" fmla="*/ T140 w 73"/>
                              <a:gd name="T142" fmla="+- 0 937 912"/>
                              <a:gd name="T143" fmla="*/ 937 h 66"/>
                              <a:gd name="T144" fmla="+- 0 7214 7152"/>
                              <a:gd name="T145" fmla="*/ T144 w 73"/>
                              <a:gd name="T146" fmla="+- 0 937 912"/>
                              <a:gd name="T147" fmla="*/ 937 h 66"/>
                              <a:gd name="T148" fmla="+- 0 7214 7152"/>
                              <a:gd name="T149" fmla="*/ T148 w 73"/>
                              <a:gd name="T150" fmla="+- 0 937 912"/>
                              <a:gd name="T151" fmla="*/ 937 h 66"/>
                              <a:gd name="T152" fmla="+- 0 7220 7152"/>
                              <a:gd name="T153" fmla="*/ T152 w 73"/>
                              <a:gd name="T154" fmla="+- 0 971 912"/>
                              <a:gd name="T155" fmla="*/ 971 h 66"/>
                              <a:gd name="T156" fmla="+- 0 7209 7152"/>
                              <a:gd name="T157" fmla="*/ T156 w 73"/>
                              <a:gd name="T158" fmla="+- 0 971 912"/>
                              <a:gd name="T159" fmla="*/ 971 h 66"/>
                              <a:gd name="T160" fmla="+- 0 7218 7152"/>
                              <a:gd name="T161" fmla="*/ T160 w 73"/>
                              <a:gd name="T162" fmla="+- 0 964 912"/>
                              <a:gd name="T163" fmla="*/ 964 h 66"/>
                              <a:gd name="T164" fmla="+- 0 7218 7152"/>
                              <a:gd name="T165" fmla="*/ T164 w 73"/>
                              <a:gd name="T166" fmla="+- 0 951 912"/>
                              <a:gd name="T167" fmla="*/ 951 h 66"/>
                              <a:gd name="T168" fmla="+- 0 7209 7152"/>
                              <a:gd name="T169" fmla="*/ T168 w 73"/>
                              <a:gd name="T170" fmla="+- 0 944 912"/>
                              <a:gd name="T171" fmla="*/ 944 h 66"/>
                              <a:gd name="T172" fmla="+- 0 7221 7152"/>
                              <a:gd name="T173" fmla="*/ T172 w 73"/>
                              <a:gd name="T174" fmla="+- 0 944 912"/>
                              <a:gd name="T175" fmla="*/ 944 h 66"/>
                              <a:gd name="T176" fmla="+- 0 7225 7152"/>
                              <a:gd name="T177" fmla="*/ T176 w 73"/>
                              <a:gd name="T178" fmla="+- 0 948 912"/>
                              <a:gd name="T179" fmla="*/ 948 h 66"/>
                              <a:gd name="T180" fmla="+- 0 7225 7152"/>
                              <a:gd name="T181" fmla="*/ T180 w 73"/>
                              <a:gd name="T182" fmla="+- 0 966 912"/>
                              <a:gd name="T183" fmla="*/ 966 h 66"/>
                              <a:gd name="T184" fmla="+- 0 7220 7152"/>
                              <a:gd name="T185" fmla="*/ T184 w 73"/>
                              <a:gd name="T186" fmla="+- 0 971 912"/>
                              <a:gd name="T187" fmla="*/ 971 h 66"/>
                              <a:gd name="T188" fmla="+- 0 7213 7152"/>
                              <a:gd name="T189" fmla="*/ T188 w 73"/>
                              <a:gd name="T190" fmla="+- 0 978 912"/>
                              <a:gd name="T191" fmla="*/ 978 h 66"/>
                              <a:gd name="T192" fmla="+- 0 7194 7152"/>
                              <a:gd name="T193" fmla="*/ T192 w 73"/>
                              <a:gd name="T194" fmla="+- 0 978 912"/>
                              <a:gd name="T195" fmla="*/ 978 h 66"/>
                              <a:gd name="T196" fmla="+- 0 7189 7152"/>
                              <a:gd name="T197" fmla="*/ T196 w 73"/>
                              <a:gd name="T198" fmla="+- 0 975 912"/>
                              <a:gd name="T199" fmla="*/ 975 h 66"/>
                              <a:gd name="T200" fmla="+- 0 7189 7152"/>
                              <a:gd name="T201" fmla="*/ T200 w 73"/>
                              <a:gd name="T202" fmla="+- 0 967 912"/>
                              <a:gd name="T203" fmla="*/ 967 h 66"/>
                              <a:gd name="T204" fmla="+- 0 7196 7152"/>
                              <a:gd name="T205" fmla="*/ T204 w 73"/>
                              <a:gd name="T206" fmla="+- 0 971 912"/>
                              <a:gd name="T207" fmla="*/ 971 h 66"/>
                              <a:gd name="T208" fmla="+- 0 7220 7152"/>
                              <a:gd name="T209" fmla="*/ T208 w 73"/>
                              <a:gd name="T210" fmla="+- 0 971 912"/>
                              <a:gd name="T211" fmla="*/ 971 h 66"/>
                              <a:gd name="T212" fmla="+- 0 7213 7152"/>
                              <a:gd name="T213" fmla="*/ T212 w 73"/>
                              <a:gd name="T214" fmla="+- 0 978 912"/>
                              <a:gd name="T215" fmla="*/ 97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3" h="66">
                                <a:moveTo>
                                  <a:pt x="16" y="18"/>
                                </a:moveTo>
                                <a:lnTo>
                                  <a:pt x="8" y="18"/>
                                </a:lnTo>
                                <a:lnTo>
                                  <a:pt x="8" y="7"/>
                                </a:lnTo>
                                <a:lnTo>
                                  <a:pt x="16" y="5"/>
                                </a:lnTo>
                                <a:lnTo>
                                  <a:pt x="16" y="18"/>
                                </a:lnTo>
                                <a:close/>
                                <a:moveTo>
                                  <a:pt x="27" y="25"/>
                                </a:moveTo>
                                <a:lnTo>
                                  <a:pt x="0" y="25"/>
                                </a:lnTo>
                                <a:lnTo>
                                  <a:pt x="0" y="18"/>
                                </a:lnTo>
                                <a:lnTo>
                                  <a:pt x="27" y="18"/>
                                </a:lnTo>
                                <a:lnTo>
                                  <a:pt x="27" y="25"/>
                                </a:lnTo>
                                <a:close/>
                                <a:moveTo>
                                  <a:pt x="25" y="66"/>
                                </a:moveTo>
                                <a:lnTo>
                                  <a:pt x="8" y="66"/>
                                </a:lnTo>
                                <a:lnTo>
                                  <a:pt x="8" y="25"/>
                                </a:lnTo>
                                <a:lnTo>
                                  <a:pt x="16" y="25"/>
                                </a:lnTo>
                                <a:lnTo>
                                  <a:pt x="16" y="55"/>
                                </a:lnTo>
                                <a:lnTo>
                                  <a:pt x="19" y="59"/>
                                </a:lnTo>
                                <a:lnTo>
                                  <a:pt x="27" y="59"/>
                                </a:lnTo>
                                <a:lnTo>
                                  <a:pt x="27" y="64"/>
                                </a:lnTo>
                                <a:lnTo>
                                  <a:pt x="25" y="66"/>
                                </a:lnTo>
                                <a:close/>
                                <a:moveTo>
                                  <a:pt x="27" y="59"/>
                                </a:moveTo>
                                <a:lnTo>
                                  <a:pt x="25" y="59"/>
                                </a:lnTo>
                                <a:lnTo>
                                  <a:pt x="27" y="58"/>
                                </a:lnTo>
                                <a:lnTo>
                                  <a:pt x="27" y="59"/>
                                </a:lnTo>
                                <a:close/>
                                <a:moveTo>
                                  <a:pt x="39" y="32"/>
                                </a:moveTo>
                                <a:lnTo>
                                  <a:pt x="39" y="0"/>
                                </a:lnTo>
                                <a:lnTo>
                                  <a:pt x="70" y="0"/>
                                </a:lnTo>
                                <a:lnTo>
                                  <a:pt x="70" y="6"/>
                                </a:lnTo>
                                <a:lnTo>
                                  <a:pt x="46" y="6"/>
                                </a:lnTo>
                                <a:lnTo>
                                  <a:pt x="46" y="25"/>
                                </a:lnTo>
                                <a:lnTo>
                                  <a:pt x="62" y="25"/>
                                </a:lnTo>
                                <a:lnTo>
                                  <a:pt x="69" y="32"/>
                                </a:lnTo>
                                <a:lnTo>
                                  <a:pt x="47" y="32"/>
                                </a:lnTo>
                                <a:lnTo>
                                  <a:pt x="39" y="32"/>
                                </a:lnTo>
                                <a:close/>
                                <a:moveTo>
                                  <a:pt x="62" y="25"/>
                                </a:moveTo>
                                <a:lnTo>
                                  <a:pt x="46" y="25"/>
                                </a:lnTo>
                                <a:lnTo>
                                  <a:pt x="49" y="25"/>
                                </a:lnTo>
                                <a:lnTo>
                                  <a:pt x="62" y="25"/>
                                </a:lnTo>
                                <a:close/>
                                <a:moveTo>
                                  <a:pt x="68" y="59"/>
                                </a:moveTo>
                                <a:lnTo>
                                  <a:pt x="57" y="59"/>
                                </a:lnTo>
                                <a:lnTo>
                                  <a:pt x="66" y="52"/>
                                </a:lnTo>
                                <a:lnTo>
                                  <a:pt x="66" y="39"/>
                                </a:lnTo>
                                <a:lnTo>
                                  <a:pt x="57" y="32"/>
                                </a:lnTo>
                                <a:lnTo>
                                  <a:pt x="69" y="32"/>
                                </a:lnTo>
                                <a:lnTo>
                                  <a:pt x="73" y="36"/>
                                </a:lnTo>
                                <a:lnTo>
                                  <a:pt x="73" y="54"/>
                                </a:lnTo>
                                <a:lnTo>
                                  <a:pt x="68" y="59"/>
                                </a:lnTo>
                                <a:close/>
                                <a:moveTo>
                                  <a:pt x="61" y="66"/>
                                </a:moveTo>
                                <a:lnTo>
                                  <a:pt x="42" y="66"/>
                                </a:lnTo>
                                <a:lnTo>
                                  <a:pt x="37" y="63"/>
                                </a:lnTo>
                                <a:lnTo>
                                  <a:pt x="37" y="55"/>
                                </a:lnTo>
                                <a:lnTo>
                                  <a:pt x="44" y="59"/>
                                </a:lnTo>
                                <a:lnTo>
                                  <a:pt x="68" y="59"/>
                                </a:lnTo>
                                <a:lnTo>
                                  <a:pt x="61"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AutoShape 216"/>
                        <wps:cNvSpPr>
                          <a:spLocks/>
                        </wps:cNvSpPr>
                        <wps:spPr bwMode="auto">
                          <a:xfrm>
                            <a:off x="4240" y="12280"/>
                            <a:ext cx="300" cy="200"/>
                          </a:xfrm>
                          <a:custGeom>
                            <a:avLst/>
                            <a:gdLst>
                              <a:gd name="T0" fmla="+- 0 7812 4240"/>
                              <a:gd name="T1" fmla="*/ T0 w 300"/>
                              <a:gd name="T2" fmla="+- 0 1023 12280"/>
                              <a:gd name="T3" fmla="*/ 1023 h 200"/>
                              <a:gd name="T4" fmla="+- 0 7927 4240"/>
                              <a:gd name="T5" fmla="*/ T4 w 300"/>
                              <a:gd name="T6" fmla="+- 0 984 12280"/>
                              <a:gd name="T7" fmla="*/ 984 h 200"/>
                              <a:gd name="T8" fmla="+- 0 7927 4240"/>
                              <a:gd name="T9" fmla="*/ T8 w 300"/>
                              <a:gd name="T10" fmla="+- 0 984 12280"/>
                              <a:gd name="T11" fmla="*/ 984 h 200"/>
                              <a:gd name="T12" fmla="+- 0 7812 4240"/>
                              <a:gd name="T13" fmla="*/ T12 w 300"/>
                              <a:gd name="T14" fmla="+- 0 946 12280"/>
                              <a:gd name="T15" fmla="*/ 946 h 200"/>
                            </a:gdLst>
                            <a:ahLst/>
                            <a:cxnLst>
                              <a:cxn ang="0">
                                <a:pos x="T1" y="T3"/>
                              </a:cxn>
                              <a:cxn ang="0">
                                <a:pos x="T5" y="T7"/>
                              </a:cxn>
                              <a:cxn ang="0">
                                <a:pos x="T9" y="T11"/>
                              </a:cxn>
                              <a:cxn ang="0">
                                <a:pos x="T13" y="T15"/>
                              </a:cxn>
                            </a:cxnLst>
                            <a:rect l="0" t="0" r="r" b="b"/>
                            <a:pathLst>
                              <a:path w="300" h="200">
                                <a:moveTo>
                                  <a:pt x="3572" y="-11257"/>
                                </a:moveTo>
                                <a:lnTo>
                                  <a:pt x="3687" y="-11296"/>
                                </a:lnTo>
                                <a:moveTo>
                                  <a:pt x="3687" y="-11296"/>
                                </a:moveTo>
                                <a:lnTo>
                                  <a:pt x="3572" y="-11334"/>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1" name="Picture 2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6939" y="1173"/>
                            <a:ext cx="339" cy="124"/>
                          </a:xfrm>
                          <a:prstGeom prst="rect">
                            <a:avLst/>
                          </a:prstGeom>
                          <a:noFill/>
                          <a:extLst>
                            <a:ext uri="{909E8E84-426E-40DD-AFC4-6F175D3DCCD1}">
                              <a14:hiddenFill xmlns:a14="http://schemas.microsoft.com/office/drawing/2010/main">
                                <a:solidFill>
                                  <a:srgbClr val="FFFFFF"/>
                                </a:solidFill>
                              </a14:hiddenFill>
                            </a:ext>
                          </a:extLst>
                        </pic:spPr>
                      </pic:pic>
                      <wps:wsp>
                        <wps:cNvPr id="282" name="AutoShape 214"/>
                        <wps:cNvSpPr>
                          <a:spLocks/>
                        </wps:cNvSpPr>
                        <wps:spPr bwMode="auto">
                          <a:xfrm>
                            <a:off x="7599" y="1244"/>
                            <a:ext cx="75" cy="66"/>
                          </a:xfrm>
                          <a:custGeom>
                            <a:avLst/>
                            <a:gdLst>
                              <a:gd name="T0" fmla="+- 0 7614 7599"/>
                              <a:gd name="T1" fmla="*/ T0 w 75"/>
                              <a:gd name="T2" fmla="+- 0 1262 1244"/>
                              <a:gd name="T3" fmla="*/ 1262 h 66"/>
                              <a:gd name="T4" fmla="+- 0 7606 7599"/>
                              <a:gd name="T5" fmla="*/ T4 w 75"/>
                              <a:gd name="T6" fmla="+- 0 1262 1244"/>
                              <a:gd name="T7" fmla="*/ 1262 h 66"/>
                              <a:gd name="T8" fmla="+- 0 7606 7599"/>
                              <a:gd name="T9" fmla="*/ T8 w 75"/>
                              <a:gd name="T10" fmla="+- 0 1251 1244"/>
                              <a:gd name="T11" fmla="*/ 1251 h 66"/>
                              <a:gd name="T12" fmla="+- 0 7614 7599"/>
                              <a:gd name="T13" fmla="*/ T12 w 75"/>
                              <a:gd name="T14" fmla="+- 0 1248 1244"/>
                              <a:gd name="T15" fmla="*/ 1248 h 66"/>
                              <a:gd name="T16" fmla="+- 0 7614 7599"/>
                              <a:gd name="T17" fmla="*/ T16 w 75"/>
                              <a:gd name="T18" fmla="+- 0 1262 1244"/>
                              <a:gd name="T19" fmla="*/ 1262 h 66"/>
                              <a:gd name="T20" fmla="+- 0 7625 7599"/>
                              <a:gd name="T21" fmla="*/ T20 w 75"/>
                              <a:gd name="T22" fmla="+- 0 1268 1244"/>
                              <a:gd name="T23" fmla="*/ 1268 h 66"/>
                              <a:gd name="T24" fmla="+- 0 7599 7599"/>
                              <a:gd name="T25" fmla="*/ T24 w 75"/>
                              <a:gd name="T26" fmla="+- 0 1268 1244"/>
                              <a:gd name="T27" fmla="*/ 1268 h 66"/>
                              <a:gd name="T28" fmla="+- 0 7599 7599"/>
                              <a:gd name="T29" fmla="*/ T28 w 75"/>
                              <a:gd name="T30" fmla="+- 0 1262 1244"/>
                              <a:gd name="T31" fmla="*/ 1262 h 66"/>
                              <a:gd name="T32" fmla="+- 0 7625 7599"/>
                              <a:gd name="T33" fmla="*/ T32 w 75"/>
                              <a:gd name="T34" fmla="+- 0 1262 1244"/>
                              <a:gd name="T35" fmla="*/ 1262 h 66"/>
                              <a:gd name="T36" fmla="+- 0 7625 7599"/>
                              <a:gd name="T37" fmla="*/ T36 w 75"/>
                              <a:gd name="T38" fmla="+- 0 1268 1244"/>
                              <a:gd name="T39" fmla="*/ 1268 h 66"/>
                              <a:gd name="T40" fmla="+- 0 7623 7599"/>
                              <a:gd name="T41" fmla="*/ T40 w 75"/>
                              <a:gd name="T42" fmla="+- 0 1309 1244"/>
                              <a:gd name="T43" fmla="*/ 1309 h 66"/>
                              <a:gd name="T44" fmla="+- 0 7606 7599"/>
                              <a:gd name="T45" fmla="*/ T44 w 75"/>
                              <a:gd name="T46" fmla="+- 0 1309 1244"/>
                              <a:gd name="T47" fmla="*/ 1309 h 66"/>
                              <a:gd name="T48" fmla="+- 0 7606 7599"/>
                              <a:gd name="T49" fmla="*/ T48 w 75"/>
                              <a:gd name="T50" fmla="+- 0 1268 1244"/>
                              <a:gd name="T51" fmla="*/ 1268 h 66"/>
                              <a:gd name="T52" fmla="+- 0 7614 7599"/>
                              <a:gd name="T53" fmla="*/ T52 w 75"/>
                              <a:gd name="T54" fmla="+- 0 1268 1244"/>
                              <a:gd name="T55" fmla="*/ 1268 h 66"/>
                              <a:gd name="T56" fmla="+- 0 7614 7599"/>
                              <a:gd name="T57" fmla="*/ T56 w 75"/>
                              <a:gd name="T58" fmla="+- 0 1299 1244"/>
                              <a:gd name="T59" fmla="*/ 1299 h 66"/>
                              <a:gd name="T60" fmla="+- 0 7617 7599"/>
                              <a:gd name="T61" fmla="*/ T60 w 75"/>
                              <a:gd name="T62" fmla="+- 0 1303 1244"/>
                              <a:gd name="T63" fmla="*/ 1303 h 66"/>
                              <a:gd name="T64" fmla="+- 0 7625 7599"/>
                              <a:gd name="T65" fmla="*/ T64 w 75"/>
                              <a:gd name="T66" fmla="+- 0 1303 1244"/>
                              <a:gd name="T67" fmla="*/ 1303 h 66"/>
                              <a:gd name="T68" fmla="+- 0 7625 7599"/>
                              <a:gd name="T69" fmla="*/ T68 w 75"/>
                              <a:gd name="T70" fmla="+- 0 1308 1244"/>
                              <a:gd name="T71" fmla="*/ 1308 h 66"/>
                              <a:gd name="T72" fmla="+- 0 7623 7599"/>
                              <a:gd name="T73" fmla="*/ T72 w 75"/>
                              <a:gd name="T74" fmla="+- 0 1309 1244"/>
                              <a:gd name="T75" fmla="*/ 1309 h 66"/>
                              <a:gd name="T76" fmla="+- 0 7625 7599"/>
                              <a:gd name="T77" fmla="*/ T76 w 75"/>
                              <a:gd name="T78" fmla="+- 0 1303 1244"/>
                              <a:gd name="T79" fmla="*/ 1303 h 66"/>
                              <a:gd name="T80" fmla="+- 0 7623 7599"/>
                              <a:gd name="T81" fmla="*/ T80 w 75"/>
                              <a:gd name="T82" fmla="+- 0 1303 1244"/>
                              <a:gd name="T83" fmla="*/ 1303 h 66"/>
                              <a:gd name="T84" fmla="+- 0 7625 7599"/>
                              <a:gd name="T85" fmla="*/ T84 w 75"/>
                              <a:gd name="T86" fmla="+- 0 1302 1244"/>
                              <a:gd name="T87" fmla="*/ 1302 h 66"/>
                              <a:gd name="T88" fmla="+- 0 7625 7599"/>
                              <a:gd name="T89" fmla="*/ T88 w 75"/>
                              <a:gd name="T90" fmla="+- 0 1303 1244"/>
                              <a:gd name="T91" fmla="*/ 1303 h 66"/>
                              <a:gd name="T92" fmla="+- 0 7648 7599"/>
                              <a:gd name="T93" fmla="*/ T92 w 75"/>
                              <a:gd name="T94" fmla="+- 0 1308 1244"/>
                              <a:gd name="T95" fmla="*/ 1308 h 66"/>
                              <a:gd name="T96" fmla="+- 0 7640 7599"/>
                              <a:gd name="T97" fmla="*/ T96 w 75"/>
                              <a:gd name="T98" fmla="+- 0 1308 1244"/>
                              <a:gd name="T99" fmla="*/ 1308 h 66"/>
                              <a:gd name="T100" fmla="+- 0 7664 7599"/>
                              <a:gd name="T101" fmla="*/ T100 w 75"/>
                              <a:gd name="T102" fmla="+- 0 1250 1244"/>
                              <a:gd name="T103" fmla="*/ 1250 h 66"/>
                              <a:gd name="T104" fmla="+- 0 7632 7599"/>
                              <a:gd name="T105" fmla="*/ T104 w 75"/>
                              <a:gd name="T106" fmla="+- 0 1250 1244"/>
                              <a:gd name="T107" fmla="*/ 1250 h 66"/>
                              <a:gd name="T108" fmla="+- 0 7632 7599"/>
                              <a:gd name="T109" fmla="*/ T108 w 75"/>
                              <a:gd name="T110" fmla="+- 0 1244 1244"/>
                              <a:gd name="T111" fmla="*/ 1244 h 66"/>
                              <a:gd name="T112" fmla="+- 0 7673 7599"/>
                              <a:gd name="T113" fmla="*/ T112 w 75"/>
                              <a:gd name="T114" fmla="+- 0 1244 1244"/>
                              <a:gd name="T115" fmla="*/ 1244 h 66"/>
                              <a:gd name="T116" fmla="+- 0 7673 7599"/>
                              <a:gd name="T117" fmla="*/ T116 w 75"/>
                              <a:gd name="T118" fmla="+- 0 1246 1244"/>
                              <a:gd name="T119" fmla="*/ 1246 h 66"/>
                              <a:gd name="T120" fmla="+- 0 7648 7599"/>
                              <a:gd name="T121" fmla="*/ T120 w 75"/>
                              <a:gd name="T122" fmla="+- 0 1308 1244"/>
                              <a:gd name="T123" fmla="*/ 130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5" h="66">
                                <a:moveTo>
                                  <a:pt x="15" y="18"/>
                                </a:moveTo>
                                <a:lnTo>
                                  <a:pt x="7" y="18"/>
                                </a:lnTo>
                                <a:lnTo>
                                  <a:pt x="7" y="7"/>
                                </a:lnTo>
                                <a:lnTo>
                                  <a:pt x="15" y="4"/>
                                </a:lnTo>
                                <a:lnTo>
                                  <a:pt x="15" y="18"/>
                                </a:lnTo>
                                <a:close/>
                                <a:moveTo>
                                  <a:pt x="26" y="24"/>
                                </a:moveTo>
                                <a:lnTo>
                                  <a:pt x="0" y="24"/>
                                </a:lnTo>
                                <a:lnTo>
                                  <a:pt x="0" y="18"/>
                                </a:lnTo>
                                <a:lnTo>
                                  <a:pt x="26" y="18"/>
                                </a:lnTo>
                                <a:lnTo>
                                  <a:pt x="26" y="24"/>
                                </a:lnTo>
                                <a:close/>
                                <a:moveTo>
                                  <a:pt x="24" y="65"/>
                                </a:moveTo>
                                <a:lnTo>
                                  <a:pt x="7" y="65"/>
                                </a:lnTo>
                                <a:lnTo>
                                  <a:pt x="7" y="24"/>
                                </a:lnTo>
                                <a:lnTo>
                                  <a:pt x="15" y="24"/>
                                </a:lnTo>
                                <a:lnTo>
                                  <a:pt x="15" y="55"/>
                                </a:lnTo>
                                <a:lnTo>
                                  <a:pt x="18" y="59"/>
                                </a:lnTo>
                                <a:lnTo>
                                  <a:pt x="26" y="59"/>
                                </a:lnTo>
                                <a:lnTo>
                                  <a:pt x="26" y="64"/>
                                </a:lnTo>
                                <a:lnTo>
                                  <a:pt x="24" y="65"/>
                                </a:lnTo>
                                <a:close/>
                                <a:moveTo>
                                  <a:pt x="26" y="59"/>
                                </a:moveTo>
                                <a:lnTo>
                                  <a:pt x="24" y="59"/>
                                </a:lnTo>
                                <a:lnTo>
                                  <a:pt x="26" y="58"/>
                                </a:lnTo>
                                <a:lnTo>
                                  <a:pt x="26" y="59"/>
                                </a:lnTo>
                                <a:close/>
                                <a:moveTo>
                                  <a:pt x="49" y="64"/>
                                </a:moveTo>
                                <a:lnTo>
                                  <a:pt x="41" y="64"/>
                                </a:lnTo>
                                <a:lnTo>
                                  <a:pt x="65" y="6"/>
                                </a:lnTo>
                                <a:lnTo>
                                  <a:pt x="33" y="6"/>
                                </a:lnTo>
                                <a:lnTo>
                                  <a:pt x="33" y="0"/>
                                </a:lnTo>
                                <a:lnTo>
                                  <a:pt x="74" y="0"/>
                                </a:lnTo>
                                <a:lnTo>
                                  <a:pt x="74" y="2"/>
                                </a:lnTo>
                                <a:lnTo>
                                  <a:pt x="49"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AutoShape 213"/>
                        <wps:cNvSpPr>
                          <a:spLocks/>
                        </wps:cNvSpPr>
                        <wps:spPr bwMode="auto">
                          <a:xfrm>
                            <a:off x="4080" y="11420"/>
                            <a:ext cx="300" cy="200"/>
                          </a:xfrm>
                          <a:custGeom>
                            <a:avLst/>
                            <a:gdLst>
                              <a:gd name="T0" fmla="+- 0 7750 4080"/>
                              <a:gd name="T1" fmla="*/ T0 w 300"/>
                              <a:gd name="T2" fmla="+- 0 1355 11420"/>
                              <a:gd name="T3" fmla="*/ 1355 h 200"/>
                              <a:gd name="T4" fmla="+- 0 7866 4080"/>
                              <a:gd name="T5" fmla="*/ T4 w 300"/>
                              <a:gd name="T6" fmla="+- 0 1316 11420"/>
                              <a:gd name="T7" fmla="*/ 1316 h 200"/>
                              <a:gd name="T8" fmla="+- 0 7866 4080"/>
                              <a:gd name="T9" fmla="*/ T8 w 300"/>
                              <a:gd name="T10" fmla="+- 0 1316 11420"/>
                              <a:gd name="T11" fmla="*/ 1316 h 200"/>
                              <a:gd name="T12" fmla="+- 0 7750 4080"/>
                              <a:gd name="T13" fmla="*/ T12 w 300"/>
                              <a:gd name="T14" fmla="+- 0 1278 11420"/>
                              <a:gd name="T15" fmla="*/ 1278 h 200"/>
                            </a:gdLst>
                            <a:ahLst/>
                            <a:cxnLst>
                              <a:cxn ang="0">
                                <a:pos x="T1" y="T3"/>
                              </a:cxn>
                              <a:cxn ang="0">
                                <a:pos x="T5" y="T7"/>
                              </a:cxn>
                              <a:cxn ang="0">
                                <a:pos x="T9" y="T11"/>
                              </a:cxn>
                              <a:cxn ang="0">
                                <a:pos x="T13" y="T15"/>
                              </a:cxn>
                            </a:cxnLst>
                            <a:rect l="0" t="0" r="r" b="b"/>
                            <a:pathLst>
                              <a:path w="300" h="200">
                                <a:moveTo>
                                  <a:pt x="3670" y="-10065"/>
                                </a:moveTo>
                                <a:lnTo>
                                  <a:pt x="3786" y="-10104"/>
                                </a:lnTo>
                                <a:moveTo>
                                  <a:pt x="3786" y="-10104"/>
                                </a:moveTo>
                                <a:lnTo>
                                  <a:pt x="3670" y="-10142"/>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212"/>
                        <wps:cNvCnPr>
                          <a:cxnSpLocks noChangeShapeType="1"/>
                        </wps:cNvCnPr>
                        <wps:spPr bwMode="auto">
                          <a:xfrm>
                            <a:off x="9819" y="838"/>
                            <a:ext cx="339" cy="0"/>
                          </a:xfrm>
                          <a:prstGeom prst="line">
                            <a:avLst/>
                          </a:prstGeom>
                          <a:noFill/>
                          <a:ln w="5386">
                            <a:solidFill>
                              <a:srgbClr val="000000"/>
                            </a:solidFill>
                            <a:round/>
                            <a:headEnd/>
                            <a:tailEnd/>
                          </a:ln>
                          <a:extLst>
                            <a:ext uri="{909E8E84-426E-40DD-AFC4-6F175D3DCCD1}">
                              <a14:hiddenFill xmlns:a14="http://schemas.microsoft.com/office/drawing/2010/main">
                                <a:noFill/>
                              </a14:hiddenFill>
                            </a:ext>
                          </a:extLst>
                        </wps:spPr>
                        <wps:bodyPr/>
                      </wps:wsp>
                      <wps:wsp>
                        <wps:cNvPr id="285" name="AutoShape 211"/>
                        <wps:cNvSpPr>
                          <a:spLocks/>
                        </wps:cNvSpPr>
                        <wps:spPr bwMode="auto">
                          <a:xfrm>
                            <a:off x="9929" y="802"/>
                            <a:ext cx="123" cy="68"/>
                          </a:xfrm>
                          <a:custGeom>
                            <a:avLst/>
                            <a:gdLst>
                              <a:gd name="T0" fmla="+- 0 9944 9929"/>
                              <a:gd name="T1" fmla="*/ T0 w 123"/>
                              <a:gd name="T2" fmla="+- 0 822 802"/>
                              <a:gd name="T3" fmla="*/ 822 h 68"/>
                              <a:gd name="T4" fmla="+- 0 9937 9929"/>
                              <a:gd name="T5" fmla="*/ T4 w 123"/>
                              <a:gd name="T6" fmla="+- 0 822 802"/>
                              <a:gd name="T7" fmla="*/ 822 h 68"/>
                              <a:gd name="T8" fmla="+- 0 9937 9929"/>
                              <a:gd name="T9" fmla="*/ T8 w 123"/>
                              <a:gd name="T10" fmla="+- 0 811 802"/>
                              <a:gd name="T11" fmla="*/ 811 h 68"/>
                              <a:gd name="T12" fmla="+- 0 9944 9929"/>
                              <a:gd name="T13" fmla="*/ T12 w 123"/>
                              <a:gd name="T14" fmla="+- 0 809 802"/>
                              <a:gd name="T15" fmla="*/ 809 h 68"/>
                              <a:gd name="T16" fmla="+- 0 9944 9929"/>
                              <a:gd name="T17" fmla="*/ T16 w 123"/>
                              <a:gd name="T18" fmla="+- 0 822 802"/>
                              <a:gd name="T19" fmla="*/ 822 h 68"/>
                              <a:gd name="T20" fmla="+- 0 9956 9929"/>
                              <a:gd name="T21" fmla="*/ T20 w 123"/>
                              <a:gd name="T22" fmla="+- 0 829 802"/>
                              <a:gd name="T23" fmla="*/ 829 h 68"/>
                              <a:gd name="T24" fmla="+- 0 9929 9929"/>
                              <a:gd name="T25" fmla="*/ T24 w 123"/>
                              <a:gd name="T26" fmla="+- 0 829 802"/>
                              <a:gd name="T27" fmla="*/ 829 h 68"/>
                              <a:gd name="T28" fmla="+- 0 9929 9929"/>
                              <a:gd name="T29" fmla="*/ T28 w 123"/>
                              <a:gd name="T30" fmla="+- 0 822 802"/>
                              <a:gd name="T31" fmla="*/ 822 h 68"/>
                              <a:gd name="T32" fmla="+- 0 9956 9929"/>
                              <a:gd name="T33" fmla="*/ T32 w 123"/>
                              <a:gd name="T34" fmla="+- 0 822 802"/>
                              <a:gd name="T35" fmla="*/ 822 h 68"/>
                              <a:gd name="T36" fmla="+- 0 9956 9929"/>
                              <a:gd name="T37" fmla="*/ T36 w 123"/>
                              <a:gd name="T38" fmla="+- 0 829 802"/>
                              <a:gd name="T39" fmla="*/ 829 h 68"/>
                              <a:gd name="T40" fmla="+- 0 9953 9929"/>
                              <a:gd name="T41" fmla="*/ T40 w 123"/>
                              <a:gd name="T42" fmla="+- 0 870 802"/>
                              <a:gd name="T43" fmla="*/ 870 h 68"/>
                              <a:gd name="T44" fmla="+- 0 9937 9929"/>
                              <a:gd name="T45" fmla="*/ T44 w 123"/>
                              <a:gd name="T46" fmla="+- 0 870 802"/>
                              <a:gd name="T47" fmla="*/ 870 h 68"/>
                              <a:gd name="T48" fmla="+- 0 9937 9929"/>
                              <a:gd name="T49" fmla="*/ T48 w 123"/>
                              <a:gd name="T50" fmla="+- 0 829 802"/>
                              <a:gd name="T51" fmla="*/ 829 h 68"/>
                              <a:gd name="T52" fmla="+- 0 9944 9929"/>
                              <a:gd name="T53" fmla="*/ T52 w 123"/>
                              <a:gd name="T54" fmla="+- 0 829 802"/>
                              <a:gd name="T55" fmla="*/ 829 h 68"/>
                              <a:gd name="T56" fmla="+- 0 9944 9929"/>
                              <a:gd name="T57" fmla="*/ T56 w 123"/>
                              <a:gd name="T58" fmla="+- 0 859 802"/>
                              <a:gd name="T59" fmla="*/ 859 h 68"/>
                              <a:gd name="T60" fmla="+- 0 9947 9929"/>
                              <a:gd name="T61" fmla="*/ T60 w 123"/>
                              <a:gd name="T62" fmla="+- 0 863 802"/>
                              <a:gd name="T63" fmla="*/ 863 h 68"/>
                              <a:gd name="T64" fmla="+- 0 9956 9929"/>
                              <a:gd name="T65" fmla="*/ T64 w 123"/>
                              <a:gd name="T66" fmla="+- 0 863 802"/>
                              <a:gd name="T67" fmla="*/ 863 h 68"/>
                              <a:gd name="T68" fmla="+- 0 9956 9929"/>
                              <a:gd name="T69" fmla="*/ T68 w 123"/>
                              <a:gd name="T70" fmla="+- 0 868 802"/>
                              <a:gd name="T71" fmla="*/ 868 h 68"/>
                              <a:gd name="T72" fmla="+- 0 9953 9929"/>
                              <a:gd name="T73" fmla="*/ T72 w 123"/>
                              <a:gd name="T74" fmla="+- 0 870 802"/>
                              <a:gd name="T75" fmla="*/ 870 h 68"/>
                              <a:gd name="T76" fmla="+- 0 9956 9929"/>
                              <a:gd name="T77" fmla="*/ T76 w 123"/>
                              <a:gd name="T78" fmla="+- 0 863 802"/>
                              <a:gd name="T79" fmla="*/ 863 h 68"/>
                              <a:gd name="T80" fmla="+- 0 9954 9929"/>
                              <a:gd name="T81" fmla="*/ T80 w 123"/>
                              <a:gd name="T82" fmla="+- 0 863 802"/>
                              <a:gd name="T83" fmla="*/ 863 h 68"/>
                              <a:gd name="T84" fmla="+- 0 9956 9929"/>
                              <a:gd name="T85" fmla="*/ T84 w 123"/>
                              <a:gd name="T86" fmla="+- 0 862 802"/>
                              <a:gd name="T87" fmla="*/ 862 h 68"/>
                              <a:gd name="T88" fmla="+- 0 9956 9929"/>
                              <a:gd name="T89" fmla="*/ T88 w 123"/>
                              <a:gd name="T90" fmla="+- 0 863 802"/>
                              <a:gd name="T91" fmla="*/ 863 h 68"/>
                              <a:gd name="T92" fmla="+- 0 9966 9929"/>
                              <a:gd name="T93" fmla="*/ T92 w 123"/>
                              <a:gd name="T94" fmla="+- 0 816 802"/>
                              <a:gd name="T95" fmla="*/ 816 h 68"/>
                              <a:gd name="T96" fmla="+- 0 9966 9929"/>
                              <a:gd name="T97" fmla="*/ T96 w 123"/>
                              <a:gd name="T98" fmla="+- 0 809 802"/>
                              <a:gd name="T99" fmla="*/ 809 h 68"/>
                              <a:gd name="T100" fmla="+- 0 9988 9929"/>
                              <a:gd name="T101" fmla="*/ T100 w 123"/>
                              <a:gd name="T102" fmla="+- 0 802 802"/>
                              <a:gd name="T103" fmla="*/ 802 h 68"/>
                              <a:gd name="T104" fmla="+- 0 9988 9929"/>
                              <a:gd name="T105" fmla="*/ T104 w 123"/>
                              <a:gd name="T106" fmla="+- 0 812 802"/>
                              <a:gd name="T107" fmla="*/ 812 h 68"/>
                              <a:gd name="T108" fmla="+- 0 9981 9929"/>
                              <a:gd name="T109" fmla="*/ T108 w 123"/>
                              <a:gd name="T110" fmla="+- 0 812 802"/>
                              <a:gd name="T111" fmla="*/ 812 h 68"/>
                              <a:gd name="T112" fmla="+- 0 9966 9929"/>
                              <a:gd name="T113" fmla="*/ T112 w 123"/>
                              <a:gd name="T114" fmla="+- 0 816 802"/>
                              <a:gd name="T115" fmla="*/ 816 h 68"/>
                              <a:gd name="T116" fmla="+- 0 9988 9929"/>
                              <a:gd name="T117" fmla="*/ T116 w 123"/>
                              <a:gd name="T118" fmla="+- 0 862 802"/>
                              <a:gd name="T119" fmla="*/ 862 h 68"/>
                              <a:gd name="T120" fmla="+- 0 9981 9929"/>
                              <a:gd name="T121" fmla="*/ T120 w 123"/>
                              <a:gd name="T122" fmla="+- 0 862 802"/>
                              <a:gd name="T123" fmla="*/ 862 h 68"/>
                              <a:gd name="T124" fmla="+- 0 9981 9929"/>
                              <a:gd name="T125" fmla="*/ T124 w 123"/>
                              <a:gd name="T126" fmla="+- 0 812 802"/>
                              <a:gd name="T127" fmla="*/ 812 h 68"/>
                              <a:gd name="T128" fmla="+- 0 9988 9929"/>
                              <a:gd name="T129" fmla="*/ T128 w 123"/>
                              <a:gd name="T130" fmla="+- 0 812 802"/>
                              <a:gd name="T131" fmla="*/ 812 h 68"/>
                              <a:gd name="T132" fmla="+- 0 9988 9929"/>
                              <a:gd name="T133" fmla="*/ T132 w 123"/>
                              <a:gd name="T134" fmla="+- 0 862 802"/>
                              <a:gd name="T135" fmla="*/ 862 h 68"/>
                              <a:gd name="T136" fmla="+- 0 10003 9929"/>
                              <a:gd name="T137" fmla="*/ T136 w 123"/>
                              <a:gd name="T138" fmla="+- 0 869 802"/>
                              <a:gd name="T139" fmla="*/ 869 h 68"/>
                              <a:gd name="T140" fmla="+- 0 9966 9929"/>
                              <a:gd name="T141" fmla="*/ T140 w 123"/>
                              <a:gd name="T142" fmla="+- 0 869 802"/>
                              <a:gd name="T143" fmla="*/ 869 h 68"/>
                              <a:gd name="T144" fmla="+- 0 9966 9929"/>
                              <a:gd name="T145" fmla="*/ T144 w 123"/>
                              <a:gd name="T146" fmla="+- 0 862 802"/>
                              <a:gd name="T147" fmla="*/ 862 h 68"/>
                              <a:gd name="T148" fmla="+- 0 10003 9929"/>
                              <a:gd name="T149" fmla="*/ T148 w 123"/>
                              <a:gd name="T150" fmla="+- 0 862 802"/>
                              <a:gd name="T151" fmla="*/ 862 h 68"/>
                              <a:gd name="T152" fmla="+- 0 10003 9929"/>
                              <a:gd name="T153" fmla="*/ T152 w 123"/>
                              <a:gd name="T154" fmla="+- 0 869 802"/>
                              <a:gd name="T155" fmla="*/ 869 h 68"/>
                              <a:gd name="T156" fmla="+- 0 10016 9929"/>
                              <a:gd name="T157" fmla="*/ T156 w 123"/>
                              <a:gd name="T158" fmla="+- 0 816 802"/>
                              <a:gd name="T159" fmla="*/ 816 h 68"/>
                              <a:gd name="T160" fmla="+- 0 10016 9929"/>
                              <a:gd name="T161" fmla="*/ T160 w 123"/>
                              <a:gd name="T162" fmla="+- 0 809 802"/>
                              <a:gd name="T163" fmla="*/ 809 h 68"/>
                              <a:gd name="T164" fmla="+- 0 10023 9929"/>
                              <a:gd name="T165" fmla="*/ T164 w 123"/>
                              <a:gd name="T166" fmla="+- 0 803 802"/>
                              <a:gd name="T167" fmla="*/ 803 h 68"/>
                              <a:gd name="T168" fmla="+- 0 10042 9929"/>
                              <a:gd name="T169" fmla="*/ T168 w 123"/>
                              <a:gd name="T170" fmla="+- 0 803 802"/>
                              <a:gd name="T171" fmla="*/ 803 h 68"/>
                              <a:gd name="T172" fmla="+- 0 10049 9929"/>
                              <a:gd name="T173" fmla="*/ T172 w 123"/>
                              <a:gd name="T174" fmla="+- 0 809 802"/>
                              <a:gd name="T175" fmla="*/ 809 h 68"/>
                              <a:gd name="T176" fmla="+- 0 10024 9929"/>
                              <a:gd name="T177" fmla="*/ T176 w 123"/>
                              <a:gd name="T178" fmla="+- 0 809 802"/>
                              <a:gd name="T179" fmla="*/ 809 h 68"/>
                              <a:gd name="T180" fmla="+- 0 10016 9929"/>
                              <a:gd name="T181" fmla="*/ T180 w 123"/>
                              <a:gd name="T182" fmla="+- 0 816 802"/>
                              <a:gd name="T183" fmla="*/ 816 h 68"/>
                              <a:gd name="T184" fmla="+- 0 10051 9929"/>
                              <a:gd name="T185" fmla="*/ T184 w 123"/>
                              <a:gd name="T186" fmla="+- 0 869 802"/>
                              <a:gd name="T187" fmla="*/ 869 h 68"/>
                              <a:gd name="T188" fmla="+- 0 10012 9929"/>
                              <a:gd name="T189" fmla="*/ T188 w 123"/>
                              <a:gd name="T190" fmla="+- 0 869 802"/>
                              <a:gd name="T191" fmla="*/ 869 h 68"/>
                              <a:gd name="T192" fmla="+- 0 10012 9929"/>
                              <a:gd name="T193" fmla="*/ T192 w 123"/>
                              <a:gd name="T194" fmla="+- 0 862 802"/>
                              <a:gd name="T195" fmla="*/ 862 h 68"/>
                              <a:gd name="T196" fmla="+- 0 10038 9929"/>
                              <a:gd name="T197" fmla="*/ T196 w 123"/>
                              <a:gd name="T198" fmla="+- 0 836 802"/>
                              <a:gd name="T199" fmla="*/ 836 h 68"/>
                              <a:gd name="T200" fmla="+- 0 10044 9929"/>
                              <a:gd name="T201" fmla="*/ T200 w 123"/>
                              <a:gd name="T202" fmla="+- 0 826 802"/>
                              <a:gd name="T203" fmla="*/ 826 h 68"/>
                              <a:gd name="T204" fmla="+- 0 10045 9929"/>
                              <a:gd name="T205" fmla="*/ T204 w 123"/>
                              <a:gd name="T206" fmla="+- 0 815 802"/>
                              <a:gd name="T207" fmla="*/ 815 h 68"/>
                              <a:gd name="T208" fmla="+- 0 10038 9929"/>
                              <a:gd name="T209" fmla="*/ T208 w 123"/>
                              <a:gd name="T210" fmla="+- 0 809 802"/>
                              <a:gd name="T211" fmla="*/ 809 h 68"/>
                              <a:gd name="T212" fmla="+- 0 10049 9929"/>
                              <a:gd name="T213" fmla="*/ T212 w 123"/>
                              <a:gd name="T214" fmla="+- 0 809 802"/>
                              <a:gd name="T215" fmla="*/ 809 h 68"/>
                              <a:gd name="T216" fmla="+- 0 10052 9929"/>
                              <a:gd name="T217" fmla="*/ T216 w 123"/>
                              <a:gd name="T218" fmla="+- 0 812 802"/>
                              <a:gd name="T219" fmla="*/ 812 h 68"/>
                              <a:gd name="T220" fmla="+- 0 10052 9929"/>
                              <a:gd name="T221" fmla="*/ T220 w 123"/>
                              <a:gd name="T222" fmla="+- 0 826 802"/>
                              <a:gd name="T223" fmla="*/ 826 h 68"/>
                              <a:gd name="T224" fmla="+- 0 10045 9929"/>
                              <a:gd name="T225" fmla="*/ T224 w 123"/>
                              <a:gd name="T226" fmla="+- 0 838 802"/>
                              <a:gd name="T227" fmla="*/ 838 h 68"/>
                              <a:gd name="T228" fmla="+- 0 10021 9929"/>
                              <a:gd name="T229" fmla="*/ T228 w 123"/>
                              <a:gd name="T230" fmla="+- 0 862 802"/>
                              <a:gd name="T231" fmla="*/ 862 h 68"/>
                              <a:gd name="T232" fmla="+- 0 10021 9929"/>
                              <a:gd name="T233" fmla="*/ T232 w 123"/>
                              <a:gd name="T234" fmla="+- 0 862 802"/>
                              <a:gd name="T235" fmla="*/ 862 h 68"/>
                              <a:gd name="T236" fmla="+- 0 10051 9929"/>
                              <a:gd name="T237" fmla="*/ T236 w 123"/>
                              <a:gd name="T238" fmla="+- 0 862 802"/>
                              <a:gd name="T239" fmla="*/ 862 h 68"/>
                              <a:gd name="T240" fmla="+- 0 10051 9929"/>
                              <a:gd name="T241" fmla="*/ T240 w 123"/>
                              <a:gd name="T242" fmla="+- 0 869 802"/>
                              <a:gd name="T243" fmla="*/ 86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23" h="68">
                                <a:moveTo>
                                  <a:pt x="15" y="20"/>
                                </a:moveTo>
                                <a:lnTo>
                                  <a:pt x="8" y="20"/>
                                </a:lnTo>
                                <a:lnTo>
                                  <a:pt x="8" y="9"/>
                                </a:lnTo>
                                <a:lnTo>
                                  <a:pt x="15" y="7"/>
                                </a:lnTo>
                                <a:lnTo>
                                  <a:pt x="15" y="20"/>
                                </a:lnTo>
                                <a:close/>
                                <a:moveTo>
                                  <a:pt x="27" y="27"/>
                                </a:moveTo>
                                <a:lnTo>
                                  <a:pt x="0" y="27"/>
                                </a:lnTo>
                                <a:lnTo>
                                  <a:pt x="0" y="20"/>
                                </a:lnTo>
                                <a:lnTo>
                                  <a:pt x="27" y="20"/>
                                </a:lnTo>
                                <a:lnTo>
                                  <a:pt x="27" y="27"/>
                                </a:lnTo>
                                <a:close/>
                                <a:moveTo>
                                  <a:pt x="24" y="68"/>
                                </a:moveTo>
                                <a:lnTo>
                                  <a:pt x="8" y="68"/>
                                </a:lnTo>
                                <a:lnTo>
                                  <a:pt x="8" y="27"/>
                                </a:lnTo>
                                <a:lnTo>
                                  <a:pt x="15" y="27"/>
                                </a:lnTo>
                                <a:lnTo>
                                  <a:pt x="15" y="57"/>
                                </a:lnTo>
                                <a:lnTo>
                                  <a:pt x="18" y="61"/>
                                </a:lnTo>
                                <a:lnTo>
                                  <a:pt x="27" y="61"/>
                                </a:lnTo>
                                <a:lnTo>
                                  <a:pt x="27" y="66"/>
                                </a:lnTo>
                                <a:lnTo>
                                  <a:pt x="24" y="68"/>
                                </a:lnTo>
                                <a:close/>
                                <a:moveTo>
                                  <a:pt x="27" y="61"/>
                                </a:moveTo>
                                <a:lnTo>
                                  <a:pt x="25" y="61"/>
                                </a:lnTo>
                                <a:lnTo>
                                  <a:pt x="27" y="60"/>
                                </a:lnTo>
                                <a:lnTo>
                                  <a:pt x="27" y="61"/>
                                </a:lnTo>
                                <a:close/>
                                <a:moveTo>
                                  <a:pt x="37" y="14"/>
                                </a:moveTo>
                                <a:lnTo>
                                  <a:pt x="37" y="7"/>
                                </a:lnTo>
                                <a:lnTo>
                                  <a:pt x="59" y="0"/>
                                </a:lnTo>
                                <a:lnTo>
                                  <a:pt x="59" y="10"/>
                                </a:lnTo>
                                <a:lnTo>
                                  <a:pt x="52" y="10"/>
                                </a:lnTo>
                                <a:lnTo>
                                  <a:pt x="37" y="14"/>
                                </a:lnTo>
                                <a:close/>
                                <a:moveTo>
                                  <a:pt x="59" y="60"/>
                                </a:moveTo>
                                <a:lnTo>
                                  <a:pt x="52" y="60"/>
                                </a:lnTo>
                                <a:lnTo>
                                  <a:pt x="52" y="10"/>
                                </a:lnTo>
                                <a:lnTo>
                                  <a:pt x="59" y="10"/>
                                </a:lnTo>
                                <a:lnTo>
                                  <a:pt x="59" y="60"/>
                                </a:lnTo>
                                <a:close/>
                                <a:moveTo>
                                  <a:pt x="74" y="67"/>
                                </a:moveTo>
                                <a:lnTo>
                                  <a:pt x="37" y="67"/>
                                </a:lnTo>
                                <a:lnTo>
                                  <a:pt x="37" y="60"/>
                                </a:lnTo>
                                <a:lnTo>
                                  <a:pt x="74" y="60"/>
                                </a:lnTo>
                                <a:lnTo>
                                  <a:pt x="74" y="67"/>
                                </a:lnTo>
                                <a:close/>
                                <a:moveTo>
                                  <a:pt x="87" y="14"/>
                                </a:moveTo>
                                <a:lnTo>
                                  <a:pt x="87" y="7"/>
                                </a:lnTo>
                                <a:lnTo>
                                  <a:pt x="94" y="1"/>
                                </a:lnTo>
                                <a:lnTo>
                                  <a:pt x="113" y="1"/>
                                </a:lnTo>
                                <a:lnTo>
                                  <a:pt x="120" y="7"/>
                                </a:lnTo>
                                <a:lnTo>
                                  <a:pt x="95" y="7"/>
                                </a:lnTo>
                                <a:lnTo>
                                  <a:pt x="87" y="14"/>
                                </a:lnTo>
                                <a:close/>
                                <a:moveTo>
                                  <a:pt x="122" y="67"/>
                                </a:moveTo>
                                <a:lnTo>
                                  <a:pt x="83" y="67"/>
                                </a:lnTo>
                                <a:lnTo>
                                  <a:pt x="83" y="60"/>
                                </a:lnTo>
                                <a:lnTo>
                                  <a:pt x="109" y="34"/>
                                </a:lnTo>
                                <a:lnTo>
                                  <a:pt x="115" y="24"/>
                                </a:lnTo>
                                <a:lnTo>
                                  <a:pt x="116" y="13"/>
                                </a:lnTo>
                                <a:lnTo>
                                  <a:pt x="109" y="7"/>
                                </a:lnTo>
                                <a:lnTo>
                                  <a:pt x="120" y="7"/>
                                </a:lnTo>
                                <a:lnTo>
                                  <a:pt x="123" y="10"/>
                                </a:lnTo>
                                <a:lnTo>
                                  <a:pt x="123" y="24"/>
                                </a:lnTo>
                                <a:lnTo>
                                  <a:pt x="116" y="36"/>
                                </a:lnTo>
                                <a:lnTo>
                                  <a:pt x="92" y="60"/>
                                </a:lnTo>
                                <a:lnTo>
                                  <a:pt x="122" y="60"/>
                                </a:lnTo>
                                <a:lnTo>
                                  <a:pt x="122"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AutoShape 210"/>
                        <wps:cNvSpPr>
                          <a:spLocks/>
                        </wps:cNvSpPr>
                        <wps:spPr bwMode="auto">
                          <a:xfrm>
                            <a:off x="10020" y="12920"/>
                            <a:ext cx="320" cy="220"/>
                          </a:xfrm>
                          <a:custGeom>
                            <a:avLst/>
                            <a:gdLst>
                              <a:gd name="T0" fmla="+- 0 10065 10020"/>
                              <a:gd name="T1" fmla="*/ T0 w 320"/>
                              <a:gd name="T2" fmla="+- 0 776 12920"/>
                              <a:gd name="T3" fmla="*/ 776 h 220"/>
                              <a:gd name="T4" fmla="+- 0 10158 10020"/>
                              <a:gd name="T5" fmla="*/ T4 w 320"/>
                              <a:gd name="T6" fmla="+- 0 691 12920"/>
                              <a:gd name="T7" fmla="*/ 691 h 220"/>
                              <a:gd name="T8" fmla="+- 0 10158 10020"/>
                              <a:gd name="T9" fmla="*/ T8 w 320"/>
                              <a:gd name="T10" fmla="+- 0 691 12920"/>
                              <a:gd name="T11" fmla="*/ 691 h 220"/>
                              <a:gd name="T12" fmla="+- 0 10035 10020"/>
                              <a:gd name="T13" fmla="*/ T12 w 320"/>
                              <a:gd name="T14" fmla="+- 0 699 12920"/>
                              <a:gd name="T15" fmla="*/ 699 h 220"/>
                            </a:gdLst>
                            <a:ahLst/>
                            <a:cxnLst>
                              <a:cxn ang="0">
                                <a:pos x="T1" y="T3"/>
                              </a:cxn>
                              <a:cxn ang="0">
                                <a:pos x="T5" y="T7"/>
                              </a:cxn>
                              <a:cxn ang="0">
                                <a:pos x="T9" y="T11"/>
                              </a:cxn>
                              <a:cxn ang="0">
                                <a:pos x="T13" y="T15"/>
                              </a:cxn>
                            </a:cxnLst>
                            <a:rect l="0" t="0" r="r" b="b"/>
                            <a:pathLst>
                              <a:path w="320" h="220">
                                <a:moveTo>
                                  <a:pt x="45" y="-12144"/>
                                </a:moveTo>
                                <a:lnTo>
                                  <a:pt x="138" y="-12229"/>
                                </a:lnTo>
                                <a:moveTo>
                                  <a:pt x="138" y="-12229"/>
                                </a:moveTo>
                                <a:lnTo>
                                  <a:pt x="15" y="-12221"/>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7" name="Picture 2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815" y="1011"/>
                            <a:ext cx="355" cy="263"/>
                          </a:xfrm>
                          <a:prstGeom prst="rect">
                            <a:avLst/>
                          </a:prstGeom>
                          <a:noFill/>
                          <a:extLst>
                            <a:ext uri="{909E8E84-426E-40DD-AFC4-6F175D3DCCD1}">
                              <a14:hiddenFill xmlns:a14="http://schemas.microsoft.com/office/drawing/2010/main">
                                <a:solidFill>
                                  <a:srgbClr val="FFFFFF"/>
                                </a:solidFill>
                              </a14:hiddenFill>
                            </a:ext>
                          </a:extLst>
                        </pic:spPr>
                      </pic:pic>
                      <wps:wsp>
                        <wps:cNvPr id="288" name="Line 208"/>
                        <wps:cNvCnPr>
                          <a:cxnSpLocks noChangeShapeType="1"/>
                        </wps:cNvCnPr>
                        <wps:spPr bwMode="auto">
                          <a:xfrm>
                            <a:off x="9212" y="545"/>
                            <a:ext cx="284" cy="0"/>
                          </a:xfrm>
                          <a:prstGeom prst="line">
                            <a:avLst/>
                          </a:prstGeom>
                          <a:noFill/>
                          <a:ln w="5389">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207"/>
                        <wps:cNvSpPr>
                          <a:spLocks/>
                        </wps:cNvSpPr>
                        <wps:spPr bwMode="auto">
                          <a:xfrm>
                            <a:off x="9344" y="425"/>
                            <a:ext cx="75" cy="67"/>
                          </a:xfrm>
                          <a:custGeom>
                            <a:avLst/>
                            <a:gdLst>
                              <a:gd name="T0" fmla="+- 0 9360 9344"/>
                              <a:gd name="T1" fmla="*/ T0 w 75"/>
                              <a:gd name="T2" fmla="+- 0 444 425"/>
                              <a:gd name="T3" fmla="*/ 444 h 67"/>
                              <a:gd name="T4" fmla="+- 0 9352 9344"/>
                              <a:gd name="T5" fmla="*/ T4 w 75"/>
                              <a:gd name="T6" fmla="+- 0 444 425"/>
                              <a:gd name="T7" fmla="*/ 444 h 67"/>
                              <a:gd name="T8" fmla="+- 0 9352 9344"/>
                              <a:gd name="T9" fmla="*/ T8 w 75"/>
                              <a:gd name="T10" fmla="+- 0 433 425"/>
                              <a:gd name="T11" fmla="*/ 433 h 67"/>
                              <a:gd name="T12" fmla="+- 0 9360 9344"/>
                              <a:gd name="T13" fmla="*/ T12 w 75"/>
                              <a:gd name="T14" fmla="+- 0 431 425"/>
                              <a:gd name="T15" fmla="*/ 431 h 67"/>
                              <a:gd name="T16" fmla="+- 0 9360 9344"/>
                              <a:gd name="T17" fmla="*/ T16 w 75"/>
                              <a:gd name="T18" fmla="+- 0 444 425"/>
                              <a:gd name="T19" fmla="*/ 444 h 67"/>
                              <a:gd name="T20" fmla="+- 0 9371 9344"/>
                              <a:gd name="T21" fmla="*/ T20 w 75"/>
                              <a:gd name="T22" fmla="+- 0 451 425"/>
                              <a:gd name="T23" fmla="*/ 451 h 67"/>
                              <a:gd name="T24" fmla="+- 0 9344 9344"/>
                              <a:gd name="T25" fmla="*/ T24 w 75"/>
                              <a:gd name="T26" fmla="+- 0 451 425"/>
                              <a:gd name="T27" fmla="*/ 451 h 67"/>
                              <a:gd name="T28" fmla="+- 0 9344 9344"/>
                              <a:gd name="T29" fmla="*/ T28 w 75"/>
                              <a:gd name="T30" fmla="+- 0 444 425"/>
                              <a:gd name="T31" fmla="*/ 444 h 67"/>
                              <a:gd name="T32" fmla="+- 0 9371 9344"/>
                              <a:gd name="T33" fmla="*/ T32 w 75"/>
                              <a:gd name="T34" fmla="+- 0 444 425"/>
                              <a:gd name="T35" fmla="*/ 444 h 67"/>
                              <a:gd name="T36" fmla="+- 0 9371 9344"/>
                              <a:gd name="T37" fmla="*/ T36 w 75"/>
                              <a:gd name="T38" fmla="+- 0 451 425"/>
                              <a:gd name="T39" fmla="*/ 451 h 67"/>
                              <a:gd name="T40" fmla="+- 0 9369 9344"/>
                              <a:gd name="T41" fmla="*/ T40 w 75"/>
                              <a:gd name="T42" fmla="+- 0 492 425"/>
                              <a:gd name="T43" fmla="*/ 492 h 67"/>
                              <a:gd name="T44" fmla="+- 0 9352 9344"/>
                              <a:gd name="T45" fmla="*/ T44 w 75"/>
                              <a:gd name="T46" fmla="+- 0 492 425"/>
                              <a:gd name="T47" fmla="*/ 492 h 67"/>
                              <a:gd name="T48" fmla="+- 0 9352 9344"/>
                              <a:gd name="T49" fmla="*/ T48 w 75"/>
                              <a:gd name="T50" fmla="+- 0 451 425"/>
                              <a:gd name="T51" fmla="*/ 451 h 67"/>
                              <a:gd name="T52" fmla="+- 0 9360 9344"/>
                              <a:gd name="T53" fmla="*/ T52 w 75"/>
                              <a:gd name="T54" fmla="+- 0 451 425"/>
                              <a:gd name="T55" fmla="*/ 451 h 67"/>
                              <a:gd name="T56" fmla="+- 0 9360 9344"/>
                              <a:gd name="T57" fmla="*/ T56 w 75"/>
                              <a:gd name="T58" fmla="+- 0 481 425"/>
                              <a:gd name="T59" fmla="*/ 481 h 67"/>
                              <a:gd name="T60" fmla="+- 0 9363 9344"/>
                              <a:gd name="T61" fmla="*/ T60 w 75"/>
                              <a:gd name="T62" fmla="+- 0 485 425"/>
                              <a:gd name="T63" fmla="*/ 485 h 67"/>
                              <a:gd name="T64" fmla="+- 0 9371 9344"/>
                              <a:gd name="T65" fmla="*/ T64 w 75"/>
                              <a:gd name="T66" fmla="+- 0 485 425"/>
                              <a:gd name="T67" fmla="*/ 485 h 67"/>
                              <a:gd name="T68" fmla="+- 0 9371 9344"/>
                              <a:gd name="T69" fmla="*/ T68 w 75"/>
                              <a:gd name="T70" fmla="+- 0 490 425"/>
                              <a:gd name="T71" fmla="*/ 490 h 67"/>
                              <a:gd name="T72" fmla="+- 0 9369 9344"/>
                              <a:gd name="T73" fmla="*/ T72 w 75"/>
                              <a:gd name="T74" fmla="+- 0 492 425"/>
                              <a:gd name="T75" fmla="*/ 492 h 67"/>
                              <a:gd name="T76" fmla="+- 0 9371 9344"/>
                              <a:gd name="T77" fmla="*/ T76 w 75"/>
                              <a:gd name="T78" fmla="+- 0 485 425"/>
                              <a:gd name="T79" fmla="*/ 485 h 67"/>
                              <a:gd name="T80" fmla="+- 0 9369 9344"/>
                              <a:gd name="T81" fmla="*/ T80 w 75"/>
                              <a:gd name="T82" fmla="+- 0 485 425"/>
                              <a:gd name="T83" fmla="*/ 485 h 67"/>
                              <a:gd name="T84" fmla="+- 0 9371 9344"/>
                              <a:gd name="T85" fmla="*/ T84 w 75"/>
                              <a:gd name="T86" fmla="+- 0 484 425"/>
                              <a:gd name="T87" fmla="*/ 484 h 67"/>
                              <a:gd name="T88" fmla="+- 0 9371 9344"/>
                              <a:gd name="T89" fmla="*/ T88 w 75"/>
                              <a:gd name="T90" fmla="+- 0 485 425"/>
                              <a:gd name="T91" fmla="*/ 485 h 67"/>
                              <a:gd name="T92" fmla="+- 0 9407 9344"/>
                              <a:gd name="T93" fmla="*/ T92 w 75"/>
                              <a:gd name="T94" fmla="+- 0 467 425"/>
                              <a:gd name="T95" fmla="*/ 467 h 67"/>
                              <a:gd name="T96" fmla="+- 0 9389 9344"/>
                              <a:gd name="T97" fmla="*/ T96 w 75"/>
                              <a:gd name="T98" fmla="+- 0 467 425"/>
                              <a:gd name="T99" fmla="*/ 467 h 67"/>
                              <a:gd name="T100" fmla="+- 0 9378 9344"/>
                              <a:gd name="T101" fmla="*/ T100 w 75"/>
                              <a:gd name="T102" fmla="+- 0 455 425"/>
                              <a:gd name="T103" fmla="*/ 455 h 67"/>
                              <a:gd name="T104" fmla="+- 0 9378 9344"/>
                              <a:gd name="T105" fmla="*/ T104 w 75"/>
                              <a:gd name="T106" fmla="+- 0 437 425"/>
                              <a:gd name="T107" fmla="*/ 437 h 67"/>
                              <a:gd name="T108" fmla="+- 0 9390 9344"/>
                              <a:gd name="T109" fmla="*/ T108 w 75"/>
                              <a:gd name="T110" fmla="+- 0 425 425"/>
                              <a:gd name="T111" fmla="*/ 425 h 67"/>
                              <a:gd name="T112" fmla="+- 0 9408 9344"/>
                              <a:gd name="T113" fmla="*/ T112 w 75"/>
                              <a:gd name="T114" fmla="+- 0 425 425"/>
                              <a:gd name="T115" fmla="*/ 425 h 67"/>
                              <a:gd name="T116" fmla="+- 0 9413 9344"/>
                              <a:gd name="T117" fmla="*/ T116 w 75"/>
                              <a:gd name="T118" fmla="+- 0 431 425"/>
                              <a:gd name="T119" fmla="*/ 431 h 67"/>
                              <a:gd name="T120" fmla="+- 0 9393 9344"/>
                              <a:gd name="T121" fmla="*/ T120 w 75"/>
                              <a:gd name="T122" fmla="+- 0 431 425"/>
                              <a:gd name="T123" fmla="*/ 431 h 67"/>
                              <a:gd name="T124" fmla="+- 0 9385 9344"/>
                              <a:gd name="T125" fmla="*/ T124 w 75"/>
                              <a:gd name="T126" fmla="+- 0 439 425"/>
                              <a:gd name="T127" fmla="*/ 439 h 67"/>
                              <a:gd name="T128" fmla="+- 0 9385 9344"/>
                              <a:gd name="T129" fmla="*/ T128 w 75"/>
                              <a:gd name="T130" fmla="+- 0 452 425"/>
                              <a:gd name="T131" fmla="*/ 452 h 67"/>
                              <a:gd name="T132" fmla="+- 0 9393 9344"/>
                              <a:gd name="T133" fmla="*/ T132 w 75"/>
                              <a:gd name="T134" fmla="+- 0 460 425"/>
                              <a:gd name="T135" fmla="*/ 460 h 67"/>
                              <a:gd name="T136" fmla="+- 0 9410 9344"/>
                              <a:gd name="T137" fmla="*/ T136 w 75"/>
                              <a:gd name="T138" fmla="+- 0 460 425"/>
                              <a:gd name="T139" fmla="*/ 460 h 67"/>
                              <a:gd name="T140" fmla="+- 0 9407 9344"/>
                              <a:gd name="T141" fmla="*/ T140 w 75"/>
                              <a:gd name="T142" fmla="+- 0 467 425"/>
                              <a:gd name="T143" fmla="*/ 467 h 67"/>
                              <a:gd name="T144" fmla="+- 0 9410 9344"/>
                              <a:gd name="T145" fmla="*/ T144 w 75"/>
                              <a:gd name="T146" fmla="+- 0 460 425"/>
                              <a:gd name="T147" fmla="*/ 460 h 67"/>
                              <a:gd name="T148" fmla="+- 0 9404 9344"/>
                              <a:gd name="T149" fmla="*/ T148 w 75"/>
                              <a:gd name="T150" fmla="+- 0 460 425"/>
                              <a:gd name="T151" fmla="*/ 460 h 67"/>
                              <a:gd name="T152" fmla="+- 0 9411 9344"/>
                              <a:gd name="T153" fmla="*/ T152 w 75"/>
                              <a:gd name="T154" fmla="+- 0 453 425"/>
                              <a:gd name="T155" fmla="*/ 453 h 67"/>
                              <a:gd name="T156" fmla="+- 0 9411 9344"/>
                              <a:gd name="T157" fmla="*/ T156 w 75"/>
                              <a:gd name="T158" fmla="+- 0 440 425"/>
                              <a:gd name="T159" fmla="*/ 440 h 67"/>
                              <a:gd name="T160" fmla="+- 0 9404 9344"/>
                              <a:gd name="T161" fmla="*/ T160 w 75"/>
                              <a:gd name="T162" fmla="+- 0 431 425"/>
                              <a:gd name="T163" fmla="*/ 431 h 67"/>
                              <a:gd name="T164" fmla="+- 0 9413 9344"/>
                              <a:gd name="T165" fmla="*/ T164 w 75"/>
                              <a:gd name="T166" fmla="+- 0 431 425"/>
                              <a:gd name="T167" fmla="*/ 431 h 67"/>
                              <a:gd name="T168" fmla="+- 0 9419 9344"/>
                              <a:gd name="T169" fmla="*/ T168 w 75"/>
                              <a:gd name="T170" fmla="+- 0 440 425"/>
                              <a:gd name="T171" fmla="*/ 440 h 67"/>
                              <a:gd name="T172" fmla="+- 0 9419 9344"/>
                              <a:gd name="T173" fmla="*/ T172 w 75"/>
                              <a:gd name="T174" fmla="+- 0 458 425"/>
                              <a:gd name="T175" fmla="*/ 458 h 67"/>
                              <a:gd name="T176" fmla="+- 0 9411 9344"/>
                              <a:gd name="T177" fmla="*/ T176 w 75"/>
                              <a:gd name="T178" fmla="+- 0 458 425"/>
                              <a:gd name="T179" fmla="*/ 458 h 67"/>
                              <a:gd name="T180" fmla="+- 0 9410 9344"/>
                              <a:gd name="T181" fmla="*/ T180 w 75"/>
                              <a:gd name="T182" fmla="+- 0 460 425"/>
                              <a:gd name="T183" fmla="*/ 460 h 67"/>
                              <a:gd name="T184" fmla="+- 0 9410 9344"/>
                              <a:gd name="T185" fmla="*/ T184 w 75"/>
                              <a:gd name="T186" fmla="+- 0 485 425"/>
                              <a:gd name="T187" fmla="*/ 485 h 67"/>
                              <a:gd name="T188" fmla="+- 0 9402 9344"/>
                              <a:gd name="T189" fmla="*/ T188 w 75"/>
                              <a:gd name="T190" fmla="+- 0 485 425"/>
                              <a:gd name="T191" fmla="*/ 485 h 67"/>
                              <a:gd name="T192" fmla="+- 0 9411 9344"/>
                              <a:gd name="T193" fmla="*/ T192 w 75"/>
                              <a:gd name="T194" fmla="+- 0 471 425"/>
                              <a:gd name="T195" fmla="*/ 471 h 67"/>
                              <a:gd name="T196" fmla="+- 0 9411 9344"/>
                              <a:gd name="T197" fmla="*/ T196 w 75"/>
                              <a:gd name="T198" fmla="+- 0 458 425"/>
                              <a:gd name="T199" fmla="*/ 458 h 67"/>
                              <a:gd name="T200" fmla="+- 0 9419 9344"/>
                              <a:gd name="T201" fmla="*/ T200 w 75"/>
                              <a:gd name="T202" fmla="+- 0 458 425"/>
                              <a:gd name="T203" fmla="*/ 458 h 67"/>
                              <a:gd name="T204" fmla="+- 0 9419 9344"/>
                              <a:gd name="T205" fmla="*/ T204 w 75"/>
                              <a:gd name="T206" fmla="+- 0 472 425"/>
                              <a:gd name="T207" fmla="*/ 472 h 67"/>
                              <a:gd name="T208" fmla="+- 0 9410 9344"/>
                              <a:gd name="T209" fmla="*/ T208 w 75"/>
                              <a:gd name="T210" fmla="+- 0 485 425"/>
                              <a:gd name="T211" fmla="*/ 485 h 67"/>
                              <a:gd name="T212" fmla="+- 0 9405 9344"/>
                              <a:gd name="T213" fmla="*/ T212 w 75"/>
                              <a:gd name="T214" fmla="+- 0 492 425"/>
                              <a:gd name="T215" fmla="*/ 492 h 67"/>
                              <a:gd name="T216" fmla="+- 0 9386 9344"/>
                              <a:gd name="T217" fmla="*/ T216 w 75"/>
                              <a:gd name="T218" fmla="+- 0 492 425"/>
                              <a:gd name="T219" fmla="*/ 492 h 67"/>
                              <a:gd name="T220" fmla="+- 0 9381 9344"/>
                              <a:gd name="T221" fmla="*/ T220 w 75"/>
                              <a:gd name="T222" fmla="+- 0 489 425"/>
                              <a:gd name="T223" fmla="*/ 489 h 67"/>
                              <a:gd name="T224" fmla="+- 0 9381 9344"/>
                              <a:gd name="T225" fmla="*/ T224 w 75"/>
                              <a:gd name="T226" fmla="+- 0 482 425"/>
                              <a:gd name="T227" fmla="*/ 482 h 67"/>
                              <a:gd name="T228" fmla="+- 0 9387 9344"/>
                              <a:gd name="T229" fmla="*/ T228 w 75"/>
                              <a:gd name="T230" fmla="+- 0 485 425"/>
                              <a:gd name="T231" fmla="*/ 485 h 67"/>
                              <a:gd name="T232" fmla="+- 0 9410 9344"/>
                              <a:gd name="T233" fmla="*/ T232 w 75"/>
                              <a:gd name="T234" fmla="+- 0 485 425"/>
                              <a:gd name="T235" fmla="*/ 485 h 67"/>
                              <a:gd name="T236" fmla="+- 0 9405 9344"/>
                              <a:gd name="T237" fmla="*/ T236 w 75"/>
                              <a:gd name="T238" fmla="+- 0 492 425"/>
                              <a:gd name="T239" fmla="*/ 49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75" h="67">
                                <a:moveTo>
                                  <a:pt x="16" y="19"/>
                                </a:moveTo>
                                <a:lnTo>
                                  <a:pt x="8" y="19"/>
                                </a:lnTo>
                                <a:lnTo>
                                  <a:pt x="8" y="8"/>
                                </a:lnTo>
                                <a:lnTo>
                                  <a:pt x="16" y="6"/>
                                </a:lnTo>
                                <a:lnTo>
                                  <a:pt x="16" y="19"/>
                                </a:lnTo>
                                <a:close/>
                                <a:moveTo>
                                  <a:pt x="27" y="26"/>
                                </a:moveTo>
                                <a:lnTo>
                                  <a:pt x="0" y="26"/>
                                </a:lnTo>
                                <a:lnTo>
                                  <a:pt x="0" y="19"/>
                                </a:lnTo>
                                <a:lnTo>
                                  <a:pt x="27" y="19"/>
                                </a:lnTo>
                                <a:lnTo>
                                  <a:pt x="27" y="26"/>
                                </a:lnTo>
                                <a:close/>
                                <a:moveTo>
                                  <a:pt x="25" y="67"/>
                                </a:moveTo>
                                <a:lnTo>
                                  <a:pt x="8" y="67"/>
                                </a:lnTo>
                                <a:lnTo>
                                  <a:pt x="8" y="26"/>
                                </a:lnTo>
                                <a:lnTo>
                                  <a:pt x="16" y="26"/>
                                </a:lnTo>
                                <a:lnTo>
                                  <a:pt x="16" y="56"/>
                                </a:lnTo>
                                <a:lnTo>
                                  <a:pt x="19" y="60"/>
                                </a:lnTo>
                                <a:lnTo>
                                  <a:pt x="27" y="60"/>
                                </a:lnTo>
                                <a:lnTo>
                                  <a:pt x="27" y="65"/>
                                </a:lnTo>
                                <a:lnTo>
                                  <a:pt x="25" y="67"/>
                                </a:lnTo>
                                <a:close/>
                                <a:moveTo>
                                  <a:pt x="27" y="60"/>
                                </a:moveTo>
                                <a:lnTo>
                                  <a:pt x="25" y="60"/>
                                </a:lnTo>
                                <a:lnTo>
                                  <a:pt x="27" y="59"/>
                                </a:lnTo>
                                <a:lnTo>
                                  <a:pt x="27" y="60"/>
                                </a:lnTo>
                                <a:close/>
                                <a:moveTo>
                                  <a:pt x="63" y="42"/>
                                </a:moveTo>
                                <a:lnTo>
                                  <a:pt x="45" y="42"/>
                                </a:lnTo>
                                <a:lnTo>
                                  <a:pt x="34" y="30"/>
                                </a:lnTo>
                                <a:lnTo>
                                  <a:pt x="34" y="12"/>
                                </a:lnTo>
                                <a:lnTo>
                                  <a:pt x="46" y="0"/>
                                </a:lnTo>
                                <a:lnTo>
                                  <a:pt x="64" y="0"/>
                                </a:lnTo>
                                <a:lnTo>
                                  <a:pt x="69" y="6"/>
                                </a:lnTo>
                                <a:lnTo>
                                  <a:pt x="49" y="6"/>
                                </a:lnTo>
                                <a:lnTo>
                                  <a:pt x="41" y="14"/>
                                </a:lnTo>
                                <a:lnTo>
                                  <a:pt x="41" y="27"/>
                                </a:lnTo>
                                <a:lnTo>
                                  <a:pt x="49" y="35"/>
                                </a:lnTo>
                                <a:lnTo>
                                  <a:pt x="66" y="35"/>
                                </a:lnTo>
                                <a:lnTo>
                                  <a:pt x="63" y="42"/>
                                </a:lnTo>
                                <a:close/>
                                <a:moveTo>
                                  <a:pt x="66" y="35"/>
                                </a:moveTo>
                                <a:lnTo>
                                  <a:pt x="60" y="35"/>
                                </a:lnTo>
                                <a:lnTo>
                                  <a:pt x="67" y="28"/>
                                </a:lnTo>
                                <a:lnTo>
                                  <a:pt x="67" y="15"/>
                                </a:lnTo>
                                <a:lnTo>
                                  <a:pt x="60" y="6"/>
                                </a:lnTo>
                                <a:lnTo>
                                  <a:pt x="69" y="6"/>
                                </a:lnTo>
                                <a:lnTo>
                                  <a:pt x="75" y="15"/>
                                </a:lnTo>
                                <a:lnTo>
                                  <a:pt x="75" y="33"/>
                                </a:lnTo>
                                <a:lnTo>
                                  <a:pt x="67" y="33"/>
                                </a:lnTo>
                                <a:lnTo>
                                  <a:pt x="66" y="35"/>
                                </a:lnTo>
                                <a:close/>
                                <a:moveTo>
                                  <a:pt x="66" y="60"/>
                                </a:moveTo>
                                <a:lnTo>
                                  <a:pt x="58" y="60"/>
                                </a:lnTo>
                                <a:lnTo>
                                  <a:pt x="67" y="46"/>
                                </a:lnTo>
                                <a:lnTo>
                                  <a:pt x="67" y="33"/>
                                </a:lnTo>
                                <a:lnTo>
                                  <a:pt x="75" y="33"/>
                                </a:lnTo>
                                <a:lnTo>
                                  <a:pt x="75" y="47"/>
                                </a:lnTo>
                                <a:lnTo>
                                  <a:pt x="66" y="60"/>
                                </a:lnTo>
                                <a:close/>
                                <a:moveTo>
                                  <a:pt x="61" y="67"/>
                                </a:moveTo>
                                <a:lnTo>
                                  <a:pt x="42" y="67"/>
                                </a:lnTo>
                                <a:lnTo>
                                  <a:pt x="37" y="64"/>
                                </a:lnTo>
                                <a:lnTo>
                                  <a:pt x="37" y="57"/>
                                </a:lnTo>
                                <a:lnTo>
                                  <a:pt x="43" y="60"/>
                                </a:lnTo>
                                <a:lnTo>
                                  <a:pt x="66" y="60"/>
                                </a:lnTo>
                                <a:lnTo>
                                  <a:pt x="61"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AutoShape 206"/>
                        <wps:cNvSpPr>
                          <a:spLocks/>
                        </wps:cNvSpPr>
                        <wps:spPr bwMode="auto">
                          <a:xfrm>
                            <a:off x="8320" y="13420"/>
                            <a:ext cx="300" cy="200"/>
                          </a:xfrm>
                          <a:custGeom>
                            <a:avLst/>
                            <a:gdLst>
                              <a:gd name="T0" fmla="+- 0 9381 8320"/>
                              <a:gd name="T1" fmla="*/ T0 w 300"/>
                              <a:gd name="T2" fmla="+- 0 583 13420"/>
                              <a:gd name="T3" fmla="*/ 583 h 200"/>
                              <a:gd name="T4" fmla="+- 0 9496 8320"/>
                              <a:gd name="T5" fmla="*/ T4 w 300"/>
                              <a:gd name="T6" fmla="+- 0 545 13420"/>
                              <a:gd name="T7" fmla="*/ 545 h 200"/>
                              <a:gd name="T8" fmla="+- 0 9496 8320"/>
                              <a:gd name="T9" fmla="*/ T8 w 300"/>
                              <a:gd name="T10" fmla="+- 0 545 13420"/>
                              <a:gd name="T11" fmla="*/ 545 h 200"/>
                              <a:gd name="T12" fmla="+- 0 9381 8320"/>
                              <a:gd name="T13" fmla="*/ T12 w 300"/>
                              <a:gd name="T14" fmla="+- 0 506 13420"/>
                              <a:gd name="T15" fmla="*/ 506 h 200"/>
                            </a:gdLst>
                            <a:ahLst/>
                            <a:cxnLst>
                              <a:cxn ang="0">
                                <a:pos x="T1" y="T3"/>
                              </a:cxn>
                              <a:cxn ang="0">
                                <a:pos x="T5" y="T7"/>
                              </a:cxn>
                              <a:cxn ang="0">
                                <a:pos x="T9" y="T11"/>
                              </a:cxn>
                              <a:cxn ang="0">
                                <a:pos x="T13" y="T15"/>
                              </a:cxn>
                            </a:cxnLst>
                            <a:rect l="0" t="0" r="r" b="b"/>
                            <a:pathLst>
                              <a:path w="300" h="200">
                                <a:moveTo>
                                  <a:pt x="1061" y="-12837"/>
                                </a:moveTo>
                                <a:lnTo>
                                  <a:pt x="1176" y="-12875"/>
                                </a:lnTo>
                                <a:moveTo>
                                  <a:pt x="1176" y="-12875"/>
                                </a:moveTo>
                                <a:lnTo>
                                  <a:pt x="1061" y="-12914"/>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AutoShape 205"/>
                        <wps:cNvSpPr>
                          <a:spLocks/>
                        </wps:cNvSpPr>
                        <wps:spPr bwMode="auto">
                          <a:xfrm>
                            <a:off x="8800" y="12460"/>
                            <a:ext cx="460" cy="900"/>
                          </a:xfrm>
                          <a:custGeom>
                            <a:avLst/>
                            <a:gdLst>
                              <a:gd name="T0" fmla="+- 0 9565 8800"/>
                              <a:gd name="T1" fmla="*/ T0 w 460"/>
                              <a:gd name="T2" fmla="+- 0 606 12460"/>
                              <a:gd name="T3" fmla="*/ 606 h 900"/>
                              <a:gd name="T4" fmla="+- 0 9565 8800"/>
                              <a:gd name="T5" fmla="*/ T4 w 460"/>
                              <a:gd name="T6" fmla="+- 0 953 12460"/>
                              <a:gd name="T7" fmla="*/ 953 h 900"/>
                              <a:gd name="T8" fmla="+- 0 9565 8800"/>
                              <a:gd name="T9" fmla="*/ T8 w 460"/>
                              <a:gd name="T10" fmla="+- 0 953 12460"/>
                              <a:gd name="T11" fmla="*/ 953 h 900"/>
                              <a:gd name="T12" fmla="+- 0 9742 8800"/>
                              <a:gd name="T13" fmla="*/ T12 w 460"/>
                              <a:gd name="T14" fmla="+- 0 953 12460"/>
                              <a:gd name="T15" fmla="*/ 953 h 900"/>
                            </a:gdLst>
                            <a:ahLst/>
                            <a:cxnLst>
                              <a:cxn ang="0">
                                <a:pos x="T1" y="T3"/>
                              </a:cxn>
                              <a:cxn ang="0">
                                <a:pos x="T5" y="T7"/>
                              </a:cxn>
                              <a:cxn ang="0">
                                <a:pos x="T9" y="T11"/>
                              </a:cxn>
                              <a:cxn ang="0">
                                <a:pos x="T13" y="T15"/>
                              </a:cxn>
                            </a:cxnLst>
                            <a:rect l="0" t="0" r="r" b="b"/>
                            <a:pathLst>
                              <a:path w="460" h="900">
                                <a:moveTo>
                                  <a:pt x="765" y="-11854"/>
                                </a:moveTo>
                                <a:lnTo>
                                  <a:pt x="765" y="-11507"/>
                                </a:lnTo>
                                <a:moveTo>
                                  <a:pt x="765" y="-11507"/>
                                </a:moveTo>
                                <a:lnTo>
                                  <a:pt x="942" y="-11507"/>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AutoShape 204"/>
                        <wps:cNvSpPr>
                          <a:spLocks/>
                        </wps:cNvSpPr>
                        <wps:spPr bwMode="auto">
                          <a:xfrm>
                            <a:off x="9437" y="715"/>
                            <a:ext cx="439" cy="232"/>
                          </a:xfrm>
                          <a:custGeom>
                            <a:avLst/>
                            <a:gdLst>
                              <a:gd name="T0" fmla="+- 0 9452 9437"/>
                              <a:gd name="T1" fmla="*/ T0 w 439"/>
                              <a:gd name="T2" fmla="+- 0 886 715"/>
                              <a:gd name="T3" fmla="*/ 886 h 232"/>
                              <a:gd name="T4" fmla="+- 0 9437 9437"/>
                              <a:gd name="T5" fmla="*/ T4 w 439"/>
                              <a:gd name="T6" fmla="+- 0 899 715"/>
                              <a:gd name="T7" fmla="*/ 899 h 232"/>
                              <a:gd name="T8" fmla="+- 0 9445 9437"/>
                              <a:gd name="T9" fmla="*/ T8 w 439"/>
                              <a:gd name="T10" fmla="+- 0 947 715"/>
                              <a:gd name="T11" fmla="*/ 947 h 232"/>
                              <a:gd name="T12" fmla="+- 0 9464 9437"/>
                              <a:gd name="T13" fmla="*/ T12 w 439"/>
                              <a:gd name="T14" fmla="+- 0 941 715"/>
                              <a:gd name="T15" fmla="*/ 941 h 232"/>
                              <a:gd name="T16" fmla="+- 0 9455 9437"/>
                              <a:gd name="T17" fmla="*/ T16 w 439"/>
                              <a:gd name="T18" fmla="+- 0 941 715"/>
                              <a:gd name="T19" fmla="*/ 941 h 232"/>
                              <a:gd name="T20" fmla="+- 0 9464 9437"/>
                              <a:gd name="T21" fmla="*/ T20 w 439"/>
                              <a:gd name="T22" fmla="+- 0 906 715"/>
                              <a:gd name="T23" fmla="*/ 906 h 232"/>
                              <a:gd name="T24" fmla="+- 0 9496 9437"/>
                              <a:gd name="T25" fmla="*/ T24 w 439"/>
                              <a:gd name="T26" fmla="+- 0 939 715"/>
                              <a:gd name="T27" fmla="*/ 939 h 232"/>
                              <a:gd name="T28" fmla="+- 0 9474 9437"/>
                              <a:gd name="T29" fmla="*/ T28 w 439"/>
                              <a:gd name="T30" fmla="+- 0 886 715"/>
                              <a:gd name="T31" fmla="*/ 886 h 232"/>
                              <a:gd name="T32" fmla="+- 0 9489 9437"/>
                              <a:gd name="T33" fmla="*/ T32 w 439"/>
                              <a:gd name="T34" fmla="+- 0 939 715"/>
                              <a:gd name="T35" fmla="*/ 939 h 232"/>
                              <a:gd name="T36" fmla="+- 0 9510 9437"/>
                              <a:gd name="T37" fmla="*/ T36 w 439"/>
                              <a:gd name="T38" fmla="+- 0 946 715"/>
                              <a:gd name="T39" fmla="*/ 946 h 232"/>
                              <a:gd name="T40" fmla="+- 0 9554 9437"/>
                              <a:gd name="T41" fmla="*/ T40 w 439"/>
                              <a:gd name="T42" fmla="+- 0 880 715"/>
                              <a:gd name="T43" fmla="*/ 880 h 232"/>
                              <a:gd name="T44" fmla="+- 0 9527 9437"/>
                              <a:gd name="T45" fmla="*/ T44 w 439"/>
                              <a:gd name="T46" fmla="+- 0 941 715"/>
                              <a:gd name="T47" fmla="*/ 941 h 232"/>
                              <a:gd name="T48" fmla="+- 0 9554 9437"/>
                              <a:gd name="T49" fmla="*/ T48 w 439"/>
                              <a:gd name="T50" fmla="+- 0 880 715"/>
                              <a:gd name="T51" fmla="*/ 880 h 232"/>
                              <a:gd name="T52" fmla="+- 0 9520 9437"/>
                              <a:gd name="T53" fmla="*/ T52 w 439"/>
                              <a:gd name="T54" fmla="+- 0 930 715"/>
                              <a:gd name="T55" fmla="*/ 930 h 232"/>
                              <a:gd name="T56" fmla="+- 0 9554 9437"/>
                              <a:gd name="T57" fmla="*/ T56 w 439"/>
                              <a:gd name="T58" fmla="+- 0 941 715"/>
                              <a:gd name="T59" fmla="*/ 941 h 232"/>
                              <a:gd name="T60" fmla="+- 0 9562 9437"/>
                              <a:gd name="T61" fmla="*/ T60 w 439"/>
                              <a:gd name="T62" fmla="+- 0 880 715"/>
                              <a:gd name="T63" fmla="*/ 880 h 232"/>
                              <a:gd name="T64" fmla="+- 0 9598 9437"/>
                              <a:gd name="T65" fmla="*/ T64 w 439"/>
                              <a:gd name="T66" fmla="+- 0 798 715"/>
                              <a:gd name="T67" fmla="*/ 798 h 232"/>
                              <a:gd name="T68" fmla="+- 0 9604 9437"/>
                              <a:gd name="T69" fmla="*/ T68 w 439"/>
                              <a:gd name="T70" fmla="+- 0 793 715"/>
                              <a:gd name="T71" fmla="*/ 793 h 232"/>
                              <a:gd name="T72" fmla="+- 0 9614 9437"/>
                              <a:gd name="T73" fmla="*/ T72 w 439"/>
                              <a:gd name="T74" fmla="+- 0 719 715"/>
                              <a:gd name="T75" fmla="*/ 719 h 232"/>
                              <a:gd name="T76" fmla="+- 0 9656 9437"/>
                              <a:gd name="T77" fmla="*/ T76 w 439"/>
                              <a:gd name="T78" fmla="+- 0 744 715"/>
                              <a:gd name="T79" fmla="*/ 744 h 232"/>
                              <a:gd name="T80" fmla="+- 0 9648 9437"/>
                              <a:gd name="T81" fmla="*/ T80 w 439"/>
                              <a:gd name="T82" fmla="+- 0 779 715"/>
                              <a:gd name="T83" fmla="*/ 779 h 232"/>
                              <a:gd name="T84" fmla="+- 0 9628 9437"/>
                              <a:gd name="T85" fmla="*/ T84 w 439"/>
                              <a:gd name="T86" fmla="+- 0 753 715"/>
                              <a:gd name="T87" fmla="*/ 753 h 232"/>
                              <a:gd name="T88" fmla="+- 0 9656 9437"/>
                              <a:gd name="T89" fmla="*/ T88 w 439"/>
                              <a:gd name="T90" fmla="+- 0 750 715"/>
                              <a:gd name="T91" fmla="*/ 750 h 232"/>
                              <a:gd name="T92" fmla="+- 0 9655 9437"/>
                              <a:gd name="T93" fmla="*/ T92 w 439"/>
                              <a:gd name="T94" fmla="+- 0 743 715"/>
                              <a:gd name="T95" fmla="*/ 743 h 232"/>
                              <a:gd name="T96" fmla="+- 0 9621 9437"/>
                              <a:gd name="T97" fmla="*/ T96 w 439"/>
                              <a:gd name="T98" fmla="+- 0 750 715"/>
                              <a:gd name="T99" fmla="*/ 750 h 232"/>
                              <a:gd name="T100" fmla="+- 0 9650 9437"/>
                              <a:gd name="T101" fmla="*/ T100 w 439"/>
                              <a:gd name="T102" fmla="+- 0 785 715"/>
                              <a:gd name="T103" fmla="*/ 785 h 232"/>
                              <a:gd name="T104" fmla="+- 0 9656 9437"/>
                              <a:gd name="T105" fmla="*/ T104 w 439"/>
                              <a:gd name="T106" fmla="+- 0 776 715"/>
                              <a:gd name="T107" fmla="*/ 776 h 232"/>
                              <a:gd name="T108" fmla="+- 0 9624 9437"/>
                              <a:gd name="T109" fmla="*/ T108 w 439"/>
                              <a:gd name="T110" fmla="+- 0 795 715"/>
                              <a:gd name="T111" fmla="*/ 795 h 232"/>
                              <a:gd name="T112" fmla="+- 0 9663 9437"/>
                              <a:gd name="T113" fmla="*/ T112 w 439"/>
                              <a:gd name="T114" fmla="+- 0 806 715"/>
                              <a:gd name="T115" fmla="*/ 806 h 232"/>
                              <a:gd name="T116" fmla="+- 0 9663 9437"/>
                              <a:gd name="T117" fmla="*/ T116 w 439"/>
                              <a:gd name="T118" fmla="+- 0 744 715"/>
                              <a:gd name="T119" fmla="*/ 744 h 232"/>
                              <a:gd name="T120" fmla="+- 0 9708 9437"/>
                              <a:gd name="T121" fmla="*/ T120 w 439"/>
                              <a:gd name="T122" fmla="+- 0 737 715"/>
                              <a:gd name="T123" fmla="*/ 737 h 232"/>
                              <a:gd name="T124" fmla="+- 0 9685 9437"/>
                              <a:gd name="T125" fmla="*/ T124 w 439"/>
                              <a:gd name="T126" fmla="+- 0 779 715"/>
                              <a:gd name="T127" fmla="*/ 779 h 232"/>
                              <a:gd name="T128" fmla="+- 0 9677 9437"/>
                              <a:gd name="T129" fmla="*/ T128 w 439"/>
                              <a:gd name="T130" fmla="+- 0 785 715"/>
                              <a:gd name="T131" fmla="*/ 785 h 232"/>
                              <a:gd name="T132" fmla="+- 0 9708 9437"/>
                              <a:gd name="T133" fmla="*/ T132 w 439"/>
                              <a:gd name="T134" fmla="+- 0 776 715"/>
                              <a:gd name="T135" fmla="*/ 776 h 232"/>
                              <a:gd name="T136" fmla="+- 0 9716 9437"/>
                              <a:gd name="T137" fmla="*/ T136 w 439"/>
                              <a:gd name="T138" fmla="+- 0 784 715"/>
                              <a:gd name="T139" fmla="*/ 784 h 232"/>
                              <a:gd name="T140" fmla="+- 0 9763 9437"/>
                              <a:gd name="T141" fmla="*/ T140 w 439"/>
                              <a:gd name="T142" fmla="+- 0 736 715"/>
                              <a:gd name="T143" fmla="*/ 736 h 232"/>
                              <a:gd name="T144" fmla="+- 0 9732 9437"/>
                              <a:gd name="T145" fmla="*/ T144 w 439"/>
                              <a:gd name="T146" fmla="+- 0 748 715"/>
                              <a:gd name="T147" fmla="*/ 748 h 232"/>
                              <a:gd name="T148" fmla="+- 0 9756 9437"/>
                              <a:gd name="T149" fmla="*/ T148 w 439"/>
                              <a:gd name="T150" fmla="+- 0 754 715"/>
                              <a:gd name="T151" fmla="*/ 754 h 232"/>
                              <a:gd name="T152" fmla="+- 0 9749 9437"/>
                              <a:gd name="T153" fmla="*/ T152 w 439"/>
                              <a:gd name="T154" fmla="+- 0 779 715"/>
                              <a:gd name="T155" fmla="*/ 779 h 232"/>
                              <a:gd name="T156" fmla="+- 0 9735 9437"/>
                              <a:gd name="T157" fmla="*/ T156 w 439"/>
                              <a:gd name="T158" fmla="+- 0 766 715"/>
                              <a:gd name="T159" fmla="*/ 766 h 232"/>
                              <a:gd name="T160" fmla="+- 0 9756 9437"/>
                              <a:gd name="T161" fmla="*/ T160 w 439"/>
                              <a:gd name="T162" fmla="+- 0 754 715"/>
                              <a:gd name="T163" fmla="*/ 754 h 232"/>
                              <a:gd name="T164" fmla="+- 0 9735 9437"/>
                              <a:gd name="T165" fmla="*/ T164 w 439"/>
                              <a:gd name="T166" fmla="+- 0 785 715"/>
                              <a:gd name="T167" fmla="*/ 785 h 232"/>
                              <a:gd name="T168" fmla="+- 0 9756 9437"/>
                              <a:gd name="T169" fmla="*/ T168 w 439"/>
                              <a:gd name="T170" fmla="+- 0 777 715"/>
                              <a:gd name="T171" fmla="*/ 777 h 232"/>
                              <a:gd name="T172" fmla="+- 0 9763 9437"/>
                              <a:gd name="T173" fmla="*/ T172 w 439"/>
                              <a:gd name="T174" fmla="+- 0 784 715"/>
                              <a:gd name="T175" fmla="*/ 784 h 232"/>
                              <a:gd name="T176" fmla="+- 0 9763 9437"/>
                              <a:gd name="T177" fmla="*/ T176 w 439"/>
                              <a:gd name="T178" fmla="+- 0 743 715"/>
                              <a:gd name="T179" fmla="*/ 743 h 232"/>
                              <a:gd name="T180" fmla="+- 0 9800 9437"/>
                              <a:gd name="T181" fmla="*/ T180 w 439"/>
                              <a:gd name="T182" fmla="+- 0 737 715"/>
                              <a:gd name="T183" fmla="*/ 737 h 232"/>
                              <a:gd name="T184" fmla="+- 0 9785 9437"/>
                              <a:gd name="T185" fmla="*/ T184 w 439"/>
                              <a:gd name="T186" fmla="+- 0 747 715"/>
                              <a:gd name="T187" fmla="*/ 747 h 232"/>
                              <a:gd name="T188" fmla="+- 0 9777 9437"/>
                              <a:gd name="T189" fmla="*/ T188 w 439"/>
                              <a:gd name="T190" fmla="+- 0 737 715"/>
                              <a:gd name="T191" fmla="*/ 737 h 232"/>
                              <a:gd name="T192" fmla="+- 0 9785 9437"/>
                              <a:gd name="T193" fmla="*/ T192 w 439"/>
                              <a:gd name="T194" fmla="+- 0 752 715"/>
                              <a:gd name="T195" fmla="*/ 752 h 232"/>
                              <a:gd name="T196" fmla="+- 0 9800 9437"/>
                              <a:gd name="T197" fmla="*/ T196 w 439"/>
                              <a:gd name="T198" fmla="+- 0 743 715"/>
                              <a:gd name="T199" fmla="*/ 743 h 232"/>
                              <a:gd name="T200" fmla="+- 0 9801 9437"/>
                              <a:gd name="T201" fmla="*/ T200 w 439"/>
                              <a:gd name="T202" fmla="+- 0 737 715"/>
                              <a:gd name="T203" fmla="*/ 737 h 232"/>
                              <a:gd name="T204" fmla="+- 0 9841 9437"/>
                              <a:gd name="T205" fmla="*/ T204 w 439"/>
                              <a:gd name="T206" fmla="+- 0 744 715"/>
                              <a:gd name="T207" fmla="*/ 744 h 232"/>
                              <a:gd name="T208" fmla="+- 0 9834 9437"/>
                              <a:gd name="T209" fmla="*/ T208 w 439"/>
                              <a:gd name="T210" fmla="+- 0 779 715"/>
                              <a:gd name="T211" fmla="*/ 779 h 232"/>
                              <a:gd name="T212" fmla="+- 0 9814 9437"/>
                              <a:gd name="T213" fmla="*/ T212 w 439"/>
                              <a:gd name="T214" fmla="+- 0 753 715"/>
                              <a:gd name="T215" fmla="*/ 753 h 232"/>
                              <a:gd name="T216" fmla="+- 0 9841 9437"/>
                              <a:gd name="T217" fmla="*/ T216 w 439"/>
                              <a:gd name="T218" fmla="+- 0 750 715"/>
                              <a:gd name="T219" fmla="*/ 750 h 232"/>
                              <a:gd name="T220" fmla="+- 0 9841 9437"/>
                              <a:gd name="T221" fmla="*/ T220 w 439"/>
                              <a:gd name="T222" fmla="+- 0 743 715"/>
                              <a:gd name="T223" fmla="*/ 743 h 232"/>
                              <a:gd name="T224" fmla="+- 0 9806 9437"/>
                              <a:gd name="T225" fmla="*/ T224 w 439"/>
                              <a:gd name="T226" fmla="+- 0 750 715"/>
                              <a:gd name="T227" fmla="*/ 750 h 232"/>
                              <a:gd name="T228" fmla="+- 0 9836 9437"/>
                              <a:gd name="T229" fmla="*/ T228 w 439"/>
                              <a:gd name="T230" fmla="+- 0 785 715"/>
                              <a:gd name="T231" fmla="*/ 785 h 232"/>
                              <a:gd name="T232" fmla="+- 0 9841 9437"/>
                              <a:gd name="T233" fmla="*/ T232 w 439"/>
                              <a:gd name="T234" fmla="+- 0 776 715"/>
                              <a:gd name="T235" fmla="*/ 776 h 232"/>
                              <a:gd name="T236" fmla="+- 0 9849 9437"/>
                              <a:gd name="T237" fmla="*/ T236 w 439"/>
                              <a:gd name="T238" fmla="+- 0 776 715"/>
                              <a:gd name="T239" fmla="*/ 776 h 232"/>
                              <a:gd name="T240" fmla="+- 0 9875 9437"/>
                              <a:gd name="T241" fmla="*/ T240 w 439"/>
                              <a:gd name="T242" fmla="+- 0 719 715"/>
                              <a:gd name="T243" fmla="*/ 719 h 232"/>
                              <a:gd name="T244" fmla="+- 0 9869 9437"/>
                              <a:gd name="T245" fmla="*/ T244 w 439"/>
                              <a:gd name="T246" fmla="+- 0 724 715"/>
                              <a:gd name="T247" fmla="*/ 724 h 232"/>
                              <a:gd name="T248" fmla="+- 0 9859 9437"/>
                              <a:gd name="T249" fmla="*/ T248 w 439"/>
                              <a:gd name="T250" fmla="+- 0 798 715"/>
                              <a:gd name="T251" fmla="*/ 798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39" h="232">
                                <a:moveTo>
                                  <a:pt x="27" y="184"/>
                                </a:moveTo>
                                <a:lnTo>
                                  <a:pt x="15" y="184"/>
                                </a:lnTo>
                                <a:lnTo>
                                  <a:pt x="15" y="171"/>
                                </a:lnTo>
                                <a:lnTo>
                                  <a:pt x="8" y="173"/>
                                </a:lnTo>
                                <a:lnTo>
                                  <a:pt x="8" y="184"/>
                                </a:lnTo>
                                <a:lnTo>
                                  <a:pt x="0" y="184"/>
                                </a:lnTo>
                                <a:lnTo>
                                  <a:pt x="0" y="191"/>
                                </a:lnTo>
                                <a:lnTo>
                                  <a:pt x="8" y="191"/>
                                </a:lnTo>
                                <a:lnTo>
                                  <a:pt x="8" y="232"/>
                                </a:lnTo>
                                <a:lnTo>
                                  <a:pt x="24" y="232"/>
                                </a:lnTo>
                                <a:lnTo>
                                  <a:pt x="27" y="230"/>
                                </a:lnTo>
                                <a:lnTo>
                                  <a:pt x="27" y="226"/>
                                </a:lnTo>
                                <a:lnTo>
                                  <a:pt x="27" y="224"/>
                                </a:lnTo>
                                <a:lnTo>
                                  <a:pt x="25" y="226"/>
                                </a:lnTo>
                                <a:lnTo>
                                  <a:pt x="18" y="226"/>
                                </a:lnTo>
                                <a:lnTo>
                                  <a:pt x="15" y="222"/>
                                </a:lnTo>
                                <a:lnTo>
                                  <a:pt x="15" y="191"/>
                                </a:lnTo>
                                <a:lnTo>
                                  <a:pt x="27" y="191"/>
                                </a:lnTo>
                                <a:lnTo>
                                  <a:pt x="27" y="184"/>
                                </a:lnTo>
                                <a:moveTo>
                                  <a:pt x="73" y="224"/>
                                </a:moveTo>
                                <a:lnTo>
                                  <a:pt x="59" y="224"/>
                                </a:lnTo>
                                <a:lnTo>
                                  <a:pt x="59" y="174"/>
                                </a:lnTo>
                                <a:lnTo>
                                  <a:pt x="59" y="164"/>
                                </a:lnTo>
                                <a:lnTo>
                                  <a:pt x="37" y="171"/>
                                </a:lnTo>
                                <a:lnTo>
                                  <a:pt x="37" y="178"/>
                                </a:lnTo>
                                <a:lnTo>
                                  <a:pt x="52" y="174"/>
                                </a:lnTo>
                                <a:lnTo>
                                  <a:pt x="52" y="224"/>
                                </a:lnTo>
                                <a:lnTo>
                                  <a:pt x="37" y="224"/>
                                </a:lnTo>
                                <a:lnTo>
                                  <a:pt x="37" y="231"/>
                                </a:lnTo>
                                <a:lnTo>
                                  <a:pt x="73" y="231"/>
                                </a:lnTo>
                                <a:lnTo>
                                  <a:pt x="73" y="224"/>
                                </a:lnTo>
                                <a:moveTo>
                                  <a:pt x="125" y="165"/>
                                </a:moveTo>
                                <a:lnTo>
                                  <a:pt x="117" y="165"/>
                                </a:lnTo>
                                <a:lnTo>
                                  <a:pt x="117" y="171"/>
                                </a:lnTo>
                                <a:lnTo>
                                  <a:pt x="117" y="226"/>
                                </a:lnTo>
                                <a:lnTo>
                                  <a:pt x="90" y="226"/>
                                </a:lnTo>
                                <a:lnTo>
                                  <a:pt x="90" y="171"/>
                                </a:lnTo>
                                <a:lnTo>
                                  <a:pt x="117" y="171"/>
                                </a:lnTo>
                                <a:lnTo>
                                  <a:pt x="117" y="165"/>
                                </a:lnTo>
                                <a:lnTo>
                                  <a:pt x="94" y="165"/>
                                </a:lnTo>
                                <a:lnTo>
                                  <a:pt x="83" y="182"/>
                                </a:lnTo>
                                <a:lnTo>
                                  <a:pt x="83" y="215"/>
                                </a:lnTo>
                                <a:lnTo>
                                  <a:pt x="93" y="232"/>
                                </a:lnTo>
                                <a:lnTo>
                                  <a:pt x="113" y="232"/>
                                </a:lnTo>
                                <a:lnTo>
                                  <a:pt x="117" y="226"/>
                                </a:lnTo>
                                <a:lnTo>
                                  <a:pt x="125" y="215"/>
                                </a:lnTo>
                                <a:lnTo>
                                  <a:pt x="125" y="171"/>
                                </a:lnTo>
                                <a:lnTo>
                                  <a:pt x="125" y="165"/>
                                </a:lnTo>
                                <a:moveTo>
                                  <a:pt x="177" y="4"/>
                                </a:moveTo>
                                <a:lnTo>
                                  <a:pt x="161" y="4"/>
                                </a:lnTo>
                                <a:lnTo>
                                  <a:pt x="161" y="83"/>
                                </a:lnTo>
                                <a:lnTo>
                                  <a:pt x="177" y="83"/>
                                </a:lnTo>
                                <a:lnTo>
                                  <a:pt x="177" y="78"/>
                                </a:lnTo>
                                <a:lnTo>
                                  <a:pt x="167" y="78"/>
                                </a:lnTo>
                                <a:lnTo>
                                  <a:pt x="167" y="9"/>
                                </a:lnTo>
                                <a:lnTo>
                                  <a:pt x="177" y="9"/>
                                </a:lnTo>
                                <a:lnTo>
                                  <a:pt x="177" y="4"/>
                                </a:lnTo>
                                <a:moveTo>
                                  <a:pt x="226" y="22"/>
                                </a:moveTo>
                                <a:lnTo>
                                  <a:pt x="219" y="22"/>
                                </a:lnTo>
                                <a:lnTo>
                                  <a:pt x="219" y="29"/>
                                </a:lnTo>
                                <a:lnTo>
                                  <a:pt x="219" y="35"/>
                                </a:lnTo>
                                <a:lnTo>
                                  <a:pt x="219" y="55"/>
                                </a:lnTo>
                                <a:lnTo>
                                  <a:pt x="211" y="64"/>
                                </a:lnTo>
                                <a:lnTo>
                                  <a:pt x="199" y="64"/>
                                </a:lnTo>
                                <a:lnTo>
                                  <a:pt x="191" y="54"/>
                                </a:lnTo>
                                <a:lnTo>
                                  <a:pt x="191" y="38"/>
                                </a:lnTo>
                                <a:lnTo>
                                  <a:pt x="199" y="28"/>
                                </a:lnTo>
                                <a:lnTo>
                                  <a:pt x="211" y="28"/>
                                </a:lnTo>
                                <a:lnTo>
                                  <a:pt x="219" y="35"/>
                                </a:lnTo>
                                <a:lnTo>
                                  <a:pt x="219" y="29"/>
                                </a:lnTo>
                                <a:lnTo>
                                  <a:pt x="218" y="28"/>
                                </a:lnTo>
                                <a:lnTo>
                                  <a:pt x="214" y="21"/>
                                </a:lnTo>
                                <a:lnTo>
                                  <a:pt x="195" y="21"/>
                                </a:lnTo>
                                <a:lnTo>
                                  <a:pt x="184" y="35"/>
                                </a:lnTo>
                                <a:lnTo>
                                  <a:pt x="184" y="57"/>
                                </a:lnTo>
                                <a:lnTo>
                                  <a:pt x="194" y="70"/>
                                </a:lnTo>
                                <a:lnTo>
                                  <a:pt x="213" y="70"/>
                                </a:lnTo>
                                <a:lnTo>
                                  <a:pt x="217" y="64"/>
                                </a:lnTo>
                                <a:lnTo>
                                  <a:pt x="219" y="61"/>
                                </a:lnTo>
                                <a:lnTo>
                                  <a:pt x="219" y="84"/>
                                </a:lnTo>
                                <a:lnTo>
                                  <a:pt x="195" y="84"/>
                                </a:lnTo>
                                <a:lnTo>
                                  <a:pt x="187" y="80"/>
                                </a:lnTo>
                                <a:lnTo>
                                  <a:pt x="187" y="87"/>
                                </a:lnTo>
                                <a:lnTo>
                                  <a:pt x="193" y="91"/>
                                </a:lnTo>
                                <a:lnTo>
                                  <a:pt x="226" y="91"/>
                                </a:lnTo>
                                <a:lnTo>
                                  <a:pt x="226" y="84"/>
                                </a:lnTo>
                                <a:lnTo>
                                  <a:pt x="226" y="61"/>
                                </a:lnTo>
                                <a:lnTo>
                                  <a:pt x="226" y="29"/>
                                </a:lnTo>
                                <a:lnTo>
                                  <a:pt x="226" y="22"/>
                                </a:lnTo>
                                <a:moveTo>
                                  <a:pt x="279" y="22"/>
                                </a:moveTo>
                                <a:lnTo>
                                  <a:pt x="271" y="22"/>
                                </a:lnTo>
                                <a:lnTo>
                                  <a:pt x="271" y="56"/>
                                </a:lnTo>
                                <a:lnTo>
                                  <a:pt x="264" y="64"/>
                                </a:lnTo>
                                <a:lnTo>
                                  <a:pt x="248" y="64"/>
                                </a:lnTo>
                                <a:lnTo>
                                  <a:pt x="248" y="22"/>
                                </a:lnTo>
                                <a:lnTo>
                                  <a:pt x="240" y="22"/>
                                </a:lnTo>
                                <a:lnTo>
                                  <a:pt x="240" y="70"/>
                                </a:lnTo>
                                <a:lnTo>
                                  <a:pt x="266" y="70"/>
                                </a:lnTo>
                                <a:lnTo>
                                  <a:pt x="270" y="64"/>
                                </a:lnTo>
                                <a:lnTo>
                                  <a:pt x="271" y="61"/>
                                </a:lnTo>
                                <a:lnTo>
                                  <a:pt x="271" y="69"/>
                                </a:lnTo>
                                <a:lnTo>
                                  <a:pt x="279" y="69"/>
                                </a:lnTo>
                                <a:lnTo>
                                  <a:pt x="279" y="61"/>
                                </a:lnTo>
                                <a:lnTo>
                                  <a:pt x="279" y="22"/>
                                </a:lnTo>
                                <a:moveTo>
                                  <a:pt x="326" y="21"/>
                                </a:moveTo>
                                <a:lnTo>
                                  <a:pt x="301" y="21"/>
                                </a:lnTo>
                                <a:lnTo>
                                  <a:pt x="295" y="26"/>
                                </a:lnTo>
                                <a:lnTo>
                                  <a:pt x="295" y="33"/>
                                </a:lnTo>
                                <a:lnTo>
                                  <a:pt x="301" y="28"/>
                                </a:lnTo>
                                <a:lnTo>
                                  <a:pt x="319" y="28"/>
                                </a:lnTo>
                                <a:lnTo>
                                  <a:pt x="319" y="39"/>
                                </a:lnTo>
                                <a:lnTo>
                                  <a:pt x="319" y="45"/>
                                </a:lnTo>
                                <a:lnTo>
                                  <a:pt x="319" y="56"/>
                                </a:lnTo>
                                <a:lnTo>
                                  <a:pt x="312" y="64"/>
                                </a:lnTo>
                                <a:lnTo>
                                  <a:pt x="302" y="64"/>
                                </a:lnTo>
                                <a:lnTo>
                                  <a:pt x="298" y="59"/>
                                </a:lnTo>
                                <a:lnTo>
                                  <a:pt x="298" y="51"/>
                                </a:lnTo>
                                <a:lnTo>
                                  <a:pt x="303" y="48"/>
                                </a:lnTo>
                                <a:lnTo>
                                  <a:pt x="319" y="45"/>
                                </a:lnTo>
                                <a:lnTo>
                                  <a:pt x="319" y="39"/>
                                </a:lnTo>
                                <a:lnTo>
                                  <a:pt x="290" y="43"/>
                                </a:lnTo>
                                <a:lnTo>
                                  <a:pt x="290" y="63"/>
                                </a:lnTo>
                                <a:lnTo>
                                  <a:pt x="298" y="70"/>
                                </a:lnTo>
                                <a:lnTo>
                                  <a:pt x="314" y="70"/>
                                </a:lnTo>
                                <a:lnTo>
                                  <a:pt x="318" y="64"/>
                                </a:lnTo>
                                <a:lnTo>
                                  <a:pt x="319" y="62"/>
                                </a:lnTo>
                                <a:lnTo>
                                  <a:pt x="319" y="69"/>
                                </a:lnTo>
                                <a:lnTo>
                                  <a:pt x="326" y="69"/>
                                </a:lnTo>
                                <a:lnTo>
                                  <a:pt x="326" y="62"/>
                                </a:lnTo>
                                <a:lnTo>
                                  <a:pt x="326" y="45"/>
                                </a:lnTo>
                                <a:lnTo>
                                  <a:pt x="326" y="28"/>
                                </a:lnTo>
                                <a:lnTo>
                                  <a:pt x="326" y="21"/>
                                </a:lnTo>
                                <a:moveTo>
                                  <a:pt x="364" y="22"/>
                                </a:moveTo>
                                <a:lnTo>
                                  <a:pt x="363" y="22"/>
                                </a:lnTo>
                                <a:lnTo>
                                  <a:pt x="356" y="22"/>
                                </a:lnTo>
                                <a:lnTo>
                                  <a:pt x="350" y="27"/>
                                </a:lnTo>
                                <a:lnTo>
                                  <a:pt x="348" y="32"/>
                                </a:lnTo>
                                <a:lnTo>
                                  <a:pt x="348" y="22"/>
                                </a:lnTo>
                                <a:lnTo>
                                  <a:pt x="340" y="22"/>
                                </a:lnTo>
                                <a:lnTo>
                                  <a:pt x="340" y="69"/>
                                </a:lnTo>
                                <a:lnTo>
                                  <a:pt x="348" y="69"/>
                                </a:lnTo>
                                <a:lnTo>
                                  <a:pt x="348" y="37"/>
                                </a:lnTo>
                                <a:lnTo>
                                  <a:pt x="352" y="32"/>
                                </a:lnTo>
                                <a:lnTo>
                                  <a:pt x="354" y="28"/>
                                </a:lnTo>
                                <a:lnTo>
                                  <a:pt x="363" y="28"/>
                                </a:lnTo>
                                <a:lnTo>
                                  <a:pt x="364" y="30"/>
                                </a:lnTo>
                                <a:lnTo>
                                  <a:pt x="364" y="28"/>
                                </a:lnTo>
                                <a:lnTo>
                                  <a:pt x="364" y="22"/>
                                </a:lnTo>
                                <a:moveTo>
                                  <a:pt x="412" y="0"/>
                                </a:moveTo>
                                <a:lnTo>
                                  <a:pt x="404" y="0"/>
                                </a:lnTo>
                                <a:lnTo>
                                  <a:pt x="404" y="29"/>
                                </a:lnTo>
                                <a:lnTo>
                                  <a:pt x="404" y="35"/>
                                </a:lnTo>
                                <a:lnTo>
                                  <a:pt x="404" y="55"/>
                                </a:lnTo>
                                <a:lnTo>
                                  <a:pt x="397" y="64"/>
                                </a:lnTo>
                                <a:lnTo>
                                  <a:pt x="384" y="64"/>
                                </a:lnTo>
                                <a:lnTo>
                                  <a:pt x="377" y="54"/>
                                </a:lnTo>
                                <a:lnTo>
                                  <a:pt x="377" y="38"/>
                                </a:lnTo>
                                <a:lnTo>
                                  <a:pt x="385" y="28"/>
                                </a:lnTo>
                                <a:lnTo>
                                  <a:pt x="397" y="28"/>
                                </a:lnTo>
                                <a:lnTo>
                                  <a:pt x="404" y="35"/>
                                </a:lnTo>
                                <a:lnTo>
                                  <a:pt x="404" y="29"/>
                                </a:lnTo>
                                <a:lnTo>
                                  <a:pt x="404" y="28"/>
                                </a:lnTo>
                                <a:lnTo>
                                  <a:pt x="400" y="21"/>
                                </a:lnTo>
                                <a:lnTo>
                                  <a:pt x="381" y="21"/>
                                </a:lnTo>
                                <a:lnTo>
                                  <a:pt x="369" y="35"/>
                                </a:lnTo>
                                <a:lnTo>
                                  <a:pt x="369" y="57"/>
                                </a:lnTo>
                                <a:lnTo>
                                  <a:pt x="380" y="70"/>
                                </a:lnTo>
                                <a:lnTo>
                                  <a:pt x="399" y="70"/>
                                </a:lnTo>
                                <a:lnTo>
                                  <a:pt x="403" y="64"/>
                                </a:lnTo>
                                <a:lnTo>
                                  <a:pt x="404" y="61"/>
                                </a:lnTo>
                                <a:lnTo>
                                  <a:pt x="404" y="69"/>
                                </a:lnTo>
                                <a:lnTo>
                                  <a:pt x="412" y="69"/>
                                </a:lnTo>
                                <a:lnTo>
                                  <a:pt x="412" y="61"/>
                                </a:lnTo>
                                <a:lnTo>
                                  <a:pt x="412" y="29"/>
                                </a:lnTo>
                                <a:lnTo>
                                  <a:pt x="412" y="0"/>
                                </a:lnTo>
                                <a:moveTo>
                                  <a:pt x="438" y="4"/>
                                </a:moveTo>
                                <a:lnTo>
                                  <a:pt x="422" y="4"/>
                                </a:lnTo>
                                <a:lnTo>
                                  <a:pt x="422" y="9"/>
                                </a:lnTo>
                                <a:lnTo>
                                  <a:pt x="432" y="9"/>
                                </a:lnTo>
                                <a:lnTo>
                                  <a:pt x="432" y="78"/>
                                </a:lnTo>
                                <a:lnTo>
                                  <a:pt x="422" y="78"/>
                                </a:lnTo>
                                <a:lnTo>
                                  <a:pt x="422" y="83"/>
                                </a:lnTo>
                                <a:lnTo>
                                  <a:pt x="438" y="83"/>
                                </a:lnTo>
                                <a:lnTo>
                                  <a:pt x="438" y="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AutoShape 203"/>
                        <wps:cNvSpPr>
                          <a:spLocks/>
                        </wps:cNvSpPr>
                        <wps:spPr bwMode="auto">
                          <a:xfrm>
                            <a:off x="8960" y="12360"/>
                            <a:ext cx="300" cy="200"/>
                          </a:xfrm>
                          <a:custGeom>
                            <a:avLst/>
                            <a:gdLst>
                              <a:gd name="T0" fmla="+- 0 9627 8960"/>
                              <a:gd name="T1" fmla="*/ T0 w 300"/>
                              <a:gd name="T2" fmla="+- 0 992 12360"/>
                              <a:gd name="T3" fmla="*/ 992 h 200"/>
                              <a:gd name="T4" fmla="+- 0 9742 8960"/>
                              <a:gd name="T5" fmla="*/ T4 w 300"/>
                              <a:gd name="T6" fmla="+- 0 953 12360"/>
                              <a:gd name="T7" fmla="*/ 953 h 200"/>
                              <a:gd name="T8" fmla="+- 0 9742 8960"/>
                              <a:gd name="T9" fmla="*/ T8 w 300"/>
                              <a:gd name="T10" fmla="+- 0 953 12360"/>
                              <a:gd name="T11" fmla="*/ 953 h 200"/>
                              <a:gd name="T12" fmla="+- 0 9627 8960"/>
                              <a:gd name="T13" fmla="*/ T12 w 300"/>
                              <a:gd name="T14" fmla="+- 0 915 12360"/>
                              <a:gd name="T15" fmla="*/ 915 h 200"/>
                            </a:gdLst>
                            <a:ahLst/>
                            <a:cxnLst>
                              <a:cxn ang="0">
                                <a:pos x="T1" y="T3"/>
                              </a:cxn>
                              <a:cxn ang="0">
                                <a:pos x="T5" y="T7"/>
                              </a:cxn>
                              <a:cxn ang="0">
                                <a:pos x="T9" y="T11"/>
                              </a:cxn>
                              <a:cxn ang="0">
                                <a:pos x="T13" y="T15"/>
                              </a:cxn>
                            </a:cxnLst>
                            <a:rect l="0" t="0" r="r" b="b"/>
                            <a:pathLst>
                              <a:path w="300" h="200">
                                <a:moveTo>
                                  <a:pt x="667" y="-11368"/>
                                </a:moveTo>
                                <a:lnTo>
                                  <a:pt x="782" y="-11407"/>
                                </a:lnTo>
                                <a:moveTo>
                                  <a:pt x="782" y="-11407"/>
                                </a:moveTo>
                                <a:lnTo>
                                  <a:pt x="667" y="-11445"/>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Line 202"/>
                        <wps:cNvCnPr>
                          <a:cxnSpLocks noChangeShapeType="1"/>
                        </wps:cNvCnPr>
                        <wps:spPr bwMode="auto">
                          <a:xfrm>
                            <a:off x="9519" y="606"/>
                            <a:ext cx="0" cy="263"/>
                          </a:xfrm>
                          <a:prstGeom prst="line">
                            <a:avLst/>
                          </a:prstGeom>
                          <a:noFill/>
                          <a:ln w="5382">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201"/>
                        <wps:cNvSpPr>
                          <a:spLocks/>
                        </wps:cNvSpPr>
                        <wps:spPr bwMode="auto">
                          <a:xfrm>
                            <a:off x="9267" y="656"/>
                            <a:ext cx="124" cy="68"/>
                          </a:xfrm>
                          <a:custGeom>
                            <a:avLst/>
                            <a:gdLst>
                              <a:gd name="T0" fmla="+- 0 9283 9267"/>
                              <a:gd name="T1" fmla="*/ T0 w 124"/>
                              <a:gd name="T2" fmla="+- 0 676 656"/>
                              <a:gd name="T3" fmla="*/ 676 h 68"/>
                              <a:gd name="T4" fmla="+- 0 9275 9267"/>
                              <a:gd name="T5" fmla="*/ T4 w 124"/>
                              <a:gd name="T6" fmla="+- 0 676 656"/>
                              <a:gd name="T7" fmla="*/ 676 h 68"/>
                              <a:gd name="T8" fmla="+- 0 9275 9267"/>
                              <a:gd name="T9" fmla="*/ T8 w 124"/>
                              <a:gd name="T10" fmla="+- 0 664 656"/>
                              <a:gd name="T11" fmla="*/ 664 h 68"/>
                              <a:gd name="T12" fmla="+- 0 9283 9267"/>
                              <a:gd name="T13" fmla="*/ T12 w 124"/>
                              <a:gd name="T14" fmla="+- 0 662 656"/>
                              <a:gd name="T15" fmla="*/ 662 h 68"/>
                              <a:gd name="T16" fmla="+- 0 9283 9267"/>
                              <a:gd name="T17" fmla="*/ T16 w 124"/>
                              <a:gd name="T18" fmla="+- 0 676 656"/>
                              <a:gd name="T19" fmla="*/ 676 h 68"/>
                              <a:gd name="T20" fmla="+- 0 9294 9267"/>
                              <a:gd name="T21" fmla="*/ T20 w 124"/>
                              <a:gd name="T22" fmla="+- 0 682 656"/>
                              <a:gd name="T23" fmla="*/ 682 h 68"/>
                              <a:gd name="T24" fmla="+- 0 9267 9267"/>
                              <a:gd name="T25" fmla="*/ T24 w 124"/>
                              <a:gd name="T26" fmla="+- 0 682 656"/>
                              <a:gd name="T27" fmla="*/ 682 h 68"/>
                              <a:gd name="T28" fmla="+- 0 9267 9267"/>
                              <a:gd name="T29" fmla="*/ T28 w 124"/>
                              <a:gd name="T30" fmla="+- 0 676 656"/>
                              <a:gd name="T31" fmla="*/ 676 h 68"/>
                              <a:gd name="T32" fmla="+- 0 9294 9267"/>
                              <a:gd name="T33" fmla="*/ T32 w 124"/>
                              <a:gd name="T34" fmla="+- 0 676 656"/>
                              <a:gd name="T35" fmla="*/ 676 h 68"/>
                              <a:gd name="T36" fmla="+- 0 9294 9267"/>
                              <a:gd name="T37" fmla="*/ T36 w 124"/>
                              <a:gd name="T38" fmla="+- 0 682 656"/>
                              <a:gd name="T39" fmla="*/ 682 h 68"/>
                              <a:gd name="T40" fmla="+- 0 9292 9267"/>
                              <a:gd name="T41" fmla="*/ T40 w 124"/>
                              <a:gd name="T42" fmla="+- 0 723 656"/>
                              <a:gd name="T43" fmla="*/ 723 h 68"/>
                              <a:gd name="T44" fmla="+- 0 9275 9267"/>
                              <a:gd name="T45" fmla="*/ T44 w 124"/>
                              <a:gd name="T46" fmla="+- 0 723 656"/>
                              <a:gd name="T47" fmla="*/ 723 h 68"/>
                              <a:gd name="T48" fmla="+- 0 9275 9267"/>
                              <a:gd name="T49" fmla="*/ T48 w 124"/>
                              <a:gd name="T50" fmla="+- 0 682 656"/>
                              <a:gd name="T51" fmla="*/ 682 h 68"/>
                              <a:gd name="T52" fmla="+- 0 9283 9267"/>
                              <a:gd name="T53" fmla="*/ T52 w 124"/>
                              <a:gd name="T54" fmla="+- 0 682 656"/>
                              <a:gd name="T55" fmla="*/ 682 h 68"/>
                              <a:gd name="T56" fmla="+- 0 9283 9267"/>
                              <a:gd name="T57" fmla="*/ T56 w 124"/>
                              <a:gd name="T58" fmla="+- 0 713 656"/>
                              <a:gd name="T59" fmla="*/ 713 h 68"/>
                              <a:gd name="T60" fmla="+- 0 9286 9267"/>
                              <a:gd name="T61" fmla="*/ T60 w 124"/>
                              <a:gd name="T62" fmla="+- 0 717 656"/>
                              <a:gd name="T63" fmla="*/ 717 h 68"/>
                              <a:gd name="T64" fmla="+- 0 9294 9267"/>
                              <a:gd name="T65" fmla="*/ T64 w 124"/>
                              <a:gd name="T66" fmla="+- 0 717 656"/>
                              <a:gd name="T67" fmla="*/ 717 h 68"/>
                              <a:gd name="T68" fmla="+- 0 9294 9267"/>
                              <a:gd name="T69" fmla="*/ T68 w 124"/>
                              <a:gd name="T70" fmla="+- 0 722 656"/>
                              <a:gd name="T71" fmla="*/ 722 h 68"/>
                              <a:gd name="T72" fmla="+- 0 9292 9267"/>
                              <a:gd name="T73" fmla="*/ T72 w 124"/>
                              <a:gd name="T74" fmla="+- 0 723 656"/>
                              <a:gd name="T75" fmla="*/ 723 h 68"/>
                              <a:gd name="T76" fmla="+- 0 9294 9267"/>
                              <a:gd name="T77" fmla="*/ T76 w 124"/>
                              <a:gd name="T78" fmla="+- 0 717 656"/>
                              <a:gd name="T79" fmla="*/ 717 h 68"/>
                              <a:gd name="T80" fmla="+- 0 9292 9267"/>
                              <a:gd name="T81" fmla="*/ T80 w 124"/>
                              <a:gd name="T82" fmla="+- 0 717 656"/>
                              <a:gd name="T83" fmla="*/ 717 h 68"/>
                              <a:gd name="T84" fmla="+- 0 9294 9267"/>
                              <a:gd name="T85" fmla="*/ T84 w 124"/>
                              <a:gd name="T86" fmla="+- 0 715 656"/>
                              <a:gd name="T87" fmla="*/ 715 h 68"/>
                              <a:gd name="T88" fmla="+- 0 9294 9267"/>
                              <a:gd name="T89" fmla="*/ T88 w 124"/>
                              <a:gd name="T90" fmla="+- 0 717 656"/>
                              <a:gd name="T91" fmla="*/ 717 h 68"/>
                              <a:gd name="T92" fmla="+- 0 9304 9267"/>
                              <a:gd name="T93" fmla="*/ T92 w 124"/>
                              <a:gd name="T94" fmla="+- 0 670 656"/>
                              <a:gd name="T95" fmla="*/ 670 h 68"/>
                              <a:gd name="T96" fmla="+- 0 9304 9267"/>
                              <a:gd name="T97" fmla="*/ T96 w 124"/>
                              <a:gd name="T98" fmla="+- 0 663 656"/>
                              <a:gd name="T99" fmla="*/ 663 h 68"/>
                              <a:gd name="T100" fmla="+- 0 9327 9267"/>
                              <a:gd name="T101" fmla="*/ T100 w 124"/>
                              <a:gd name="T102" fmla="+- 0 656 656"/>
                              <a:gd name="T103" fmla="*/ 656 h 68"/>
                              <a:gd name="T104" fmla="+- 0 9327 9267"/>
                              <a:gd name="T105" fmla="*/ T104 w 124"/>
                              <a:gd name="T106" fmla="+- 0 665 656"/>
                              <a:gd name="T107" fmla="*/ 665 h 68"/>
                              <a:gd name="T108" fmla="+- 0 9319 9267"/>
                              <a:gd name="T109" fmla="*/ T108 w 124"/>
                              <a:gd name="T110" fmla="+- 0 665 656"/>
                              <a:gd name="T111" fmla="*/ 665 h 68"/>
                              <a:gd name="T112" fmla="+- 0 9304 9267"/>
                              <a:gd name="T113" fmla="*/ T112 w 124"/>
                              <a:gd name="T114" fmla="+- 0 670 656"/>
                              <a:gd name="T115" fmla="*/ 670 h 68"/>
                              <a:gd name="T116" fmla="+- 0 9327 9267"/>
                              <a:gd name="T117" fmla="*/ T116 w 124"/>
                              <a:gd name="T118" fmla="+- 0 716 656"/>
                              <a:gd name="T119" fmla="*/ 716 h 68"/>
                              <a:gd name="T120" fmla="+- 0 9319 9267"/>
                              <a:gd name="T121" fmla="*/ T120 w 124"/>
                              <a:gd name="T122" fmla="+- 0 716 656"/>
                              <a:gd name="T123" fmla="*/ 716 h 68"/>
                              <a:gd name="T124" fmla="+- 0 9319 9267"/>
                              <a:gd name="T125" fmla="*/ T124 w 124"/>
                              <a:gd name="T126" fmla="+- 0 665 656"/>
                              <a:gd name="T127" fmla="*/ 665 h 68"/>
                              <a:gd name="T128" fmla="+- 0 9327 9267"/>
                              <a:gd name="T129" fmla="*/ T128 w 124"/>
                              <a:gd name="T130" fmla="+- 0 665 656"/>
                              <a:gd name="T131" fmla="*/ 665 h 68"/>
                              <a:gd name="T132" fmla="+- 0 9327 9267"/>
                              <a:gd name="T133" fmla="*/ T132 w 124"/>
                              <a:gd name="T134" fmla="+- 0 716 656"/>
                              <a:gd name="T135" fmla="*/ 716 h 68"/>
                              <a:gd name="T136" fmla="+- 0 9341 9267"/>
                              <a:gd name="T137" fmla="*/ T136 w 124"/>
                              <a:gd name="T138" fmla="+- 0 722 656"/>
                              <a:gd name="T139" fmla="*/ 722 h 68"/>
                              <a:gd name="T140" fmla="+- 0 9305 9267"/>
                              <a:gd name="T141" fmla="*/ T140 w 124"/>
                              <a:gd name="T142" fmla="+- 0 722 656"/>
                              <a:gd name="T143" fmla="*/ 722 h 68"/>
                              <a:gd name="T144" fmla="+- 0 9305 9267"/>
                              <a:gd name="T145" fmla="*/ T144 w 124"/>
                              <a:gd name="T146" fmla="+- 0 716 656"/>
                              <a:gd name="T147" fmla="*/ 716 h 68"/>
                              <a:gd name="T148" fmla="+- 0 9341 9267"/>
                              <a:gd name="T149" fmla="*/ T148 w 124"/>
                              <a:gd name="T150" fmla="+- 0 716 656"/>
                              <a:gd name="T151" fmla="*/ 716 h 68"/>
                              <a:gd name="T152" fmla="+- 0 9341 9267"/>
                              <a:gd name="T153" fmla="*/ T152 w 124"/>
                              <a:gd name="T154" fmla="+- 0 722 656"/>
                              <a:gd name="T155" fmla="*/ 722 h 68"/>
                              <a:gd name="T156" fmla="+- 0 9354 9267"/>
                              <a:gd name="T157" fmla="*/ T156 w 124"/>
                              <a:gd name="T158" fmla="+- 0 670 656"/>
                              <a:gd name="T159" fmla="*/ 670 h 68"/>
                              <a:gd name="T160" fmla="+- 0 9354 9267"/>
                              <a:gd name="T161" fmla="*/ T160 w 124"/>
                              <a:gd name="T162" fmla="+- 0 663 656"/>
                              <a:gd name="T163" fmla="*/ 663 h 68"/>
                              <a:gd name="T164" fmla="+- 0 9376 9267"/>
                              <a:gd name="T165" fmla="*/ T164 w 124"/>
                              <a:gd name="T166" fmla="+- 0 656 656"/>
                              <a:gd name="T167" fmla="*/ 656 h 68"/>
                              <a:gd name="T168" fmla="+- 0 9376 9267"/>
                              <a:gd name="T169" fmla="*/ T168 w 124"/>
                              <a:gd name="T170" fmla="+- 0 665 656"/>
                              <a:gd name="T171" fmla="*/ 665 h 68"/>
                              <a:gd name="T172" fmla="+- 0 9369 9267"/>
                              <a:gd name="T173" fmla="*/ T172 w 124"/>
                              <a:gd name="T174" fmla="+- 0 665 656"/>
                              <a:gd name="T175" fmla="*/ 665 h 68"/>
                              <a:gd name="T176" fmla="+- 0 9354 9267"/>
                              <a:gd name="T177" fmla="*/ T176 w 124"/>
                              <a:gd name="T178" fmla="+- 0 670 656"/>
                              <a:gd name="T179" fmla="*/ 670 h 68"/>
                              <a:gd name="T180" fmla="+- 0 9376 9267"/>
                              <a:gd name="T181" fmla="*/ T180 w 124"/>
                              <a:gd name="T182" fmla="+- 0 716 656"/>
                              <a:gd name="T183" fmla="*/ 716 h 68"/>
                              <a:gd name="T184" fmla="+- 0 9369 9267"/>
                              <a:gd name="T185" fmla="*/ T184 w 124"/>
                              <a:gd name="T186" fmla="+- 0 716 656"/>
                              <a:gd name="T187" fmla="*/ 716 h 68"/>
                              <a:gd name="T188" fmla="+- 0 9369 9267"/>
                              <a:gd name="T189" fmla="*/ T188 w 124"/>
                              <a:gd name="T190" fmla="+- 0 665 656"/>
                              <a:gd name="T191" fmla="*/ 665 h 68"/>
                              <a:gd name="T192" fmla="+- 0 9376 9267"/>
                              <a:gd name="T193" fmla="*/ T192 w 124"/>
                              <a:gd name="T194" fmla="+- 0 665 656"/>
                              <a:gd name="T195" fmla="*/ 665 h 68"/>
                              <a:gd name="T196" fmla="+- 0 9376 9267"/>
                              <a:gd name="T197" fmla="*/ T196 w 124"/>
                              <a:gd name="T198" fmla="+- 0 716 656"/>
                              <a:gd name="T199" fmla="*/ 716 h 68"/>
                              <a:gd name="T200" fmla="+- 0 9391 9267"/>
                              <a:gd name="T201" fmla="*/ T200 w 124"/>
                              <a:gd name="T202" fmla="+- 0 722 656"/>
                              <a:gd name="T203" fmla="*/ 722 h 68"/>
                              <a:gd name="T204" fmla="+- 0 9354 9267"/>
                              <a:gd name="T205" fmla="*/ T204 w 124"/>
                              <a:gd name="T206" fmla="+- 0 722 656"/>
                              <a:gd name="T207" fmla="*/ 722 h 68"/>
                              <a:gd name="T208" fmla="+- 0 9354 9267"/>
                              <a:gd name="T209" fmla="*/ T208 w 124"/>
                              <a:gd name="T210" fmla="+- 0 716 656"/>
                              <a:gd name="T211" fmla="*/ 716 h 68"/>
                              <a:gd name="T212" fmla="+- 0 9391 9267"/>
                              <a:gd name="T213" fmla="*/ T212 w 124"/>
                              <a:gd name="T214" fmla="+- 0 716 656"/>
                              <a:gd name="T215" fmla="*/ 716 h 68"/>
                              <a:gd name="T216" fmla="+- 0 9391 9267"/>
                              <a:gd name="T217" fmla="*/ T216 w 124"/>
                              <a:gd name="T218" fmla="+- 0 722 656"/>
                              <a:gd name="T219" fmla="*/ 72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24" h="68">
                                <a:moveTo>
                                  <a:pt x="16" y="20"/>
                                </a:moveTo>
                                <a:lnTo>
                                  <a:pt x="8" y="20"/>
                                </a:lnTo>
                                <a:lnTo>
                                  <a:pt x="8" y="8"/>
                                </a:lnTo>
                                <a:lnTo>
                                  <a:pt x="16" y="6"/>
                                </a:lnTo>
                                <a:lnTo>
                                  <a:pt x="16" y="20"/>
                                </a:lnTo>
                                <a:close/>
                                <a:moveTo>
                                  <a:pt x="27" y="26"/>
                                </a:moveTo>
                                <a:lnTo>
                                  <a:pt x="0" y="26"/>
                                </a:lnTo>
                                <a:lnTo>
                                  <a:pt x="0" y="20"/>
                                </a:lnTo>
                                <a:lnTo>
                                  <a:pt x="27" y="20"/>
                                </a:lnTo>
                                <a:lnTo>
                                  <a:pt x="27" y="26"/>
                                </a:lnTo>
                                <a:close/>
                                <a:moveTo>
                                  <a:pt x="25" y="67"/>
                                </a:moveTo>
                                <a:lnTo>
                                  <a:pt x="8" y="67"/>
                                </a:lnTo>
                                <a:lnTo>
                                  <a:pt x="8" y="26"/>
                                </a:lnTo>
                                <a:lnTo>
                                  <a:pt x="16" y="26"/>
                                </a:lnTo>
                                <a:lnTo>
                                  <a:pt x="16" y="57"/>
                                </a:lnTo>
                                <a:lnTo>
                                  <a:pt x="19" y="61"/>
                                </a:lnTo>
                                <a:lnTo>
                                  <a:pt x="27" y="61"/>
                                </a:lnTo>
                                <a:lnTo>
                                  <a:pt x="27" y="66"/>
                                </a:lnTo>
                                <a:lnTo>
                                  <a:pt x="25" y="67"/>
                                </a:lnTo>
                                <a:close/>
                                <a:moveTo>
                                  <a:pt x="27" y="61"/>
                                </a:moveTo>
                                <a:lnTo>
                                  <a:pt x="25" y="61"/>
                                </a:lnTo>
                                <a:lnTo>
                                  <a:pt x="27" y="59"/>
                                </a:lnTo>
                                <a:lnTo>
                                  <a:pt x="27" y="61"/>
                                </a:lnTo>
                                <a:close/>
                                <a:moveTo>
                                  <a:pt x="37" y="14"/>
                                </a:moveTo>
                                <a:lnTo>
                                  <a:pt x="37" y="7"/>
                                </a:lnTo>
                                <a:lnTo>
                                  <a:pt x="60" y="0"/>
                                </a:lnTo>
                                <a:lnTo>
                                  <a:pt x="60" y="9"/>
                                </a:lnTo>
                                <a:lnTo>
                                  <a:pt x="52" y="9"/>
                                </a:lnTo>
                                <a:lnTo>
                                  <a:pt x="37" y="14"/>
                                </a:lnTo>
                                <a:close/>
                                <a:moveTo>
                                  <a:pt x="60" y="60"/>
                                </a:moveTo>
                                <a:lnTo>
                                  <a:pt x="52" y="60"/>
                                </a:lnTo>
                                <a:lnTo>
                                  <a:pt x="52" y="9"/>
                                </a:lnTo>
                                <a:lnTo>
                                  <a:pt x="60" y="9"/>
                                </a:lnTo>
                                <a:lnTo>
                                  <a:pt x="60" y="60"/>
                                </a:lnTo>
                                <a:close/>
                                <a:moveTo>
                                  <a:pt x="74" y="66"/>
                                </a:moveTo>
                                <a:lnTo>
                                  <a:pt x="38" y="66"/>
                                </a:lnTo>
                                <a:lnTo>
                                  <a:pt x="38" y="60"/>
                                </a:lnTo>
                                <a:lnTo>
                                  <a:pt x="74" y="60"/>
                                </a:lnTo>
                                <a:lnTo>
                                  <a:pt x="74" y="66"/>
                                </a:lnTo>
                                <a:close/>
                                <a:moveTo>
                                  <a:pt x="87" y="14"/>
                                </a:moveTo>
                                <a:lnTo>
                                  <a:pt x="87" y="7"/>
                                </a:lnTo>
                                <a:lnTo>
                                  <a:pt x="109" y="0"/>
                                </a:lnTo>
                                <a:lnTo>
                                  <a:pt x="109" y="9"/>
                                </a:lnTo>
                                <a:lnTo>
                                  <a:pt x="102" y="9"/>
                                </a:lnTo>
                                <a:lnTo>
                                  <a:pt x="87" y="14"/>
                                </a:lnTo>
                                <a:close/>
                                <a:moveTo>
                                  <a:pt x="109" y="60"/>
                                </a:moveTo>
                                <a:lnTo>
                                  <a:pt x="102" y="60"/>
                                </a:lnTo>
                                <a:lnTo>
                                  <a:pt x="102" y="9"/>
                                </a:lnTo>
                                <a:lnTo>
                                  <a:pt x="109" y="9"/>
                                </a:lnTo>
                                <a:lnTo>
                                  <a:pt x="109" y="60"/>
                                </a:lnTo>
                                <a:close/>
                                <a:moveTo>
                                  <a:pt x="124" y="66"/>
                                </a:moveTo>
                                <a:lnTo>
                                  <a:pt x="87" y="66"/>
                                </a:lnTo>
                                <a:lnTo>
                                  <a:pt x="87" y="60"/>
                                </a:lnTo>
                                <a:lnTo>
                                  <a:pt x="124" y="60"/>
                                </a:lnTo>
                                <a:lnTo>
                                  <a:pt x="124"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AutoShape 200"/>
                        <wps:cNvSpPr>
                          <a:spLocks/>
                        </wps:cNvSpPr>
                        <wps:spPr bwMode="auto">
                          <a:xfrm>
                            <a:off x="7880" y="12680"/>
                            <a:ext cx="300" cy="280"/>
                          </a:xfrm>
                          <a:custGeom>
                            <a:avLst/>
                            <a:gdLst>
                              <a:gd name="T0" fmla="+- 0 9273 7880"/>
                              <a:gd name="T1" fmla="*/ T0 w 300"/>
                              <a:gd name="T2" fmla="+- 0 761 12680"/>
                              <a:gd name="T3" fmla="*/ 761 h 280"/>
                              <a:gd name="T4" fmla="+- 0 9212 7880"/>
                              <a:gd name="T5" fmla="*/ T4 w 300"/>
                              <a:gd name="T6" fmla="+- 0 869 12680"/>
                              <a:gd name="T7" fmla="*/ 869 h 280"/>
                              <a:gd name="T8" fmla="+- 0 9212 7880"/>
                              <a:gd name="T9" fmla="*/ T8 w 300"/>
                              <a:gd name="T10" fmla="+- 0 869 12680"/>
                              <a:gd name="T11" fmla="*/ 869 h 280"/>
                              <a:gd name="T12" fmla="+- 0 9327 7880"/>
                              <a:gd name="T13" fmla="*/ T12 w 300"/>
                              <a:gd name="T14" fmla="+- 0 822 12680"/>
                              <a:gd name="T15" fmla="*/ 822 h 280"/>
                            </a:gdLst>
                            <a:ahLst/>
                            <a:cxnLst>
                              <a:cxn ang="0">
                                <a:pos x="T1" y="T3"/>
                              </a:cxn>
                              <a:cxn ang="0">
                                <a:pos x="T5" y="T7"/>
                              </a:cxn>
                              <a:cxn ang="0">
                                <a:pos x="T9" y="T11"/>
                              </a:cxn>
                              <a:cxn ang="0">
                                <a:pos x="T13" y="T15"/>
                              </a:cxn>
                            </a:cxnLst>
                            <a:rect l="0" t="0" r="r" b="b"/>
                            <a:pathLst>
                              <a:path w="300" h="280">
                                <a:moveTo>
                                  <a:pt x="1393" y="-11919"/>
                                </a:moveTo>
                                <a:lnTo>
                                  <a:pt x="1332" y="-11811"/>
                                </a:lnTo>
                                <a:moveTo>
                                  <a:pt x="1332" y="-11811"/>
                                </a:moveTo>
                                <a:lnTo>
                                  <a:pt x="1447" y="-11858"/>
                                </a:lnTo>
                              </a:path>
                            </a:pathLst>
                          </a:custGeom>
                          <a:noFill/>
                          <a:ln w="5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7" name="Picture 19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0461" y="648"/>
                            <a:ext cx="293" cy="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8" name="Picture 19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0469" y="1003"/>
                            <a:ext cx="313" cy="2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9" name="Picture 19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0823" y="795"/>
                            <a:ext cx="193" cy="163"/>
                          </a:xfrm>
                          <a:prstGeom prst="rect">
                            <a:avLst/>
                          </a:prstGeom>
                          <a:noFill/>
                          <a:extLst>
                            <a:ext uri="{909E8E84-426E-40DD-AFC4-6F175D3DCCD1}">
                              <a14:hiddenFill xmlns:a14="http://schemas.microsoft.com/office/drawing/2010/main">
                                <a:solidFill>
                                  <a:srgbClr val="FFFFFF"/>
                                </a:solidFill>
                              </a14:hiddenFill>
                            </a:ext>
                          </a:extLst>
                        </pic:spPr>
                      </pic:pic>
                      <wps:wsp>
                        <wps:cNvPr id="300" name="Text Box 196"/>
                        <wps:cNvSpPr txBox="1">
                          <a:spLocks noChangeArrowheads="1"/>
                        </wps:cNvSpPr>
                        <wps:spPr bwMode="auto">
                          <a:xfrm>
                            <a:off x="7427" y="1096"/>
                            <a:ext cx="48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0BFBF" w14:textId="77777777" w:rsidR="0092080E" w:rsidRDefault="0092080E">
                              <w:pPr>
                                <w:tabs>
                                  <w:tab w:val="left" w:pos="483"/>
                                </w:tabs>
                                <w:spacing w:line="199" w:lineRule="exact"/>
                                <w:rPr>
                                  <w:sz w:val="20"/>
                                </w:rPr>
                              </w:pPr>
                              <w:r>
                                <w:rPr>
                                  <w:w w:val="99"/>
                                  <w:sz w:val="20"/>
                                  <w:u w:val="single"/>
                                </w:rPr>
                                <w:t xml:space="preserve"> </w:t>
                              </w:r>
                              <w:r>
                                <w:rPr>
                                  <w:sz w:val="20"/>
                                  <w:u w:val="single"/>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28E7A0" id="Group 195" o:spid="_x0000_s1026" style="position:absolute;left:0;text-align:left;margin-left:316.15pt;margin-top:4.25pt;width:246.6pt;height:73.55pt;z-index:1072;mso-position-horizontal-relative:page" coordorigin="6323,85" coordsize="4932,1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9" o:spid="_x0000_s1027" type="#_x0000_t75" style="position:absolute;left:6328;top:89;width:4907;height:1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9zAbCAAAA3AAAAA8AAABkcnMvZG93bnJldi54bWxET0trAjEQvhf8D2EEb3W2HqyuRilK0UMp&#10;+Dj0ON2Mu4ubyZKkuvrrm0LB23x8z5kvO9uoC/tQO9HwMsxAsRTO1FJqOB7enyegQiQx1DhhDTcO&#10;sFz0nuaUG3eVHV/2sVQpREJOGqoY2xwxFBVbCkPXsiTu5LylmKAv0Xi6pnDb4CjLxmipltRQUcur&#10;iovz/sdqwLPbxPLLHfG+3gXzgX49+fzWetDv3magInfxIf53b02aP32Fv2fSBbj4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fcwGwgAAANwAAAAPAAAAAAAAAAAAAAAAAJ8C&#10;AABkcnMvZG93bnJldi54bWxQSwUGAAAAAAQABAD3AAAAjgMAAAAA&#10;">
                  <v:imagedata r:id="rId35" o:title=""/>
                </v:shape>
                <v:shape id="AutoShape 298" o:spid="_x0000_s1028" style="position:absolute;left:8620;top:144;width:336;height:70;visibility:visible;mso-wrap-style:square;v-text-anchor:top" coordsize="3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re8UA&#10;AADcAAAADwAAAGRycy9kb3ducmV2LnhtbESPQW/CMAyF75P2HyIjcRspO6CtENA0bYgdQFBAXK3G&#10;NN0ap2oCdP9+PkziZus9v/d5tuh9o67UxTqwgfEoA0VcBltzZeCw/3x6ARUTssUmMBn4pQiL+ePD&#10;DHMbbryja5EqJSEcczTgUmpzrWPpyGMchZZYtHPoPCZZu0rbDm8S7hv9nGUT7bFmaXDY0ruj8qe4&#10;eAPHZuvs9qsuDifefGy+3Wq9XgZjhoP+bQoqUZ/u5v/rlRX8V6GVZ2QC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St7xQAAANwAAAAPAAAAAAAAAAAAAAAAAJgCAABkcnMv&#10;ZG93bnJldi54bWxQSwUGAAAAAAQABAD1AAAAigMAAAAA&#10;" path="m8,69l,69,,4r10,l14,13r-7,l8,17r,52xm40,57r-7,l35,52,57,4r9,l66,13r-7,l58,17r-1,2l40,57xm35,69r-4,l8,17,7,13r7,l30,49r2,5l33,57r7,l35,69xm66,69r-7,l59,20r,-7l66,13r,56xm83,33r,-7l90,21r25,l115,28r-25,l83,33xm103,70r-16,l79,63r,-19l108,39r,-11l115,28r,17l108,45,91,48r-5,3l86,59r5,5l106,64r-3,6xm106,64r-5,l108,56r,-11l115,45r,17l108,62r-2,2xm115,69r-7,l108,62r7,l115,69xm155,70r-17,l126,57r,-22l139,21r17,l161,24r,4l143,28,133,38r,16l142,64r19,l161,67r-6,3xm161,31r-6,-3l161,28r,3xm161,64r-6,l161,60r,4xm179,69r-7,l172,r7,l179,30r5,l179,36r,33xm184,30r-5,l185,21r25,l210,28r-24,l184,30xm210,69r-7,l203,28r7,l210,69xm230,11r-4,l223,8r,-4l226,1r4,l233,4r,4l230,11xm231,69r-7,l224,23r7,l231,69xm259,30r-5,l259,21r18,l282,28r-21,l259,30xm254,69r-8,l246,23r8,l254,30r5,l254,36r,33xm285,69r-8,l277,28r5,l285,31r,38xm326,70r-19,l295,57r,-22l308,21r18,l331,28r-20,l304,35r-1,6l336,41r,6l303,47r,8l311,64r21,l332,65r-6,5xm336,41r-8,l328,35r-6,-7l331,28r5,5l336,41xm332,64r-6,l332,58r,6xe" fillcolor="black" stroked="f">
                  <v:path arrowok="t" o:connecttype="custom" o:connectlocs="0,148;7,157;40,201;57,148;59,157;40,201;8,161;30,193;40,201;59,213;66,157;83,170;115,172;103,214;79,188;115,172;91,192;91,208;106,208;108,189;108,206;108,213;115,213;126,201;156,165;143,172;142,208;155,214;161,172;155,208;179,213;179,144;179,180;179,174;210,172;210,213;210,172;226,155;226,145;233,152;224,213;231,213;259,165;261,172;246,213;254,174;254,213;277,172;285,213;295,201;326,165;304,179;336,191;311,208;326,214;328,179;336,177;326,208" o:connectangles="0,0,0,0,0,0,0,0,0,0,0,0,0,0,0,0,0,0,0,0,0,0,0,0,0,0,0,0,0,0,0,0,0,0,0,0,0,0,0,0,0,0,0,0,0,0,0,0,0,0,0,0,0,0,0,0,0,0"/>
                </v:shape>
                <v:rect id="Rectangle 297" o:spid="_x0000_s1029" style="position:absolute;left:6335;top:244;width:4915;height:1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cKsIA&#10;AADcAAAADwAAAGRycy9kb3ducmV2LnhtbERPTYvCMBC9L/gfwgh7WxN33WKrUWRBEHQPq4LXoRnb&#10;YjOpTdT6740g7G0e73Om887W4kqtrxxrGA4UCOLcmYoLDfvd8mMMwgdkg7Vj0nAnD/NZ722KmXE3&#10;/qPrNhQihrDPUEMZQpNJ6fOSLPqBa4gjd3StxRBhW0jT4i2G21p+KpVIixXHhhIb+ikpP20vVgMm&#10;I3P+PX5tdutLgmnRqeX3QWn93u8WExCBuvAvfrlXJs5PU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JwqwgAAANwAAAAPAAAAAAAAAAAAAAAAAJgCAABkcnMvZG93&#10;bnJldi54bWxQSwUGAAAAAAQABAD1AAAAhwMAAAAA&#10;" stroked="f"/>
                <v:shape id="Picture 296" o:spid="_x0000_s1030" type="#_x0000_t75" style="position:absolute;left:6449;top:336;width:139;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qOVPBAAAA3AAAAA8AAABkcnMvZG93bnJldi54bWxEj02LwjAQhu8L/ocwwl4WTd3DKtUoUii7&#10;Vz/PYzOmxWZSmlirv94sCB6Hd95n5lmseluLjlpfOVYwGScgiAunKzYK9rt8NAPhA7LG2jEpuJOH&#10;1XLwscBUuxtvqNsGIyKEfYoKyhCaVEpflGTRj11DHLOzay2GOLZG6hZvEW5r+Z0kP9JixfFCiQ1l&#10;JRWX7dUq+OpORj8qk+Xxq8Mxy0+/uJsq9Tns13MQgfrwXn61/7SCSIR/mSgCcvk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vqOVPBAAAA3AAAAA8AAAAAAAAAAAAAAAAAnwIA&#10;AGRycy9kb3ducmV2LnhtbFBLBQYAAAAABAAEAPcAAACNAwAAAAA=&#10;">
                  <v:imagedata r:id="rId36" o:title=""/>
                </v:shape>
                <v:shape id="Picture 295" o:spid="_x0000_s1031" type="#_x0000_t75" style="position:absolute;left:6639;top:1065;width:308;height: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K8MrFAAAA3AAAAA8AAABkcnMvZG93bnJldi54bWxEj0+LwjAUxO8L+x3CW/CmqQoqXaOsFcGL&#10;B/8c3NujebbF5KXbRK1+eiMIexxm5jfMdN5aI67U+Mqxgn4vAUGcO11xoeCwX3UnIHxA1mgck4I7&#10;eZjPPj+mmGp34y1dd6EQEcI+RQVlCHUqpc9Lsuh7riaO3sk1FkOUTSF1g7cIt0YOkmQkLVYcF0qs&#10;KSspP+8uVkH2N16GyWJYm99LVviFWW/s46hU56v9+QYRqA3/4Xd7rRUMkj68zs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SvDKxQAAANwAAAAPAAAAAAAAAAAAAAAA&#10;AJ8CAABkcnMvZG93bnJldi54bWxQSwUGAAAAAAQABAD3AAAAkQMAAAAA&#10;">
                  <v:imagedata r:id="rId37" o:title=""/>
                </v:shape>
                <v:shape id="Picture 294" o:spid="_x0000_s1032" type="#_x0000_t75" style="position:absolute;left:7350;top:344;width:1854;height:1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WQTbGAAAA3AAAAA8AAABkcnMvZG93bnJldi54bWxEj09rwkAUxO8Fv8PyBG91Yw5ao6vUglAw&#10;F/+AeHtkn0lo9m26uzVpP70rFDwOM78ZZrnuTSNu5HxtWcFknIAgLqyuuVRwOm5f30D4gKyxsUwK&#10;fsnDejV4WWKmbcd7uh1CKWIJ+wwVVCG0mZS+qMigH9uWOHpX6wyGKF0ptcMulptGpkkylQZrjgsV&#10;tvRRUfF1+DEK0ms+v5y+/7aXcyfzfDffnTczp9Ro2L8vQATqwzP8T3/qyCUpPM7EIy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ZBNsYAAADcAAAADwAAAAAAAAAAAAAA&#10;AACfAgAAZHJzL2Rvd25yZXYueG1sUEsFBgAAAAAEAAQA9wAAAJIDAAAAAA==&#10;">
                  <v:imagedata r:id="rId38" o:title=""/>
                </v:shape>
                <v:shape id="AutoShape 293" o:spid="_x0000_s1033" style="position:absolute;left:8240;top:401;width:89;height:68;visibility:visible;mso-wrap-style:square;v-text-anchor:top" coordsize="8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cYA&#10;AADcAAAADwAAAGRycy9kb3ducmV2LnhtbESPQWvCQBSE74L/YXmFXqTZNIKU1FWCUGIPgsYW8fbI&#10;viah2bcxu5r033cLBY/DzHzDLNejacWNetdYVvAcxSCIS6sbrhR8HN+eXkA4j6yxtUwKfsjBejWd&#10;LDHVduAD3QpfiQBhl6KC2vsuldKVNRl0ke2Ig/dle4M+yL6SuschwE0rkzheSIMNh4UaO9rUVH4X&#10;V6PA2cWFZvy+T/J8f6brbPeZnbxSjw9j9grC0+jv4f/2VitI4j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cYAAADcAAAADwAAAAAAAAAAAAAAAACYAgAAZHJz&#10;L2Rvd25yZXYueG1sUEsFBgAAAAAEAAQA9QAAAIsDAAAAAA==&#10;" path="m36,61r-11,l32,55r,-7l29,44,25,41,20,38,13,35,7,31,3,27,,21,,13,4,7,11,3,19,,32,r5,3l37,7,20,7,15,8r-4,3l8,14r,6l10,23r4,3l19,29r7,3l32,36r5,5l40,46r,9l36,61xm37,11l31,7r6,l37,11xm21,67r-6,l11,67,6,66,2,65,,64,,55r2,1l6,58r5,2l16,61r20,l29,66r-8,1xm52,14r,-7l74,r,10l66,10,52,14xm74,60r-8,l66,10r8,l74,60xm88,66r-36,l52,60r36,l88,66xe" fillcolor="black" stroked="f">
                  <v:path arrowok="t" o:connecttype="custom" o:connectlocs="25,462;32,449;25,442;13,436;3,428;0,414;11,404;32,401;37,408;15,409;8,415;10,424;19,430;32,437;40,447;36,462;31,408;37,412;15,468;6,467;0,465;2,457;11,461;36,462;29,467;52,415;74,401;66,411;74,461;66,411;74,461;52,467;88,461" o:connectangles="0,0,0,0,0,0,0,0,0,0,0,0,0,0,0,0,0,0,0,0,0,0,0,0,0,0,0,0,0,0,0,0,0"/>
                </v:shape>
                <v:rect id="Rectangle 292" o:spid="_x0000_s1034" style="position:absolute;left:7358;top:498;width:1861;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HT8MA&#10;AADcAAAADwAAAGRycy9kb3ducmV2LnhtbESPT4vCMBTE78J+h/AW9qaJ/4pWo4ggLKweVhe8Pppn&#10;W2xeahO1++2NIHgcZuY3zHzZ2krcqPGlYw39ngJBnDlTcq7h77DpTkD4gGywckwa/snDcvHRmWNq&#10;3J1/6bYPuYgQ9ilqKEKoUyl9VpBF33M1cfROrrEYomxyaRq8R7it5ECpRFosOS4UWNO6oOy8v1oN&#10;mIzMZXcabg8/1wSneas246PS+uuzXc1ABGrDO/xqfxsNAzW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HT8MAAADcAAAADwAAAAAAAAAAAAAAAACYAgAAZHJzL2Rv&#10;d25yZXYueG1sUEsFBgAAAAAEAAQA9QAAAIgDAAAAAA==&#10;" stroked="f"/>
                <v:shape id="Picture 291" o:spid="_x0000_s1035" type="#_x0000_t75" style="position:absolute;left:7502;top:544;width:139;height:1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E1HrFAAAA3AAAAA8AAABkcnMvZG93bnJldi54bWxEj0FrAjEUhO+F/ofwCt5qtikWWY1SSlu8&#10;KHVV8PjYPHcXNy9LkrrrvzeFgsdhZr5h5svBtuJCPjSONbyMMxDEpTMNVxr2u6/nKYgQkQ22jknD&#10;lQIsF48Pc8yN63lLlyJWIkE45KihjrHLpQxlTRbD2HXEyTs5bzEm6StpPPYJblupsuxNWmw4LdTY&#10;0UdN5bn4tRom6vNY+LJ/tT+qPWz262/Z7JTWo6fhfQYi0hDv4f/2ymhQ2QT+zqQjIB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xNR6xQAAANwAAAAPAAAAAAAAAAAAAAAA&#10;AJ8CAABkcnMvZG93bnJldi54bWxQSwUGAAAAAAQABAD3AAAAkQMAAAAA&#10;">
                  <v:imagedata r:id="rId39" o:title=""/>
                </v:shape>
                <v:shape id="Picture 290" o:spid="_x0000_s1036" type="#_x0000_t75" style="position:absolute;left:7923;top:741;width:308;height: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GzeTCAAAA3AAAAA8AAABkcnMvZG93bnJldi54bWxEj0+LwjAUxO/CfofwFrzImupBpBrLsrDg&#10;xYN/z8/mbVO2eSlJWuu3N4LgcZiZ3zDrYrCN6MmH2rGC2TQDQVw6XXOl4HT8/VqCCBFZY+OYFNwp&#10;QLH5GK0x1+7Ge+oPsRIJwiFHBSbGNpcylIYshqlriZP357zFmKSvpPZ4S3DbyHmWLaTFmtOCwZZ+&#10;DJX/h84qsFt38dc4uVR7XJodt+fed2elxp/D9wpEpCG+w6/2ViuYZwt4nklH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Bs3kwgAAANwAAAAPAAAAAAAAAAAAAAAAAJ8C&#10;AABkcnMvZG93bnJldi54bWxQSwUGAAAAAAQABAD3AAAAjgMAAAAA&#10;">
                  <v:imagedata r:id="rId40" o:title=""/>
                </v:shape>
                <v:shape id="Picture 289" o:spid="_x0000_s1037" type="#_x0000_t75" style="position:absolute;left:8389;top:784;width:723;height: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sMLTCAAAA3AAAAA8AAABkcnMvZG93bnJldi54bWxEj0GLwjAUhO/C/ofwhL3ZVBFdukZRQVm8&#10;WcXzo3m20eal20Tt/vuNIHgcZuYbZrbobC3u1HrjWMEwSUEQF04bLhUcD5vBFwgfkDXWjknBH3lY&#10;zD96M8y0e/Ce7nkoRYSwz1BBFUKTSemLiiz6xDXE0Tu71mKIsi2lbvER4baWozSdSIuG40KFDa0r&#10;Kq75zSrYrsbHTWPMdmouxS2Up91plf8q9dnvlt8gAnXhHX61f7SCUTqF55l4BOT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rDC0wgAAANwAAAAPAAAAAAAAAAAAAAAAAJ8C&#10;AABkcnMvZG93bnJldi54bWxQSwUGAAAAAAQABAD3AAAAjgMAAAAA&#10;">
                  <v:imagedata r:id="rId41" o:title=""/>
                </v:shape>
                <v:shape id="AutoShape 288" o:spid="_x0000_s1038" style="position:absolute;left:8717;top:841;width:87;height:67;visibility:visible;mso-wrap-style:square;v-text-anchor:top" coordsize="8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LnL4A&#10;AADcAAAADwAAAGRycy9kb3ducmV2LnhtbERPy6rCMBDdC/5DGMGNaKqISDWKKIIICuq9+6EZm2Iz&#10;KU209e/NQnB5OO/lurWleFHtC8cKxqMEBHHmdMG5gr/bfjgH4QOyxtIxKXiTh/Wq21liql3DF3pd&#10;Qy5iCPsUFZgQqlRKnxmy6EeuIo7c3dUWQ4R1LnWNTQy3pZwkyUxaLDg2GKxoayh7XJ9WwaAyN30M&#10;xhzvu3OzYzk9zf+nSvV77WYBIlAbfuKv+6AVTJK4Np6JR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FsS5y+AAAA3AAAAA8AAAAAAAAAAAAAAAAAmAIAAGRycy9kb3ducmV2&#10;LnhtbFBLBQYAAAAABAAEAPUAAACDAwAAAAA=&#10;" path="m36,60r-11,l31,55r,-7l29,44,25,41,20,38,13,34,7,31,3,27,,21,,13,4,7,10,2,19,,32,r5,3l37,7,20,7,15,8r-4,3l8,14r,5l10,23r4,3l19,29r7,3l32,36r5,5l39,46r,9l36,60xm37,11l31,7r6,l37,11xm21,67r-6,l10,67,6,66,1,64,,64,,55r2,1l6,58r5,2l16,60r20,l36,61r-7,4l21,67xm52,11r,-7l58,,75,r7,7l58,7r-6,4xm82,61r-11,l79,54r,-18l56,36r,-6l77,30,77,7r5,l85,9r,20l72,32r7,1l87,42r,15l82,61xm75,67r-20,l50,64r,-8l56,61r26,l75,67xe" fillcolor="black" stroked="f">
                  <v:path arrowok="t" o:connecttype="custom" o:connectlocs="25,901;31,889;25,882;13,875;3,868;0,854;10,843;32,841;37,848;15,849;8,855;10,864;19,870;32,877;39,887;36,901;31,848;37,852;15,908;6,907;0,905;2,897;11,901;36,901;29,906;52,852;58,841;82,848;52,852;71,902;79,877;56,871;77,848;85,850;72,873;79,874;87,898;75,908;50,905;56,902;75,908" o:connectangles="0,0,0,0,0,0,0,0,0,0,0,0,0,0,0,0,0,0,0,0,0,0,0,0,0,0,0,0,0,0,0,0,0,0,0,0,0,0,0,0,0"/>
                </v:shape>
                <v:rect id="Rectangle 287" o:spid="_x0000_s1039" style="position:absolute;left:8396;top:938;width:731;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o0cQA&#10;AADcAAAADwAAAGRycy9kb3ducmV2LnhtbESPT4vCMBTE7wt+h/AEb2ui7hatRhFBEHb34B/w+mie&#10;bbF5qU3U+u03guBxmJnfMLNFaytxo8aXjjUM+goEceZMybmGw379OQbhA7LByjFpeJCHxbzzMcPU&#10;uDtv6bYLuYgQ9ilqKEKoUyl9VpBF33c1cfROrrEYomxyaRq8R7it5FCpRFosOS4UWNOqoOy8u1oN&#10;mHyZy99p9Lv/uSY4yVu1/j4qrXvddjkFEagN7/CrvTEah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XaNHEAAAA3AAAAA8AAAAAAAAAAAAAAAAAmAIAAGRycy9k&#10;b3ducmV2LnhtbFBLBQYAAAAABAAEAPUAAACJAwAAAAA=&#10;" stroked="f"/>
                <v:shape id="Picture 286" o:spid="_x0000_s1040" type="#_x0000_t75" style="position:absolute;left:8546;top:1050;width:308;height: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wNk7AAAAA3AAAAA8AAABkcnMvZG93bnJldi54bWxET01rwkAQvRf8D8sIvdVNBMVGVxFFLLSX&#10;poLXITsmwexsyK4m/vvOQfD4eN+rzeAadacu1J4NpJMEFHHhbc2lgdPf4WMBKkRki41nMvCgAJv1&#10;6G2FmfU9/9I9j6WSEA4ZGqhibDOtQ1GRwzDxLbFwF985jAK7UtsOewl3jZ4myVw7rFkaKmxpV1Fx&#10;zW9OSorPff7gn8Db/lQ28/T4vZidjXkfD9slqEhDfImf7i9rYJrKfDkjR0Cv/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A2TsAAAADcAAAADwAAAAAAAAAAAAAAAACfAgAA&#10;ZHJzL2Rvd25yZXYueG1sUEsFBgAAAAAEAAQA9wAAAIwDAAAAAA==&#10;">
                  <v:imagedata r:id="rId42" o:title=""/>
                </v:shape>
                <v:line id="Line 285" o:spid="_x0000_s1041" style="position:absolute;visibility:visible;mso-wrap-style:square" from="8389,930" to="9119,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lkMsQAAADcAAAADwAAAGRycy9kb3ducmV2LnhtbESPT2vCQBTE74V+h+UVequbRLASXcUW&#10;bO3Rf3h9ZJ/ZkOzbmN2a+O3dQsHjMDO/YebLwTbiSp2vHCtIRwkI4sLpiksFh/36bQrCB2SNjWNS&#10;cCMPy8Xz0xxz7Xre0nUXShEh7HNUYEJocyl9YciiH7mWOHpn11kMUXal1B32EW4bmSXJRFqsOC4Y&#10;bOnTUFHvfq0CWfc/p3F9We+/L+P37Mt/HLcno9Try7CagQg0hEf4v73RCrI0hb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WQyxAAAANwAAAAPAAAAAAAAAAAA&#10;AAAAAKECAABkcnMvZG93bnJldi54bWxQSwUGAAAAAAQABAD5AAAAkgMAAAAA&#10;" strokeweight=".14969mm"/>
                <v:shape id="Freeform 284" o:spid="_x0000_s1042" style="position:absolute;left:8389;top:784;width:723;height:502;visibility:visible;mso-wrap-style:square;v-text-anchor:top" coordsize="723,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eNcMA&#10;AADcAAAADwAAAGRycy9kb3ducmV2LnhtbESPUWvCQBCE3wv9D8cKfauXpFJK9BQRWwSfmvoDltya&#10;BHN76d1q0n/fEwp9HGbmG2a1mVyvbhRi59lAPs9AEdfedtwYOH29P7+BioJssfdMBn4owmb9+LDC&#10;0vqRP+lWSaMShGOJBlqRodQ61i05jHM/ECfv7INDSTI02gYcE9z1usiyV+2w47TQ4kC7lupLdXUG&#10;XnZh/y1Vs1j48ZyHDwmnAx2NeZpN2yUooUn+w3/tgzVQ5AXcz6Qj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jeNcMAAADcAAAADwAAAAAAAAAAAAAAAACYAgAAZHJzL2Rv&#10;d25yZXYueG1sUEsFBgAAAAAEAAQA9QAAAIgDAAAAAA==&#10;" path="m,77l,424r6,30l22,479r25,16l77,501r569,l676,495r24,-16l717,454r6,-30l723,77,717,47,700,22,676,6,646,,77,,47,6,22,22,6,47,,77xe" filled="f" strokeweight=".14956mm">
                  <v:path arrowok="t" o:connecttype="custom" o:connectlocs="0,861;0,1208;6,1238;22,1263;47,1279;77,1285;646,1285;676,1279;700,1263;717,1238;723,1208;723,861;717,831;700,806;676,790;646,784;77,784;47,790;22,806;6,831;0,861" o:connectangles="0,0,0,0,0,0,0,0,0,0,0,0,0,0,0,0,0,0,0,0,0"/>
                </v:shape>
                <v:shape id="Picture 283" o:spid="_x0000_s1043" type="#_x0000_t75" style="position:absolute;left:7423;top:748;width:148;height: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UppTEAAAA3AAAAA8AAABkcnMvZG93bnJldi54bWxEj81qwzAQhO+BvoPYQG+JHAeK60YJIVAI&#10;9OL8XHpbrK1lYq2MpDhOn74KFHIcZuYbZrUZbScG8qF1rGAxz0AQ10633Cg4nz5nBYgQkTV2jknB&#10;nQJs1i+TFZba3fhAwzE2IkE4lKjAxNiXUobakMUwdz1x8n6ctxiT9I3UHm8JbjuZZ9mbtNhyWjDY&#10;085QfTlerYKiqqq4vPpdXvTfX878vvvtoJV6nY7bDxCRxvgM/7f3WkG+WMLjTDoCcv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5UppTEAAAA3AAAAA8AAAAAAAAAAAAAAAAA&#10;nwIAAGRycy9kb3ducmV2LnhtbFBLBQYAAAAABAAEAPcAAACQAwAAAAA=&#10;">
                  <v:imagedata r:id="rId43" o:title=""/>
                </v:shape>
                <v:shape id="AutoShape 282" o:spid="_x0000_s1044" style="position:absolute;left:7635;top:872;width:101;height:67;visibility:visible;mso-wrap-style:square;v-text-anchor:top" coordsize="10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0yasYA&#10;AADcAAAADwAAAGRycy9kb3ducmV2LnhtbESPQWsCMRSE74X+h/CE3mqySymyNYrYFgoirLYeents&#10;nruLm5clSXX11zeC4HGYmW+Y6XywnTiSD61jDdlYgSCunGm51vDz/fk8AREissHOMWk4U4D57PFh&#10;ioVxJ97QcRtrkSAcCtTQxNgXUoaqIYth7Hri5O2dtxiT9LU0Hk8JbjuZK/UqLbacFhrsadlQddj+&#10;WQ17V+7yD+vXvwtfrkqlLods967102hYvIGINMR7+Nb+Mhry7AWuZ9IR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d0yasYAAADcAAAADwAAAAAAAAAAAAAAAACYAgAAZHJz&#10;L2Rvd25yZXYueG1sUEsFBgAAAAAEAAQA9QAAAIsDAAAAAA==&#10;" path="m36,60r-12,l31,55r,-7l29,44,25,40,19,38,13,34,7,31,3,26,,21,,13,4,6,10,2,18,,32,r4,2l36,7,19,7,14,8r-4,2l8,14r,5l10,23r3,3l19,29r7,3l32,36r4,4l39,46r,8l36,60xm36,11l31,7r5,l36,11xm21,67r-6,l10,67,5,66,1,64,,63,,54r2,2l6,58r5,1l15,60r21,l35,61r-6,4l21,67xm60,66r-8,l52,1r8,l60,30r41,l101,36r-41,l60,66xm101,30r-8,l93,1r8,l101,30xm101,66r-8,l93,36r8,l101,66xe" fillcolor="black" stroked="f">
                  <v:path arrowok="t" o:connecttype="custom" o:connectlocs="24,932;31,920;25,912;13,906;3,898;0,885;10,874;32,872;36,879;14,880;8,886;10,895;19,901;32,908;39,918;36,932;31,879;36,883;15,939;5,938;0,935;2,928;11,931;36,932;29,937;60,938;52,873;60,902;101,908;60,938;93,902;101,873;101,938;93,908;101,938" o:connectangles="0,0,0,0,0,0,0,0,0,0,0,0,0,0,0,0,0,0,0,0,0,0,0,0,0,0,0,0,0,0,0,0,0,0,0"/>
                </v:shape>
                <v:shape id="Picture 281" o:spid="_x0000_s1045" type="#_x0000_t75" style="position:absolute;left:7862;top:1204;width:308;height: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dl+DDAAAA3AAAAA8AAABkcnMvZG93bnJldi54bWxEj9FqwkAURN8L/sNyC77VjQFLSLMRq1Xy&#10;ImjaD7hkb5No9m7IbjX+vVsQfBxm5gyTLUfTiQsNrrWsYD6LQBBXVrdcK/j53r4lIJxH1thZJgU3&#10;crDMJy8Zptpe+UiX0tciQNilqKDxvk+ldFVDBt3M9sTB+7WDQR/kUEs94DXATSfjKHqXBlsOCw32&#10;tG6oOpd/RoGlJD7uV+y+DvFu02O50cXnSanp67j6AOFp9M/wo11oBfF8Af9nwhGQ+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R2X4MMAAADcAAAADwAAAAAAAAAAAAAAAACf&#10;AgAAZHJzL2Rvd25yZXYueG1sUEsFBgAAAAAEAAQA9wAAAI8DAAAAAA==&#10;">
                  <v:imagedata r:id="rId44" o:title=""/>
                </v:shape>
                <v:line id="Line 280" o:spid="_x0000_s1046" style="position:absolute;visibility:visible;mso-wrap-style:square" from="7350,491" to="9212,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8RsQAAADcAAAADwAAAGRycy9kb3ducmV2LnhtbESPT2vCQBTE7wW/w/IEb3VjBFtSV9GC&#10;Wo/+w+sj+5oNyb6N2a2J374rFHocZuY3zHzZ21rcqfWlYwWTcQKCOHe65ELB+bR5fQfhA7LG2jEp&#10;eJCH5WLwMsdMu44PdD+GQkQI+wwVmBCaTEqfG7Lox64hjt63ay2GKNtC6ha7CLe1TJNkJi2WHBcM&#10;NvRpKK+OP1aBrLr9dVrdNqfdbfqWbv36crgapUbDfvUBIlAf/sN/7S+tIJ3M4HkmH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sPxGxAAAANwAAAAPAAAAAAAAAAAA&#10;AAAAAKECAABkcnMvZG93bnJldi54bWxQSwUGAAAAAAQABAD5AAAAkgMAAAAA&#10;" strokeweight=".14969mm"/>
                <v:shape id="Freeform 279" o:spid="_x0000_s1047" style="position:absolute;left:7350;top:344;width:1854;height:1111;visibility:visible;mso-wrap-style:square;v-text-anchor:top" coordsize="1854,1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eFTcUA&#10;AADcAAAADwAAAGRycy9kb3ducmV2LnhtbESP3YrCMBSE74V9h3AW9kbWtF740zWKCC56IaL1AQ7N&#10;sa02JyWJWt/eCAt7OczMN8xs0ZlG3Mn52rKCdJCAIC6srrlUcMrX3xMQPiBrbCyTgid5WMw/ejPM&#10;tH3wge7HUIoIYZ+hgiqENpPSFxUZ9APbEkfvbJ3BEKUrpXb4iHDTyGGSjKTBmuNChS2tKiqux5tR&#10;sNlf1r/T22mb7lPqO7zk/W6XK/X12S1/QATqwn/4r73RCobpGN5n4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4VNxQAAANwAAAAPAAAAAAAAAAAAAAAAAJgCAABkcnMv&#10;ZG93bnJldi54bWxQSwUGAAAAAAQABAD1AAAAigMAAAAA&#10;" path="m,77r,957l6,1064r17,24l47,1105r30,6l1777,1111r30,-6l1831,1088r17,-24l1854,1034r,-957l1848,47,1831,23,1807,6,1777,,77,,47,6,23,23,6,47,,77xe" filled="f" strokeweight=".14958mm">
                  <v:path arrowok="t" o:connecttype="custom" o:connectlocs="0,421;0,1378;6,1408;23,1432;47,1449;77,1455;1777,1455;1807,1449;1831,1432;1848,1408;1854,1378;1854,421;1848,391;1831,367;1807,350;1777,344;77,344;47,350;23,367;6,391;0,421" o:connectangles="0,0,0,0,0,0,0,0,0,0,0,0,0,0,0,0,0,0,0,0,0"/>
                </v:shape>
                <v:shape id="Picture 278" o:spid="_x0000_s1048" type="#_x0000_t75" style="position:absolute;left:7169;top:1188;width:255;height: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o3Ie8AAAA3AAAAA8AAABkcnMvZG93bnJldi54bWxET0sKwjAQ3QveIYzgRjRtFyLVKCIorhS1&#10;BxiasS02k9LEtt7eLASXj/ff7AZTi45aV1lWEC8iEMS51RUXCrLHcb4C4TyyxtoyKfiQg912PNpg&#10;qm3PN+ruvhAhhF2KCkrvm1RKl5dk0C1sQxy4p20N+gDbQuoW+xBuaplE0VIarDg0lNjQoaT8dX8b&#10;Bfsszq51f8q4M5ehS2ZH9M9Yqelk2K9BeBr8X/xzn7WCJA5rw5lwBOT2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6qNyHvAAAANwAAAAPAAAAAAAAAAAAAAAAAJ8CAABkcnMv&#10;ZG93bnJldi54bWxQSwUGAAAAAAQABAD3AAAAiAMAAAAA&#10;">
                  <v:imagedata r:id="rId45" o:title=""/>
                </v:shape>
                <v:shape id="Picture 277" o:spid="_x0000_s1049" type="#_x0000_t75" style="position:absolute;left:10065;top:336;width:531;height:1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XUjbEAAAA3AAAAA8AAABkcnMvZG93bnJldi54bWxEj0FrwkAUhO+C/2F5gjfdJIfaRlcRoa2g&#10;UKuC12f2mQSzb0N2jfHfu4WCx2FmvmFmi85UoqXGlZYVxOMIBHFmdcm5guPhc/QOwnlkjZVlUvAg&#10;B4t5vzfDVNs7/1K797kIEHYpKii8r1MpXVaQQTe2NXHwLrYx6INscqkbvAe4qWQSRW/SYMlhocCa&#10;VgVl1/3NKPiuzSr5iddyU55it3t8Tba79qzUcNAtpyA8df4V/m+vtYIk/oC/M+EIyP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vXUjbEAAAA3AAAAA8AAAAAAAAAAAAAAAAA&#10;nwIAAGRycy9kb3ducmV2LnhtbFBLBQYAAAAABAAEAPcAAACQAwAAAAA=&#10;">
                  <v:imagedata r:id="rId46" o:title=""/>
                </v:shape>
                <v:shape id="AutoShape 276" o:spid="_x0000_s1050" style="position:absolute;left:10294;top:394;width:90;height:67;visibility:visible;mso-wrap-style:square;v-text-anchor:top" coordsize="9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pf5MQA&#10;AADcAAAADwAAAGRycy9kb3ducmV2LnhtbERPTWuDQBC9F/Iflin01qz1UBubVUIgoaV40IRAbxN3&#10;ohJ3VtyNsf++eyj0+Hjf63w2vZhodJ1lBS/LCARxbXXHjYLjYff8BsJ5ZI29ZVLwQw7ybPGwxlTb&#10;O5c0Vb4RIYRdigpa74dUSle3ZNAt7UAcuIsdDfoAx0bqEe8h3PQyjqJXabDj0NDiQNuW6mt1MwqK&#10;VXKdvg+fX/q0T85NkZTnXVEq9fQ4b95BeJr9v/jP/aEVxHGYH86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X+TEAAAA3AAAAA8AAAAAAAAAAAAAAAAAmAIAAGRycy9k&#10;b3ducmV2LnhtbFBLBQYAAAAABAAEAPUAAACJAwAAAAA=&#10;" path="m36,60r-12,l31,55r,-8l29,43,25,40,19,37,13,34,7,30,2,26,,21,,13,4,6,10,2,18,,32,r4,2l36,7,19,7,14,8r-4,2l8,14r,5l10,23r3,2l19,28r6,4l32,35r4,5l39,46r,8l36,60xm36,11l31,7r5,l36,11xm21,67r-7,l10,66,5,65,1,64,,63,,54r1,1l6,58r4,1l15,60r21,l35,61r-6,4l21,67xm78,67r-19,l48,51r,-31l63,,82,r4,2l86,6,66,6,56,21r,13l61,34r-4,5l57,51r7,10l84,61r-6,6xm86,9l81,6r5,l86,9xm61,34r-5,l61,25r18,l85,31r-21,l61,34xm84,61r-9,l82,52r,-13l75,31r10,l89,36r,19l84,61xe" fillcolor="black" stroked="f">
                  <v:path arrowok="t" o:connecttype="custom" o:connectlocs="24,454;31,441;25,434;13,428;2,420;0,407;10,396;32,394;36,401;14,402;8,408;10,417;19,422;32,429;39,440;36,454;31,401;36,405;14,461;5,459;0,457;1,449;10,453;36,454;29,459;78,461;48,445;63,394;86,396;66,400;56,428;57,433;64,455;78,461;81,400;86,403;56,428;79,419;64,425;84,455;82,446;75,425;89,430;84,455" o:connectangles="0,0,0,0,0,0,0,0,0,0,0,0,0,0,0,0,0,0,0,0,0,0,0,0,0,0,0,0,0,0,0,0,0,0,0,0,0,0,0,0,0,0,0,0"/>
                </v:shape>
                <v:rect id="Rectangle 275" o:spid="_x0000_s1051" style="position:absolute;left:10073;top:491;width:53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4t8QA&#10;AADcAAAADwAAAGRycy9kb3ducmV2LnhtbESPQWvCQBSE74L/YXlCb7pr2gaNrlIKgtD2YBS8PrLP&#10;JJh9G7Orxn/fLRQ8DjPzDbNc97YRN+p87VjDdKJAEBfO1FxqOOw34xkIH5ANNo5Jw4M8rFfDwRIz&#10;4+68o1seShEh7DPUUIXQZlL6oiKLfuJa4uidXGcxRNmV0nR4j3DbyESpVFqsOS5U2NJnRcU5v1oN&#10;mL6Zy8/p9Xv/dU1xXvZq835UWr+M+o8FiEB9eIb/21ujIUm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OLfEAAAA3AAAAA8AAAAAAAAAAAAAAAAAmAIAAGRycy9k&#10;b3ducmV2LnhtbFBLBQYAAAAABAAEAPUAAACJAwAAAAA=&#10;" stroked="f"/>
                <v:line id="Line 274" o:spid="_x0000_s1052" style="position:absolute;visibility:visible;mso-wrap-style:square" from="10065,977" to="10596,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w+MQAAADcAAAADwAAAGRycy9kb3ducmV2LnhtbESPzWrDMBCE74W+g9hCb40cBdLiRAlp&#10;IW16zB+5LtbGMrZWjqXGzttHhUKPw8x8w8yXg2vElbpQedYwHmUgiAtvKi41HPbrlzcQISIbbDyT&#10;hhsFWC4eH+aYG9/zlq67WIoE4ZCjBhtjm0sZCksOw8i3xMk7+85hTLIrpemwT3DXSJVlU+mw4rRg&#10;saUPS0W9+3EaZN1/nyb1Zb3/ukxe1Wd4P25PVuvnp2E1AxFpiP/hv/bGaFBKwe+ZdAT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5zD4xAAAANwAAAAPAAAAAAAAAAAA&#10;AAAAAKECAABkcnMvZG93bnJldi54bWxQSwUGAAAAAAQABAD5AAAAkgMAAAAA&#10;" strokeweight=".14969mm"/>
                <v:shape id="Picture 273" o:spid="_x0000_s1053" type="#_x0000_t75" style="position:absolute;left:10153;top:509;width:308;height: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a/7XDAAAA3AAAAA8AAABkcnMvZG93bnJldi54bWxEj0GLwjAQhe8L/ocwgrc1tQVZqrGIIAru&#10;ZbUHj0MzNqXNpDRR6783Cwt7fLx535u3LkbbiQcNvnGsYDFPQBBXTjdcKygv+88vED4ga+wck4IX&#10;eSg2k4815to9+Yce51CLCGGfowITQp9L6StDFv3c9cTRu7nBYohyqKUe8BnhtpNpkiylxYZjg8Ge&#10;doaq9ny38Y2TuXzrwxWbdNclV39os2VWKjWbjtsViEBj+D/+Sx+1gjTN4HdMJIDcv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r/tcMAAADcAAAADwAAAAAAAAAAAAAAAACf&#10;AgAAZHJzL2Rvd25yZXYueG1sUEsFBgAAAAAEAAQA9wAAAI8DAAAAAA==&#10;">
                  <v:imagedata r:id="rId47" o:title=""/>
                </v:shape>
                <v:rect id="Rectangle 272" o:spid="_x0000_s1054" style="position:absolute;left:10073;top:984;width:53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bL8UA&#10;AADcAAAADwAAAGRycy9kb3ducmV2LnhtbESPT2sCMRTE74V+h/AK3mrSrS66bpRSEITqoVrw+ti8&#10;/UM3L9tN1O23N4LgcZiZ3zD5arCtOFPvG8ca3sYKBHHhTMOVhp/D+nUGwgdkg61j0vBPHlbL56cc&#10;M+Mu/E3nfahEhLDPUEMdQpdJ6YuaLPqx64ijV7reYoiyr6Tp8RLhtpWJUqm02HBcqLGjz5qK3/3J&#10;asB0Yv525fv28HVKcV4Naj09Kq1HL8PHAkSgITzC9/bGaEiS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5svxQAAANwAAAAPAAAAAAAAAAAAAAAAAJgCAABkcnMv&#10;ZG93bnJldi54bWxQSwUGAAAAAAQABAD1AAAAigMAAAAA&#10;" stroked="f"/>
                <v:shape id="Picture 271" o:spid="_x0000_s1055" type="#_x0000_t75" style="position:absolute;left:10161;top:1142;width:308;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NbUrFAAAA3AAAAA8AAABkcnMvZG93bnJldi54bWxEj0Frg0AUhO+F/IflBXopzVohpZisUgJp&#10;vXhIbO8v7quK7ltxt8b012cDgR6HmfmG2Waz6cVEo2stK3hZRSCIK6tbrhV8lfvnNxDOI2vsLZOC&#10;CznI0sXDFhNtz3yg6ehrESDsElTQeD8kUrqqIYNuZQfi4P3Y0aAPcqylHvEc4KaXcRS9SoMth4UG&#10;B9o1VHXHX6Pgu63859yVl+KvOxQnnuzTR5Qr9bic3zcgPM3+P3xv51pBHK/hdiYcAZl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jW1KxQAAANwAAAAPAAAAAAAAAAAAAAAA&#10;AJ8CAABkcnMvZG93bnJldi54bWxQSwUGAAAAAAQABAD3AAAAkQMAAAAA&#10;">
                  <v:imagedata r:id="rId48" o:title=""/>
                </v:shape>
                <v:line id="Line 270" o:spid="_x0000_s1056" style="position:absolute;visibility:visible;mso-wrap-style:square" from="10065,483" to="10604,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w2+8QAAADcAAAADwAAAGRycy9kb3ducmV2LnhtbESPW4vCMBSE3wX/QzgL+6bpVlDpGkUF&#10;9/LoZfH10Byb0uakNtF2//1mQfBxmJlvmMWqt7W4U+tLxwrexgkI4tzpkgsFp+NuNAfhA7LG2jEp&#10;+CUPq+VwsMBMu473dD+EQkQI+wwVmBCaTEqfG7Lox64hjt7FtRZDlG0hdYtdhNtapkkylRZLjgsG&#10;G9oayqvDzSqQVfd9nlTX3fHzOpmlH37zsz8bpV5f+vU7iEB9eIYf7S+tIE2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3Db7xAAAANwAAAAPAAAAAAAAAAAA&#10;AAAAAKECAABkcnMvZG93bnJldi54bWxQSwUGAAAAAAQABAD5AAAAkgMAAAAA&#10;" strokeweight=".14969mm"/>
                <v:shape id="Freeform 269" o:spid="_x0000_s1057" style="position:absolute;left:10065;top:336;width:531;height:1135;visibility:visible;mso-wrap-style:square;v-text-anchor:top" coordsize="531,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lGu8UA&#10;AADcAAAADwAAAGRycy9kb3ducmV2LnhtbESPQWsCMRSE74L/IbyCN812QSurUYq0UFoUtFXw9ty8&#10;bhY3L9tN1PXfG6HgcZiZb5jpvLWVOFPjS8cKngcJCOLc6ZILBT/f7/0xCB+QNVaOScGVPMxn3c4U&#10;M+0uvKbzJhQiQthnqMCEUGdS+tyQRT9wNXH0fl1jMUTZFFI3eIlwW8k0SUbSYslxwWBNC0P5cXOy&#10;CrRhWX7+4fCwO+1X2/Z4eMPll1K9p/Z1AiJQGx7h//aHVpCmL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Ua7xQAAANwAAAAPAAAAAAAAAAAAAAAAAJgCAABkcnMv&#10;ZG93bnJldi54bWxQSwUGAAAAAAQABAD1AAAAigMAAAAA&#10;" path="m,77r,980l6,1087r17,25l47,1128r30,6l454,1134r30,-6l509,1112r16,-25l531,1057r,-980l525,47,509,23,484,6,454,,77,,47,6,23,23,6,47,,77xe" filled="f" strokeweight=".14931mm">
                  <v:path arrowok="t" o:connecttype="custom" o:connectlocs="0,413;0,1393;6,1423;23,1448;47,1464;77,1470;454,1470;484,1464;509,1448;525,1423;531,1393;531,413;525,383;509,359;484,342;454,336;77,336;47,342;23,359;6,383;0,413" o:connectangles="0,0,0,0,0,0,0,0,0,0,0,0,0,0,0,0,0,0,0,0,0"/>
                </v:shape>
                <v:shape id="Picture 268" o:spid="_x0000_s1058" type="#_x0000_t75" style="position:absolute;left:9742;top:784;width:69;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DPCjCAAAA3AAAAA8AAABkcnMvZG93bnJldi54bWxET8uKwjAU3Q/4D+EK7sbUIjJUo8wI4mMh&#10;M3YQZndprk2Z5qY0sda/NwvB5eG8F6ve1qKj1leOFUzGCQjiwumKSwW/+eb9A4QPyBprx6TgTh5W&#10;y8HbAjPtbvxD3SmUIoawz1CBCaHJpPSFIYt+7BriyF1cazFE2JZSt3iL4baWaZLMpMWKY4PBhtaG&#10;iv/T1SrYHy4zPOZ/+baa3s/2OjXdt/9SajTsP+cgAvXhJX66d1pBmsa18Uw8An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gzwowgAAANwAAAAPAAAAAAAAAAAAAAAAAJ8C&#10;AABkcnMvZG93bnJldi54bWxQSwUGAAAAAAQABAD3AAAAjgMAAAAA&#10;">
                  <v:imagedata r:id="rId49" o:title=""/>
                </v:shape>
                <v:rect id="Rectangle 267" o:spid="_x0000_s1059" style="position:absolute;left:9742;top:784;width:69;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IX78A&#10;AADcAAAADwAAAGRycy9kb3ducmV2LnhtbESPzQrCMBCE74LvEFbwpqk9iFajiKIIXvx7gKVZ22Kz&#10;KU201ac3guBxmJlvmPmyNaV4Uu0KywpGwwgEcWp1wZmC62U7mIBwHlljaZkUvMjBctHtzDHRtuET&#10;Pc8+EwHCLkEFufdVIqVLczLohrYiDt7N1gZ9kHUmdY1NgJtSxlE0lgYLDgs5VrTOKb2fH0YB2tW7&#10;OqDnxxrb7Wb3OhZx0yjV77WrGQhPrf+Hf+29VhDHU/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8YhfvwAAANwAAAAPAAAAAAAAAAAAAAAAAJgCAABkcnMvZG93bnJl&#10;di54bWxQSwUGAAAAAAQABAD1AAAAhAMAAAAA&#10;" filled="f" strokeweight=".14925mm"/>
                <v:shape id="AutoShape 266" o:spid="_x0000_s1060" style="position:absolute;left:9699;top:1170;width:214;height:70;visibility:visible;mso-wrap-style:square;v-text-anchor:top" coordsize="2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UXcMA&#10;AADcAAAADwAAAGRycy9kb3ducmV2LnhtbERPz2vCMBS+D/Y/hDfYZcxUh2XUpjLUwi472Ln7s3m2&#10;xealS6J2/vXmMPD48f3Ol6PpxZmc7ywrmE4SEMS11R03Cnbf5es7CB+QNfaWScEfeVgWjw85Ztpe&#10;eEvnKjQihrDPUEEbwpBJ6euWDPqJHYgjd7DOYIjQNVI7vMRw08tZkqTSYMexocWBVi3Vx+pkFLjm&#10;90dOT+uXVbrZfw2VK6/zXanU89P4sQARaAx38b/7UyuYvcX58Uw8Ar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UXcMAAADcAAAADwAAAAAAAAAAAAAAAACYAgAAZHJzL2Rv&#10;d25yZXYueG1sUEsFBgAAAAAEAAQA9QAAAIgDAAAAAA==&#10;" path="m8,69l,69,,4r33,l33,11,8,11r,22l31,33r,7l8,40r,29xm74,70r-21,l41,57r,-22l54,22r21,l81,28r-24,l49,38r,16l57,64r23,l74,70xm80,64r-9,l79,54r,-17l71,28r10,l87,34r,23l80,64xm110,32r-4,l107,27r7,-5l121,22r1,l122,29r-10,l110,32xm106,69r-8,l98,23r8,l106,32r4,l106,38r,31xm122,30r-2,-1l122,29r,1xm138,69r-8,l130,r8,l138,44r9,l146,45r1,2l138,47r,22xm147,44r-9,l157,23r10,l147,44xm169,69r-11,l138,47r9,l169,69xm176,17r,-8l199,3r,9l191,12r-15,5xm199,62r-8,l191,12r8,l199,62xm213,69r-36,l177,62r36,l213,69xe" fillcolor="black" stroked="f">
                  <v:path arrowok="t" o:connecttype="custom" o:connectlocs="0,1239;33,1174;8,1181;31,1203;8,1210;74,1240;41,1227;54,1192;81,1198;49,1208;57,1234;74,1240;71,1234;79,1207;81,1198;87,1227;110,1202;107,1197;121,1192;122,1199;110,1202;98,1239;106,1193;110,1202;106,1239;120,1199;122,1200;130,1239;138,1170;147,1214;147,1217;138,1239;138,1214;167,1193;169,1239;138,1217;169,1239;176,1179;199,1182;176,1187;191,1232;199,1182;213,1239;177,1232;213,1239" o:connectangles="0,0,0,0,0,0,0,0,0,0,0,0,0,0,0,0,0,0,0,0,0,0,0,0,0,0,0,0,0,0,0,0,0,0,0,0,0,0,0,0,0,0,0,0,0"/>
                </v:shape>
                <v:shape id="Picture 265" o:spid="_x0000_s1061" type="#_x0000_t75" style="position:absolute;left:9502;top:446;width:308;height: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ao0HGAAAA3AAAAA8AAABkcnMvZG93bnJldi54bWxEj09rAjEUxO8Fv0N4Qm816wpStkYpVcH2&#10;5h+ox9fN62bbzcuSxHXrpzdCweMwM79hZoveNqIjH2rHCsajDARx6XTNlYLDfv30DCJEZI2NY1Lw&#10;RwEW88HDDAvtzrylbhcrkSAcClRgYmwLKUNpyGIYuZY4ed/OW4xJ+kpqj+cEt43Ms2wqLdacFgy2&#10;9Gao/N2drIKf7tIcc59/Li928v7VrY4fB7NR6nHYv76AiNTHe/i/vdEK8skYbmfSEZDz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pqjQcYAAADcAAAADwAAAAAAAAAAAAAA&#10;AACfAgAAZHJzL2Rvd25yZXYueG1sUEsFBgAAAAAEAAQA9wAAAJIDAAAAAA==&#10;">
                  <v:imagedata r:id="rId50" o:title=""/>
                </v:shape>
                <v:shape id="Picture 264" o:spid="_x0000_s1062" type="#_x0000_t75" style="position:absolute;left:10750;top:737;width:69;height: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ynR/GAAAA3AAAAA8AAABkcnMvZG93bnJldi54bWxEj09rwkAUxO+C32F5Qm+6MRWR6Cq2UPrn&#10;UFojgrdH9pkNZt+G7Brjt+8WBI/DzPyGWW16W4uOWl85VjCdJCCIC6crLhXs87fxAoQPyBprx6Tg&#10;Rh426+FghZl2V/6lbhdKESHsM1RgQmgyKX1hyKKfuIY4eifXWgxRtqXULV4j3NYyTZK5tFhxXDDY&#10;0Kuh4ry7WAWfX6c5fufH/L2a3Q72MjPdj39R6mnUb5cgAvXhEb63P7SC9DmF/zPxCMj1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bKdH8YAAADcAAAADwAAAAAAAAAAAAAA&#10;AACfAgAAZHJzL2Rvd25yZXYueG1sUEsFBgAAAAAEAAQA9wAAAJIDAAAAAA==&#10;">
                  <v:imagedata r:id="rId49" o:title=""/>
                </v:shape>
                <v:rect id="Rectangle 263" o:spid="_x0000_s1063" style="position:absolute;left:10750;top:737;width:69;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paL8A&#10;AADcAAAADwAAAGRycy9kb3ducmV2LnhtbESPzQrCMBCE74LvEFbwpqkVRKpRRFEEL/49wNKsbbHZ&#10;lCba6tMbQfA4zMw3zHzZmlI8qXaFZQWjYQSCOLW64EzB9bIdTEE4j6yxtEwKXuRgueh25pho2/CJ&#10;nmefiQBhl6CC3PsqkdKlORl0Q1sRB+9ma4M+yDqTusYmwE0p4yiaSIMFh4UcK1rnlN7PD6MA7epd&#10;HdDzY43tdrN7HYu4aZTq99rVDISn1v/Dv/ZeK4jHY/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ClovwAAANwAAAAPAAAAAAAAAAAAAAAAAJgCAABkcnMvZG93bnJl&#10;di54bWxQSwUGAAAAAAQABAD1AAAAhAMAAAAA&#10;" filled="f" strokeweight=".14925mm"/>
                <v:shape id="AutoShape 262" o:spid="_x0000_s1064" style="position:absolute;left:10768;top:631;width:206;height:69;visibility:visible;mso-wrap-style:square;v-text-anchor:top" coordsize="20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q8MUA&#10;AADcAAAADwAAAGRycy9kb3ducmV2LnhtbESPQWvCQBSE74X+h+UVvNVNU1FJXaUKBfFijYp4e2Sf&#10;SWj2bciuuv57tyB4HGbmG2YyC6YRF+pcbVnBRz8BQVxYXXOpYLf9eR+DcB5ZY2OZFNzIwWz6+jLB&#10;TNsrb+iS+1JECLsMFVTet5mUrqjIoOvbljh6J9sZ9FF2pdQdXiPcNDJNkqE0WHNcqLClRUXFX342&#10;Cn7Ho/0mPYYyydf+vDqtwnx3CEr13sL3FwhPwT/Dj/ZSK0g/B/B/Jh4B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rwxQAAANwAAAAPAAAAAAAAAAAAAAAAAJgCAABkcnMv&#10;ZG93bnJldi54bWxQSwUGAAAAAAQABAD1AAAAigMAAAAA&#10;" path="m20,62r-3,l17,3r7,l24,56r-4,6xm15,69l3,69,,68,,60r3,2l20,62r-5,7xm70,69r-21,l37,56r,-22l49,20r22,l76,27r-23,l44,36r,17l53,63r22,l70,69xm75,63r-8,l75,53r,-17l67,27r9,l82,33r,23l75,63xm100,10r-4,l93,7r,-4l96,r4,l103,3r,4l100,10xm101,68r-7,l94,22r7,l101,68xm129,29r-5,l129,20r18,l152,27r-21,l129,29xm124,68r-8,l116,22r8,l124,29r5,l124,35r,33xm155,68r-8,l147,27r5,l155,30r,38xm169,15r,-7l191,2r,9l184,11r-15,4xm191,61r-7,l184,11r7,l191,61xm206,68r-37,l169,61r37,l206,68xe" fillcolor="black" stroked="f">
                  <v:path arrowok="t" o:connecttype="custom" o:connectlocs="17,693;24,634;20,693;3,700;0,691;20,693;70,700;37,687;49,651;76,658;44,667;53,694;70,700;67,694;75,667;76,658;82,687;100,641;93,638;96,631;103,634;100,641;94,699;101,653;129,660;129,651;152,658;129,660;116,699;124,653;129,660;124,699;147,699;152,658;155,699;169,639;191,642;169,646;184,692;191,642;206,699;169,692;206,699" o:connectangles="0,0,0,0,0,0,0,0,0,0,0,0,0,0,0,0,0,0,0,0,0,0,0,0,0,0,0,0,0,0,0,0,0,0,0,0,0,0,0,0,0,0,0"/>
                </v:shape>
                <v:shape id="Picture 261" o:spid="_x0000_s1065" type="#_x0000_t75" style="position:absolute;left:11008;top:842;width:146;height: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dnbGAAAA3AAAAA8AAABkcnMvZG93bnJldi54bWxEj09rwkAUxO+C32F5Qm+6UauU6Cr+qdCD&#10;HtRS6O2ZfSbR7NuYXTX99l1B8DjMzG+Y8bQ2hbhR5XLLCrqdCARxYnXOqYLv/ar9AcJ5ZI2FZVLw&#10;Rw6mk2ZjjLG2d97SbedTESDsYlSQeV/GUrokI4OuY0vi4B1tZdAHWaVSV3gPcFPIXhQNpcGcw0KG&#10;JS0ySs67q1EwnF8+f68X954e1tzdrn5OGzZLpd5a9WwEwlPtX+Fn+0sr6PUH8DgTjoCc/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Hh2dsYAAADcAAAADwAAAAAAAAAAAAAA&#10;AACfAgAAZHJzL2Rvd25yZXYueG1sUEsFBgAAAAAEAAQA9wAAAJIDAAAAAA==&#10;">
                  <v:imagedata r:id="rId51" o:title=""/>
                </v:shape>
                <v:shape id="AutoShape 260" o:spid="_x0000_s1066" style="position:absolute;left:11077;top:1054;width:28;height:70;visibility:visible;mso-wrap-style:square;v-text-anchor:top" coordsize="2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IzasYA&#10;AADcAAAADwAAAGRycy9kb3ducmV2LnhtbESPQWvCQBSE74X+h+UVvNVNUysSXcWWCooU0RbE2yP7&#10;mo1m34bsGuO/d4VCj8PMfMNMZp2tREuNLx0reOknIIhzp0suFPx8L55HIHxA1lg5JgVX8jCbPj5M&#10;MNPuwltqd6EQEcI+QwUmhDqT0ueGLPq+q4mj9+saiyHKppC6wUuE20qmSTKUFkuOCwZr+jCUn3Zn&#10;q6D73Ker9eDNrE6H7ebreDCL99Yo1Xvq5mMQgbrwH/5rL7WC9HUI9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IzasYAAADcAAAADwAAAAAAAAAAAAAAAACYAgAAZHJz&#10;L2Rvd25yZXYueG1sUEsFBgAAAAAEAAQA9QAAAIsDAAAAAA==&#10;" path="m16,23r-8,l8,8,17,r9,l28,1r,5l16,6r,17xm28,7l26,6r2,l28,7xm27,29l,29,,23r27,l27,29xm16,69r-8,l8,29r8,l16,69xe" fillcolor="black" stroked="f">
                  <v:path arrowok="t" o:connecttype="custom" o:connectlocs="16,1077;8,1077;8,1062;17,1054;26,1054;28,1055;28,1060;16,1060;16,1077;28,1061;26,1060;28,1060;28,1061;27,1083;0,1083;0,1077;27,1077;27,1083;16,1123;8,1123;8,1083;16,1083;16,1123" o:connectangles="0,0,0,0,0,0,0,0,0,0,0,0,0,0,0,0,0,0,0,0,0,0,0"/>
                </v:shape>
                <v:line id="Line 259" o:spid="_x0000_s1067" style="position:absolute;visibility:visible;mso-wrap-style:square" from="6335,236" to="11250,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FvcQAAADcAAAADwAAAGRycy9kb3ducmV2LnhtbESPT2vCQBTE70K/w/IKvemmCVSJrmIL&#10;tvXoP7w+ss9sSPZtzG5N+u3dQsHjMDO/YRarwTbiRp2vHCt4nSQgiAunKy4VHA+b8QyED8gaG8ek&#10;4Jc8rJZPowXm2vW8o9s+lCJC2OeowITQ5lL6wpBFP3EtcfQurrMYouxKqTvsI9w2Mk2SN2mx4rhg&#10;sKUPQ0W9/7EKZN1vz1l93Ry+rtk0/fTvp93ZKPXyPKznIAIN4RH+b39rBWk2hb8z8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QW9xAAAANwAAAAPAAAAAAAAAAAA&#10;AAAAAKECAABkcnMvZG93bnJldi54bWxQSwUGAAAAAAQABAD5AAAAkgMAAAAA&#10;" strokeweight=".14969mm"/>
                <v:shape id="Freeform 258" o:spid="_x0000_s1068" style="position:absolute;left:6328;top:89;width:4907;height:1459;visibility:visible;mso-wrap-style:square;v-text-anchor:top" coordsize="4907,1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OQD8AA&#10;AADcAAAADwAAAGRycy9kb3ducmV2LnhtbERPz2vCMBS+C/sfwhvsZlMtDOmaioiy4U0nnp/NW1ts&#10;XkoSbbu/3hwGO358v4v1aDrxIOdbywoWSQqCuLK65VrB+Xs/X4HwAVljZ5kUTORhXb7MCsy1HfhI&#10;j1OoRQxhn6OCJoQ+l9JXDRn0ie2JI/djncEQoauldjjEcNPJZZq+S4Mtx4YGe9o2VN1Od6Pg10+7&#10;TB6uXq7Gz/tA7nBJW1Tq7XXcfIAINIZ/8Z/7SytYZnFtPBOP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OQD8AAAADcAAAADwAAAAAAAAAAAAAAAACYAgAAZHJzL2Rvd25y&#10;ZXYueG1sUEsFBgAAAAAEAAQA9QAAAIUDAAAAAA==&#10;" path="m,78l,1381r6,30l22,1436r25,16l76,1459r4753,l4859,1452r25,-16l4900,1411r6,-30l4906,78r-6,-31l4884,23,4859,6,4829,,76,,47,6,22,23,6,47,,78xe" filled="f" strokeweight=".14967mm">
                  <v:path arrowok="t" o:connecttype="custom" o:connectlocs="0,167;0,1470;6,1500;22,1525;47,1541;76,1548;4829,1548;4859,1541;4884,1525;4900,1500;4906,1470;4906,167;4900,136;4884,112;4859,95;4829,89;76,89;47,95;22,112;6,136;0,167" o:connectangles="0,0,0,0,0,0,0,0,0,0,0,0,0,0,0,0,0,0,0,0,0"/>
                </v:shape>
                <v:shape id="AutoShape 257" o:spid="_x0000_s1069" style="position:absolute;left:7599;top:1244;width:75;height:66;visibility:visible;mso-wrap-style:square;v-text-anchor:top" coordsize="7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AhsYA&#10;AADcAAAADwAAAGRycy9kb3ducmV2LnhtbESPT2vCQBTE7wW/w/IK3ppNTemf1E0QQfCgh9iKeHtk&#10;X5PQ7NuYXWP67V2h4HGYmd8w83w0rRiod41lBc9RDIK4tLrhSsH31+rpHYTzyBpby6Tgjxzk2eRh&#10;jqm2Fy5o2PlKBAi7FBXU3neplK6syaCLbEccvB/bG/RB9pXUPV4C3LRyFsev0mDDYaHGjpY1lb+7&#10;s1Fw3hc+OWw3ySlpjvpl/1aUw3ZUavo4Lj5BeBr9PfzfXmsFs+QD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DAhsYAAADcAAAADwAAAAAAAAAAAAAAAACYAgAAZHJz&#10;L2Rvd25yZXYueG1sUEsFBgAAAAAEAAQA9QAAAIsDAAAAAA==&#10;" path="m15,18r-8,l7,7,15,4r,14xm26,24l,24,,18r26,l26,24xm24,65l7,65,7,24r8,l15,55r3,4l26,59r,5l24,65xm26,59r-2,l26,58r,1xm49,64r-8,l65,6,33,6,33,,74,r,2l49,64xe" fillcolor="black" stroked="f">
                  <v:path arrowok="t" o:connecttype="custom" o:connectlocs="15,1262;7,1262;7,1251;15,1248;15,1262;26,1268;0,1268;0,1262;26,1262;26,1268;24,1309;7,1309;7,1268;15,1268;15,1299;18,1303;26,1303;26,1308;24,1309;26,1303;24,1303;26,1302;26,1303;49,1308;41,1308;65,1250;33,1250;33,1244;74,1244;74,1246;49,1308" o:connectangles="0,0,0,0,0,0,0,0,0,0,0,0,0,0,0,0,0,0,0,0,0,0,0,0,0,0,0,0,0,0,0"/>
                </v:shape>
                <v:shape id="AutoShape 256" o:spid="_x0000_s1070" style="position:absolute;left:4080;top:1142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PxMEA&#10;AADcAAAADwAAAGRycy9kb3ducmV2LnhtbERPy4rCMBTdD/gP4QruxtRSBqlGEcHRxSzGF+Lu0lyb&#10;YnNTm4x2/t4sBJeH857OO1uLO7W+cqxgNExAEBdOV1wqOOxXn2MQPiBrrB2Tgn/yMJ/1PqaYa/fg&#10;Ld13oRQxhH2OCkwITS6lLwxZ9EPXEEfu4lqLIcK2lLrFRwy3tUyT5EtarDg2GGxoaai47v6sgtvP&#10;uqR17X6/TZpts1Mqj2d3UWrQ7xYTEIG68Ba/3ButIM3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VT8TBAAAA3AAAAA8AAAAAAAAAAAAAAAAAmAIAAGRycy9kb3du&#10;cmV2LnhtbFBLBQYAAAAABAAEAPUAAACGAwAAAAA=&#10;" path="m3670,-10065r116,-39m3786,-10104r-116,-38e" filled="f" strokeweight=".14947mm">
                  <v:path arrowok="t" o:connecttype="custom" o:connectlocs="3670,1355;3786,1316;3786,1316;3670,1278" o:connectangles="0,0,0,0"/>
                </v:shape>
                <v:shape id="AutoShape 255" o:spid="_x0000_s1071" style="position:absolute;left:3780;top:12900;width:2180;height:440;visibility:visible;mso-wrap-style:square;v-text-anchor:top" coordsize="2180,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0G88QA&#10;AADcAAAADwAAAGRycy9kb3ducmV2LnhtbESPT2vCQBTE70K/w/IK3nTjH0qNrlIEQbwlDdLjM/tM&#10;QrNvY3YTYz99t1DwOMzMb5jNbjC16Kl1lWUFs2kEgji3uuJCQfZ5mLyDcB5ZY22ZFDzIwW77Mtpg&#10;rO2dE+pTX4gAYRejgtL7JpbS5SUZdFPbEAfvaluDPsi2kLrFe4CbWs6j6E0arDgslNjQvqT8O+2M&#10;gq/UDWePt6RrTpH5yWi1WF60UuPX4WMNwtPgn+H/9lErmC9n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BvPEAAAA3AAAAA8AAAAAAAAAAAAAAAAAmAIAAGRycy9k&#10;b3ducmV2LnhtbFBLBQYAAAAABAAEAPUAAACJAwAAAAA=&#10;" path="m3855,-12286r838,m4693,-12286r,170e" filled="f" strokeweight=".14947mm">
                  <v:path arrowok="t" o:connecttype="custom" o:connectlocs="3855,614;4693,614;4693,614;4693,784" o:connectangles="0,0,0,0"/>
                </v:shape>
                <v:shape id="AutoShape 254" o:spid="_x0000_s1072" style="position:absolute;left:8075;top:672;width:75;height:67;visibility:visible;mso-wrap-style:square;v-text-anchor:top" coordsize="7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2d6MQA&#10;AADcAAAADwAAAGRycy9kb3ducmV2LnhtbESPS2vCQBSF94X+h+EW3NVJQwkSMxEtSGu78QVuLzPX&#10;JDZzJ2RGTf99RxBcHs7j4xSzwbbiQr1vHCt4GycgiLUzDVcK9rvl6wSED8gGW8ek4I88zMrnpwJz&#10;4668ocs2VCKOsM9RQR1Cl0vpdU0W/dh1xNE7ut5iiLKvpOnxGsdtK9MkyaTFhiOhxo4+atK/27ON&#10;kCyZfy8Pqx+tF2dzWC84O4VPpUYvw3wKItAQHuF7+8soSN9TuJ2JR0C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nejEAAAA3AAAAA8AAAAAAAAAAAAAAAAAmAIAAGRycy9k&#10;b3ducmV2LnhtbFBLBQYAAAAABAAEAPUAAACJAwAAAAA=&#10;" path="m16,19r-8,l8,8,16,5r,14xm27,25l,25,,19r27,l27,25xm25,66l8,66,8,25r8,l16,56r3,4l27,60r,5l25,66xm27,60r-2,l27,59r,1xm63,67r-18,l34,57r,-20l48,31,37,26,37,9,47,,63,r7,6l50,6r-6,5l44,24r11,4l67,28r-6,3l71,35r-17,l42,40r,14l49,60r22,l63,67xm67,28r-12,l65,24r,-13l60,6r10,l73,8r,17l67,28xm71,60r-11,l67,54r,-14l54,35r17,l75,37r,20l71,60xe" fillcolor="black" stroked="f">
                  <v:path arrowok="t" o:connecttype="custom" o:connectlocs="8,691;16,677;27,697;0,691;27,697;8,738;16,697;19,732;27,737;27,732;27,731;63,739;34,729;48,703;37,698;47,672;70,678;44,683;55,700;61,703;71,707;42,712;49,732;63,739;55,700;65,683;70,678;73,697;71,732;67,726;54,707;75,709;71,732" o:connectangles="0,0,0,0,0,0,0,0,0,0,0,0,0,0,0,0,0,0,0,0,0,0,0,0,0,0,0,0,0,0,0,0,0"/>
                </v:shape>
                <v:shape id="AutoShape 253" o:spid="_x0000_s1073" style="position:absolute;left:5860;top:12900;width:200;height:300;visibility:visible;mso-wrap-style:square;v-text-anchor:top" coordsize="2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qisMA&#10;AADcAAAADwAAAGRycy9kb3ducmV2LnhtbESPzWrDMBCE74G+g9hCb4mcuBjjRg6hpbQ5NjH4ulhb&#10;29haGUv1z9tXgUKPw+x8s3M8LaYXE42utaxgv4tAEFdWt1wrKG7v2xSE88gae8ukYCUHp/xhc8RM&#10;25m/aLr6WgQIuwwVNN4PmZSuasig29mBOHjfdjTogxxrqUecA9z08hBFiTTYcmhocKDXhqru+mPC&#10;G+lH1bVrwUlcvsXrJSm1d6VST4/L+QWEp8X/H/+lP7WCw3MM9zGBAD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nqisMAAADcAAAADwAAAAAAAAAAAAAAAACYAgAAZHJzL2Rv&#10;d25yZXYueG1sUEsFBgAAAAAEAAQA9QAAAIgDAAAAAA==&#10;" path="m2575,-12232r38,116m2613,-12116r39,-116e" filled="f" strokeweight=".14947mm">
                  <v:path arrowok="t" o:connecttype="custom" o:connectlocs="2575,668;2613,784;2613,784;2652,668" o:connectangles="0,0,0,0"/>
                </v:shape>
                <v:shape id="AutoShape 252" o:spid="_x0000_s1074" style="position:absolute;left:880;top:12000;width:320;height:1700;visibility:visible;mso-wrap-style:square;v-text-anchor:top" coordsize="320,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0hMYA&#10;AADcAAAADwAAAGRycy9kb3ducmV2LnhtbESPT2vCQBTE70K/w/IKvemmNkiJ2YjYPwr20tji9ZF9&#10;JqHZtyG70eindwWhx2FmfsOki8E04kidqy0reJ5EIIgLq2suFfzsPsavIJxH1thYJgVncrDIHkYp&#10;Jtqe+JuOuS9FgLBLUEHlfZtI6YqKDLqJbYmDd7CdQR9kV0rd4SnATSOnUTSTBmsOCxW2tKqo+Mt7&#10;o+DyG7/MytXW9uv3t6/Potn3u+VeqafHYTkH4Wnw/+F7e6MVTO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G0hMYAAADcAAAADwAAAAAAAAAAAAAAAACYAgAAZHJz&#10;L2Rvd25yZXYueG1sUEsFBgAAAAAEAAQA9QAAAIsDAAAAAA==&#10;" path="m5640,-11525r,656m5640,-10869r123,e" filled="f" strokeweight=".14947mm">
                  <v:path arrowok="t" o:connecttype="custom" o:connectlocs="5640,475;5640,1131;5640,1131;5763,1131" o:connectangles="0,0,0,0"/>
                </v:shape>
                <v:shape id="AutoShape 251" o:spid="_x0000_s1075" style="position:absolute;left:900;top:1190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sXMUA&#10;AADcAAAADwAAAGRycy9kb3ducmV2LnhtbESPT2vCQBTE70K/w/IK3nTTkEqJriKFqoce/FMRb4/s&#10;MxvMvk2zq6bfvisIHoeZ+Q0zmXW2FldqfeVYwdswAUFcOF1xqeBn9zX4AOEDssbaMSn4Iw+z6Utv&#10;grl2N97QdRtKESHsc1RgQmhyKX1hyKIfuoY4eifXWgxRtqXULd4i3NYyTZKRtFhxXDDY0Keh4ry9&#10;WAW/38uSlrVbL0yabbJDKvdHd1Kq/9rNxyACdeEZfrRXWkGavcP9TDwC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uxcxQAAANwAAAAPAAAAAAAAAAAAAAAAAJgCAABkcnMv&#10;ZG93bnJldi54bWxQSwUGAAAAAAQABAD1AAAAigMAAAAA&#10;" path="m5628,-10730r115,-39m5743,-10769r-115,-39e" filled="f" strokeweight=".14947mm">
                  <v:path arrowok="t" o:connecttype="custom" o:connectlocs="5628,1170;5743,1131;5743,1131;5628,1092" o:connectangles="0,0,0,0"/>
                </v:shape>
                <v:shape id="Picture 250" o:spid="_x0000_s1076" type="#_x0000_t75" style="position:absolute;left:9207;top:425;width:293;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6ecDEAAAA3AAAAA8AAABkcnMvZG93bnJldi54bWxEj0FrwkAUhO8F/8PyBG9146aEkrpKEQTR&#10;SxsreHxkX5PQ7NuYXU38926h0OMwM98wy/VoW3Gj3jeONSzmCQji0pmGKw1fx+3zKwgfkA22jknD&#10;nTysV5OnJebGDfxJtyJUIkLY56ihDqHLpfRlTRb93HXE0ft2vcUQZV9J0+MQ4baVKkkyabHhuFBj&#10;R5uayp/iajXIk7q06vxR7g5ps9+ro1mkFLSeTcf3NxCBxvAf/mvvjAb1ksHvmXgE5O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6ecDEAAAA3AAAAA8AAAAAAAAAAAAAAAAA&#10;nwIAAGRycy9kb3ducmV2LnhtbFBLBQYAAAAABAAEAPcAAACQAwAAAAA=&#10;">
                  <v:imagedata r:id="rId52" o:title=""/>
                </v:shape>
                <v:shape id="AutoShape 249" o:spid="_x0000_s1077" style="position:absolute;left:1860;top:12160;width:2680;height:220;visibility:visible;mso-wrap-style:square;v-text-anchor:top" coordsize="268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ircMA&#10;AADcAAAADwAAAGRycy9kb3ducmV2LnhtbESPS2sCMRSF90L/Q7gFd5qpDFZGo0jBx8qqrbi9TK6T&#10;0cnNMIk6/vumILg8nMfHmcxaW4kbNb50rOCjn4Agzp0uuVDw+7PojUD4gKyxckwKHuRhNn3rTDDT&#10;7s47uu1DIeII+wwVmBDqTEqfG7Lo+64mjt7JNRZDlE0hdYP3OG4rOUiSobRYciQYrOnLUH7ZX23k&#10;psfzd0pmedhstslqxev5Vjqluu/tfAwiUBte4Wd7rRUM0k/4Px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BircMAAADcAAAADwAAAAAAAAAAAAAAAACYAgAAZHJzL2Rv&#10;d25yZXYueG1sUEsFBgAAAAAEAAQA9QAAAIgDAAAAAA==&#10;" path="m5037,-11091r100,-85m5137,-11176r930,e" filled="f" strokeweight=".14947mm">
                  <v:path arrowok="t" o:connecttype="custom" o:connectlocs="5037,1069;5137,984;5137,984;6067,984" o:connectangles="0,0,0,0"/>
                </v:shape>
                <v:shape id="AutoShape 248" o:spid="_x0000_s1078" style="position:absolute;left:7152;top:912;width:73;height:66;visibility:visible;mso-wrap-style:square;v-text-anchor:top" coordsize="7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ijcIA&#10;AADcAAAADwAAAGRycy9kb3ducmV2LnhtbERPW2vCMBR+F/wP4Qz2tqbKGLMaZQiyGwjWwvZ4aI5t&#10;sTmpSWy7f788CD5+fPfVZjSt6Mn5xrKCWZKCIC6tbrhSUBx3T68gfEDW2FomBX/kYbOeTlaYaTvw&#10;gfo8VCKGsM9QQR1Cl0npy5oM+sR2xJE7WWcwROgqqR0OMdy0cp6mL9Jgw7Ghxo62NZXn/GoU/Hz/&#10;Xj7z4etaLGbY79/RnYveKfX4ML4tQQQaw118c39oBfPnuDaei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KNwgAAANwAAAAPAAAAAAAAAAAAAAAAAJgCAABkcnMvZG93&#10;bnJldi54bWxQSwUGAAAAAAQABAD1AAAAhwMAAAAA&#10;" path="m16,18r-8,l8,7,16,5r,13xm27,25l,25,,18r27,l27,25xm25,66l8,66,8,25r8,l16,55r3,4l27,59r,5l25,66xm27,59r-2,l27,58r,1xm39,32l39,,70,r,6l46,6r,19l62,25r7,7l47,32r-8,xm62,25r-16,l49,25r13,xm68,59r-11,l66,52r,-13l57,32r12,l73,36r,18l68,59xm61,66r-19,l37,63r,-8l44,59r24,l61,66xe" fillcolor="black" stroked="f">
                  <v:path arrowok="t" o:connecttype="custom" o:connectlocs="16,930;8,930;8,919;16,917;16,930;27,937;0,937;0,930;27,930;27,937;25,978;8,978;8,937;16,937;16,967;19,971;27,971;27,976;25,978;27,971;25,971;27,970;27,971;39,944;39,912;70,912;70,918;46,918;46,937;62,937;69,944;47,944;39,944;62,937;46,937;49,937;62,937;62,937;68,971;57,971;66,964;66,951;57,944;69,944;73,948;73,966;68,971;61,978;42,978;37,975;37,967;44,971;68,971;61,978" o:connectangles="0,0,0,0,0,0,0,0,0,0,0,0,0,0,0,0,0,0,0,0,0,0,0,0,0,0,0,0,0,0,0,0,0,0,0,0,0,0,0,0,0,0,0,0,0,0,0,0,0,0,0,0,0,0"/>
                </v:shape>
                <v:shape id="AutoShape 247" o:spid="_x0000_s1079" style="position:absolute;left:4240;top:1228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mWcUA&#10;AADcAAAADwAAAGRycy9kb3ducmV2LnhtbESPT2vCQBTE70K/w/IK3nTTEIqNriKFqoce/FMRb4/s&#10;MxvMvk2zq6bfvisIHoeZ+Q0zmXW2FldqfeVYwdswAUFcOF1xqeBn9zUYgfABWWPtmBT8kYfZ9KU3&#10;wVy7G2/oug2liBD2OSowITS5lL4wZNEPXUMcvZNrLYYo21LqFm8RbmuZJsm7tFhxXDDY0Keh4ry9&#10;WAW/38uSlrVbL0yabbJDKvdHd1Kq/9rNxyACdeEZfrRXWkGafcD9TDwC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ZZxQAAANwAAAAPAAAAAAAAAAAAAAAAAJgCAABkcnMv&#10;ZG93bnJldi54bWxQSwUGAAAAAAQABAD1AAAAigMAAAAA&#10;" path="m3572,-11257r115,-39m3687,-11296r-115,-38e" filled="f" strokeweight=".14947mm">
                  <v:path arrowok="t" o:connecttype="custom" o:connectlocs="3572,1023;3687,984;3687,984;3572,946" o:connectangles="0,0,0,0"/>
                </v:shape>
                <v:shape id="Picture 246" o:spid="_x0000_s1080" type="#_x0000_t75" style="position:absolute;left:9815;top:687;width:347;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o1zHEAAAA3AAAAA8AAABkcnMvZG93bnJldi54bWxET89rwjAUvgv+D+ENvIyZTpi4ziiiFIQN&#10;wW6HeXs0b02xeemaaON/vxwGHj++38t1tK24Uu8bxwqepxkI4srphmsFX5/F0wKED8gaW8ek4EYe&#10;1qvxaIm5dgMf6VqGWqQQ9jkqMCF0uZS+MmTRT11HnLgf11sMCfa11D0OKdy2cpZlc2mx4dRgsKOt&#10;oepcXqyC7aM9/X7PX98/dgdzKoohHm7nqNTkIW7eQASK4S7+d++1gtlLmp/OpCMgV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o1zHEAAAA3AAAAA8AAAAAAAAAAAAAAAAA&#10;nwIAAGRycy9kb3ducmV2LnhtbFBLBQYAAAAABAAEAPcAAACQAwAAAAA=&#10;">
                  <v:imagedata r:id="rId53" o:title=""/>
                </v:shape>
                <v:shape id="AutoShape 245" o:spid="_x0000_s1081" style="position:absolute;left:1860;top:12160;width:1400;height:720;visibility:visible;mso-wrap-style:square;v-text-anchor:top" coordsize="140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Sx8cA&#10;AADcAAAADwAAAGRycy9kb3ducmV2LnhtbESPQWvCQBSE70L/w/IEL6VuIrSY1DWoVPAkVVva4zP7&#10;TEKzb9PsqrG/visIHoeZ+YaZZJ2pxYlaV1lWEA8jEMS51RUXCj52y6cxCOeRNdaWScGFHGTTh94E&#10;U23PvKHT1hciQNilqKD0vkmldHlJBt3QNsTBO9jWoA+yLaRu8RzgppajKHqRBisOCyU2tCgp/9ke&#10;jYK/xefq622ZfM+jPf/um2T9PtaPSg363ewVhKfO38O39korGD3HcD0TjoC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G0sfHAAAA3AAAAA8AAAAAAAAAAAAAAAAAmAIAAGRy&#10;cy9kb3ducmV2LnhtbFBLBQYAAAAABAAEAPUAAACMAwAAAAA=&#10;" path="m5037,-11091r,-278m5037,-11369r538,e" filled="f" strokeweight=".14947mm">
                  <v:path arrowok="t" o:connecttype="custom" o:connectlocs="5037,1069;5037,791;5037,791;5575,791" o:connectangles="0,0,0,0"/>
                </v:shape>
                <v:shape id="AutoShape 244" o:spid="_x0000_s1082" style="position:absolute;left:6991;top:718;width:74;height:67;visibility:visible;mso-wrap-style:square;v-text-anchor:top" coordsize="7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RSsIA&#10;AADcAAAADwAAAGRycy9kb3ducmV2LnhtbESPQYvCMBSE7wv+h/AEb2tq0UWqUVRYWBY8WMXzs3m2&#10;1ealJFG7/94Iwh6HmW+GmS8704g7OV9bVjAaJiCIC6trLhUc9t+fUxA+IGtsLJOCP/KwXPQ+5php&#10;++Ad3fNQiljCPkMFVQhtJqUvKjLoh7Yljt7ZOoMhSldK7fARy00j0yT5kgZrjgsVtrSpqLjmN6Mg&#10;HaEs9+56uq3z4zixv1tDF63UoN+tZiACdeE//KZ/dOQmKbzO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NdFKwgAAANwAAAAPAAAAAAAAAAAAAAAAAJgCAABkcnMvZG93&#10;bnJldi54bWxQSwUGAAAAAAQABAD1AAAAhwMAAAAA&#10;" path="m15,19r-7,l8,8,15,6r,13xm27,26l,26,,19r27,l27,26xm24,67l8,67,8,26r7,l15,57r3,3l27,60r,5l24,67xm27,60r-2,l27,59r,1xm37,14r,-8l44,,63,r7,6l45,6r-8,8xm73,66r-39,l34,59,60,33,66,23r,-11l59,6r11,l73,9r,14l66,35,42,59r31,l73,66xe" fillcolor="black" stroked="f">
                  <v:path arrowok="t" o:connecttype="custom" o:connectlocs="15,737;8,737;8,726;15,724;15,737;27,744;0,744;0,737;27,737;27,744;24,785;8,785;8,744;15,744;15,775;18,778;27,778;27,783;24,785;27,778;25,778;27,777;27,778;37,732;37,724;44,718;63,718;70,724;45,724;37,732;73,784;34,784;34,777;60,751;66,741;66,730;59,724;70,724;73,727;73,741;66,753;42,777;42,777;73,777;73,784" o:connectangles="0,0,0,0,0,0,0,0,0,0,0,0,0,0,0,0,0,0,0,0,0,0,0,0,0,0,0,0,0,0,0,0,0,0,0,0,0,0,0,0,0,0,0,0,0"/>
                </v:shape>
                <v:shape id="AutoShape 243" o:spid="_x0000_s1083" style="position:absolute;left:2960;top:1278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5HbsYA&#10;AADcAAAADwAAAGRycy9kb3ducmV2LnhtbESPS2vDMBCE74H+B7GF3hK5blqCGzmUQh6HHpoXIbfF&#10;Wlum1sq1lMT991Eg0OMwM98w01lvG3GmzteOFTyPEhDEhdM1Vwp22/lwAsIHZI2NY1LwRx5m+cNg&#10;ipl2F17TeRMqESHsM1RgQmgzKX1hyKIfuZY4eqXrLIYou0rqDi8RbhuZJsmbtFhzXDDY0qeh4mdz&#10;sgp+v5YVLRv3vTDpeD0+pHJ/dKVST4/9xzuIQH34D9/bK60gfX2B25l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5HbsYAAADcAAAADwAAAAAAAAAAAAAAAACYAgAAZHJz&#10;L2Rvd25yZXYueG1sUEsFBgAAAAAEAAQA9QAAAIsDAAAAAA==&#10;" path="m4360,-11950r115,-39m4475,-11989r-115,-38e" filled="f" strokeweight=".14947mm">
                  <v:path arrowok="t" o:connecttype="custom" o:connectlocs="4360,830;4475,791;4475,791;4360,753" o:connectangles="0,0,0,0"/>
                </v:shape>
                <v:shape id="Picture 242" o:spid="_x0000_s1084" type="#_x0000_t75" style="position:absolute;left:9815;top:1011;width:355;height: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mevHAAAA3AAAAA8AAABkcnMvZG93bnJldi54bWxEj09rwkAUxO+C32F5ghepG0VLm7qK+Ac8&#10;lELTXnp7ZF+zqdm3Ibua6Kd3C4LHYWZ+wyxWna3EmRpfOlYwGScgiHOnSy4UfH/tn15A+ICssXJM&#10;Ci7kYbXs9xaYatfyJ52zUIgIYZ+iAhNCnUrpc0MW/djVxNH7dY3FEGVTSN1gG+G2ktMkeZYWS44L&#10;BmvaGMqP2ckquL7/fVx5VyTt62xt5ttw6UY/mVLDQbd+AxGoC4/wvX3QCqbzGfyfiUdALm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GpmevHAAAA3AAAAA8AAAAAAAAAAAAA&#10;AAAAnwIAAGRycy9kb3ducmV2LnhtbFBLBQYAAAAABAAEAPcAAACTAwAAAAA=&#10;">
                  <v:imagedata r:id="rId54" o:title=""/>
                </v:shape>
                <v:shape id="AutoShape 241" o:spid="_x0000_s1085" style="position:absolute;left:1580;top:12160;width:1460;height:1100;visibility:visible;mso-wrap-style:square;v-text-anchor:top" coordsize="1460,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7McQA&#10;AADcAAAADwAAAGRycy9kb3ducmV2LnhtbESPQWsCMRSE7wX/Q3iCt5pVschqFBFEW5BSFfT43Dw3&#10;q5uXZZO6239vCoUeh5n5hpktWluKB9W+cKxg0E9AEGdOF5wrOB7WrxMQPiBrLB2Tgh/ysJh3XmaY&#10;atfwFz32IRcRwj5FBSaEKpXSZ4Ys+r6riKN3dbXFEGWdS11jE+G2lMMkeZMWC44LBitaGcru+2+r&#10;YDPavJ/I2Ju+FHduPj7znT83SvW67XIKIlAb/sN/7a1WMByP4f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OzHEAAAA3AAAAA8AAAAAAAAAAAAAAAAAmAIAAGRycy9k&#10;b3ducmV2LnhtbFBLBQYAAAAABAAEAPUAAACJAwAAAAA=&#10;" path="m5209,-11091r,-424m5209,-11515r561,e" filled="f" strokeweight=".14947mm">
                  <v:path arrowok="t" o:connecttype="custom" o:connectlocs="5209,1069;5209,645;5209,645;5770,645" o:connectangles="0,0,0,0"/>
                </v:shape>
                <v:shape id="AutoShape 240" o:spid="_x0000_s1086" style="position:absolute;left:6845;top:555;width:74;height:68;visibility:visible;mso-wrap-style:square;v-text-anchor:top" coordsize="7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1usYA&#10;AADcAAAADwAAAGRycy9kb3ducmV2LnhtbESPW2vCQBSE3wv9D8sp9K2eKHghuooVWiqoUG/4eMge&#10;k9Ds2TS71fjvu0Khj8PMfMNMZq2t1IUbXzrR0O0koFgyZ0rJNex3by8jUD6QGKqcsIYbe5hNHx8m&#10;lBp3lU++bEOuIkR8ShqKEOoU0WcFW/IdV7NE7+waSyHKJkfT0DXCbYW9JBmgpVLiQkE1LwrOvrY/&#10;VsM7HnfD4WbxfVivuthfntpsja9aPz+18zGowG34D/+1P4yGXn8A9zPxCOD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k1usYAAADcAAAADwAAAAAAAAAAAAAAAACYAgAAZHJz&#10;L2Rvd25yZXYueG1sUEsFBgAAAAAEAAQA9QAAAIsDAAAAAA==&#10;" path="m15,20r-7,l8,9,15,7r,13xm27,27l,27,,20r27,l27,27xm24,68l8,68,8,27r7,l15,57r3,4l27,61r,5l24,68xm27,61r-2,l27,60r,1xm37,14r,-7l59,r,10l52,10,37,14xm59,60r-7,l52,10r7,l59,60xm74,67r-37,l37,60r37,l74,67xe" fillcolor="black" stroked="f">
                  <v:path arrowok="t" o:connecttype="custom" o:connectlocs="15,575;8,575;8,564;15,562;15,575;27,582;0,582;0,575;27,575;27,582;24,623;8,623;8,582;15,582;15,612;18,616;27,616;27,621;24,623;27,616;25,616;27,615;27,616;37,569;37,562;59,555;59,565;52,565;37,569;59,615;52,615;52,565;59,565;59,615;74,622;37,622;37,615;74,615;74,622" o:connectangles="0,0,0,0,0,0,0,0,0,0,0,0,0,0,0,0,0,0,0,0,0,0,0,0,0,0,0,0,0,0,0,0,0,0,0,0,0,0,0"/>
                </v:shape>
                <v:shape id="AutoShape 239" o:spid="_x0000_s1087" style="position:absolute;left:2740;top:1316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BbcYA&#10;AADcAAAADwAAAGRycy9kb3ducmV2LnhtbESPT2sCMRTE70K/Q3gFb5rtola2RimCfw4e1FZKb4/N&#10;c7N087Juoq7f3ghCj8PM/IaZzFpbiQs1vnSs4K2fgCDOnS65UPD9teiNQfiArLFyTApu5GE2felM&#10;MNPuyju67EMhIoR9hgpMCHUmpc8NWfR9VxNH7+gaiyHKppC6wWuE20qmSTKSFkuOCwZrmhvK//Zn&#10;q+C0WRW0qtx2adLBbvCTysOvOyrVfW0/P0AEasN/+NleawXp8B0eZ+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VBbcYAAADcAAAADwAAAAAAAAAAAAAAAACYAgAAZHJz&#10;L2Rvd25yZXYueG1sUEsFBgAAAAAEAAQA9QAAAIsDAAAAAA==&#10;" path="m4495,-12477r115,-38m4610,-12515r-115,-39e" filled="f" strokeweight=".14947mm">
                  <v:path arrowok="t" o:connecttype="custom" o:connectlocs="4495,683;4610,645;4610,645;4495,606" o:connectangles="0,0,0,0"/>
                </v:shape>
                <v:shape id="Picture 238" o:spid="_x0000_s1088" type="#_x0000_t75" style="position:absolute;left:9437;top:602;width:439;height: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Nhv3DAAAA3AAAAA8AAABkcnMvZG93bnJldi54bWxET81qwkAQvhd8h2WEXorZRLCWNBsRQZPS&#10;g1b7AEN2TILZ2ZBdY/r23UOhx4/vP9tMphMjDa61rCCJYhDEldUt1wq+L/vFGwjnkTV2lknBDznY&#10;5LOnDFNtH/xF49nXIoSwS1FB432fSumqhgy6yPbEgbvawaAPcKilHvARwk0nl3H8Kg22HBoa7GnX&#10;UHU7342C+tOW9+T04tfJ0X0cDoaL1a1Q6nk+bd9BeJr8v/jPXWoFy1VYG86EIyDz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Q2G/cMAAADcAAAADwAAAAAAAAAAAAAAAACf&#10;AgAAZHJzL2Rvd25yZXYueG1sUEsFBgAAAAAEAAQA9wAAAI8DAAAAAA==&#10;">
                  <v:imagedata r:id="rId55" o:title=""/>
                </v:shape>
                <v:line id="Line 237" o:spid="_x0000_s1089" style="position:absolute;visibility:visible;mso-wrap-style:square" from="6951,1146" to="8550,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XR9MUAAADcAAAADwAAAGRycy9kb3ducmV2LnhtbESPQWvCQBSE74L/YXlCb7pppLZNXaUt&#10;qPWotnh9ZF+zIdm3Mbua9N+7BcHjMDPfMPNlb2txodaXjhU8ThIQxLnTJRcKvg+r8QsIH5A11o5J&#10;wR95WC6Ggzlm2nW8o8s+FCJC2GeowITQZFL63JBFP3ENcfR+XWsxRNkWUrfYRbitZZokM2mx5Lhg&#10;sKFPQ3m1P1sFsuq2x2l1Wh02p+lzuvYfP7ujUeph1L+/gQjUh3v41v7SCtKnV/g/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XR9MUAAADcAAAADwAAAAAAAAAA&#10;AAAAAAChAgAAZHJzL2Rvd25yZXYueG1sUEsFBgAAAAAEAAQA+QAAAJMDAAAAAA==&#10;" strokeweight=".14969mm"/>
                <v:shape id="AutoShape 236" o:spid="_x0000_s1090" style="position:absolute;left:8145;top:1080;width:73;height:67;visibility:visible;mso-wrap-style:square;v-text-anchor:top" coordsize="7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6HK8IA&#10;AADcAAAADwAAAGRycy9kb3ducmV2LnhtbERPTYvCMBC9C/sfwix403R7EK1GcRcEF0SwitLb0Ixt&#10;3WZSmqxWf705CB4f73u26EwtrtS6yrKCr2EEgji3uuJCwWG/GoxBOI+ssbZMCu7kYDH/6M0w0fbG&#10;O7qmvhAhhF2CCkrvm0RKl5dk0A1tQxy4s20N+gDbQuoWbyHc1DKOopE0WHFoKLGhn5Lyv/TfKPid&#10;nOxlmX1n8lHFJt0eN5TVG6X6n91yCsJT59/il3utFcSjMD+cC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ocrwgAAANwAAAAPAAAAAAAAAAAAAAAAAJgCAABkcnMvZG93&#10;bnJldi54bWxQSwUGAAAAAAQABAD1AAAAhwMAAAAA&#10;" path="m15,20r-7,l8,9,15,6r,14xm27,26l,26,,20r27,l27,26xm24,67l8,67,8,26r7,l15,57r3,4l27,61r,5l24,67xm27,61r-3,l27,60r,1xm37,11r,-7l43,,60,r7,7l43,7r-6,4xm67,61r-10,l65,54r,-18l41,36r,-6l62,30,62,7r5,l70,9r,20l57,32r,1l64,33r8,9l72,57r-5,4xm60,67r-20,l35,64r,-8l41,61r26,l60,67xe" fillcolor="black" stroked="f">
                  <v:path arrowok="t" o:connecttype="custom" o:connectlocs="15,1100;8,1100;8,1089;15,1086;15,1100;27,1106;0,1106;0,1100;27,1100;27,1106;24,1147;8,1147;8,1106;15,1106;15,1137;18,1141;27,1141;27,1146;24,1147;27,1141;24,1141;27,1140;27,1141;37,1091;37,1084;43,1080;60,1080;67,1087;43,1087;37,1091;67,1141;57,1141;65,1134;65,1116;41,1116;41,1110;62,1110;62,1087;67,1087;70,1089;70,1109;57,1112;57,1113;64,1113;72,1122;72,1137;67,1141;60,1147;40,1147;35,1144;35,1136;41,1141;67,1141;60,1147" o:connectangles="0,0,0,0,0,0,0,0,0,0,0,0,0,0,0,0,0,0,0,0,0,0,0,0,0,0,0,0,0,0,0,0,0,0,0,0,0,0,0,0,0,0,0,0,0,0,0,0,0,0,0,0,0,0"/>
                </v:shape>
                <v:shape id="AutoShape 235" o:spid="_x0000_s1091" style="position:absolute;left:5860;top:1186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2P8YA&#10;AADcAAAADwAAAGRycy9kb3ducmV2LnhtbESPzWrDMBCE74G8g9hAb41sE0xxo4RSSN1DD3V+KLkt&#10;1sYysVaOpSbu21eFQo7DzHzDLNej7cSVBt86VpDOExDEtdMtNwr2u83jEwgfkDV2jknBD3lYr6aT&#10;JRba3bii6zY0IkLYF6jAhNAXUvrakEU/dz1x9E5usBiiHBqpB7xFuO1kliS5tNhyXDDY06uh+rz9&#10;tgouH2VDZec+30y2qBZfmTwc3Umph9n48gwi0Bju4f/2u1aQ5S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y2P8YAAADcAAAADwAAAAAAAAAAAAAAAACYAgAAZHJz&#10;L2Rvd25yZXYueG1sUEsFBgAAAAAEAAQA9QAAAIsDAAAAAA==&#10;" path="m2575,-10675r115,-39m2690,-10714r-115,-38e" filled="f" strokeweight=".14947mm">
                  <v:path arrowok="t" o:connecttype="custom" o:connectlocs="2575,1185;2690,1146;2690,1146;2575,1108" o:connectangles="0,0,0,0"/>
                </v:shape>
                <v:shape id="Picture 234" o:spid="_x0000_s1092" type="#_x0000_t75" style="position:absolute;left:9207;top:602;width:316;height: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zRBzFAAAA3AAAAA8AAABkcnMvZG93bnJldi54bWxEj0FrwkAUhO8F/8PyBG91Y9RUoquU0oJI&#10;KdRKz8/sMwnuvk2z2xj/vVsQehxm5htmtemtER21vnasYDJOQBAXTtdcKjh8vT0uQPiArNE4JgVX&#10;8rBZDx5WmGt34U/q9qEUEcI+RwVVCE0upS8qsujHriGO3sm1FkOUbSl1i5cIt0amSZJJizXHhQob&#10;eqmoOO9/rYLv1256nBu7mxy29D47PmUm+/hRajTsn5cgAvXhP3xvb7WCNEvh70w8AnJ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80QcxQAAANwAAAAPAAAAAAAAAAAAAAAA&#10;AJ8CAABkcnMvZG93bnJldi54bWxQSwUGAAAAAAQABAD3AAAAkQMAAAAA&#10;">
                  <v:imagedata r:id="rId56" o:title=""/>
                </v:shape>
                <v:shape id="AutoShape 233" o:spid="_x0000_s1093" style="position:absolute;left:1580;top:12160;width:1460;height:1100;visibility:visible;mso-wrap-style:square;v-text-anchor:top" coordsize="1460,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fMY8QA&#10;AADcAAAADwAAAGRycy9kb3ducmV2LnhtbESPQWvCQBSE74L/YXlCb2ajgpToKkUotgURtVCPz+wz&#10;m5p9G7JbE/+9KxQ8DjPzDTNfdrYSV2p86VjBKElBEOdOl1wo+D68D19B+ICssXJMCm7kYbno9+aY&#10;adfyjq77UIgIYZ+hAhNCnUnpc0MWfeJq4uidXWMxRNkUUjfYRrit5DhNp9JiyXHBYE0rQ/ll/2cV&#10;rCfrzx8y9lefygu3X9ti44+tUi+D7m0GIlAXnuH/9odWMJ5O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3zGPEAAAA3AAAAA8AAAAAAAAAAAAAAAAAmAIAAGRycy9k&#10;b3ducmV2LnhtbFBLBQYAAAAABAAEAPUAAACJAwAAAAA=&#10;" path="m5209,-11091r,-424m5209,-11515r561,e" filled="f" strokeweight=".14947mm">
                  <v:path arrowok="t" o:connecttype="custom" o:connectlocs="5209,1069;5209,645;5209,645;5770,645" o:connectangles="0,0,0,0"/>
                </v:shape>
                <v:shape id="AutoShape 232" o:spid="_x0000_s1094" style="position:absolute;left:6845;top:555;width:74;height:68;visibility:visible;mso-wrap-style:square;v-text-anchor:top" coordsize="7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E68YA&#10;AADcAAAADwAAAGRycy9kb3ducmV2LnhtbESPUWvCQBCE3wv+h2OFvtWN0mpJPUWFlgoqVNvSxyW3&#10;JsHcXpq7avz3niD0cZiZb5jxtLWVOnLjSyca+r0EFEvmTCm5hs/d68MzKB9IDFVOWMOZPUwnnbsx&#10;pcad5IOP25CrCBGfkoYihDpF9FnBlnzP1SzR27vGUoiyydE0dIpwW+EgSYZoqZS4UFDNi4Kzw/bP&#10;anjD791otFn8fq1XfXxa/rTZGuda33fb2QuowG34D9/a70bDYPgI1zPxCOD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vE68YAAADcAAAADwAAAAAAAAAAAAAAAACYAgAAZHJz&#10;L2Rvd25yZXYueG1sUEsFBgAAAAAEAAQA9QAAAIsDAAAAAA==&#10;" path="m15,20r-7,l8,9,15,7r,13xm27,27l,27,,20r27,l27,27xm24,68l8,68,8,27r7,l15,57r3,4l27,61r,5l24,68xm27,61r-2,l27,60r,1xm37,14r,-7l59,r,10l52,10,37,14xm59,60r-7,l52,10r7,l59,60xm74,67r-37,l37,60r37,l74,67xe" fillcolor="black" stroked="f">
                  <v:path arrowok="t" o:connecttype="custom" o:connectlocs="15,575;8,575;8,564;15,562;15,575;27,582;0,582;0,575;27,575;27,582;24,623;8,623;8,582;15,582;15,612;18,616;27,616;27,621;24,623;27,616;25,616;27,615;27,616;37,569;37,562;59,555;59,565;52,565;37,569;59,615;52,615;52,565;59,565;59,615;74,622;37,622;37,615;74,615;74,622" o:connectangles="0,0,0,0,0,0,0,0,0,0,0,0,0,0,0,0,0,0,0,0,0,0,0,0,0,0,0,0,0,0,0,0,0,0,0,0,0,0,0"/>
                </v:shape>
                <v:shape id="AutoShape 231" o:spid="_x0000_s1095" style="position:absolute;left:2740;top:1316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wPMYA&#10;AADcAAAADwAAAGRycy9kb3ducmV2LnhtbESPT2vCQBTE7wW/w/KE3urGYEWimyCFVg8e6j/E2yP7&#10;zAazb9PsVtNv3y0UPA4z8xtmUfS2ETfqfO1YwXiUgCAuna65UnDYv7/MQPiArLFxTAp+yEORD54W&#10;mGl35y3ddqESEcI+QwUmhDaT0peGLPqRa4mjd3GdxRBlV0nd4T3CbSPTJJlKizXHBYMtvRkqr7tv&#10;q+Brs6po1bjPD5NOtpNTKo9nd1Hqedgv5yAC9eER/m+vtYJ0+gp/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ewPMYAAADcAAAADwAAAAAAAAAAAAAAAACYAgAAZHJz&#10;L2Rvd25yZXYueG1sUEsFBgAAAAAEAAQA9QAAAIsDAAAAAA==&#10;" path="m4495,-12477r115,-38m4610,-12515r-115,-39e" filled="f" strokeweight=".14947mm">
                  <v:path arrowok="t" o:connecttype="custom" o:connectlocs="4495,683;4610,645;4610,645;4495,606" o:connectangles="0,0,0,0"/>
                </v:shape>
                <v:shape id="AutoShape 230" o:spid="_x0000_s1096" style="position:absolute;left:1860;top:12160;width:1400;height:720;visibility:visible;mso-wrap-style:square;v-text-anchor:top" coordsize="140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OADscA&#10;AADcAAAADwAAAGRycy9kb3ducmV2LnhtbESPQWvCQBSE70L/w/IKvYjZmEPQ1FXaUMGTqG2xx2f2&#10;NQnNvo3ZVWN/fVcQehxm5htmtuhNI87UudqygnEUgyAurK65VPDxvhxNQDiPrLGxTAqu5GAxfxjM&#10;MNP2wls673wpAoRdhgoq79tMSldUZNBFtiUO3rftDPogu1LqDi8BbhqZxHEqDdYcFipsKa+o+Nmd&#10;jILf/HO1f1tOv17jAx8P7XS9meihUk+P/cszCE+9/w/f2yutIElTuJ0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DgA7HAAAA3AAAAA8AAAAAAAAAAAAAAAAAmAIAAGRy&#10;cy9kb3ducmV2LnhtbFBLBQYAAAAABAAEAPUAAACMAwAAAAA=&#10;" path="m5037,-11091r,-278m5037,-11369r538,e" filled="f" strokeweight=".14947mm">
                  <v:path arrowok="t" o:connecttype="custom" o:connectlocs="5037,1069;5037,791;5037,791;5575,791" o:connectangles="0,0,0,0"/>
                </v:shape>
                <v:shape id="AutoShape 229" o:spid="_x0000_s1097" style="position:absolute;left:6991;top:718;width:74;height:67;visibility:visible;mso-wrap-style:square;v-text-anchor:top" coordsize="7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64b8EA&#10;AADcAAAADwAAAGRycy9kb3ducmV2LnhtbESPQYvCMBSE74L/ITzBm6aKuFKNooIgwh62iudn82yr&#10;zUtJotZ/bxYW9jjMfDPMYtWaWjzJ+cqygtEwAUGcW11xoeB03A1mIHxA1lhbJgVv8rBadjsLTLV9&#10;8Q89s1CIWMI+RQVlCE0qpc9LMuiHtiGO3tU6gyFKV0jt8BXLTS3HSTKVBiuOCyU2tC0pv2cPo2A8&#10;Qlkc3f3y2GTnSWIP34ZuWql+r13PQQRqw3/4j97ryE2/4PdMPAJ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uuG/BAAAA3AAAAA8AAAAAAAAAAAAAAAAAmAIAAGRycy9kb3du&#10;cmV2LnhtbFBLBQYAAAAABAAEAPUAAACGAwAAAAA=&#10;" path="m15,19r-7,l8,8,15,6r,13xm27,26l,26,,19r27,l27,26xm24,67l8,67,8,26r7,l15,57r3,3l27,60r,5l24,67xm27,60r-2,l27,59r,1xm37,14r,-8l44,,63,r7,6l45,6r-8,8xm73,66r-39,l34,59,60,33,66,23r,-11l59,6r11,l73,9r,14l66,35,42,59r31,l73,66xe" fillcolor="black" stroked="f">
                  <v:path arrowok="t" o:connecttype="custom" o:connectlocs="15,737;8,737;8,726;15,724;15,737;27,744;0,744;0,737;27,737;27,744;24,785;8,785;8,744;15,744;15,775;18,778;27,778;27,783;24,785;27,778;25,778;27,777;27,778;37,732;37,724;44,718;63,718;70,724;45,724;37,732;73,784;34,784;34,777;60,751;66,741;66,730;59,724;70,724;73,727;73,741;66,753;42,777;42,777;73,777;73,784" o:connectangles="0,0,0,0,0,0,0,0,0,0,0,0,0,0,0,0,0,0,0,0,0,0,0,0,0,0,0,0,0,0,0,0,0,0,0,0,0,0,0,0,0,0,0,0,0"/>
                </v:shape>
                <v:shape id="AutoShape 228" o:spid="_x0000_s1098" style="position:absolute;left:2960;top:1278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fosMA&#10;AADcAAAADwAAAGRycy9kb3ducmV2LnhtbERPyWrDMBC9F/IPYgq91XKFCcGNEkohy6GHLC2lt8Ga&#10;WKbWyLGU2Pn76lDI8fH2+XJ0rbhSHxrPGl6yHARx5U3DtYbP4+p5BiJEZIOtZ9JwowDLxeRhjqXx&#10;A+/peoi1SCEcStRgY+xKKUNlyWHIfEecuJPvHcYE+1qaHocU7lqp8nwqHTacGix29G6p+j1cnIbz&#10;x6amTet3a6uKffGt5NePP2n99Di+vYKINMa7+N+9NRrUNK1NZ9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YfosMAAADcAAAADwAAAAAAAAAAAAAAAACYAgAAZHJzL2Rv&#10;d25yZXYueG1sUEsFBgAAAAAEAAQA9QAAAIgDAAAAAA==&#10;" path="m4360,-11950r115,-39m4475,-11989r-115,-38e" filled="f" strokeweight=".14947mm">
                  <v:path arrowok="t" o:connecttype="custom" o:connectlocs="4360,830;4475,791;4475,791;4360,753" o:connectangles="0,0,0,0"/>
                </v:shape>
                <v:shape id="Picture 227" o:spid="_x0000_s1099" type="#_x0000_t75" style="position:absolute;left:7554;top:765;width:378;height: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ek/PDAAAA3AAAAA8AAABkcnMvZG93bnJldi54bWxEj0+LwjAUxO8LfofwhL2taV0QrUZRQbB6&#10;8g+eH82zLW1eShNt/fZGWNjjMDO/YRar3tTiSa0rLSuIRxEI4szqknMF18vuZwrCeWSNtWVS8CIH&#10;q+Xga4GJth2f6Hn2uQgQdgkqKLxvEildVpBBN7INcfDutjXog2xzqVvsAtzUchxFE2mw5LBQYEPb&#10;grLq/DAK0u6aHtfxLMby8Puqboco3Rwrpb6H/XoOwlPv/8N/7b1WMJ7M4HMmHAG5f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J6T88MAAADcAAAADwAAAAAAAAAAAAAAAACf&#10;AgAAZHJzL2Rvd25yZXYueG1sUEsFBgAAAAAEAAQA9wAAAI8DAAAAAA==&#10;">
                  <v:imagedata r:id="rId57" o:title=""/>
                </v:shape>
                <v:line id="Line 226" o:spid="_x0000_s1100" style="position:absolute;visibility:visible;mso-wrap-style:square" from="6951,1146" to="8550,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okCcEAAADcAAAADwAAAGRycy9kb3ducmV2LnhtbERPy4rCMBTdD/gP4QruxtQKo1Sj6IDO&#10;zNIXbi/NtSltbmqTsZ2/nywEl4fzXq57W4sHtb50rGAyTkAQ506XXCg4n3bvcxA+IGusHZOCP/Kw&#10;Xg3elphp1/GBHsdQiBjCPkMFJoQmk9Lnhiz6sWuII3dzrcUQYVtI3WIXw20t0yT5kBZLjg0GG/o0&#10;lFfHX6tAVt3PdVrdd6ev+3SW7v32crgapUbDfrMAEagPL/HT/a0VpLM4P56JR0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iQJwQAAANwAAAAPAAAAAAAAAAAAAAAA&#10;AKECAABkcnMvZG93bnJldi54bWxQSwUGAAAAAAQABAD5AAAAjwMAAAAA&#10;" strokeweight=".14969mm"/>
                <v:shape id="AutoShape 225" o:spid="_x0000_s1101" style="position:absolute;left:8145;top:1080;width:73;height:67;visibility:visible;mso-wrap-style:square;v-text-anchor:top" coordsize="73,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0bcYA&#10;AADcAAAADwAAAGRycy9kb3ducmV2LnhtbESPQWvCQBSE70L/w/IKvenGHKyNboIVBAtSMC2V3B7Z&#10;1yRt9m3IbjX667uC4HGYmW+YZTaYVhypd41lBdNJBIK4tLrhSsHnx2Y8B+E8ssbWMik4k4MsfRgt&#10;MdH2xHs65r4SAcIuQQW1910ipStrMugmtiMO3rftDfog+0rqHk8BbloZR9FMGmw4LNTY0bqm8jf/&#10;MwreXg72Z1W8FvLSxCZ//9pR0e6UenocVgsQngZ/D9/aW60gfp7C9Uw4Aj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u0bcYAAADcAAAADwAAAAAAAAAAAAAAAACYAgAAZHJz&#10;L2Rvd25yZXYueG1sUEsFBgAAAAAEAAQA9QAAAIsDAAAAAA==&#10;" path="m15,20r-7,l8,9,15,6r,14xm27,26l,26,,20r27,l27,26xm24,67l8,67,8,26r7,l15,57r3,4l27,61r,5l24,67xm27,61r-3,l27,60r,1xm37,11r,-7l43,,60,r7,7l43,7r-6,4xm67,61r-10,l65,54r,-18l41,36r,-6l62,30,62,7r5,l70,9r,20l57,32r,1l64,33r8,9l72,57r-5,4xm60,67r-20,l35,64r,-8l41,61r26,l60,67xe" fillcolor="black" stroked="f">
                  <v:path arrowok="t" o:connecttype="custom" o:connectlocs="15,1100;8,1100;8,1089;15,1086;15,1100;27,1106;0,1106;0,1100;27,1100;27,1106;24,1147;8,1147;8,1106;15,1106;15,1137;18,1141;27,1141;27,1146;24,1147;27,1141;24,1141;27,1140;27,1141;37,1091;37,1084;43,1080;60,1080;67,1087;43,1087;37,1091;67,1141;57,1141;65,1134;65,1116;41,1116;41,1110;62,1110;62,1087;67,1087;70,1089;70,1109;57,1112;57,1113;64,1113;72,1122;72,1137;67,1141;60,1147;40,1147;35,1144;35,1136;41,1141;67,1141;60,1147" o:connectangles="0,0,0,0,0,0,0,0,0,0,0,0,0,0,0,0,0,0,0,0,0,0,0,0,0,0,0,0,0,0,0,0,0,0,0,0,0,0,0,0,0,0,0,0,0,0,0,0,0,0,0,0,0,0"/>
                </v:shape>
                <v:shape id="AutoShape 224" o:spid="_x0000_s1102" style="position:absolute;left:5860;top:1186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lcUA&#10;AADcAAAADwAAAGRycy9kb3ducmV2LnhtbESPT2sCMRTE70K/Q3iF3jTbICpbo0ih1YOH+qeU3h6b&#10;52Zx87LdRF2/vSkIHoeZ+Q0znXeuFmdqQ+VZw+sgA0FceFNxqWG/++hPQISIbLD2TBquFGA+e+pN&#10;MTf+whs6b2MpEoRDjhpsjE0uZSgsOQwD3xAn7+BbhzHJtpSmxUuCu1qqLBtJhxWnBYsNvVsqjtuT&#10;0/C3Xpa0rP3Xp1XDzfBHye9ff9D65blbvIGI1MVH+N5eGQ1qrOD/TDo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Z76VxQAAANwAAAAPAAAAAAAAAAAAAAAAAJgCAABkcnMv&#10;ZG93bnJldi54bWxQSwUGAAAAAAQABAD1AAAAigMAAAAA&#10;" path="m2575,-10675r115,-39m2690,-10714r-115,-38e" filled="f" strokeweight=".14947mm">
                  <v:path arrowok="t" o:connecttype="custom" o:connectlocs="2575,1185;2690,1146;2690,1146;2575,1108" o:connectangles="0,0,0,0"/>
                </v:shape>
                <v:shape id="AutoShape 223" o:spid="_x0000_s1103" style="position:absolute;left:3780;top:12900;width:2180;height:440;visibility:visible;mso-wrap-style:square;v-text-anchor:top" coordsize="2180,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3osIA&#10;AADcAAAADwAAAGRycy9kb3ducmV2LnhtbESPQYvCMBSE74L/ITzB25qqi6vVKCIIsje7Ih6fzbMt&#10;Ni+1iVr99UZY8DjMzDfMbNGYUtyodoVlBf1eBII4tbrgTMHub/01BuE8ssbSMil4kIPFvN2aYazt&#10;nbd0S3wmAoRdjApy76tYSpfmZND1bEUcvJOtDfog60zqGu8Bbko5iKKRNFhwWMixolVO6Tm5GgWH&#10;xDV7j5fttfqNzHNHk+H3USvV7TTLKQhPjf+E/9sbrWDwM4T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eiwgAAANwAAAAPAAAAAAAAAAAAAAAAAJgCAABkcnMvZG93&#10;bnJldi54bWxQSwUGAAAAAAQABAD1AAAAhwMAAAAA&#10;" path="m3855,-12286r838,m4693,-12286r,170e" filled="f" strokeweight=".14947mm">
                  <v:path arrowok="t" o:connecttype="custom" o:connectlocs="3855,614;4693,614;4693,614;4693,784" o:connectangles="0,0,0,0"/>
                </v:shape>
                <v:shape id="AutoShape 222" o:spid="_x0000_s1104" style="position:absolute;left:8075;top:672;width:75;height:67;visibility:visible;mso-wrap-style:square;v-text-anchor:top" coordsize="7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qusQA&#10;AADcAAAADwAAAGRycy9kb3ducmV2LnhtbESPX2vCMBTF3wd+h3CFvc1UGXV0TUUFcZsv6ga+XpJr&#10;W21uShO1fnszGOzxcP78OPmst424UudrxwrGowQEsXam5lLBz/fq5Q2ED8gGG8ek4E4eZsXgKcfM&#10;uBvv6LoPpYgj7DNUUIXQZlJ6XZFFP3ItcfSOrrMYouxKaTq8xXHbyEmSpNJizZFQYUvLivR5f7ER&#10;kibzr9Xhc6P14mIO2wWnp7BW6nnYz99BBOrDf/iv/WEUTKav8HsmHgF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UarrEAAAA3AAAAA8AAAAAAAAAAAAAAAAAmAIAAGRycy9k&#10;b3ducmV2LnhtbFBLBQYAAAAABAAEAPUAAACJAwAAAAA=&#10;" path="m16,19r-8,l8,8,16,5r,14xm27,25l,25,,19r27,l27,25xm25,66l8,66,8,25r8,l16,56r3,4l27,60r,5l25,66xm27,60r-2,l27,59r,1xm63,67r-18,l34,57r,-20l48,31,37,26,37,9,47,,63,r7,6l50,6r-6,5l44,24r11,4l67,28r-6,3l71,35r-17,l42,40r,14l49,60r22,l63,67xm67,28r-12,l65,24r,-13l60,6r10,l73,8r,17l67,28xm71,60r-11,l67,54r,-14l54,35r17,l75,37r,20l71,60xe" fillcolor="black" stroked="f">
                  <v:path arrowok="t" o:connecttype="custom" o:connectlocs="8,691;16,677;27,697;0,691;27,697;8,738;16,697;19,732;27,737;27,732;27,731;63,739;34,729;48,703;37,698;47,672;70,678;44,683;55,700;61,703;71,707;42,712;49,732;63,739;55,700;65,683;70,678;73,697;71,732;67,726;54,707;75,709;71,732" o:connectangles="0,0,0,0,0,0,0,0,0,0,0,0,0,0,0,0,0,0,0,0,0,0,0,0,0,0,0,0,0,0,0,0,0"/>
                </v:shape>
                <v:shape id="AutoShape 221" o:spid="_x0000_s1105" style="position:absolute;left:5860;top:12900;width:200;height:300;visibility:visible;mso-wrap-style:square;v-text-anchor:top" coordsize="2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d2MMA&#10;AADcAAAADwAAAGRycy9kb3ducmV2LnhtbESPT2vCQBDF7wW/wzKCt7oxwVSiq0hLsR5rhVyH7JgE&#10;s7Mhu82fb98VhB4fb97vzdsdRtOInjpXW1awWkYgiAuray4VXH8+XzcgnEfW2FgmBRM5OOxnLzvM&#10;tB34m/qLL0WAsMtQQeV9m0npiooMuqVtiYN3s51BH2RXSt3hEOCmkXEUpdJgzaGhwpbeKyrul18T&#10;3ticins9XTlN8o9kOqe59i5XajEfj1sQnkb/f/xMf2kF8dsaHmMCAe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Ad2MMAAADcAAAADwAAAAAAAAAAAAAAAACYAgAAZHJzL2Rv&#10;d25yZXYueG1sUEsFBgAAAAAEAAQA9QAAAIgDAAAAAA==&#10;" path="m2575,-12232r38,116m2613,-12116r39,-116e" filled="f" strokeweight=".14947mm">
                  <v:path arrowok="t" o:connecttype="custom" o:connectlocs="2575,668;2613,784;2613,784;2652,668" o:connectangles="0,0,0,0"/>
                </v:shape>
                <v:shape id="AutoShape 220" o:spid="_x0000_s1106" style="position:absolute;left:880;top:12000;width:320;height:1700;visibility:visible;mso-wrap-style:square;v-text-anchor:top" coordsize="320,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F1cYA&#10;AADcAAAADwAAAGRycy9kb3ducmV2LnhtbESPQWvCQBSE70L/w/IKvemmVtISsxGxrRX0Uq14fWRf&#10;k9Ds25DdaOqvdwXB4zAz3zDprDe1OFLrKssKnkcRCOLc6ooLBT+7z+EbCOeRNdaWScE/OZhlD4MU&#10;E21P/E3HrS9EgLBLUEHpfZNI6fKSDLqRbYiD92tbgz7ItpC6xVOAm1qOoyiWBisOCyU2tCgp/9t2&#10;RsF5P3mJi8Xadl8f75tlXh+63fyg1NNjP5+C8NT7e/jWXmkF49cYrmfCEZD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NF1cYAAADcAAAADwAAAAAAAAAAAAAAAACYAgAAZHJz&#10;L2Rvd25yZXYueG1sUEsFBgAAAAAEAAQA9QAAAIsDAAAAAA==&#10;" path="m5640,-11525r,656m5640,-10869r123,e" filled="f" strokeweight=".14947mm">
                  <v:path arrowok="t" o:connecttype="custom" o:connectlocs="5640,475;5640,1131;5640,1131;5763,1131" o:connectangles="0,0,0,0"/>
                </v:shape>
                <v:shape id="AutoShape 219" o:spid="_x0000_s1107" style="position:absolute;left:900;top:1190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dDcYA&#10;AADcAAAADwAAAGRycy9kb3ducmV2LnhtbESPT2vCQBTE7wW/w/KE3urGIFWimyCFVg8e6j/E2yP7&#10;zAazb9PsVtNv3y0UPA4z8xtmUfS2ETfqfO1YwXiUgCAuna65UnDYv7/MQPiArLFxTAp+yEORD54W&#10;mGl35y3ddqESEcI+QwUmhDaT0peGLPqRa4mjd3GdxRBlV0nd4T3CbSPTJHmVFmuOCwZbejNUXnff&#10;VsHXZlXRqnGfHyadbCenVB7P7qLU87BfzkEE6sMj/N9eawXpdAp/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AdDcYAAADcAAAADwAAAAAAAAAAAAAAAACYAgAAZHJz&#10;L2Rvd25yZXYueG1sUEsFBgAAAAAEAAQA9QAAAIsDAAAAAA==&#10;" path="m5628,-10730r115,-39m5743,-10769r-115,-39e" filled="f" strokeweight=".14947mm">
                  <v:path arrowok="t" o:connecttype="custom" o:connectlocs="5628,1170;5743,1131;5743,1131;5628,1092" o:connectangles="0,0,0,0"/>
                </v:shape>
                <v:shape id="AutoShape 218" o:spid="_x0000_s1108" style="position:absolute;left:1860;top:12160;width:2680;height:220;visibility:visible;mso-wrap-style:square;v-text-anchor:top" coordsize="268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M8YsEA&#10;AADcAAAADwAAAGRycy9kb3ducmV2LnhtbERPS2sCMRC+C/0PYQreNKuIlq1RRPBxsmpbeh02083W&#10;zWTZRN3++86h4PHje8+Xna/VjdpYBTYwGmagiItgKy4NfLxvBi+gYkK2WAcmA78UYbl46s0xt+HO&#10;J7qdU6kkhGOOBlxKTa51LBx5jMPQEAv3HVqPSWBbatviXcJ9rcdZNtUeK5YGhw2tHRWX89VL7+Tr&#10;521Cbvt5OByz3Y73q6MOxvSfu9UrqERdeoj/3XtrYDyTtXJGjoB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DPGLBAAAA3AAAAA8AAAAAAAAAAAAAAAAAmAIAAGRycy9kb3du&#10;cmV2LnhtbFBLBQYAAAAABAAEAPUAAACGAwAAAAA=&#10;" path="m5037,-11091r100,-85m5137,-11176r930,e" filled="f" strokeweight=".14947mm">
                  <v:path arrowok="t" o:connecttype="custom" o:connectlocs="5037,1069;5137,984;5137,984;6067,984" o:connectangles="0,0,0,0"/>
                </v:shape>
                <v:shape id="AutoShape 217" o:spid="_x0000_s1109" style="position:absolute;left:7152;top:912;width:73;height:66;visibility:visible;mso-wrap-style:square;v-text-anchor:top" coordsize="7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Nq8YA&#10;AADcAAAADwAAAGRycy9kb3ducmV2LnhtbESPT2vCQBTE74V+h+UVeqsbPVRNXaUUin8KgjHQHh/Z&#10;1ySYfZvurkn89l1B8DjMzG+YxWowjejI+dqygvEoAUFcWF1zqSA/fr7MQPiArLGxTAou5GG1fHxY&#10;YKptzwfqslCKCGGfooIqhDaV0hcVGfQj2xJH79c6gyFKV0rtsI9w08hJkrxKgzXHhQpb+qioOGVn&#10;o+D76+dvm/W7cz4fY7dfozvlnVPq+Wl4fwMRaAj38K290Qom0zlcz8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eNq8YAAADcAAAADwAAAAAAAAAAAAAAAACYAgAAZHJz&#10;L2Rvd25yZXYueG1sUEsFBgAAAAAEAAQA9QAAAIsDAAAAAA==&#10;" path="m16,18r-8,l8,7,16,5r,13xm27,25l,25,,18r27,l27,25xm25,66l8,66,8,25r8,l16,55r3,4l27,59r,5l25,66xm27,59r-2,l27,58r,1xm39,32l39,,70,r,6l46,6r,19l62,25r7,7l47,32r-8,xm62,25r-16,l49,25r13,xm68,59r-11,l66,52r,-13l57,32r12,l73,36r,18l68,59xm61,66r-19,l37,63r,-8l44,59r24,l61,66xe" fillcolor="black" stroked="f">
                  <v:path arrowok="t" o:connecttype="custom" o:connectlocs="16,930;8,930;8,919;16,917;16,930;27,937;0,937;0,930;27,930;27,937;25,978;8,978;8,937;16,937;16,967;19,971;27,971;27,976;25,978;27,971;25,971;27,970;27,971;39,944;39,912;70,912;70,918;46,918;46,937;62,937;69,944;47,944;39,944;62,937;46,937;49,937;62,937;62,937;68,971;57,971;66,964;66,951;57,944;69,944;73,948;73,966;68,971;61,978;42,978;37,975;37,967;44,971;68,971;61,978" o:connectangles="0,0,0,0,0,0,0,0,0,0,0,0,0,0,0,0,0,0,0,0,0,0,0,0,0,0,0,0,0,0,0,0,0,0,0,0,0,0,0,0,0,0,0,0,0,0,0,0,0,0,0,0,0,0"/>
                </v:shape>
                <v:shape id="AutoShape 216" o:spid="_x0000_s1110" style="position:absolute;left:4240;top:1228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1XsEA&#10;AADcAAAADwAAAGRycy9kb3ducmV2LnhtbERPy4rCMBTdD/gP4QrupqlFRKpRhgEfCxc+kdldmmtT&#10;prmpTdT692YxMMvDec8Wna3Fg1pfOVYwTFIQxIXTFZcKTsfl5wSED8gaa8ek4EUeFvPexwxz7Z68&#10;p8chlCKGsM9RgQmhyaX0hSGLPnENceSurrUYImxLqVt8xnBbyyxNx9JixbHBYEPfhorfw90quG3X&#10;Ja1rt1uZbLQfXTJ5/nFXpQb97msKIlAX/sV/7o1WkE3i/HgmHg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s9V7BAAAA3AAAAA8AAAAAAAAAAAAAAAAAmAIAAGRycy9kb3du&#10;cmV2LnhtbFBLBQYAAAAABAAEAPUAAACGAwAAAAA=&#10;" path="m3572,-11257r115,-39m3687,-11296r-115,-38e" filled="f" strokeweight=".14947mm">
                  <v:path arrowok="t" o:connecttype="custom" o:connectlocs="3572,1023;3687,984;3687,984;3572,946" o:connectangles="0,0,0,0"/>
                </v:shape>
                <v:shape id="Picture 215" o:spid="_x0000_s1111" type="#_x0000_t75" style="position:absolute;left:6939;top:1173;width:339;height: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KnhHGAAAA3AAAAA8AAABkcnMvZG93bnJldi54bWxEj0FrAjEUhO8F/0N4Qm81u1JEVqOIpbSU&#10;Qq168PjcPLOLm5dtkurqrzcFocdhZr5hpvPONuJEPtSOFeSDDARx6XTNRsF28/o0BhEissbGMSm4&#10;UID5rPcwxUK7M3/TaR2NSBAOBSqoYmwLKUNZkcUwcC1x8g7OW4xJeiO1x3OC20YOs2wkLdacFips&#10;aVlReVz/WgVd/vZy1Ze9+VjSz+fqebf68rVR6rHfLSYgInXxP3xvv2sFw3EOf2fSEZCz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EqeEcYAAADcAAAADwAAAAAAAAAAAAAA&#10;AACfAgAAZHJzL2Rvd25yZXYueG1sUEsFBgAAAAAEAAQA9wAAAJIDAAAAAA==&#10;">
                  <v:imagedata r:id="rId58" o:title=""/>
                </v:shape>
                <v:shape id="AutoShape 214" o:spid="_x0000_s1112" style="position:absolute;left:7599;top:1244;width:75;height:66;visibility:visible;mso-wrap-style:square;v-text-anchor:top" coordsize="7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EMYA&#10;AADcAAAADwAAAGRycy9kb3ducmV2LnhtbESPQWvCQBSE74X+h+UVvNVNE2klZiOlUPCgh2iDeHtk&#10;n0lo9m2aXWP8926h0OMwM98w2XoynRhpcK1lBS/zCARxZXXLtYKvw+fzEoTzyBo7y6TgRg7W+eND&#10;hqm2Vy5o3PtaBAi7FBU03veplK5qyKCb2544eGc7GPRBDrXUA14D3HQyjqJXabDlsNBgTx8NVd/7&#10;i1FwKQufHHfb5CdpT3pRvhXVuJuUmj1N7ysQnib/H/5rb7SCeBnD75lwBG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EMYAAADcAAAADwAAAAAAAAAAAAAAAACYAgAAZHJz&#10;L2Rvd25yZXYueG1sUEsFBgAAAAAEAAQA9QAAAIsDAAAAAA==&#10;" path="m15,18r-8,l7,7,15,4r,14xm26,24l,24,,18r26,l26,24xm24,65l7,65,7,24r8,l15,55r3,4l26,59r,5l24,65xm26,59r-2,l26,58r,1xm49,64r-8,l65,6,33,6,33,,74,r,2l49,64xe" fillcolor="black" stroked="f">
                  <v:path arrowok="t" o:connecttype="custom" o:connectlocs="15,1262;7,1262;7,1251;15,1248;15,1262;26,1268;0,1268;0,1262;26,1262;26,1268;24,1309;7,1309;7,1268;15,1268;15,1299;18,1303;26,1303;26,1308;24,1309;26,1303;24,1303;26,1302;26,1303;49,1308;41,1308;65,1250;33,1250;33,1244;74,1244;74,1246;49,1308" o:connectangles="0,0,0,0,0,0,0,0,0,0,0,0,0,0,0,0,0,0,0,0,0,0,0,0,0,0,0,0,0,0,0"/>
                </v:shape>
                <v:shape id="AutoShape 213" o:spid="_x0000_s1113" style="position:absolute;left:4080;top:1142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5rKcUA&#10;AADcAAAADwAAAGRycy9kb3ducmV2LnhtbESPQWsCMRSE70L/Q3iCN826ishqFClUe+ih2op4e2ye&#10;m8XNy3YTdf33piB4HGbmG2a+bG0lrtT40rGC4SABQZw7XXKh4Pfnoz8F4QOyxsoxKbiTh+XirTPH&#10;TLsbb+m6C4WIEPYZKjAh1JmUPjdk0Q9cTRy9k2sshiibQuoGbxFuK5kmyURaLDkuGKzp3VB+3l2s&#10;gr+vTUGbyn2vTTrejg+p3B/dSalet13NQARqwyv8bH9qBel0BP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spxQAAANwAAAAPAAAAAAAAAAAAAAAAAJgCAABkcnMv&#10;ZG93bnJldi54bWxQSwUGAAAAAAQABAD1AAAAigMAAAAA&#10;" path="m3670,-10065r116,-39m3786,-10104r-116,-38e" filled="f" strokeweight=".14947mm">
                  <v:path arrowok="t" o:connecttype="custom" o:connectlocs="3670,1355;3786,1316;3786,1316;3670,1278" o:connectangles="0,0,0,0"/>
                </v:shape>
                <v:line id="Line 212" o:spid="_x0000_s1114" style="position:absolute;visibility:visible;mso-wrap-style:square" from="9819,838" to="10158,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osQAAADcAAAADwAAAGRycy9kb3ducmV2LnhtbESP0WrCQBRE34X+w3ILfdNNJbUSXUUK&#10;gi0EbfQDLtlrspi9G7Krpv16VxB8HGbmDDNf9rYRF+q8cazgfZSAIC6dNlwpOOzXwykIH5A1No5J&#10;wR95WC5eBnPMtLvyL12KUIkIYZ+hgjqENpPSlzVZ9CPXEkfv6DqLIcqukrrDa4TbRo6TZCItGo4L&#10;Nbb0VVN5Ks5WwW6VmP80/zQ/mzyXW1vJj/T7qNTba7+agQjUh2f40d5oBeNpC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EGixAAAANwAAAAPAAAAAAAAAAAA&#10;AAAAAKECAABkcnMvZG93bnJldi54bWxQSwUGAAAAAAQABAD5AAAAkgMAAAAA&#10;" strokeweight=".14961mm"/>
                <v:shape id="AutoShape 211" o:spid="_x0000_s1115" style="position:absolute;left:9929;top:802;width:123;height:68;visibility:visible;mso-wrap-style:square;v-text-anchor:top" coordsize="12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c8YA&#10;AADcAAAADwAAAGRycy9kb3ducmV2LnhtbESPT4vCMBTE7wt+h/AEL6LpCopUo4hdcfe0+AfR26N5&#10;tsXmpTRZrX76jSB4HGbmN8x03phSXKl2hWUFn/0IBHFqdcGZgv1u1RuDcB5ZY2mZFNzJwXzW+phi&#10;rO2NN3Td+kwECLsYFeTeV7GULs3JoOvbijh4Z1sb9EHWmdQ13gLclHIQRSNpsOCwkGNFy5zSy/bP&#10;KEhGkn7LY/p1OHV/No/uZbdeJ4lSnXazmIDw1Ph3+NX+1goG4yE8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Ac8YAAADcAAAADwAAAAAAAAAAAAAAAACYAgAAZHJz&#10;L2Rvd25yZXYueG1sUEsFBgAAAAAEAAQA9QAAAIsDAAAAAA==&#10;" path="m15,20r-7,l8,9,15,7r,13xm27,27l,27,,20r27,l27,27xm24,68l8,68,8,27r7,l15,57r3,4l27,61r,5l24,68xm27,61r-2,l27,60r,1xm37,14r,-7l59,r,10l52,10,37,14xm59,60r-7,l52,10r7,l59,60xm74,67r-37,l37,60r37,l74,67xm87,14r,-7l94,1r19,l120,7,95,7r-8,7xm122,67r-39,l83,60,109,34r6,-10l116,13,109,7r11,l123,10r,14l116,36,92,60r30,l122,67xe" fillcolor="black" stroked="f">
                  <v:path arrowok="t" o:connecttype="custom" o:connectlocs="15,822;8,822;8,811;15,809;15,822;27,829;0,829;0,822;27,822;27,829;24,870;8,870;8,829;15,829;15,859;18,863;27,863;27,868;24,870;27,863;25,863;27,862;27,863;37,816;37,809;59,802;59,812;52,812;37,816;59,862;52,862;52,812;59,812;59,862;74,869;37,869;37,862;74,862;74,869;87,816;87,809;94,803;113,803;120,809;95,809;87,816;122,869;83,869;83,862;109,836;115,826;116,815;109,809;120,809;123,812;123,826;116,838;92,862;92,862;122,862;122,869" o:connectangles="0,0,0,0,0,0,0,0,0,0,0,0,0,0,0,0,0,0,0,0,0,0,0,0,0,0,0,0,0,0,0,0,0,0,0,0,0,0,0,0,0,0,0,0,0,0,0,0,0,0,0,0,0,0,0,0,0,0,0,0,0"/>
                </v:shape>
                <v:shape id="AutoShape 210" o:spid="_x0000_s1116" style="position:absolute;left:10020;top:12920;width:320;height:220;visibility:visible;mso-wrap-style:square;v-text-anchor:top" coordsize="3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O2MMA&#10;AADcAAAADwAAAGRycy9kb3ducmV2LnhtbESPX2vCMBTF34V9h3AHe9O0HUqpxjI2NsbwQd3w+dJc&#10;02JzU5qs7b79Igg+Hs6fH2dTTrYVA/W+cawgXSQgiCunGzYKfr7f5zkIH5A1to5JwR95KLcPsw0W&#10;2o18oOEYjIgj7AtUUIfQFVL6qiaLfuE64uidXW8xRNkbqXsc47htZZYkK2mx4UiosaPXmqrL8ddG&#10;yCh3e/7glOlNPn+Z/GSGZabU0+P0sgYRaAr38K39qRVk+QquZ+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dO2MMAAADcAAAADwAAAAAAAAAAAAAAAACYAgAAZHJzL2Rv&#10;d25yZXYueG1sUEsFBgAAAAAEAAQA9QAAAIgDAAAAAA==&#10;" path="m45,-12144r93,-85m138,-12229r-123,8e" filled="f" strokeweight=".14947mm">
                  <v:path arrowok="t" o:connecttype="custom" o:connectlocs="45,776;138,691;138,691;15,699" o:connectangles="0,0,0,0"/>
                </v:shape>
                <v:shape id="Picture 209" o:spid="_x0000_s1117" type="#_x0000_t75" style="position:absolute;left:9815;top:1011;width:355;height: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bK9vHAAAA3AAAAA8AAABkcnMvZG93bnJldi54bWxEj0FrwkAUhO+C/2F5hV5K3SjVanQVsS30&#10;IIJpL94e2Wc2Nfs2ZLcm+uu7QsHjMDPfMItVZytxpsaXjhUMBwkI4tzpkgsF318fz1MQPiBrrByT&#10;ggt5WC37vQWm2rW8p3MWChEh7FNUYEKoUyl9bsiiH7iaOHpH11gMUTaF1A22EW4rOUqSibRYclww&#10;WNPGUH7Kfq2C6/Znd+X3ImlnL2szfguX7umQKfX40K3nIAJ14R7+b39qBaPpK9zOxCMgl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8bK9vHAAAA3AAAAA8AAAAAAAAAAAAA&#10;AAAAnwIAAGRycy9kb3ducmV2LnhtbFBLBQYAAAAABAAEAPcAAACTAwAAAAA=&#10;">
                  <v:imagedata r:id="rId54" o:title=""/>
                </v:shape>
                <v:line id="Line 208" o:spid="_x0000_s1118" style="position:absolute;visibility:visible;mso-wrap-style:square" from="9212,545" to="9496,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lYKMEAAADcAAAADwAAAGRycy9kb3ducmV2LnhtbERPz2vCMBS+D/wfwhO8zdQKTqpRVHDO&#10;o7rh9dE8m9LmpTaZ7f57cxB2/Ph+L9e9rcWDWl86VjAZJyCIc6dLLhR8X/bvcxA+IGusHZOCP/Kw&#10;Xg3elphp1/GJHudQiBjCPkMFJoQmk9Lnhiz6sWuII3dzrcUQYVtI3WIXw20t0ySZSYslxwaDDe0M&#10;5dX51yqQVXe8Tqv7/nK4Tz/ST7/9OV2NUqNhv1mACNSHf/HL/aUVpPO4Np6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aVgowQAAANwAAAAPAAAAAAAAAAAAAAAA&#10;AKECAABkcnMvZG93bnJldi54bWxQSwUGAAAAAAQABAD5AAAAjwMAAAAA&#10;" strokeweight=".14969mm"/>
                <v:shape id="AutoShape 207" o:spid="_x0000_s1119" style="position:absolute;left:9344;top:425;width:75;height:67;visibility:visible;mso-wrap-style:square;v-text-anchor:top" coordsize="7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1A8QA&#10;AADcAAAADwAAAGRycy9kb3ducmV2LnhtbESPS2vCQBSF90L/w3AL3emkLkKMjpIUpA83agtuLzPX&#10;JG3mTsiMJv33TqHg8nAeH2e1GW0rrtT7xrGC51kCglg703Cl4OtzO81A+IBssHVMCn7Jw2b9MFlh&#10;btzAB7oeQyXiCPscFdQhdLmUXtdk0c9cRxy9s+sthij7SpoehzhuWzlPklRabDgSauzopSb9c7zY&#10;CEmT4mN7et9pXV7MaV9y+h1elXp6HIsliEBjuIf/229GwTxbwN+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AtQPEAAAA3AAAAA8AAAAAAAAAAAAAAAAAmAIAAGRycy9k&#10;b3ducmV2LnhtbFBLBQYAAAAABAAEAPUAAACJAwAAAAA=&#10;" path="m16,19r-8,l8,8,16,6r,13xm27,26l,26,,19r27,l27,26xm25,67l8,67,8,26r8,l16,56r3,4l27,60r,5l25,67xm27,60r-2,l27,59r,1xm63,42r-18,l34,30r,-18l46,,64,r5,6l49,6r-8,8l41,27r8,8l66,35r-3,7xm66,35r-6,l67,28r,-13l60,6r9,l75,15r,18l67,33r-1,2xm66,60r-8,l67,46r,-13l75,33r,14l66,60xm61,67r-19,l37,64r,-7l43,60r23,l61,67xe" fillcolor="black" stroked="f">
                  <v:path arrowok="t" o:connecttype="custom" o:connectlocs="16,444;8,444;8,433;16,431;16,444;27,451;0,451;0,444;27,444;27,451;25,492;8,492;8,451;16,451;16,481;19,485;27,485;27,490;25,492;27,485;25,485;27,484;27,485;63,467;45,467;34,455;34,437;46,425;64,425;69,431;49,431;41,439;41,452;49,460;66,460;63,467;66,460;60,460;67,453;67,440;60,431;69,431;75,440;75,458;67,458;66,460;66,485;58,485;67,471;67,458;75,458;75,472;66,485;61,492;42,492;37,489;37,482;43,485;66,485;61,492" o:connectangles="0,0,0,0,0,0,0,0,0,0,0,0,0,0,0,0,0,0,0,0,0,0,0,0,0,0,0,0,0,0,0,0,0,0,0,0,0,0,0,0,0,0,0,0,0,0,0,0,0,0,0,0,0,0,0,0,0,0,0,0"/>
                </v:shape>
                <v:shape id="AutoShape 206" o:spid="_x0000_s1120" style="position:absolute;left:8320;top:1342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jg8IA&#10;AADcAAAADwAAAGRycy9kb3ducmV2LnhtbERPy4rCMBTdC/MP4Q6409Qioh2jyMCoCxc+ZhB3l+ba&#10;lGluahO1/r1ZCC4P5z2dt7YSN2p86VjBoJ+AIM6dLrlQ8Hv46Y1B+ICssXJMCh7kYT776Ewx0+7O&#10;O7rtQyFiCPsMFZgQ6kxKnxuy6PuuJo7c2TUWQ4RNIXWD9xhuK5kmyUhaLDk2GKzp21D+v79aBZfN&#10;qqBV5bZLkw53w2Mq/07urFT3s118gQjUhrf45V5rBekkzo9n4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9WODwgAAANwAAAAPAAAAAAAAAAAAAAAAAJgCAABkcnMvZG93&#10;bnJldi54bWxQSwUGAAAAAAQABAD1AAAAhwMAAAAA&#10;" path="m1061,-12837r115,-38m1176,-12875r-115,-39e" filled="f" strokeweight=".14947mm">
                  <v:path arrowok="t" o:connecttype="custom" o:connectlocs="1061,583;1176,545;1176,545;1061,506" o:connectangles="0,0,0,0"/>
                </v:shape>
                <v:shape id="AutoShape 205" o:spid="_x0000_s1121" style="position:absolute;left:8800;top:12460;width:460;height:900;visibility:visible;mso-wrap-style:square;v-text-anchor:top" coordsize="4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vZsYA&#10;AADcAAAADwAAAGRycy9kb3ducmV2LnhtbESPT2vCQBTE70K/w/IKvYhukkOw0VVKoZBDRfxT0Ntr&#10;9jUJZt+G3a2m374rCB6HmfkNs1gNphMXcr61rCCdJiCIK6tbrhUc9h+TGQgfkDV2lknBH3lYLZ9G&#10;Cyy0vfKWLrtQiwhhX6CCJoS+kNJXDRn0U9sTR+/HOoMhSldL7fAa4aaTWZLk0mDLcaHBnt4bqs67&#10;X6Ngk2/y8pvH7lib9Todzp/69DVT6uV5eJuDCDSER/jeLrWC7DWF25l4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vZsYAAADcAAAADwAAAAAAAAAAAAAAAACYAgAAZHJz&#10;L2Rvd25yZXYueG1sUEsFBgAAAAAEAAQA9QAAAIsDAAAAAA==&#10;" path="m765,-11854r,347m765,-11507r177,e" filled="f" strokeweight=".14947mm">
                  <v:path arrowok="t" o:connecttype="custom" o:connectlocs="765,606;765,953;765,953;942,953" o:connectangles="0,0,0,0"/>
                </v:shape>
                <v:shape id="AutoShape 204" o:spid="_x0000_s1122" style="position:absolute;left:9437;top:715;width:439;height:232;visibility:visible;mso-wrap-style:square;v-text-anchor:top" coordsize="439,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2IcQA&#10;AADcAAAADwAAAGRycy9kb3ducmV2LnhtbESPT4vCMBTE74LfITxhb5raw1KrqYgg7sGLXRW8PZrX&#10;P9i8lCar3f30RhD2OMzMb5jVejCtuFPvGssK5rMIBHFhdcOVgtP3bpqAcB5ZY2uZFPySg3U2Hq0w&#10;1fbBR7rnvhIBwi5FBbX3XSqlK2oy6Ga2Iw5eaXuDPsi+krrHR4CbVsZR9CkNNhwWauxoW1Nxy39M&#10;oMg9HvLYlX/n5HzNL5tD1F4TpT4mw2YJwtPg/8Pv9pdWEC9ieJ0JR0B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NiHEAAAA3AAAAA8AAAAAAAAAAAAAAAAAmAIAAGRycy9k&#10;b3ducmV2LnhtbFBLBQYAAAAABAAEAPUAAACJAwAAAAA=&#10;" path="m27,184r-12,l15,171r-7,2l8,184r-8,l,191r8,l8,232r16,l27,230r,-4l27,224r-2,2l18,226r-3,-4l15,191r12,l27,184t46,40l59,224r,-50l59,164r-22,7l37,178r15,-4l52,224r-15,l37,231r36,l73,224t52,-59l117,165r,6l117,226r-27,l90,171r27,l117,165r-23,l83,182r,33l93,232r20,l117,226r8,-11l125,171r,-6m177,4r-16,l161,83r16,l177,78r-10,l167,9r10,l177,4t49,18l219,22r,7l219,35r,20l211,64r-12,l191,54r,-16l199,28r12,l219,35r,-6l218,28r-4,-7l195,21,184,35r,22l194,70r19,l217,64r2,-3l219,84r-24,l187,80r,7l193,91r33,l226,84r,-23l226,29r,-7m279,22r-8,l271,56r-7,8l248,64r,-42l240,22r,48l266,70r4,-6l271,61r,8l279,69r,-8l279,22t47,-1l301,21r-6,5l295,33r6,-5l319,28r,11l319,45r,11l312,64r-10,l298,59r,-8l303,48r16,-3l319,39r-29,4l290,63r8,7l314,70r4,-6l319,62r,7l326,69r,-7l326,45r,-17l326,21t38,1l363,22r-7,l350,27r-2,5l348,22r-8,l340,69r8,l348,37r4,-5l354,28r9,l364,30r,-2l364,22m412,r-8,l404,29r,6l404,55r-7,9l384,64,377,54r,-16l385,28r12,l404,35r,-6l404,28r-4,-7l381,21,369,35r,22l380,70r19,l403,64r1,-3l404,69r8,l412,61r,-32l412,t26,4l422,4r,5l432,9r,69l422,78r,5l438,83r,-79e" fillcolor="black" stroked="f">
                  <v:path arrowok="t" o:connecttype="custom" o:connectlocs="15,886;0,899;8,947;27,941;18,941;27,906;59,939;37,886;52,939;73,946;117,880;90,941;117,880;83,930;117,941;125,880;161,798;167,793;177,719;219,744;211,779;191,753;219,750;218,743;184,750;213,785;219,776;187,795;226,806;226,744;271,737;248,779;240,785;271,776;279,784;326,736;295,748;319,754;312,779;298,766;319,754;298,785;319,777;326,784;326,743;363,737;348,747;340,737;348,752;363,743;364,737;404,744;397,779;377,753;404,750;404,743;369,750;399,785;404,776;412,776;438,719;432,724;422,798" o:connectangles="0,0,0,0,0,0,0,0,0,0,0,0,0,0,0,0,0,0,0,0,0,0,0,0,0,0,0,0,0,0,0,0,0,0,0,0,0,0,0,0,0,0,0,0,0,0,0,0,0,0,0,0,0,0,0,0,0,0,0,0,0,0,0"/>
                </v:shape>
                <v:shape id="AutoShape 203" o:spid="_x0000_s1123" style="position:absolute;left:8960;top:12360;width:300;height:200;visibility:visible;mso-wrap-style:square;v-text-anchor:top" coordsize="3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99MYA&#10;AADcAAAADwAAAGRycy9kb3ducmV2LnhtbESPS2vDMBCE74H+B7GF3hK5biiNGzmUQh6HHpoXIbfF&#10;Wlum1sq1lMT991Eg0OMwM98w01lvG3GmzteOFTyPEhDEhdM1Vwp22/nwDYQPyBobx6TgjzzM8ofB&#10;FDPtLrym8yZUIkLYZ6jAhNBmUvrCkEU/ci1x9ErXWQxRdpXUHV4i3DYyTZJXabHmuGCwpU9Dxc/m&#10;ZBX8fi0rWjbue2HS8Xp8SOX+6Eqlnh77j3cQgfrwH763V1pBOnmB25l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f99MYAAADcAAAADwAAAAAAAAAAAAAAAACYAgAAZHJz&#10;L2Rvd25yZXYueG1sUEsFBgAAAAAEAAQA9QAAAIsDAAAAAA==&#10;" path="m667,-11368r115,-39m782,-11407r-115,-38e" filled="f" strokeweight=".14947mm">
                  <v:path arrowok="t" o:connecttype="custom" o:connectlocs="667,992;782,953;782,953;667,915" o:connectangles="0,0,0,0"/>
                </v:shape>
                <v:line id="Line 202" o:spid="_x0000_s1124" style="position:absolute;visibility:visible;mso-wrap-style:square" from="9519,606" to="9519,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VqeccAAADcAAAADwAAAGRycy9kb3ducmV2LnhtbESPT2vCQBTE74V+h+UVeim6MRXR6Cpt&#10;aSEeFPwHHh/ZZzY0+zZkN5p++65Q6HGYmd8wi1Vva3Gl1leOFYyGCQjiwumKSwXHw9dgCsIHZI21&#10;Y1LwQx5Wy8eHBWba3XhH130oRYSwz1CBCaHJpPSFIYt+6Bri6F1cazFE2ZZSt3iLcFvLNEkm0mLF&#10;ccFgQx+Giu99ZxVs8vf16zScuvplm3x2ZnxOR12u1PNT/zYHEagP/+G/dq4VpLMx3M/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dWp5xwAAANwAAAAPAAAAAAAA&#10;AAAAAAAAAKECAABkcnMvZG93bnJldi54bWxQSwUGAAAAAAQABAD5AAAAlQMAAAAA&#10;" strokeweight=".1495mm"/>
                <v:shape id="AutoShape 201" o:spid="_x0000_s1125" style="position:absolute;left:9267;top:656;width:124;height:68;visibility:visible;mso-wrap-style:square;v-text-anchor:top" coordsize="12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dEcUA&#10;AADcAAAADwAAAGRycy9kb3ducmV2LnhtbESPQWvCQBSE7wX/w/IEL6Kbii2aukoRBT1po1h6e2Rf&#10;k5Ds25BdTfz3bkHocZiZb5jFqjOVuFHjCssKXscRCOLU6oIzBefTdjQD4TyyxsoyKbiTg9Wy97LA&#10;WNuWv+iW+EwECLsYFeTe17GULs3JoBvbmjh4v7Yx6INsMqkbbAPcVHISRe/SYMFhIcea1jmlZXI1&#10;Co7fMt2Xu8N0mOifS9VON7TlUqlBv/v8AOGp8//hZ3unFUzmb/B3Jhw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l0RxQAAANwAAAAPAAAAAAAAAAAAAAAAAJgCAABkcnMv&#10;ZG93bnJldi54bWxQSwUGAAAAAAQABAD1AAAAigMAAAAA&#10;" path="m16,20r-8,l8,8,16,6r,14xm27,26l,26,,20r27,l27,26xm25,67l8,67,8,26r8,l16,57r3,4l27,61r,5l25,67xm27,61r-2,l27,59r,2xm37,14r,-7l60,r,9l52,9,37,14xm60,60r-8,l52,9r8,l60,60xm74,66r-36,l38,60r36,l74,66xm87,14r,-7l109,r,9l102,9,87,14xm109,60r-7,l102,9r7,l109,60xm124,66r-37,l87,60r37,l124,66xe" fillcolor="black" stroked="f">
                  <v:path arrowok="t" o:connecttype="custom" o:connectlocs="16,676;8,676;8,664;16,662;16,676;27,682;0,682;0,676;27,676;27,682;25,723;8,723;8,682;16,682;16,713;19,717;27,717;27,722;25,723;27,717;25,717;27,715;27,717;37,670;37,663;60,656;60,665;52,665;37,670;60,716;52,716;52,665;60,665;60,716;74,722;38,722;38,716;74,716;74,722;87,670;87,663;109,656;109,665;102,665;87,670;109,716;102,716;102,665;109,665;109,716;124,722;87,722;87,716;124,716;124,722" o:connectangles="0,0,0,0,0,0,0,0,0,0,0,0,0,0,0,0,0,0,0,0,0,0,0,0,0,0,0,0,0,0,0,0,0,0,0,0,0,0,0,0,0,0,0,0,0,0,0,0,0,0,0,0,0,0,0"/>
                </v:shape>
                <v:shape id="AutoShape 200" o:spid="_x0000_s1126" style="position:absolute;left:7880;top:12680;width:300;height:280;visibility:visible;mso-wrap-style:square;v-text-anchor:top" coordsize="30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2v8UA&#10;AADcAAAADwAAAGRycy9kb3ducmV2LnhtbESPQWvCQBSE74X+h+UVvDWbRCptzCoqiEIPxaS9P7LP&#10;JJh9G7KrJv/eLRR6HGbmGyZfj6YTNxpca1lBEsUgiCurW64VfJf713cQziNr7CyTgokcrFfPTzlm&#10;2t75RLfC1yJA2GWooPG+z6R0VUMGXWR74uCd7WDQBznUUg94D3DTyTSOF9Jgy2GhwZ52DVWX4moU&#10;zJOqS9zE5c8uPXx+XU9vl2nbKzV7GTdLEJ5G/x/+ax+1gvRjAb9nw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3a/xQAAANwAAAAPAAAAAAAAAAAAAAAAAJgCAABkcnMv&#10;ZG93bnJldi54bWxQSwUGAAAAAAQABAD1AAAAigMAAAAA&#10;" path="m1393,-11919r-61,108m1332,-11811r115,-47e" filled="f" strokeweight=".14947mm">
                  <v:path arrowok="t" o:connecttype="custom" o:connectlocs="1393,761;1332,869;1332,869;1447,822" o:connectangles="0,0,0,0"/>
                </v:shape>
                <v:shape id="Picture 199" o:spid="_x0000_s1127" type="#_x0000_t75" style="position:absolute;left:10461;top:648;width:293;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SvvvEAAAA3AAAAA8AAABkcnMvZG93bnJldi54bWxEj0FrwkAUhO+F/oflFbzVjTlok7oGWxQU&#10;emla6vWRfc2GZt+G3VXjv3cLgsdhZr5hltVoe3EiHzrHCmbTDARx43THrYLvr+3zC4gQkTX2jknB&#10;hQJUq8eHJZbanfmTTnVsRYJwKFGBiXEopQyNIYth6gbi5P06bzEm6VupPZ4T3PYyz7K5tNhxWjA4&#10;0Luh5q8+WgVv3hS7bC/7iyk29UdjDz84HpSaPI3rVxCRxngP39o7rSAvFvB/Jh0Bubo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SvvvEAAAA3AAAAA8AAAAAAAAAAAAAAAAA&#10;nwIAAGRycy9kb3ducmV2LnhtbFBLBQYAAAAABAAEAPcAAACQAwAAAAA=&#10;">
                  <v:imagedata r:id="rId59" o:title=""/>
                </v:shape>
                <v:shape id="Picture 198" o:spid="_x0000_s1128" type="#_x0000_t75" style="position:absolute;left:10469;top:1003;width:31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FhDXCAAAA3AAAAA8AAABkcnMvZG93bnJldi54bWxET8tqwkAU3Rf8h+EKbkqdmEUfqWMQRSl0&#10;Vavg8pq5zYRk7oTM5OHfdxaFLg/nvc4n24iBOl85VrBaJiCIC6crLhWcvw9PryB8QNbYOCYFd/KQ&#10;b2YPa8y0G/mLhlMoRQxhn6ECE0KbSekLQxb90rXEkftxncUQYVdK3eEYw20j0yR5lhYrjg0GW9oZ&#10;KupTbxVU+9BvzeXxWtJoJL/c0v1nfVRqMZ+27yACTeFf/Of+0ArSt7g2nolHQG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hYQ1wgAAANwAAAAPAAAAAAAAAAAAAAAAAJ8C&#10;AABkcnMvZG93bnJldi54bWxQSwUGAAAAAAQABAD3AAAAjgMAAAAA&#10;">
                  <v:imagedata r:id="rId60" o:title=""/>
                </v:shape>
                <v:shape id="Picture 197" o:spid="_x0000_s1129" type="#_x0000_t75" style="position:absolute;left:10823;top:795;width:193;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GKp3EAAAA3AAAAA8AAABkcnMvZG93bnJldi54bWxEj19rwjAUxd8Hfodwhb3NVB9kVqOIIBsI&#10;c6tSXy/Ntak2N6WJtX77ZTDw8XD+/DiLVW9r0VHrK8cKxqMEBHHhdMWlguNh+/YOwgdkjbVjUvAg&#10;D6vl4GWBqXZ3/qEuC6WII+xTVGBCaFIpfWHIoh+5hjh6Z9daDFG2pdQt3uO4reUkSabSYsWRYLCh&#10;jaHimt1s5O6+k3yT7Ztbfvqw5lwcvrr8otTrsF/PQQTqwzP83/7UCiazGfydiUd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GKp3EAAAA3AAAAA8AAAAAAAAAAAAAAAAA&#10;nwIAAGRycy9kb3ducmV2LnhtbFBLBQYAAAAABAAEAPcAAACQAwAAAAA=&#10;">
                  <v:imagedata r:id="rId61" o:title=""/>
                </v:shape>
                <v:shapetype id="_x0000_t202" coordsize="21600,21600" o:spt="202" path="m,l,21600r21600,l21600,xe">
                  <v:stroke joinstyle="miter"/>
                  <v:path gradientshapeok="t" o:connecttype="rect"/>
                </v:shapetype>
                <v:shape id="Text Box 196" o:spid="_x0000_s1130" type="#_x0000_t202" style="position:absolute;left:7427;top:1096;width:484;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14:paraId="7D00BFBF" w14:textId="77777777" w:rsidR="0092080E" w:rsidRDefault="0092080E">
                        <w:pPr>
                          <w:tabs>
                            <w:tab w:val="left" w:pos="483"/>
                          </w:tabs>
                          <w:spacing w:line="199" w:lineRule="exact"/>
                          <w:rPr>
                            <w:sz w:val="20"/>
                          </w:rPr>
                        </w:pPr>
                        <w:r>
                          <w:rPr>
                            <w:w w:val="99"/>
                            <w:sz w:val="20"/>
                            <w:u w:val="single"/>
                          </w:rPr>
                          <w:t xml:space="preserve"> </w:t>
                        </w:r>
                        <w:r>
                          <w:rPr>
                            <w:sz w:val="20"/>
                            <w:u w:val="single"/>
                          </w:rPr>
                          <w:tab/>
                        </w:r>
                      </w:p>
                    </w:txbxContent>
                  </v:textbox>
                </v:shape>
                <w10:wrap anchorx="page"/>
              </v:group>
            </w:pict>
          </mc:Fallback>
        </mc:AlternateContent>
      </w:r>
      <w:r w:rsidR="00944C04">
        <w:rPr>
          <w:spacing w:val="6"/>
          <w:sz w:val="20"/>
        </w:rPr>
        <w:t>C</w:t>
      </w:r>
      <w:r w:rsidR="00944C04">
        <w:rPr>
          <w:spacing w:val="6"/>
          <w:sz w:val="16"/>
        </w:rPr>
        <w:t>ODE GENERATION</w:t>
      </w:r>
      <w:r w:rsidR="00944C04">
        <w:rPr>
          <w:spacing w:val="32"/>
          <w:sz w:val="16"/>
        </w:rPr>
        <w:t xml:space="preserve"> </w:t>
      </w:r>
      <w:r w:rsidR="00944C04">
        <w:rPr>
          <w:spacing w:val="3"/>
          <w:sz w:val="16"/>
        </w:rPr>
        <w:t>PATTERN</w:t>
      </w:r>
    </w:p>
    <w:p w14:paraId="2D290626" w14:textId="77777777" w:rsidR="00BE18DA" w:rsidRDefault="00BE18DA">
      <w:pPr>
        <w:pStyle w:val="Corpsdetexte"/>
        <w:spacing w:before="1"/>
        <w:rPr>
          <w:sz w:val="9"/>
        </w:rPr>
      </w:pPr>
    </w:p>
    <w:p w14:paraId="19DD9DC6" w14:textId="77777777" w:rsidR="00BE18DA" w:rsidRDefault="00BE18DA">
      <w:pPr>
        <w:rPr>
          <w:sz w:val="9"/>
        </w:rPr>
        <w:sectPr w:rsidR="00BE18DA">
          <w:pgSz w:w="12240" w:h="15840"/>
          <w:pgMar w:top="940" w:right="860" w:bottom="280" w:left="680" w:header="720" w:footer="720" w:gutter="0"/>
          <w:cols w:space="720"/>
        </w:sectPr>
      </w:pPr>
    </w:p>
    <w:p w14:paraId="65FA70B8" w14:textId="77777777" w:rsidR="00BE18DA" w:rsidRDefault="00944C04">
      <w:pPr>
        <w:pStyle w:val="Paragraphedeliste"/>
        <w:numPr>
          <w:ilvl w:val="0"/>
          <w:numId w:val="4"/>
        </w:numPr>
        <w:tabs>
          <w:tab w:val="left" w:pos="571"/>
        </w:tabs>
        <w:spacing w:before="68"/>
        <w:ind w:hanging="271"/>
        <w:jc w:val="left"/>
        <w:rPr>
          <w:i/>
          <w:sz w:val="20"/>
        </w:rPr>
      </w:pPr>
      <w:r>
        <w:rPr>
          <w:i/>
          <w:sz w:val="20"/>
        </w:rPr>
        <w:t>Assumption</w:t>
      </w:r>
    </w:p>
    <w:p w14:paraId="53C34119" w14:textId="1224A7F7" w:rsidR="00BE18DA" w:rsidRDefault="00944C04">
      <w:pPr>
        <w:pStyle w:val="Corpsdetexte"/>
        <w:spacing w:before="146" w:line="247" w:lineRule="auto"/>
        <w:ind w:left="299" w:firstLine="199"/>
        <w:jc w:val="both"/>
      </w:pPr>
      <w:r>
        <w:t xml:space="preserve">Assuming that we want to generate from the state machine to an object oriented programming language </w:t>
      </w:r>
      <w:r>
        <w:rPr>
          <w:rFonts w:ascii="Bookman Old Style"/>
          <w:i/>
        </w:rPr>
        <w:t>ActLang</w:t>
      </w:r>
      <w:r>
        <w:t xml:space="preserve">, which is </w:t>
      </w:r>
      <w:del w:id="122" w:author="RADERMACHER Ansgar 206501" w:date="2016-07-12T17:45:00Z">
        <w:r w:rsidDel="005D6488">
          <w:delText xml:space="preserve">a </w:delText>
        </w:r>
      </w:del>
      <w:r>
        <w:t>C++-like and supports multi-threading by following func- tions and resource control as  mutexes.</w:t>
      </w:r>
    </w:p>
    <w:p w14:paraId="04A53866" w14:textId="77777777" w:rsidR="00BE18DA" w:rsidRDefault="00944C04">
      <w:pPr>
        <w:pStyle w:val="Paragraphedeliste"/>
        <w:numPr>
          <w:ilvl w:val="1"/>
          <w:numId w:val="4"/>
        </w:numPr>
        <w:tabs>
          <w:tab w:val="left" w:pos="700"/>
        </w:tabs>
        <w:spacing w:before="100" w:line="247" w:lineRule="auto"/>
        <w:ind w:hanging="201"/>
        <w:rPr>
          <w:sz w:val="20"/>
        </w:rPr>
      </w:pPr>
      <w:r>
        <w:rPr>
          <w:sz w:val="20"/>
        </w:rPr>
        <w:t xml:space="preserve">A mutex has three methods </w:t>
      </w:r>
      <w:r>
        <w:rPr>
          <w:rFonts w:ascii="Bookman Old Style"/>
          <w:i/>
          <w:sz w:val="20"/>
        </w:rPr>
        <w:t>lock</w:t>
      </w:r>
      <w:r>
        <w:rPr>
          <w:sz w:val="20"/>
        </w:rPr>
        <w:t xml:space="preserve">, </w:t>
      </w:r>
      <w:r>
        <w:rPr>
          <w:rFonts w:ascii="Bookman Old Style"/>
          <w:i/>
          <w:sz w:val="20"/>
        </w:rPr>
        <w:t>unlock</w:t>
      </w:r>
      <w:r>
        <w:rPr>
          <w:sz w:val="20"/>
        </w:rPr>
        <w:t xml:space="preserve">, and </w:t>
      </w:r>
      <w:r>
        <w:rPr>
          <w:rFonts w:ascii="Bookman Old Style"/>
          <w:i/>
          <w:sz w:val="20"/>
        </w:rPr>
        <w:t>wait</w:t>
      </w:r>
      <w:r>
        <w:rPr>
          <w:sz w:val="20"/>
        </w:rPr>
        <w:t>, which automatically unlocks the mutex and waits until   it receives a</w:t>
      </w:r>
      <w:r>
        <w:rPr>
          <w:spacing w:val="44"/>
          <w:sz w:val="20"/>
        </w:rPr>
        <w:t xml:space="preserve"> </w:t>
      </w:r>
      <w:r>
        <w:rPr>
          <w:sz w:val="20"/>
        </w:rPr>
        <w:t>signal.</w:t>
      </w:r>
    </w:p>
    <w:p w14:paraId="51714C23" w14:textId="77777777" w:rsidR="00BE18DA" w:rsidRDefault="00944C04">
      <w:pPr>
        <w:pStyle w:val="Corpsdetexte"/>
        <w:rPr>
          <w:sz w:val="16"/>
        </w:rPr>
      </w:pPr>
      <w:r>
        <w:br w:type="column"/>
      </w:r>
    </w:p>
    <w:p w14:paraId="0282C591" w14:textId="77777777" w:rsidR="00BE18DA" w:rsidRDefault="00BE18DA">
      <w:pPr>
        <w:pStyle w:val="Corpsdetexte"/>
        <w:rPr>
          <w:sz w:val="16"/>
        </w:rPr>
      </w:pPr>
    </w:p>
    <w:p w14:paraId="6DE1FFE6" w14:textId="77777777" w:rsidR="00BE18DA" w:rsidRDefault="00BE18DA">
      <w:pPr>
        <w:pStyle w:val="Corpsdetexte"/>
        <w:rPr>
          <w:sz w:val="16"/>
        </w:rPr>
      </w:pPr>
    </w:p>
    <w:p w14:paraId="12230B8D" w14:textId="77777777" w:rsidR="00BE18DA" w:rsidRDefault="00BE18DA">
      <w:pPr>
        <w:pStyle w:val="Corpsdetexte"/>
        <w:rPr>
          <w:sz w:val="16"/>
        </w:rPr>
      </w:pPr>
    </w:p>
    <w:p w14:paraId="657EE77A" w14:textId="77777777" w:rsidR="00BE18DA" w:rsidRDefault="00BE18DA">
      <w:pPr>
        <w:pStyle w:val="Corpsdetexte"/>
        <w:rPr>
          <w:sz w:val="16"/>
        </w:rPr>
      </w:pPr>
    </w:p>
    <w:p w14:paraId="5083298E" w14:textId="77777777" w:rsidR="00BE18DA" w:rsidRDefault="00BE18DA">
      <w:pPr>
        <w:pStyle w:val="Corpsdetexte"/>
        <w:rPr>
          <w:sz w:val="16"/>
        </w:rPr>
      </w:pPr>
    </w:p>
    <w:p w14:paraId="52DE1E8D" w14:textId="77777777" w:rsidR="00BE18DA" w:rsidRDefault="00BE18DA">
      <w:pPr>
        <w:pStyle w:val="Corpsdetexte"/>
        <w:rPr>
          <w:sz w:val="16"/>
        </w:rPr>
      </w:pPr>
    </w:p>
    <w:p w14:paraId="2E46EBA1" w14:textId="77777777" w:rsidR="00BE18DA" w:rsidRDefault="00944C04">
      <w:pPr>
        <w:spacing w:before="110"/>
        <w:ind w:left="289" w:right="318"/>
        <w:jc w:val="center"/>
        <w:rPr>
          <w:sz w:val="16"/>
        </w:rPr>
      </w:pPr>
      <w:r>
        <w:rPr>
          <w:sz w:val="16"/>
        </w:rPr>
        <w:t>Fig. 1.   Example illustrating different ways entering a composite   state</w:t>
      </w:r>
    </w:p>
    <w:p w14:paraId="71CA423F" w14:textId="77777777" w:rsidR="00BE18DA" w:rsidRDefault="00BE18DA">
      <w:pPr>
        <w:pStyle w:val="Corpsdetexte"/>
        <w:rPr>
          <w:sz w:val="16"/>
        </w:rPr>
      </w:pPr>
    </w:p>
    <w:p w14:paraId="775C6504" w14:textId="77777777" w:rsidR="00BE18DA" w:rsidRDefault="00BE18DA">
      <w:pPr>
        <w:pStyle w:val="Corpsdetexte"/>
        <w:rPr>
          <w:sz w:val="16"/>
        </w:rPr>
      </w:pPr>
    </w:p>
    <w:p w14:paraId="2E9C4DA7" w14:textId="77777777" w:rsidR="00BE18DA" w:rsidRDefault="00944C04">
      <w:pPr>
        <w:spacing w:before="111" w:line="176" w:lineRule="exact"/>
        <w:ind w:left="289" w:right="318"/>
        <w:jc w:val="center"/>
        <w:rPr>
          <w:sz w:val="16"/>
        </w:rPr>
      </w:pPr>
      <w:r>
        <w:rPr>
          <w:sz w:val="16"/>
        </w:rPr>
        <w:t>Listing 2.   Example code generated for  doActivity</w:t>
      </w:r>
    </w:p>
    <w:p w14:paraId="3D5BDB9B" w14:textId="77777777" w:rsidR="00BE18DA" w:rsidRDefault="00BE18DA">
      <w:pPr>
        <w:spacing w:line="176" w:lineRule="exact"/>
        <w:jc w:val="center"/>
        <w:rPr>
          <w:sz w:val="16"/>
        </w:rPr>
        <w:sectPr w:rsidR="00BE18DA">
          <w:type w:val="continuous"/>
          <w:pgSz w:w="12240" w:h="15840"/>
          <w:pgMar w:top="980" w:right="860" w:bottom="280" w:left="680" w:header="720" w:footer="720" w:gutter="0"/>
          <w:cols w:num="2" w:space="720" w:equalWidth="0">
            <w:col w:w="5321" w:space="150"/>
            <w:col w:w="5229"/>
          </w:cols>
        </w:sectPr>
      </w:pPr>
    </w:p>
    <w:p w14:paraId="08049E48" w14:textId="081B552E" w:rsidR="00BE18DA" w:rsidRDefault="00082B42">
      <w:pPr>
        <w:spacing w:line="168" w:lineRule="exact"/>
        <w:ind w:left="699"/>
        <w:rPr>
          <w:sz w:val="16"/>
        </w:rPr>
      </w:pPr>
      <w:r>
        <w:rPr>
          <w:noProof/>
        </w:rPr>
        <mc:AlternateContent>
          <mc:Choice Requires="wps">
            <w:drawing>
              <wp:anchor distT="0" distB="0" distL="114300" distR="114300" simplePos="0" relativeHeight="1096" behindDoc="0" locked="0" layoutInCell="1" allowOverlap="1" wp14:anchorId="6F4ABAFE" wp14:editId="04D8B16D">
                <wp:simplePos x="0" y="0"/>
                <wp:positionH relativeFrom="page">
                  <wp:posOffset>748665</wp:posOffset>
                </wp:positionH>
                <wp:positionV relativeFrom="paragraph">
                  <wp:posOffset>66040</wp:posOffset>
                </wp:positionV>
                <wp:extent cx="52070" cy="88900"/>
                <wp:effectExtent l="0" t="3810" r="0" b="2540"/>
                <wp:wrapNone/>
                <wp:docPr id="19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B839A" w14:textId="77777777" w:rsidR="0092080E" w:rsidRDefault="0092080E">
                            <w:pPr>
                              <w:spacing w:line="93" w:lineRule="exact"/>
                              <w:rPr>
                                <w:rFonts w:ascii="Arial" w:hAnsi="Arial"/>
                                <w:i/>
                                <w:sz w:val="14"/>
                              </w:rPr>
                            </w:pPr>
                            <w:r>
                              <w:rPr>
                                <w:rFonts w:ascii="Arial" w:hAnsi="Arial"/>
                                <w:i/>
                                <w:w w:val="166"/>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ABAFE" id="Text Box 194" o:spid="_x0000_s1131" type="#_x0000_t202" style="position:absolute;left:0;text-align:left;margin-left:58.95pt;margin-top:5.2pt;width:4.1pt;height:7pt;z-index:1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nrsA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" filled="f" stroked="f">
                <v:textbox inset="0,0,0,0">
                  <w:txbxContent>
                    <w:p w14:paraId="5B3B839A" w14:textId="77777777" w:rsidR="0092080E" w:rsidRDefault="0092080E">
                      <w:pPr>
                        <w:spacing w:line="93" w:lineRule="exact"/>
                        <w:rPr>
                          <w:rFonts w:ascii="Arial" w:hAnsi="Arial"/>
                          <w:i/>
                          <w:sz w:val="14"/>
                        </w:rPr>
                      </w:pPr>
                      <w:r>
                        <w:rPr>
                          <w:rFonts w:ascii="Arial" w:hAnsi="Arial"/>
                          <w:i/>
                          <w:w w:val="166"/>
                          <w:sz w:val="14"/>
                        </w:rPr>
                        <w:t>•</w:t>
                      </w:r>
                    </w:p>
                  </w:txbxContent>
                </v:textbox>
                <w10:wrap anchorx="page"/>
              </v:shape>
            </w:pict>
          </mc:Fallback>
        </mc:AlternateContent>
      </w:r>
      <w:r w:rsidR="00944C04">
        <w:rPr>
          <w:i/>
          <w:sz w:val="20"/>
        </w:rPr>
        <w:t xml:space="preserve">FORK(func) </w:t>
      </w:r>
      <w:r w:rsidR="00944C04">
        <w:rPr>
          <w:sz w:val="20"/>
        </w:rPr>
        <w:t xml:space="preserve">creates a thread (lightweight process) associ- </w:t>
      </w:r>
      <w:r w:rsidR="00944C04">
        <w:rPr>
          <w:color w:val="7F7F7F"/>
          <w:position w:val="4"/>
          <w:sz w:val="10"/>
        </w:rPr>
        <w:t xml:space="preserve">1    </w:t>
      </w:r>
      <w:r w:rsidR="00944C04">
        <w:rPr>
          <w:color w:val="0000FF"/>
          <w:position w:val="4"/>
          <w:sz w:val="16"/>
        </w:rPr>
        <w:t>vo i d</w:t>
      </w:r>
      <w:r w:rsidR="00944C04">
        <w:rPr>
          <w:position w:val="4"/>
          <w:sz w:val="16"/>
        </w:rPr>
        <w:t>d o A c t i v i t y (</w:t>
      </w:r>
      <w:r w:rsidR="00944C04">
        <w:rPr>
          <w:color w:val="0000FF"/>
          <w:position w:val="4"/>
          <w:sz w:val="16"/>
        </w:rPr>
        <w:t>i n t</w:t>
      </w:r>
      <w:r w:rsidR="00944C04">
        <w:rPr>
          <w:position w:val="4"/>
          <w:sz w:val="16"/>
        </w:rPr>
        <w:t>s t a t e I d )   {</w:t>
      </w:r>
    </w:p>
    <w:p w14:paraId="3438E2E2" w14:textId="77777777" w:rsidR="00BE18DA" w:rsidRDefault="00944C04">
      <w:pPr>
        <w:spacing w:line="97" w:lineRule="exact"/>
        <w:ind w:left="5783"/>
        <w:rPr>
          <w:sz w:val="16"/>
        </w:rPr>
      </w:pPr>
      <w:r>
        <w:rPr>
          <w:sz w:val="16"/>
        </w:rPr>
        <w:t>i s S t a r t s [ s t a t e I d ]  =</w:t>
      </w:r>
      <w:r>
        <w:rPr>
          <w:color w:val="0000FF"/>
          <w:sz w:val="16"/>
        </w:rPr>
        <w:t>f a l s e</w:t>
      </w:r>
      <w:r>
        <w:rPr>
          <w:sz w:val="16"/>
        </w:rPr>
        <w:t>;</w:t>
      </w:r>
      <w:r>
        <w:rPr>
          <w:color w:val="009900"/>
          <w:sz w:val="16"/>
        </w:rPr>
        <w:t>/ /w a i tf l a g</w:t>
      </w:r>
    </w:p>
    <w:p w14:paraId="0564D0D2" w14:textId="77777777" w:rsidR="00BE18DA" w:rsidRDefault="00944C04">
      <w:pPr>
        <w:tabs>
          <w:tab w:val="left" w:pos="5771"/>
        </w:tabs>
        <w:spacing w:line="194" w:lineRule="exact"/>
        <w:ind w:left="699"/>
        <w:rPr>
          <w:sz w:val="16"/>
        </w:rPr>
      </w:pPr>
      <w:r>
        <w:rPr>
          <w:sz w:val="20"/>
        </w:rPr>
        <w:t xml:space="preserve">ated with the function/method </w:t>
      </w:r>
      <w:r>
        <w:rPr>
          <w:i/>
          <w:sz w:val="20"/>
        </w:rPr>
        <w:t xml:space="preserve">func </w:t>
      </w:r>
      <w:r>
        <w:rPr>
          <w:sz w:val="20"/>
        </w:rPr>
        <w:t xml:space="preserve">and  </w:t>
      </w:r>
      <w:r>
        <w:rPr>
          <w:i/>
          <w:sz w:val="20"/>
        </w:rPr>
        <w:t>JOIN(theThread)</w:t>
      </w:r>
      <w:r>
        <w:rPr>
          <w:i/>
          <w:spacing w:val="35"/>
          <w:sz w:val="20"/>
        </w:rPr>
        <w:t xml:space="preserve"> </w:t>
      </w:r>
      <w:r>
        <w:rPr>
          <w:color w:val="7F7F7F"/>
          <w:position w:val="-1"/>
          <w:sz w:val="10"/>
        </w:rPr>
        <w:t>3</w:t>
      </w:r>
      <w:r>
        <w:rPr>
          <w:color w:val="7F7F7F"/>
          <w:position w:val="-1"/>
          <w:sz w:val="10"/>
        </w:rPr>
        <w:tab/>
      </w:r>
      <w:r>
        <w:rPr>
          <w:color w:val="0000FF"/>
          <w:position w:val="-1"/>
          <w:sz w:val="16"/>
        </w:rPr>
        <w:t>w</w:t>
      </w:r>
      <w:r>
        <w:rPr>
          <w:color w:val="0000FF"/>
          <w:spacing w:val="-21"/>
          <w:position w:val="-1"/>
          <w:sz w:val="16"/>
        </w:rPr>
        <w:t xml:space="preserve"> </w:t>
      </w:r>
      <w:r>
        <w:rPr>
          <w:color w:val="0000FF"/>
          <w:position w:val="-1"/>
          <w:sz w:val="16"/>
        </w:rPr>
        <w:t>h</w:t>
      </w:r>
      <w:r>
        <w:rPr>
          <w:color w:val="0000FF"/>
          <w:spacing w:val="-21"/>
          <w:position w:val="-1"/>
          <w:sz w:val="16"/>
        </w:rPr>
        <w:t xml:space="preserve"> </w:t>
      </w:r>
      <w:r>
        <w:rPr>
          <w:color w:val="0000FF"/>
          <w:position w:val="-1"/>
          <w:sz w:val="16"/>
        </w:rPr>
        <w:t>i</w:t>
      </w:r>
      <w:r>
        <w:rPr>
          <w:color w:val="0000FF"/>
          <w:spacing w:val="-21"/>
          <w:position w:val="-1"/>
          <w:sz w:val="16"/>
        </w:rPr>
        <w:t xml:space="preserve"> </w:t>
      </w:r>
      <w:r>
        <w:rPr>
          <w:color w:val="0000FF"/>
          <w:position w:val="-1"/>
          <w:sz w:val="16"/>
        </w:rPr>
        <w:t>l</w:t>
      </w:r>
      <w:r>
        <w:rPr>
          <w:color w:val="0000FF"/>
          <w:spacing w:val="-21"/>
          <w:position w:val="-1"/>
          <w:sz w:val="16"/>
        </w:rPr>
        <w:t xml:space="preserve"> </w:t>
      </w:r>
      <w:r>
        <w:rPr>
          <w:color w:val="0000FF"/>
          <w:position w:val="-1"/>
          <w:sz w:val="16"/>
        </w:rPr>
        <w:t>e</w:t>
      </w:r>
      <w:r>
        <w:rPr>
          <w:position w:val="-1"/>
          <w:sz w:val="16"/>
        </w:rPr>
        <w:t>(</w:t>
      </w:r>
      <w:r>
        <w:rPr>
          <w:color w:val="0000FF"/>
          <w:position w:val="-1"/>
          <w:sz w:val="16"/>
        </w:rPr>
        <w:t>t</w:t>
      </w:r>
      <w:r>
        <w:rPr>
          <w:color w:val="0000FF"/>
          <w:spacing w:val="-15"/>
          <w:position w:val="-1"/>
          <w:sz w:val="16"/>
        </w:rPr>
        <w:t xml:space="preserve"> </w:t>
      </w:r>
      <w:r>
        <w:rPr>
          <w:color w:val="0000FF"/>
          <w:position w:val="-1"/>
          <w:sz w:val="16"/>
        </w:rPr>
        <w:t>r</w:t>
      </w:r>
      <w:r>
        <w:rPr>
          <w:color w:val="0000FF"/>
          <w:spacing w:val="-15"/>
          <w:position w:val="-1"/>
          <w:sz w:val="16"/>
        </w:rPr>
        <w:t xml:space="preserve"> </w:t>
      </w:r>
      <w:r>
        <w:rPr>
          <w:color w:val="0000FF"/>
          <w:position w:val="-1"/>
          <w:sz w:val="16"/>
        </w:rPr>
        <w:t>u</w:t>
      </w:r>
      <w:r>
        <w:rPr>
          <w:color w:val="0000FF"/>
          <w:spacing w:val="-15"/>
          <w:position w:val="-1"/>
          <w:sz w:val="16"/>
        </w:rPr>
        <w:t xml:space="preserve"> </w:t>
      </w:r>
      <w:r>
        <w:rPr>
          <w:color w:val="0000FF"/>
          <w:position w:val="-1"/>
          <w:sz w:val="16"/>
        </w:rPr>
        <w:t>e</w:t>
      </w:r>
      <w:r>
        <w:rPr>
          <w:position w:val="-1"/>
          <w:sz w:val="16"/>
        </w:rPr>
        <w:t xml:space="preserve">)  </w:t>
      </w:r>
      <w:r>
        <w:rPr>
          <w:spacing w:val="4"/>
          <w:position w:val="-1"/>
          <w:sz w:val="16"/>
        </w:rPr>
        <w:t xml:space="preserve"> </w:t>
      </w:r>
      <w:r>
        <w:rPr>
          <w:position w:val="-1"/>
          <w:sz w:val="16"/>
        </w:rPr>
        <w:t>{</w:t>
      </w:r>
    </w:p>
    <w:p w14:paraId="07ABBE2B" w14:textId="77777777" w:rsidR="00BE18DA" w:rsidRDefault="00BE18DA">
      <w:pPr>
        <w:spacing w:line="194" w:lineRule="exact"/>
        <w:rPr>
          <w:sz w:val="16"/>
        </w:rPr>
        <w:sectPr w:rsidR="00BE18DA">
          <w:type w:val="continuous"/>
          <w:pgSz w:w="12240" w:h="15840"/>
          <w:pgMar w:top="980" w:right="860" w:bottom="280" w:left="680" w:header="720" w:footer="720" w:gutter="0"/>
          <w:cols w:space="720"/>
        </w:sectPr>
      </w:pPr>
    </w:p>
    <w:p w14:paraId="62AB1BBC" w14:textId="77777777" w:rsidR="00BE18DA" w:rsidRDefault="00944C04">
      <w:pPr>
        <w:pStyle w:val="Corpsdetexte"/>
        <w:ind w:left="699" w:right="-3"/>
      </w:pPr>
      <w:r>
        <w:t>waits   until   the   method   associated   with   the   thread</w:t>
      </w:r>
    </w:p>
    <w:p w14:paraId="5953EA44" w14:textId="77777777" w:rsidR="00BE18DA" w:rsidRDefault="00944C04">
      <w:pPr>
        <w:spacing w:before="9"/>
        <w:ind w:left="699" w:right="-3"/>
        <w:rPr>
          <w:sz w:val="20"/>
        </w:rPr>
      </w:pPr>
      <w:r>
        <w:rPr>
          <w:i/>
          <w:sz w:val="20"/>
        </w:rPr>
        <w:t xml:space="preserve">theThread </w:t>
      </w:r>
      <w:r>
        <w:rPr>
          <w:sz w:val="20"/>
        </w:rPr>
        <w:t>completes.</w:t>
      </w:r>
    </w:p>
    <w:p w14:paraId="034F0CEC" w14:textId="77777777" w:rsidR="00BE18DA" w:rsidRDefault="00BE18DA">
      <w:pPr>
        <w:pStyle w:val="Corpsdetexte"/>
        <w:spacing w:before="6"/>
        <w:rPr>
          <w:sz w:val="23"/>
        </w:rPr>
      </w:pPr>
    </w:p>
    <w:p w14:paraId="0AAF6186" w14:textId="77777777" w:rsidR="00BE18DA" w:rsidRDefault="00944C04">
      <w:pPr>
        <w:pStyle w:val="Paragraphedeliste"/>
        <w:numPr>
          <w:ilvl w:val="0"/>
          <w:numId w:val="4"/>
        </w:numPr>
        <w:tabs>
          <w:tab w:val="left" w:pos="571"/>
        </w:tabs>
        <w:ind w:hanging="271"/>
        <w:jc w:val="left"/>
        <w:rPr>
          <w:i/>
          <w:sz w:val="20"/>
        </w:rPr>
      </w:pPr>
      <w:r>
        <w:rPr>
          <w:i/>
          <w:sz w:val="20"/>
        </w:rPr>
        <w:t>State</w:t>
      </w:r>
      <w:r>
        <w:rPr>
          <w:i/>
          <w:spacing w:val="10"/>
          <w:sz w:val="20"/>
        </w:rPr>
        <w:t xml:space="preserve"> </w:t>
      </w:r>
      <w:r>
        <w:rPr>
          <w:i/>
          <w:sz w:val="20"/>
        </w:rPr>
        <w:t>transformation</w:t>
      </w:r>
    </w:p>
    <w:p w14:paraId="053D1678" w14:textId="77777777" w:rsidR="00BE18DA" w:rsidRDefault="00944C04">
      <w:pPr>
        <w:pStyle w:val="Corpsdetexte"/>
        <w:spacing w:before="144" w:line="247" w:lineRule="auto"/>
        <w:ind w:left="299" w:firstLine="199"/>
        <w:jc w:val="both"/>
      </w:pPr>
      <w:r>
        <w:t xml:space="preserve">A common </w:t>
      </w:r>
      <w:commentRangeStart w:id="123"/>
      <w:r>
        <w:t xml:space="preserve">state interface </w:t>
      </w:r>
      <w:r>
        <w:rPr>
          <w:rFonts w:ascii="Bookman Old Style"/>
          <w:i/>
        </w:rPr>
        <w:t xml:space="preserve">IState </w:t>
      </w:r>
      <w:r>
        <w:t>is created</w:t>
      </w:r>
      <w:commentRangeEnd w:id="123"/>
      <w:r w:rsidR="005D6488">
        <w:rPr>
          <w:rStyle w:val="Marquedecommentaire"/>
        </w:rPr>
        <w:commentReference w:id="123"/>
      </w:r>
      <w:r>
        <w:t xml:space="preserve">. The interface contains three methods, namely, </w:t>
      </w:r>
      <w:r>
        <w:rPr>
          <w:i/>
        </w:rPr>
        <w:t>entry</w:t>
      </w:r>
      <w:r>
        <w:t xml:space="preserve">, </w:t>
      </w:r>
      <w:r>
        <w:rPr>
          <w:i/>
        </w:rPr>
        <w:t>exit</w:t>
      </w:r>
      <w:r>
        <w:t xml:space="preserve">, and </w:t>
      </w:r>
      <w:r>
        <w:rPr>
          <w:i/>
        </w:rPr>
        <w:t>doActivity</w:t>
      </w:r>
      <w:r>
        <w:rPr>
          <w:i/>
          <w:w w:val="99"/>
        </w:rPr>
        <w:t xml:space="preserve"> </w:t>
      </w:r>
      <w:r>
        <w:t>respectively corresponding to three state actions. The benefice</w:t>
      </w:r>
    </w:p>
    <w:p w14:paraId="1393BA53" w14:textId="77777777" w:rsidR="00BE18DA" w:rsidRDefault="00944C04">
      <w:pPr>
        <w:spacing w:line="141" w:lineRule="exact"/>
        <w:ind w:left="594"/>
        <w:rPr>
          <w:sz w:val="16"/>
        </w:rPr>
      </w:pPr>
      <w:r>
        <w:br w:type="column"/>
      </w:r>
      <w:r>
        <w:rPr>
          <w:sz w:val="16"/>
        </w:rPr>
        <w:t>mutex [ s t a t e I d ] . l o c k ( ) ;</w:t>
      </w:r>
    </w:p>
    <w:p w14:paraId="255FCA57" w14:textId="77777777" w:rsidR="00BE18DA" w:rsidRDefault="00944C04">
      <w:pPr>
        <w:tabs>
          <w:tab w:val="left" w:pos="602"/>
        </w:tabs>
        <w:spacing w:line="153" w:lineRule="exact"/>
        <w:ind w:left="49"/>
        <w:rPr>
          <w:sz w:val="16"/>
        </w:rPr>
      </w:pPr>
      <w:r>
        <w:rPr>
          <w:color w:val="7F7F7F"/>
          <w:sz w:val="10"/>
        </w:rPr>
        <w:t>5</w:t>
      </w:r>
      <w:r>
        <w:rPr>
          <w:color w:val="7F7F7F"/>
          <w:sz w:val="10"/>
        </w:rPr>
        <w:tab/>
      </w:r>
      <w:r>
        <w:rPr>
          <w:color w:val="0000FF"/>
          <w:sz w:val="16"/>
        </w:rPr>
        <w:t>w</w:t>
      </w:r>
      <w:r>
        <w:rPr>
          <w:color w:val="0000FF"/>
          <w:spacing w:val="-21"/>
          <w:sz w:val="16"/>
        </w:rPr>
        <w:t xml:space="preserve"> </w:t>
      </w:r>
      <w:r>
        <w:rPr>
          <w:color w:val="0000FF"/>
          <w:sz w:val="16"/>
        </w:rPr>
        <w:t>h</w:t>
      </w:r>
      <w:r>
        <w:rPr>
          <w:color w:val="0000FF"/>
          <w:spacing w:val="-21"/>
          <w:sz w:val="16"/>
        </w:rPr>
        <w:t xml:space="preserve"> </w:t>
      </w:r>
      <w:r>
        <w:rPr>
          <w:color w:val="0000FF"/>
          <w:sz w:val="16"/>
        </w:rPr>
        <w:t>i</w:t>
      </w:r>
      <w:r>
        <w:rPr>
          <w:color w:val="0000FF"/>
          <w:spacing w:val="-21"/>
          <w:sz w:val="16"/>
        </w:rPr>
        <w:t xml:space="preserve"> </w:t>
      </w:r>
      <w:r>
        <w:rPr>
          <w:color w:val="0000FF"/>
          <w:sz w:val="16"/>
        </w:rPr>
        <w:t>l</w:t>
      </w:r>
      <w:r>
        <w:rPr>
          <w:color w:val="0000FF"/>
          <w:spacing w:val="-21"/>
          <w:sz w:val="16"/>
        </w:rPr>
        <w:t xml:space="preserve"> </w:t>
      </w:r>
      <w:r>
        <w:rPr>
          <w:color w:val="0000FF"/>
          <w:sz w:val="16"/>
        </w:rPr>
        <w:t>e</w:t>
      </w:r>
      <w:r>
        <w:rPr>
          <w:sz w:val="16"/>
        </w:rPr>
        <w:t>(</w:t>
      </w:r>
      <w:r>
        <w:rPr>
          <w:spacing w:val="-13"/>
          <w:sz w:val="16"/>
        </w:rPr>
        <w:t xml:space="preserve"> </w:t>
      </w:r>
      <w:r>
        <w:rPr>
          <w:sz w:val="16"/>
        </w:rPr>
        <w:t>!</w:t>
      </w:r>
      <w:r>
        <w:rPr>
          <w:spacing w:val="20"/>
          <w:sz w:val="16"/>
        </w:rPr>
        <w:t xml:space="preserve"> </w:t>
      </w:r>
      <w:r>
        <w:rPr>
          <w:sz w:val="16"/>
        </w:rPr>
        <w:t>i</w:t>
      </w:r>
      <w:r>
        <w:rPr>
          <w:spacing w:val="-8"/>
          <w:sz w:val="16"/>
        </w:rPr>
        <w:t xml:space="preserve"> </w:t>
      </w:r>
      <w:r>
        <w:rPr>
          <w:sz w:val="16"/>
        </w:rPr>
        <w:t>s</w:t>
      </w:r>
      <w:r>
        <w:rPr>
          <w:spacing w:val="-9"/>
          <w:sz w:val="16"/>
        </w:rPr>
        <w:t xml:space="preserve"> </w:t>
      </w:r>
      <w:r>
        <w:rPr>
          <w:sz w:val="16"/>
        </w:rPr>
        <w:t>S</w:t>
      </w:r>
      <w:r>
        <w:rPr>
          <w:spacing w:val="-9"/>
          <w:sz w:val="16"/>
        </w:rPr>
        <w:t xml:space="preserve"> </w:t>
      </w:r>
      <w:r>
        <w:rPr>
          <w:sz w:val="16"/>
        </w:rPr>
        <w:t>t</w:t>
      </w:r>
      <w:r>
        <w:rPr>
          <w:spacing w:val="-9"/>
          <w:sz w:val="16"/>
        </w:rPr>
        <w:t xml:space="preserve"> </w:t>
      </w:r>
      <w:r>
        <w:rPr>
          <w:sz w:val="16"/>
        </w:rPr>
        <w:t>a</w:t>
      </w:r>
      <w:r>
        <w:rPr>
          <w:spacing w:val="-9"/>
          <w:sz w:val="16"/>
        </w:rPr>
        <w:t xml:space="preserve"> </w:t>
      </w:r>
      <w:r>
        <w:rPr>
          <w:sz w:val="16"/>
        </w:rPr>
        <w:t>r</w:t>
      </w:r>
      <w:r>
        <w:rPr>
          <w:spacing w:val="-9"/>
          <w:sz w:val="16"/>
        </w:rPr>
        <w:t xml:space="preserve"> </w:t>
      </w:r>
      <w:r>
        <w:rPr>
          <w:sz w:val="16"/>
        </w:rPr>
        <w:t>t</w:t>
      </w:r>
      <w:r>
        <w:rPr>
          <w:spacing w:val="-9"/>
          <w:sz w:val="16"/>
        </w:rPr>
        <w:t xml:space="preserve"> </w:t>
      </w:r>
      <w:r>
        <w:rPr>
          <w:sz w:val="16"/>
        </w:rPr>
        <w:t>s</w:t>
      </w:r>
      <w:r>
        <w:rPr>
          <w:spacing w:val="13"/>
          <w:sz w:val="16"/>
        </w:rPr>
        <w:t xml:space="preserve"> </w:t>
      </w:r>
      <w:r>
        <w:rPr>
          <w:sz w:val="16"/>
        </w:rPr>
        <w:t>[</w:t>
      </w:r>
      <w:r>
        <w:rPr>
          <w:spacing w:val="10"/>
          <w:sz w:val="16"/>
        </w:rPr>
        <w:t xml:space="preserve"> </w:t>
      </w:r>
      <w:r>
        <w:rPr>
          <w:sz w:val="16"/>
        </w:rPr>
        <w:t>s</w:t>
      </w:r>
      <w:r>
        <w:rPr>
          <w:spacing w:val="-11"/>
          <w:sz w:val="16"/>
        </w:rPr>
        <w:t xml:space="preserve"> </w:t>
      </w:r>
      <w:r>
        <w:rPr>
          <w:sz w:val="16"/>
        </w:rPr>
        <w:t>t</w:t>
      </w:r>
      <w:r>
        <w:rPr>
          <w:spacing w:val="-11"/>
          <w:sz w:val="16"/>
        </w:rPr>
        <w:t xml:space="preserve"> </w:t>
      </w:r>
      <w:r>
        <w:rPr>
          <w:sz w:val="16"/>
        </w:rPr>
        <w:t>a</w:t>
      </w:r>
      <w:r>
        <w:rPr>
          <w:spacing w:val="-11"/>
          <w:sz w:val="16"/>
        </w:rPr>
        <w:t xml:space="preserve"> </w:t>
      </w:r>
      <w:r>
        <w:rPr>
          <w:sz w:val="16"/>
        </w:rPr>
        <w:t>t</w:t>
      </w:r>
      <w:r>
        <w:rPr>
          <w:spacing w:val="-11"/>
          <w:sz w:val="16"/>
        </w:rPr>
        <w:t xml:space="preserve"> </w:t>
      </w:r>
      <w:r>
        <w:rPr>
          <w:sz w:val="16"/>
        </w:rPr>
        <w:t>e</w:t>
      </w:r>
      <w:r>
        <w:rPr>
          <w:spacing w:val="-11"/>
          <w:sz w:val="16"/>
        </w:rPr>
        <w:t xml:space="preserve"> </w:t>
      </w:r>
      <w:r>
        <w:rPr>
          <w:sz w:val="16"/>
        </w:rPr>
        <w:t>I</w:t>
      </w:r>
      <w:r>
        <w:rPr>
          <w:spacing w:val="-11"/>
          <w:sz w:val="16"/>
        </w:rPr>
        <w:t xml:space="preserve"> </w:t>
      </w:r>
      <w:r>
        <w:rPr>
          <w:sz w:val="16"/>
        </w:rPr>
        <w:t>d</w:t>
      </w:r>
      <w:r>
        <w:rPr>
          <w:spacing w:val="17"/>
          <w:sz w:val="16"/>
        </w:rPr>
        <w:t xml:space="preserve"> </w:t>
      </w:r>
      <w:r>
        <w:rPr>
          <w:sz w:val="16"/>
        </w:rPr>
        <w:t>]</w:t>
      </w:r>
      <w:r>
        <w:rPr>
          <w:spacing w:val="-13"/>
          <w:sz w:val="16"/>
        </w:rPr>
        <w:t xml:space="preserve"> </w:t>
      </w:r>
      <w:r>
        <w:rPr>
          <w:sz w:val="16"/>
        </w:rPr>
        <w:t xml:space="preserve">)  </w:t>
      </w:r>
      <w:r>
        <w:rPr>
          <w:spacing w:val="12"/>
          <w:sz w:val="16"/>
        </w:rPr>
        <w:t xml:space="preserve"> </w:t>
      </w:r>
      <w:r>
        <w:rPr>
          <w:sz w:val="16"/>
        </w:rPr>
        <w:t>{</w:t>
      </w:r>
    </w:p>
    <w:p w14:paraId="66E2236D" w14:textId="77777777" w:rsidR="00BE18DA" w:rsidRDefault="00944C04">
      <w:pPr>
        <w:spacing w:line="153" w:lineRule="exact"/>
        <w:ind w:left="786"/>
        <w:rPr>
          <w:sz w:val="16"/>
        </w:rPr>
      </w:pPr>
      <w:r>
        <w:rPr>
          <w:sz w:val="16"/>
        </w:rPr>
        <w:t>mutex [ s t a t e I d ] . w a i t ( ) ; }</w:t>
      </w:r>
      <w:r>
        <w:rPr>
          <w:color w:val="009900"/>
          <w:sz w:val="16"/>
        </w:rPr>
        <w:t>/ /a w a i ts t a r ts i g n a l</w:t>
      </w:r>
    </w:p>
    <w:p w14:paraId="0C75F2CE" w14:textId="77777777" w:rsidR="00BE18DA" w:rsidRPr="00944C04" w:rsidRDefault="00944C04">
      <w:pPr>
        <w:tabs>
          <w:tab w:val="left" w:pos="612"/>
        </w:tabs>
        <w:spacing w:before="12" w:line="152" w:lineRule="exact"/>
        <w:ind w:left="622" w:right="1261" w:hanging="573"/>
        <w:rPr>
          <w:sz w:val="16"/>
          <w:lang w:val="fr-FR"/>
        </w:rPr>
      </w:pPr>
      <w:r w:rsidRPr="00944C04">
        <w:rPr>
          <w:color w:val="7F7F7F"/>
          <w:sz w:val="10"/>
          <w:lang w:val="fr-FR"/>
        </w:rPr>
        <w:t>7</w:t>
      </w:r>
      <w:r w:rsidRPr="00944C04">
        <w:rPr>
          <w:color w:val="7F7F7F"/>
          <w:sz w:val="10"/>
          <w:lang w:val="fr-FR"/>
        </w:rPr>
        <w:tab/>
      </w:r>
      <w:r w:rsidRPr="00944C04">
        <w:rPr>
          <w:sz w:val="16"/>
          <w:lang w:val="fr-FR"/>
        </w:rPr>
        <w:t>s</w:t>
      </w:r>
      <w:r w:rsidRPr="00944C04">
        <w:rPr>
          <w:spacing w:val="-10"/>
          <w:sz w:val="16"/>
          <w:lang w:val="fr-FR"/>
        </w:rPr>
        <w:t xml:space="preserve"> </w:t>
      </w:r>
      <w:r w:rsidRPr="00944C04">
        <w:rPr>
          <w:sz w:val="16"/>
          <w:lang w:val="fr-FR"/>
        </w:rPr>
        <w:t>t</w:t>
      </w:r>
      <w:r w:rsidRPr="00944C04">
        <w:rPr>
          <w:spacing w:val="-10"/>
          <w:sz w:val="16"/>
          <w:lang w:val="fr-FR"/>
        </w:rPr>
        <w:t xml:space="preserve"> </w:t>
      </w:r>
      <w:r w:rsidRPr="00944C04">
        <w:rPr>
          <w:sz w:val="16"/>
          <w:lang w:val="fr-FR"/>
        </w:rPr>
        <w:t>a</w:t>
      </w:r>
      <w:r w:rsidRPr="00944C04">
        <w:rPr>
          <w:spacing w:val="-10"/>
          <w:sz w:val="16"/>
          <w:lang w:val="fr-FR"/>
        </w:rPr>
        <w:t xml:space="preserve"> </w:t>
      </w:r>
      <w:r w:rsidRPr="00944C04">
        <w:rPr>
          <w:sz w:val="16"/>
          <w:lang w:val="fr-FR"/>
        </w:rPr>
        <w:t>t</w:t>
      </w:r>
      <w:r w:rsidRPr="00944C04">
        <w:rPr>
          <w:spacing w:val="-10"/>
          <w:sz w:val="16"/>
          <w:lang w:val="fr-FR"/>
        </w:rPr>
        <w:t xml:space="preserve"> </w:t>
      </w:r>
      <w:r w:rsidRPr="00944C04">
        <w:rPr>
          <w:sz w:val="16"/>
          <w:lang w:val="fr-FR"/>
        </w:rPr>
        <w:t>e</w:t>
      </w:r>
      <w:r w:rsidRPr="00944C04">
        <w:rPr>
          <w:spacing w:val="-10"/>
          <w:sz w:val="16"/>
          <w:lang w:val="fr-FR"/>
        </w:rPr>
        <w:t xml:space="preserve"> </w:t>
      </w:r>
      <w:r w:rsidRPr="00944C04">
        <w:rPr>
          <w:sz w:val="16"/>
          <w:lang w:val="fr-FR"/>
        </w:rPr>
        <w:t>s</w:t>
      </w:r>
      <w:r w:rsidRPr="00944C04">
        <w:rPr>
          <w:spacing w:val="11"/>
          <w:sz w:val="16"/>
          <w:lang w:val="fr-FR"/>
        </w:rPr>
        <w:t xml:space="preserve"> </w:t>
      </w:r>
      <w:r w:rsidRPr="00944C04">
        <w:rPr>
          <w:sz w:val="16"/>
          <w:lang w:val="fr-FR"/>
        </w:rPr>
        <w:t>[</w:t>
      </w:r>
      <w:r w:rsidRPr="00944C04">
        <w:rPr>
          <w:spacing w:val="10"/>
          <w:sz w:val="16"/>
          <w:lang w:val="fr-FR"/>
        </w:rPr>
        <w:t xml:space="preserve"> </w:t>
      </w:r>
      <w:r w:rsidRPr="00944C04">
        <w:rPr>
          <w:sz w:val="16"/>
          <w:lang w:val="fr-FR"/>
        </w:rPr>
        <w:t>s</w:t>
      </w:r>
      <w:r w:rsidRPr="00944C04">
        <w:rPr>
          <w:spacing w:val="-11"/>
          <w:sz w:val="16"/>
          <w:lang w:val="fr-FR"/>
        </w:rPr>
        <w:t xml:space="preserve"> </w:t>
      </w:r>
      <w:r w:rsidRPr="00944C04">
        <w:rPr>
          <w:sz w:val="16"/>
          <w:lang w:val="fr-FR"/>
        </w:rPr>
        <w:t>t</w:t>
      </w:r>
      <w:r w:rsidRPr="00944C04">
        <w:rPr>
          <w:spacing w:val="-11"/>
          <w:sz w:val="16"/>
          <w:lang w:val="fr-FR"/>
        </w:rPr>
        <w:t xml:space="preserve"> </w:t>
      </w:r>
      <w:r w:rsidRPr="00944C04">
        <w:rPr>
          <w:sz w:val="16"/>
          <w:lang w:val="fr-FR"/>
        </w:rPr>
        <w:t>a</w:t>
      </w:r>
      <w:r w:rsidRPr="00944C04">
        <w:rPr>
          <w:spacing w:val="-11"/>
          <w:sz w:val="16"/>
          <w:lang w:val="fr-FR"/>
        </w:rPr>
        <w:t xml:space="preserve"> </w:t>
      </w:r>
      <w:r w:rsidRPr="00944C04">
        <w:rPr>
          <w:sz w:val="16"/>
          <w:lang w:val="fr-FR"/>
        </w:rPr>
        <w:t>t</w:t>
      </w:r>
      <w:r w:rsidRPr="00944C04">
        <w:rPr>
          <w:spacing w:val="-11"/>
          <w:sz w:val="16"/>
          <w:lang w:val="fr-FR"/>
        </w:rPr>
        <w:t xml:space="preserve"> </w:t>
      </w:r>
      <w:r w:rsidRPr="00944C04">
        <w:rPr>
          <w:sz w:val="16"/>
          <w:lang w:val="fr-FR"/>
        </w:rPr>
        <w:t>e</w:t>
      </w:r>
      <w:r w:rsidRPr="00944C04">
        <w:rPr>
          <w:spacing w:val="-11"/>
          <w:sz w:val="16"/>
          <w:lang w:val="fr-FR"/>
        </w:rPr>
        <w:t xml:space="preserve"> </w:t>
      </w:r>
      <w:r w:rsidRPr="00944C04">
        <w:rPr>
          <w:sz w:val="16"/>
          <w:lang w:val="fr-FR"/>
        </w:rPr>
        <w:t>I</w:t>
      </w:r>
      <w:r w:rsidRPr="00944C04">
        <w:rPr>
          <w:spacing w:val="-11"/>
          <w:sz w:val="16"/>
          <w:lang w:val="fr-FR"/>
        </w:rPr>
        <w:t xml:space="preserve"> </w:t>
      </w:r>
      <w:r w:rsidRPr="00944C04">
        <w:rPr>
          <w:sz w:val="16"/>
          <w:lang w:val="fr-FR"/>
        </w:rPr>
        <w:t>d</w:t>
      </w:r>
      <w:r w:rsidRPr="00944C04">
        <w:rPr>
          <w:spacing w:val="22"/>
          <w:sz w:val="16"/>
          <w:lang w:val="fr-FR"/>
        </w:rPr>
        <w:t xml:space="preserve"> </w:t>
      </w:r>
      <w:r w:rsidRPr="00944C04">
        <w:rPr>
          <w:sz w:val="16"/>
          <w:lang w:val="fr-FR"/>
        </w:rPr>
        <w:t>]</w:t>
      </w:r>
      <w:r w:rsidRPr="00944C04">
        <w:rPr>
          <w:spacing w:val="-9"/>
          <w:sz w:val="16"/>
          <w:lang w:val="fr-FR"/>
        </w:rPr>
        <w:t xml:space="preserve"> </w:t>
      </w:r>
      <w:r w:rsidRPr="00944C04">
        <w:rPr>
          <w:sz w:val="16"/>
          <w:lang w:val="fr-FR"/>
        </w:rPr>
        <w:t>.</w:t>
      </w:r>
      <w:r w:rsidRPr="00944C04">
        <w:rPr>
          <w:spacing w:val="16"/>
          <w:sz w:val="16"/>
          <w:lang w:val="fr-FR"/>
        </w:rPr>
        <w:t xml:space="preserve"> </w:t>
      </w:r>
      <w:r w:rsidRPr="00944C04">
        <w:rPr>
          <w:sz w:val="16"/>
          <w:lang w:val="fr-FR"/>
        </w:rPr>
        <w:t>d</w:t>
      </w:r>
      <w:r w:rsidRPr="00944C04">
        <w:rPr>
          <w:spacing w:val="-17"/>
          <w:sz w:val="16"/>
          <w:lang w:val="fr-FR"/>
        </w:rPr>
        <w:t xml:space="preserve"> </w:t>
      </w:r>
      <w:r w:rsidRPr="00944C04">
        <w:rPr>
          <w:sz w:val="16"/>
          <w:lang w:val="fr-FR"/>
        </w:rPr>
        <w:t>o</w:t>
      </w:r>
      <w:r w:rsidRPr="00944C04">
        <w:rPr>
          <w:spacing w:val="-16"/>
          <w:sz w:val="16"/>
          <w:lang w:val="fr-FR"/>
        </w:rPr>
        <w:t xml:space="preserve"> </w:t>
      </w:r>
      <w:r w:rsidRPr="00944C04">
        <w:rPr>
          <w:sz w:val="16"/>
          <w:lang w:val="fr-FR"/>
        </w:rPr>
        <w:t>A</w:t>
      </w:r>
      <w:r w:rsidRPr="00944C04">
        <w:rPr>
          <w:spacing w:val="-17"/>
          <w:sz w:val="16"/>
          <w:lang w:val="fr-FR"/>
        </w:rPr>
        <w:t xml:space="preserve"> </w:t>
      </w:r>
      <w:r w:rsidRPr="00944C04">
        <w:rPr>
          <w:sz w:val="16"/>
          <w:lang w:val="fr-FR"/>
        </w:rPr>
        <w:t>c</w:t>
      </w:r>
      <w:r w:rsidRPr="00944C04">
        <w:rPr>
          <w:spacing w:val="-16"/>
          <w:sz w:val="16"/>
          <w:lang w:val="fr-FR"/>
        </w:rPr>
        <w:t xml:space="preserve"> </w:t>
      </w:r>
      <w:r w:rsidRPr="00944C04">
        <w:rPr>
          <w:sz w:val="16"/>
          <w:lang w:val="fr-FR"/>
        </w:rPr>
        <w:t>t</w:t>
      </w:r>
      <w:r w:rsidRPr="00944C04">
        <w:rPr>
          <w:spacing w:val="-16"/>
          <w:sz w:val="16"/>
          <w:lang w:val="fr-FR"/>
        </w:rPr>
        <w:t xml:space="preserve"> </w:t>
      </w:r>
      <w:r w:rsidRPr="00944C04">
        <w:rPr>
          <w:sz w:val="16"/>
          <w:lang w:val="fr-FR"/>
        </w:rPr>
        <w:t>i</w:t>
      </w:r>
      <w:r w:rsidRPr="00944C04">
        <w:rPr>
          <w:spacing w:val="-17"/>
          <w:sz w:val="16"/>
          <w:lang w:val="fr-FR"/>
        </w:rPr>
        <w:t xml:space="preserve"> </w:t>
      </w:r>
      <w:r w:rsidRPr="00944C04">
        <w:rPr>
          <w:sz w:val="16"/>
          <w:lang w:val="fr-FR"/>
        </w:rPr>
        <w:t>v</w:t>
      </w:r>
      <w:r w:rsidRPr="00944C04">
        <w:rPr>
          <w:spacing w:val="-16"/>
          <w:sz w:val="16"/>
          <w:lang w:val="fr-FR"/>
        </w:rPr>
        <w:t xml:space="preserve"> </w:t>
      </w:r>
      <w:r w:rsidRPr="00944C04">
        <w:rPr>
          <w:sz w:val="16"/>
          <w:lang w:val="fr-FR"/>
        </w:rPr>
        <w:t>i</w:t>
      </w:r>
      <w:r w:rsidRPr="00944C04">
        <w:rPr>
          <w:spacing w:val="-17"/>
          <w:sz w:val="16"/>
          <w:lang w:val="fr-FR"/>
        </w:rPr>
        <w:t xml:space="preserve"> </w:t>
      </w:r>
      <w:r w:rsidRPr="00944C04">
        <w:rPr>
          <w:sz w:val="16"/>
          <w:lang w:val="fr-FR"/>
        </w:rPr>
        <w:t>t</w:t>
      </w:r>
      <w:r w:rsidRPr="00944C04">
        <w:rPr>
          <w:spacing w:val="-16"/>
          <w:sz w:val="16"/>
          <w:lang w:val="fr-FR"/>
        </w:rPr>
        <w:t xml:space="preserve"> </w:t>
      </w:r>
      <w:r w:rsidRPr="00944C04">
        <w:rPr>
          <w:sz w:val="16"/>
          <w:lang w:val="fr-FR"/>
        </w:rPr>
        <w:t>y</w:t>
      </w:r>
      <w:r w:rsidRPr="00944C04">
        <w:rPr>
          <w:spacing w:val="12"/>
          <w:sz w:val="16"/>
          <w:lang w:val="fr-FR"/>
        </w:rPr>
        <w:t xml:space="preserve"> </w:t>
      </w:r>
      <w:r w:rsidRPr="00944C04">
        <w:rPr>
          <w:sz w:val="16"/>
          <w:lang w:val="fr-FR"/>
        </w:rPr>
        <w:t>(</w:t>
      </w:r>
      <w:r w:rsidRPr="00944C04">
        <w:rPr>
          <w:spacing w:val="-13"/>
          <w:sz w:val="16"/>
          <w:lang w:val="fr-FR"/>
        </w:rPr>
        <w:t xml:space="preserve"> </w:t>
      </w:r>
      <w:r w:rsidRPr="00944C04">
        <w:rPr>
          <w:sz w:val="16"/>
          <w:lang w:val="fr-FR"/>
        </w:rPr>
        <w:t>)</w:t>
      </w:r>
      <w:r w:rsidRPr="00944C04">
        <w:rPr>
          <w:spacing w:val="13"/>
          <w:sz w:val="16"/>
          <w:lang w:val="fr-FR"/>
        </w:rPr>
        <w:t xml:space="preserve"> </w:t>
      </w:r>
      <w:r w:rsidRPr="00944C04">
        <w:rPr>
          <w:sz w:val="16"/>
          <w:lang w:val="fr-FR"/>
        </w:rPr>
        <w:t>;</w:t>
      </w:r>
      <w:r w:rsidRPr="00944C04">
        <w:rPr>
          <w:color w:val="009900"/>
          <w:sz w:val="16"/>
          <w:lang w:val="fr-FR"/>
        </w:rPr>
        <w:t>/</w:t>
      </w:r>
      <w:r w:rsidRPr="00944C04">
        <w:rPr>
          <w:color w:val="009900"/>
          <w:spacing w:val="-7"/>
          <w:sz w:val="16"/>
          <w:lang w:val="fr-FR"/>
        </w:rPr>
        <w:t xml:space="preserve"> </w:t>
      </w:r>
      <w:r w:rsidRPr="00944C04">
        <w:rPr>
          <w:color w:val="009900"/>
          <w:sz w:val="16"/>
          <w:lang w:val="fr-FR"/>
        </w:rPr>
        <w:t>/e</w:t>
      </w:r>
      <w:r w:rsidRPr="00944C04">
        <w:rPr>
          <w:color w:val="009900"/>
          <w:spacing w:val="-19"/>
          <w:sz w:val="16"/>
          <w:lang w:val="fr-FR"/>
        </w:rPr>
        <w:t xml:space="preserve"> </w:t>
      </w:r>
      <w:r w:rsidRPr="00944C04">
        <w:rPr>
          <w:color w:val="009900"/>
          <w:sz w:val="16"/>
          <w:lang w:val="fr-FR"/>
        </w:rPr>
        <w:t>x</w:t>
      </w:r>
      <w:r w:rsidRPr="00944C04">
        <w:rPr>
          <w:color w:val="009900"/>
          <w:spacing w:val="-19"/>
          <w:sz w:val="16"/>
          <w:lang w:val="fr-FR"/>
        </w:rPr>
        <w:t xml:space="preserve"> </w:t>
      </w:r>
      <w:r w:rsidRPr="00944C04">
        <w:rPr>
          <w:color w:val="009900"/>
          <w:sz w:val="16"/>
          <w:lang w:val="fr-FR"/>
        </w:rPr>
        <w:t>e</w:t>
      </w:r>
      <w:r w:rsidRPr="00944C04">
        <w:rPr>
          <w:color w:val="009900"/>
          <w:spacing w:val="-19"/>
          <w:sz w:val="16"/>
          <w:lang w:val="fr-FR"/>
        </w:rPr>
        <w:t xml:space="preserve"> </w:t>
      </w:r>
      <w:r w:rsidRPr="00944C04">
        <w:rPr>
          <w:color w:val="009900"/>
          <w:sz w:val="16"/>
          <w:lang w:val="fr-FR"/>
        </w:rPr>
        <w:t>c</w:t>
      </w:r>
      <w:r w:rsidRPr="00944C04">
        <w:rPr>
          <w:color w:val="009900"/>
          <w:spacing w:val="-19"/>
          <w:sz w:val="16"/>
          <w:lang w:val="fr-FR"/>
        </w:rPr>
        <w:t xml:space="preserve"> </w:t>
      </w:r>
      <w:r w:rsidRPr="00944C04">
        <w:rPr>
          <w:color w:val="009900"/>
          <w:sz w:val="16"/>
          <w:lang w:val="fr-FR"/>
        </w:rPr>
        <w:t>u</w:t>
      </w:r>
      <w:r w:rsidRPr="00944C04">
        <w:rPr>
          <w:color w:val="009900"/>
          <w:spacing w:val="-19"/>
          <w:sz w:val="16"/>
          <w:lang w:val="fr-FR"/>
        </w:rPr>
        <w:t xml:space="preserve"> </w:t>
      </w:r>
      <w:r w:rsidRPr="00944C04">
        <w:rPr>
          <w:color w:val="009900"/>
          <w:sz w:val="16"/>
          <w:lang w:val="fr-FR"/>
        </w:rPr>
        <w:t>t</w:t>
      </w:r>
      <w:r w:rsidRPr="00944C04">
        <w:rPr>
          <w:color w:val="009900"/>
          <w:spacing w:val="-19"/>
          <w:sz w:val="16"/>
          <w:lang w:val="fr-FR"/>
        </w:rPr>
        <w:t xml:space="preserve"> </w:t>
      </w:r>
      <w:r w:rsidRPr="00944C04">
        <w:rPr>
          <w:color w:val="009900"/>
          <w:sz w:val="16"/>
          <w:lang w:val="fr-FR"/>
        </w:rPr>
        <w:t>e</w:t>
      </w:r>
      <w:r w:rsidRPr="00944C04">
        <w:rPr>
          <w:color w:val="009900"/>
          <w:w w:val="99"/>
          <w:sz w:val="16"/>
          <w:lang w:val="fr-FR"/>
        </w:rPr>
        <w:t xml:space="preserve"> </w:t>
      </w:r>
      <w:r w:rsidRPr="00944C04">
        <w:rPr>
          <w:color w:val="009900"/>
          <w:sz w:val="16"/>
          <w:lang w:val="fr-FR"/>
        </w:rPr>
        <w:t>d</w:t>
      </w:r>
      <w:r w:rsidRPr="00944C04">
        <w:rPr>
          <w:color w:val="009900"/>
          <w:spacing w:val="-16"/>
          <w:sz w:val="16"/>
          <w:lang w:val="fr-FR"/>
        </w:rPr>
        <w:t xml:space="preserve"> </w:t>
      </w:r>
      <w:r w:rsidRPr="00944C04">
        <w:rPr>
          <w:color w:val="009900"/>
          <w:sz w:val="16"/>
          <w:lang w:val="fr-FR"/>
        </w:rPr>
        <w:t>o</w:t>
      </w:r>
      <w:r w:rsidRPr="00944C04">
        <w:rPr>
          <w:color w:val="009900"/>
          <w:spacing w:val="-17"/>
          <w:sz w:val="16"/>
          <w:lang w:val="fr-FR"/>
        </w:rPr>
        <w:t xml:space="preserve"> </w:t>
      </w:r>
      <w:r w:rsidRPr="00944C04">
        <w:rPr>
          <w:color w:val="009900"/>
          <w:sz w:val="16"/>
          <w:lang w:val="fr-FR"/>
        </w:rPr>
        <w:t>A</w:t>
      </w:r>
      <w:r w:rsidRPr="00944C04">
        <w:rPr>
          <w:color w:val="009900"/>
          <w:spacing w:val="-16"/>
          <w:sz w:val="16"/>
          <w:lang w:val="fr-FR"/>
        </w:rPr>
        <w:t xml:space="preserve"> </w:t>
      </w:r>
      <w:r w:rsidRPr="00944C04">
        <w:rPr>
          <w:color w:val="009900"/>
          <w:sz w:val="16"/>
          <w:lang w:val="fr-FR"/>
        </w:rPr>
        <w:t>c</w:t>
      </w:r>
      <w:r w:rsidRPr="00944C04">
        <w:rPr>
          <w:color w:val="009900"/>
          <w:spacing w:val="-17"/>
          <w:sz w:val="16"/>
          <w:lang w:val="fr-FR"/>
        </w:rPr>
        <w:t xml:space="preserve"> </w:t>
      </w:r>
      <w:r w:rsidRPr="00944C04">
        <w:rPr>
          <w:color w:val="009900"/>
          <w:sz w:val="16"/>
          <w:lang w:val="fr-FR"/>
        </w:rPr>
        <w:t>t</w:t>
      </w:r>
      <w:r w:rsidRPr="00944C04">
        <w:rPr>
          <w:color w:val="009900"/>
          <w:spacing w:val="-16"/>
          <w:sz w:val="16"/>
          <w:lang w:val="fr-FR"/>
        </w:rPr>
        <w:t xml:space="preserve"> </w:t>
      </w:r>
      <w:r w:rsidRPr="00944C04">
        <w:rPr>
          <w:color w:val="009900"/>
          <w:sz w:val="16"/>
          <w:lang w:val="fr-FR"/>
        </w:rPr>
        <w:t>i</w:t>
      </w:r>
      <w:r w:rsidRPr="00944C04">
        <w:rPr>
          <w:color w:val="009900"/>
          <w:spacing w:val="-17"/>
          <w:sz w:val="16"/>
          <w:lang w:val="fr-FR"/>
        </w:rPr>
        <w:t xml:space="preserve"> </w:t>
      </w:r>
      <w:r w:rsidRPr="00944C04">
        <w:rPr>
          <w:color w:val="009900"/>
          <w:sz w:val="16"/>
          <w:lang w:val="fr-FR"/>
        </w:rPr>
        <w:t>v</w:t>
      </w:r>
      <w:r w:rsidRPr="00944C04">
        <w:rPr>
          <w:color w:val="009900"/>
          <w:spacing w:val="-16"/>
          <w:sz w:val="16"/>
          <w:lang w:val="fr-FR"/>
        </w:rPr>
        <w:t xml:space="preserve"> </w:t>
      </w:r>
      <w:r w:rsidRPr="00944C04">
        <w:rPr>
          <w:color w:val="009900"/>
          <w:sz w:val="16"/>
          <w:lang w:val="fr-FR"/>
        </w:rPr>
        <w:t>i</w:t>
      </w:r>
      <w:r w:rsidRPr="00944C04">
        <w:rPr>
          <w:color w:val="009900"/>
          <w:spacing w:val="-17"/>
          <w:sz w:val="16"/>
          <w:lang w:val="fr-FR"/>
        </w:rPr>
        <w:t xml:space="preserve"> </w:t>
      </w:r>
      <w:r w:rsidRPr="00944C04">
        <w:rPr>
          <w:color w:val="009900"/>
          <w:sz w:val="16"/>
          <w:lang w:val="fr-FR"/>
        </w:rPr>
        <w:t>t</w:t>
      </w:r>
      <w:r w:rsidRPr="00944C04">
        <w:rPr>
          <w:color w:val="009900"/>
          <w:spacing w:val="-16"/>
          <w:sz w:val="16"/>
          <w:lang w:val="fr-FR"/>
        </w:rPr>
        <w:t xml:space="preserve"> </w:t>
      </w:r>
      <w:r w:rsidRPr="00944C04">
        <w:rPr>
          <w:color w:val="009900"/>
          <w:sz w:val="16"/>
          <w:lang w:val="fr-FR"/>
        </w:rPr>
        <w:t>y</w:t>
      </w:r>
    </w:p>
    <w:p w14:paraId="23F07306" w14:textId="77777777" w:rsidR="00BE18DA" w:rsidRDefault="00944C04">
      <w:pPr>
        <w:spacing w:line="141" w:lineRule="exact"/>
        <w:ind w:left="614"/>
        <w:rPr>
          <w:sz w:val="16"/>
        </w:rPr>
      </w:pPr>
      <w:r>
        <w:rPr>
          <w:sz w:val="16"/>
        </w:rPr>
        <w:t>i s S t a r t s [ s t a t e I d ]  =</w:t>
      </w:r>
      <w:r>
        <w:rPr>
          <w:color w:val="0000FF"/>
          <w:sz w:val="16"/>
        </w:rPr>
        <w:t>f a l s e</w:t>
      </w:r>
      <w:r>
        <w:rPr>
          <w:sz w:val="16"/>
        </w:rPr>
        <w:t>;</w:t>
      </w:r>
      <w:r>
        <w:rPr>
          <w:color w:val="009900"/>
          <w:sz w:val="16"/>
        </w:rPr>
        <w:t>/ /r e s e tw a i tf l a g</w:t>
      </w:r>
    </w:p>
    <w:p w14:paraId="5A796AC5" w14:textId="77777777" w:rsidR="00BE18DA" w:rsidRDefault="00944C04">
      <w:pPr>
        <w:tabs>
          <w:tab w:val="left" w:pos="594"/>
        </w:tabs>
        <w:spacing w:before="12" w:line="152" w:lineRule="exact"/>
        <w:ind w:left="612" w:right="2486" w:hanging="564"/>
        <w:rPr>
          <w:sz w:val="16"/>
        </w:rPr>
      </w:pPr>
      <w:r>
        <w:rPr>
          <w:color w:val="7F7F7F"/>
          <w:sz w:val="10"/>
        </w:rPr>
        <w:t>9</w:t>
      </w:r>
      <w:r>
        <w:rPr>
          <w:color w:val="7F7F7F"/>
          <w:sz w:val="10"/>
        </w:rPr>
        <w:tab/>
      </w:r>
      <w:r>
        <w:rPr>
          <w:spacing w:val="10"/>
          <w:sz w:val="16"/>
        </w:rPr>
        <w:t>mutex</w:t>
      </w:r>
      <w:r>
        <w:rPr>
          <w:spacing w:val="-7"/>
          <w:sz w:val="16"/>
        </w:rPr>
        <w:t xml:space="preserve"> </w:t>
      </w:r>
      <w:r>
        <w:rPr>
          <w:sz w:val="16"/>
        </w:rPr>
        <w:t>[</w:t>
      </w:r>
      <w:r>
        <w:rPr>
          <w:spacing w:val="10"/>
          <w:sz w:val="16"/>
        </w:rPr>
        <w:t xml:space="preserve"> </w:t>
      </w:r>
      <w:r>
        <w:rPr>
          <w:sz w:val="16"/>
        </w:rPr>
        <w:t>s</w:t>
      </w:r>
      <w:r>
        <w:rPr>
          <w:spacing w:val="-11"/>
          <w:sz w:val="16"/>
        </w:rPr>
        <w:t xml:space="preserve"> </w:t>
      </w:r>
      <w:r>
        <w:rPr>
          <w:sz w:val="16"/>
        </w:rPr>
        <w:t>t</w:t>
      </w:r>
      <w:r>
        <w:rPr>
          <w:spacing w:val="-11"/>
          <w:sz w:val="16"/>
        </w:rPr>
        <w:t xml:space="preserve"> </w:t>
      </w:r>
      <w:r>
        <w:rPr>
          <w:sz w:val="16"/>
        </w:rPr>
        <w:t>a</w:t>
      </w:r>
      <w:r>
        <w:rPr>
          <w:spacing w:val="-11"/>
          <w:sz w:val="16"/>
        </w:rPr>
        <w:t xml:space="preserve"> </w:t>
      </w:r>
      <w:r>
        <w:rPr>
          <w:sz w:val="16"/>
        </w:rPr>
        <w:t>t</w:t>
      </w:r>
      <w:r>
        <w:rPr>
          <w:spacing w:val="-11"/>
          <w:sz w:val="16"/>
        </w:rPr>
        <w:t xml:space="preserve"> </w:t>
      </w:r>
      <w:r>
        <w:rPr>
          <w:sz w:val="16"/>
        </w:rPr>
        <w:t>e</w:t>
      </w:r>
      <w:r>
        <w:rPr>
          <w:spacing w:val="-11"/>
          <w:sz w:val="16"/>
        </w:rPr>
        <w:t xml:space="preserve"> </w:t>
      </w:r>
      <w:r>
        <w:rPr>
          <w:sz w:val="16"/>
        </w:rPr>
        <w:t>I</w:t>
      </w:r>
      <w:r>
        <w:rPr>
          <w:spacing w:val="-11"/>
          <w:sz w:val="16"/>
        </w:rPr>
        <w:t xml:space="preserve"> </w:t>
      </w:r>
      <w:r>
        <w:rPr>
          <w:sz w:val="16"/>
        </w:rPr>
        <w:t>d</w:t>
      </w:r>
      <w:r>
        <w:rPr>
          <w:spacing w:val="22"/>
          <w:sz w:val="16"/>
        </w:rPr>
        <w:t xml:space="preserve"> </w:t>
      </w:r>
      <w:r>
        <w:rPr>
          <w:sz w:val="16"/>
        </w:rPr>
        <w:t>]</w:t>
      </w:r>
      <w:r>
        <w:rPr>
          <w:spacing w:val="-9"/>
          <w:sz w:val="16"/>
        </w:rPr>
        <w:t xml:space="preserve"> </w:t>
      </w:r>
      <w:r>
        <w:rPr>
          <w:sz w:val="16"/>
        </w:rPr>
        <w:t>.</w:t>
      </w:r>
      <w:r>
        <w:rPr>
          <w:spacing w:val="11"/>
          <w:sz w:val="16"/>
        </w:rPr>
        <w:t xml:space="preserve"> </w:t>
      </w:r>
      <w:r>
        <w:rPr>
          <w:sz w:val="16"/>
        </w:rPr>
        <w:t>u</w:t>
      </w:r>
      <w:r>
        <w:rPr>
          <w:spacing w:val="-21"/>
          <w:sz w:val="16"/>
        </w:rPr>
        <w:t xml:space="preserve"> </w:t>
      </w:r>
      <w:r>
        <w:rPr>
          <w:sz w:val="16"/>
        </w:rPr>
        <w:t>n</w:t>
      </w:r>
      <w:r>
        <w:rPr>
          <w:spacing w:val="-22"/>
          <w:sz w:val="16"/>
        </w:rPr>
        <w:t xml:space="preserve"> </w:t>
      </w:r>
      <w:r>
        <w:rPr>
          <w:sz w:val="16"/>
        </w:rPr>
        <w:t>l</w:t>
      </w:r>
      <w:r>
        <w:rPr>
          <w:spacing w:val="-21"/>
          <w:sz w:val="16"/>
        </w:rPr>
        <w:t xml:space="preserve"> </w:t>
      </w:r>
      <w:r>
        <w:rPr>
          <w:sz w:val="16"/>
        </w:rPr>
        <w:t>o</w:t>
      </w:r>
      <w:r>
        <w:rPr>
          <w:spacing w:val="-22"/>
          <w:sz w:val="16"/>
        </w:rPr>
        <w:t xml:space="preserve"> </w:t>
      </w:r>
      <w:r>
        <w:rPr>
          <w:sz w:val="16"/>
        </w:rPr>
        <w:t>c</w:t>
      </w:r>
      <w:r>
        <w:rPr>
          <w:spacing w:val="-22"/>
          <w:sz w:val="16"/>
        </w:rPr>
        <w:t xml:space="preserve"> </w:t>
      </w:r>
      <w:r>
        <w:rPr>
          <w:sz w:val="16"/>
        </w:rPr>
        <w:t>k</w:t>
      </w:r>
      <w:r>
        <w:rPr>
          <w:spacing w:val="7"/>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w w:val="99"/>
          <w:sz w:val="16"/>
        </w:rPr>
        <w:t xml:space="preserve"> </w:t>
      </w:r>
      <w:r>
        <w:rPr>
          <w:color w:val="0000FF"/>
          <w:sz w:val="16"/>
        </w:rPr>
        <w:t>i</w:t>
      </w:r>
      <w:r>
        <w:rPr>
          <w:color w:val="0000FF"/>
          <w:spacing w:val="-10"/>
          <w:sz w:val="16"/>
        </w:rPr>
        <w:t xml:space="preserve"> </w:t>
      </w:r>
      <w:r>
        <w:rPr>
          <w:color w:val="0000FF"/>
          <w:sz w:val="16"/>
        </w:rPr>
        <w:t>f</w:t>
      </w:r>
      <w:r>
        <w:rPr>
          <w:sz w:val="16"/>
        </w:rPr>
        <w:t>(</w:t>
      </w:r>
      <w:r>
        <w:rPr>
          <w:spacing w:val="-13"/>
          <w:sz w:val="16"/>
        </w:rPr>
        <w:t xml:space="preserve"> </w:t>
      </w:r>
      <w:r>
        <w:rPr>
          <w:sz w:val="16"/>
        </w:rPr>
        <w:t>!</w:t>
      </w:r>
      <w:r>
        <w:rPr>
          <w:spacing w:val="13"/>
          <w:sz w:val="16"/>
        </w:rPr>
        <w:t xml:space="preserve"> </w:t>
      </w:r>
      <w:r>
        <w:rPr>
          <w:sz w:val="16"/>
        </w:rPr>
        <w:t>i</w:t>
      </w:r>
      <w:r>
        <w:rPr>
          <w:spacing w:val="-15"/>
          <w:sz w:val="16"/>
        </w:rPr>
        <w:t xml:space="preserve"> </w:t>
      </w:r>
      <w:r>
        <w:rPr>
          <w:sz w:val="16"/>
        </w:rPr>
        <w:t>s</w:t>
      </w:r>
      <w:r>
        <w:rPr>
          <w:spacing w:val="-15"/>
          <w:sz w:val="16"/>
        </w:rPr>
        <w:t xml:space="preserve"> </w:t>
      </w:r>
      <w:r>
        <w:rPr>
          <w:sz w:val="16"/>
        </w:rPr>
        <w:t>S</w:t>
      </w:r>
      <w:r>
        <w:rPr>
          <w:spacing w:val="-15"/>
          <w:sz w:val="16"/>
        </w:rPr>
        <w:t xml:space="preserve"> </w:t>
      </w:r>
      <w:r>
        <w:rPr>
          <w:sz w:val="16"/>
        </w:rPr>
        <w:t>t</w:t>
      </w:r>
      <w:r>
        <w:rPr>
          <w:spacing w:val="-15"/>
          <w:sz w:val="16"/>
        </w:rPr>
        <w:t xml:space="preserve"> </w:t>
      </w:r>
      <w:r>
        <w:rPr>
          <w:sz w:val="16"/>
        </w:rPr>
        <w:t>o</w:t>
      </w:r>
      <w:r>
        <w:rPr>
          <w:spacing w:val="-15"/>
          <w:sz w:val="16"/>
        </w:rPr>
        <w:t xml:space="preserve"> </w:t>
      </w:r>
      <w:r>
        <w:rPr>
          <w:sz w:val="16"/>
        </w:rPr>
        <w:t>p</w:t>
      </w:r>
      <w:r>
        <w:rPr>
          <w:spacing w:val="-15"/>
          <w:sz w:val="16"/>
        </w:rPr>
        <w:t xml:space="preserve"> </w:t>
      </w:r>
      <w:r>
        <w:rPr>
          <w:sz w:val="16"/>
        </w:rPr>
        <w:t>s</w:t>
      </w:r>
      <w:r>
        <w:rPr>
          <w:spacing w:val="6"/>
          <w:sz w:val="16"/>
        </w:rPr>
        <w:t xml:space="preserve"> </w:t>
      </w:r>
      <w:r>
        <w:rPr>
          <w:sz w:val="16"/>
        </w:rPr>
        <w:t>[</w:t>
      </w:r>
      <w:r>
        <w:rPr>
          <w:spacing w:val="10"/>
          <w:sz w:val="16"/>
        </w:rPr>
        <w:t xml:space="preserve"> </w:t>
      </w:r>
      <w:r>
        <w:rPr>
          <w:sz w:val="16"/>
        </w:rPr>
        <w:t>s</w:t>
      </w:r>
      <w:r>
        <w:rPr>
          <w:spacing w:val="-11"/>
          <w:sz w:val="16"/>
        </w:rPr>
        <w:t xml:space="preserve"> </w:t>
      </w:r>
      <w:r>
        <w:rPr>
          <w:sz w:val="16"/>
        </w:rPr>
        <w:t>t</w:t>
      </w:r>
      <w:r>
        <w:rPr>
          <w:spacing w:val="-11"/>
          <w:sz w:val="16"/>
        </w:rPr>
        <w:t xml:space="preserve"> </w:t>
      </w:r>
      <w:r>
        <w:rPr>
          <w:sz w:val="16"/>
        </w:rPr>
        <w:t>a</w:t>
      </w:r>
      <w:r>
        <w:rPr>
          <w:spacing w:val="-11"/>
          <w:sz w:val="16"/>
        </w:rPr>
        <w:t xml:space="preserve"> </w:t>
      </w:r>
      <w:r>
        <w:rPr>
          <w:sz w:val="16"/>
        </w:rPr>
        <w:t>t</w:t>
      </w:r>
      <w:r>
        <w:rPr>
          <w:spacing w:val="-11"/>
          <w:sz w:val="16"/>
        </w:rPr>
        <w:t xml:space="preserve"> </w:t>
      </w:r>
      <w:r>
        <w:rPr>
          <w:sz w:val="16"/>
        </w:rPr>
        <w:t>e</w:t>
      </w:r>
      <w:r>
        <w:rPr>
          <w:spacing w:val="-11"/>
          <w:sz w:val="16"/>
        </w:rPr>
        <w:t xml:space="preserve"> </w:t>
      </w:r>
      <w:r>
        <w:rPr>
          <w:sz w:val="16"/>
        </w:rPr>
        <w:t>I</w:t>
      </w:r>
      <w:r>
        <w:rPr>
          <w:spacing w:val="-11"/>
          <w:sz w:val="16"/>
        </w:rPr>
        <w:t xml:space="preserve"> </w:t>
      </w:r>
      <w:r>
        <w:rPr>
          <w:sz w:val="16"/>
        </w:rPr>
        <w:t>d</w:t>
      </w:r>
      <w:r>
        <w:rPr>
          <w:spacing w:val="17"/>
          <w:sz w:val="16"/>
        </w:rPr>
        <w:t xml:space="preserve"> </w:t>
      </w:r>
      <w:r>
        <w:rPr>
          <w:sz w:val="16"/>
        </w:rPr>
        <w:t>]</w:t>
      </w:r>
      <w:r>
        <w:rPr>
          <w:spacing w:val="-13"/>
          <w:sz w:val="16"/>
        </w:rPr>
        <w:t xml:space="preserve"> </w:t>
      </w:r>
      <w:r>
        <w:rPr>
          <w:sz w:val="16"/>
        </w:rPr>
        <w:t xml:space="preserve">)  </w:t>
      </w:r>
      <w:r>
        <w:rPr>
          <w:spacing w:val="12"/>
          <w:sz w:val="16"/>
        </w:rPr>
        <w:t xml:space="preserve"> </w:t>
      </w:r>
      <w:r>
        <w:rPr>
          <w:sz w:val="16"/>
        </w:rPr>
        <w:t>{</w:t>
      </w:r>
    </w:p>
    <w:p w14:paraId="7F01ED3E" w14:textId="77777777" w:rsidR="00BE18DA" w:rsidRDefault="00944C04">
      <w:pPr>
        <w:tabs>
          <w:tab w:val="left" w:pos="804"/>
        </w:tabs>
        <w:spacing w:before="1" w:line="152" w:lineRule="exact"/>
        <w:ind w:left="983" w:right="928" w:hanging="984"/>
        <w:rPr>
          <w:sz w:val="16"/>
        </w:rPr>
      </w:pPr>
      <w:r>
        <w:rPr>
          <w:color w:val="7F7F7F"/>
          <w:sz w:val="10"/>
        </w:rPr>
        <w:t>11</w:t>
      </w:r>
      <w:r>
        <w:rPr>
          <w:color w:val="7F7F7F"/>
          <w:sz w:val="10"/>
        </w:rPr>
        <w:tab/>
      </w:r>
      <w:r>
        <w:rPr>
          <w:color w:val="0000FF"/>
          <w:sz w:val="16"/>
        </w:rPr>
        <w:t>i</w:t>
      </w:r>
      <w:r>
        <w:rPr>
          <w:color w:val="0000FF"/>
          <w:spacing w:val="-10"/>
          <w:sz w:val="16"/>
        </w:rPr>
        <w:t xml:space="preserve"> </w:t>
      </w:r>
      <w:r>
        <w:rPr>
          <w:color w:val="0000FF"/>
          <w:sz w:val="16"/>
        </w:rPr>
        <w:t>f</w:t>
      </w:r>
      <w:r>
        <w:rPr>
          <w:sz w:val="16"/>
        </w:rPr>
        <w:t>(</w:t>
      </w:r>
      <w:r>
        <w:rPr>
          <w:spacing w:val="10"/>
          <w:sz w:val="16"/>
        </w:rPr>
        <w:t xml:space="preserve"> </w:t>
      </w:r>
      <w:r>
        <w:rPr>
          <w:sz w:val="16"/>
        </w:rPr>
        <w:t>s</w:t>
      </w:r>
      <w:r>
        <w:rPr>
          <w:spacing w:val="-11"/>
          <w:sz w:val="16"/>
        </w:rPr>
        <w:t xml:space="preserve"> </w:t>
      </w:r>
      <w:r>
        <w:rPr>
          <w:sz w:val="16"/>
        </w:rPr>
        <w:t>t</w:t>
      </w:r>
      <w:r>
        <w:rPr>
          <w:spacing w:val="-11"/>
          <w:sz w:val="16"/>
        </w:rPr>
        <w:t xml:space="preserve"> </w:t>
      </w:r>
      <w:r>
        <w:rPr>
          <w:sz w:val="16"/>
        </w:rPr>
        <w:t>a</w:t>
      </w:r>
      <w:r>
        <w:rPr>
          <w:spacing w:val="-11"/>
          <w:sz w:val="16"/>
        </w:rPr>
        <w:t xml:space="preserve"> </w:t>
      </w:r>
      <w:r>
        <w:rPr>
          <w:sz w:val="16"/>
        </w:rPr>
        <w:t>t</w:t>
      </w:r>
      <w:r>
        <w:rPr>
          <w:spacing w:val="-11"/>
          <w:sz w:val="16"/>
        </w:rPr>
        <w:t xml:space="preserve"> </w:t>
      </w:r>
      <w:r>
        <w:rPr>
          <w:sz w:val="16"/>
        </w:rPr>
        <w:t>e</w:t>
      </w:r>
      <w:r>
        <w:rPr>
          <w:spacing w:val="-11"/>
          <w:sz w:val="16"/>
        </w:rPr>
        <w:t xml:space="preserve"> </w:t>
      </w:r>
      <w:r>
        <w:rPr>
          <w:sz w:val="16"/>
        </w:rPr>
        <w:t>I</w:t>
      </w:r>
      <w:r>
        <w:rPr>
          <w:spacing w:val="-11"/>
          <w:sz w:val="16"/>
        </w:rPr>
        <w:t xml:space="preserve"> </w:t>
      </w:r>
      <w:r>
        <w:rPr>
          <w:sz w:val="16"/>
        </w:rPr>
        <w:t xml:space="preserve">d  </w:t>
      </w:r>
      <w:r>
        <w:rPr>
          <w:spacing w:val="9"/>
          <w:sz w:val="16"/>
        </w:rPr>
        <w:t xml:space="preserve"> </w:t>
      </w:r>
      <w:r>
        <w:rPr>
          <w:sz w:val="16"/>
        </w:rPr>
        <w:t xml:space="preserve">== </w:t>
      </w:r>
      <w:r>
        <w:rPr>
          <w:spacing w:val="28"/>
          <w:sz w:val="16"/>
        </w:rPr>
        <w:t xml:space="preserve"> </w:t>
      </w:r>
      <w:r>
        <w:rPr>
          <w:spacing w:val="8"/>
          <w:sz w:val="16"/>
        </w:rPr>
        <w:t xml:space="preserve">S0_ID  </w:t>
      </w:r>
      <w:r>
        <w:rPr>
          <w:spacing w:val="11"/>
          <w:sz w:val="16"/>
        </w:rPr>
        <w:t xml:space="preserve"> </w:t>
      </w:r>
      <w:r>
        <w:rPr>
          <w:sz w:val="16"/>
        </w:rPr>
        <w:t>|</w:t>
      </w:r>
      <w:r>
        <w:rPr>
          <w:spacing w:val="1"/>
          <w:sz w:val="16"/>
        </w:rPr>
        <w:t xml:space="preserve"> </w:t>
      </w:r>
      <w:r>
        <w:rPr>
          <w:sz w:val="16"/>
        </w:rPr>
        <w:t>|</w:t>
      </w:r>
      <w:r>
        <w:rPr>
          <w:color w:val="0000FF"/>
          <w:sz w:val="16"/>
        </w:rPr>
        <w:t>. . .</w:t>
      </w:r>
      <w:r>
        <w:rPr>
          <w:sz w:val="16"/>
        </w:rPr>
        <w:t xml:space="preserve">)  </w:t>
      </w:r>
      <w:r>
        <w:rPr>
          <w:spacing w:val="5"/>
          <w:sz w:val="16"/>
        </w:rPr>
        <w:t xml:space="preserve"> </w:t>
      </w:r>
      <w:r>
        <w:rPr>
          <w:sz w:val="16"/>
        </w:rPr>
        <w:t>{</w:t>
      </w:r>
      <w:r>
        <w:rPr>
          <w:color w:val="009900"/>
          <w:sz w:val="16"/>
        </w:rPr>
        <w:t>/</w:t>
      </w:r>
      <w:r>
        <w:rPr>
          <w:color w:val="009900"/>
          <w:spacing w:val="-7"/>
          <w:sz w:val="16"/>
        </w:rPr>
        <w:t xml:space="preserve"> </w:t>
      </w:r>
      <w:r>
        <w:rPr>
          <w:color w:val="009900"/>
          <w:sz w:val="16"/>
        </w:rPr>
        <w:t>/a</w:t>
      </w:r>
      <w:r>
        <w:rPr>
          <w:color w:val="009900"/>
          <w:spacing w:val="-21"/>
          <w:sz w:val="16"/>
        </w:rPr>
        <w:t xml:space="preserve"> </w:t>
      </w:r>
      <w:r>
        <w:rPr>
          <w:color w:val="009900"/>
          <w:sz w:val="16"/>
        </w:rPr>
        <w:t>t</w:t>
      </w:r>
      <w:r>
        <w:rPr>
          <w:color w:val="009900"/>
          <w:spacing w:val="-22"/>
          <w:sz w:val="16"/>
        </w:rPr>
        <w:t xml:space="preserve"> </w:t>
      </w:r>
      <w:r>
        <w:rPr>
          <w:color w:val="009900"/>
          <w:sz w:val="16"/>
        </w:rPr>
        <w:t>o</w:t>
      </w:r>
      <w:r>
        <w:rPr>
          <w:color w:val="009900"/>
          <w:spacing w:val="-21"/>
          <w:sz w:val="16"/>
        </w:rPr>
        <w:t xml:space="preserve"> </w:t>
      </w:r>
      <w:r>
        <w:rPr>
          <w:color w:val="009900"/>
          <w:sz w:val="16"/>
        </w:rPr>
        <w:t>m</w:t>
      </w:r>
      <w:r>
        <w:rPr>
          <w:color w:val="009900"/>
          <w:spacing w:val="-22"/>
          <w:sz w:val="16"/>
        </w:rPr>
        <w:t xml:space="preserve"> </w:t>
      </w:r>
      <w:r>
        <w:rPr>
          <w:color w:val="009900"/>
          <w:sz w:val="16"/>
        </w:rPr>
        <w:t>i</w:t>
      </w:r>
      <w:r>
        <w:rPr>
          <w:color w:val="009900"/>
          <w:spacing w:val="-22"/>
          <w:sz w:val="16"/>
        </w:rPr>
        <w:t xml:space="preserve"> </w:t>
      </w:r>
      <w:r>
        <w:rPr>
          <w:color w:val="009900"/>
          <w:sz w:val="16"/>
        </w:rPr>
        <w:t>cs</w:t>
      </w:r>
      <w:r>
        <w:rPr>
          <w:color w:val="009900"/>
          <w:spacing w:val="-10"/>
          <w:sz w:val="16"/>
        </w:rPr>
        <w:t xml:space="preserve"> </w:t>
      </w:r>
      <w:r>
        <w:rPr>
          <w:color w:val="009900"/>
          <w:sz w:val="16"/>
        </w:rPr>
        <w:t>t</w:t>
      </w:r>
      <w:r>
        <w:rPr>
          <w:color w:val="009900"/>
          <w:spacing w:val="-10"/>
          <w:sz w:val="16"/>
        </w:rPr>
        <w:t xml:space="preserve"> </w:t>
      </w:r>
      <w:r>
        <w:rPr>
          <w:color w:val="009900"/>
          <w:sz w:val="16"/>
        </w:rPr>
        <w:t>a</w:t>
      </w:r>
      <w:r>
        <w:rPr>
          <w:color w:val="009900"/>
          <w:spacing w:val="-10"/>
          <w:sz w:val="16"/>
        </w:rPr>
        <w:t xml:space="preserve"> </w:t>
      </w:r>
      <w:r>
        <w:rPr>
          <w:color w:val="009900"/>
          <w:sz w:val="16"/>
        </w:rPr>
        <w:t>t</w:t>
      </w:r>
      <w:r>
        <w:rPr>
          <w:color w:val="009900"/>
          <w:spacing w:val="-10"/>
          <w:sz w:val="16"/>
        </w:rPr>
        <w:t xml:space="preserve"> </w:t>
      </w:r>
      <w:r>
        <w:rPr>
          <w:color w:val="009900"/>
          <w:sz w:val="16"/>
        </w:rPr>
        <w:t>e</w:t>
      </w:r>
      <w:r>
        <w:rPr>
          <w:color w:val="009900"/>
          <w:spacing w:val="-10"/>
          <w:sz w:val="16"/>
        </w:rPr>
        <w:t xml:space="preserve"> </w:t>
      </w:r>
      <w:r>
        <w:rPr>
          <w:color w:val="009900"/>
          <w:sz w:val="16"/>
        </w:rPr>
        <w:t>s</w:t>
      </w:r>
      <w:r>
        <w:rPr>
          <w:color w:val="009900"/>
          <w:w w:val="99"/>
          <w:sz w:val="16"/>
        </w:rPr>
        <w:t xml:space="preserve"> </w:t>
      </w:r>
      <w:r>
        <w:rPr>
          <w:spacing w:val="14"/>
          <w:sz w:val="16"/>
        </w:rPr>
        <w:t>push</w:t>
      </w:r>
      <w:r>
        <w:rPr>
          <w:spacing w:val="-22"/>
          <w:sz w:val="16"/>
        </w:rPr>
        <w:t xml:space="preserve"> </w:t>
      </w:r>
      <w:r>
        <w:rPr>
          <w:spacing w:val="17"/>
          <w:sz w:val="16"/>
        </w:rPr>
        <w:t>Completion</w:t>
      </w:r>
      <w:r>
        <w:rPr>
          <w:spacing w:val="-22"/>
          <w:sz w:val="16"/>
        </w:rPr>
        <w:t xml:space="preserve"> </w:t>
      </w:r>
      <w:r>
        <w:rPr>
          <w:spacing w:val="15"/>
          <w:sz w:val="16"/>
        </w:rPr>
        <w:t>Event</w:t>
      </w:r>
      <w:r>
        <w:rPr>
          <w:spacing w:val="-1"/>
          <w:sz w:val="16"/>
        </w:rPr>
        <w:t xml:space="preserve"> </w:t>
      </w:r>
      <w:r>
        <w:rPr>
          <w:sz w:val="16"/>
        </w:rPr>
        <w:t>(</w:t>
      </w:r>
      <w:r>
        <w:rPr>
          <w:spacing w:val="10"/>
          <w:sz w:val="16"/>
        </w:rPr>
        <w:t xml:space="preserve"> </w:t>
      </w:r>
      <w:r>
        <w:rPr>
          <w:sz w:val="16"/>
        </w:rPr>
        <w:t>s</w:t>
      </w:r>
      <w:r>
        <w:rPr>
          <w:spacing w:val="-11"/>
          <w:sz w:val="16"/>
        </w:rPr>
        <w:t xml:space="preserve"> </w:t>
      </w:r>
      <w:r>
        <w:rPr>
          <w:sz w:val="16"/>
        </w:rPr>
        <w:t>t</w:t>
      </w:r>
      <w:r>
        <w:rPr>
          <w:spacing w:val="-11"/>
          <w:sz w:val="16"/>
        </w:rPr>
        <w:t xml:space="preserve"> </w:t>
      </w:r>
      <w:r>
        <w:rPr>
          <w:sz w:val="16"/>
        </w:rPr>
        <w:t>a</w:t>
      </w:r>
      <w:r>
        <w:rPr>
          <w:spacing w:val="-11"/>
          <w:sz w:val="16"/>
        </w:rPr>
        <w:t xml:space="preserve"> </w:t>
      </w:r>
      <w:r>
        <w:rPr>
          <w:sz w:val="16"/>
        </w:rPr>
        <w:t>t</w:t>
      </w:r>
      <w:r>
        <w:rPr>
          <w:spacing w:val="-11"/>
          <w:sz w:val="16"/>
        </w:rPr>
        <w:t xml:space="preserve"> </w:t>
      </w:r>
      <w:r>
        <w:rPr>
          <w:sz w:val="16"/>
        </w:rPr>
        <w:t>e</w:t>
      </w:r>
      <w:r>
        <w:rPr>
          <w:spacing w:val="-11"/>
          <w:sz w:val="16"/>
        </w:rPr>
        <w:t xml:space="preserve"> </w:t>
      </w:r>
      <w:r>
        <w:rPr>
          <w:sz w:val="16"/>
        </w:rPr>
        <w:t>I</w:t>
      </w:r>
      <w:r>
        <w:rPr>
          <w:spacing w:val="-11"/>
          <w:sz w:val="16"/>
        </w:rPr>
        <w:t xml:space="preserve"> </w:t>
      </w:r>
      <w:r>
        <w:rPr>
          <w:sz w:val="16"/>
        </w:rPr>
        <w:t>d</w:t>
      </w:r>
      <w:r>
        <w:rPr>
          <w:spacing w:val="10"/>
          <w:sz w:val="16"/>
        </w:rPr>
        <w:t xml:space="preserve"> </w:t>
      </w:r>
      <w:r>
        <w:rPr>
          <w:sz w:val="16"/>
        </w:rPr>
        <w:t>)</w:t>
      </w:r>
      <w:r>
        <w:rPr>
          <w:spacing w:val="5"/>
          <w:sz w:val="16"/>
        </w:rPr>
        <w:t xml:space="preserve"> </w:t>
      </w:r>
      <w:r>
        <w:rPr>
          <w:sz w:val="16"/>
        </w:rPr>
        <w:t>;</w:t>
      </w:r>
    </w:p>
    <w:p w14:paraId="07F75006" w14:textId="77777777" w:rsidR="00BE18DA" w:rsidRDefault="00944C04">
      <w:pPr>
        <w:tabs>
          <w:tab w:val="left" w:pos="782"/>
        </w:tabs>
        <w:spacing w:line="141" w:lineRule="exact"/>
        <w:ind w:left="-1"/>
        <w:rPr>
          <w:sz w:val="16"/>
        </w:rPr>
      </w:pPr>
      <w:r>
        <w:rPr>
          <w:color w:val="7F7F7F"/>
          <w:sz w:val="10"/>
        </w:rPr>
        <w:t>13</w:t>
      </w:r>
      <w:r>
        <w:rPr>
          <w:color w:val="7F7F7F"/>
          <w:sz w:val="10"/>
        </w:rPr>
        <w:tab/>
      </w:r>
      <w:r>
        <w:rPr>
          <w:sz w:val="16"/>
        </w:rPr>
        <w:t>}</w:t>
      </w:r>
    </w:p>
    <w:p w14:paraId="35C5AA41" w14:textId="77777777" w:rsidR="00BE18DA" w:rsidRDefault="00944C04">
      <w:pPr>
        <w:spacing w:line="164" w:lineRule="exact"/>
        <w:ind w:left="591"/>
        <w:rPr>
          <w:sz w:val="16"/>
        </w:rPr>
      </w:pPr>
      <w:r>
        <w:rPr>
          <w:w w:val="99"/>
          <w:sz w:val="16"/>
        </w:rPr>
        <w:t>}</w:t>
      </w:r>
    </w:p>
    <w:p w14:paraId="7B2162AA" w14:textId="77777777" w:rsidR="00BE18DA" w:rsidRDefault="00BE18DA">
      <w:pPr>
        <w:spacing w:line="164" w:lineRule="exact"/>
        <w:rPr>
          <w:sz w:val="16"/>
        </w:rPr>
        <w:sectPr w:rsidR="00BE18DA">
          <w:type w:val="continuous"/>
          <w:pgSz w:w="12240" w:h="15840"/>
          <w:pgMar w:top="980" w:right="860" w:bottom="280" w:left="680" w:header="720" w:footer="720" w:gutter="0"/>
          <w:cols w:num="2" w:space="720" w:equalWidth="0">
            <w:col w:w="5321" w:space="40"/>
            <w:col w:w="5339"/>
          </w:cols>
        </w:sectPr>
      </w:pPr>
    </w:p>
    <w:p w14:paraId="4AD318E8" w14:textId="44C855C6" w:rsidR="00BE18DA" w:rsidRDefault="00082B42">
      <w:pPr>
        <w:pStyle w:val="Corpsdetexte"/>
        <w:tabs>
          <w:tab w:val="left" w:pos="5760"/>
        </w:tabs>
        <w:spacing w:line="230" w:lineRule="exact"/>
        <w:ind w:left="299"/>
        <w:rPr>
          <w:sz w:val="16"/>
        </w:rPr>
      </w:pPr>
      <w:commentRangeStart w:id="124"/>
      <w:r>
        <w:rPr>
          <w:noProof/>
        </w:rPr>
        <mc:AlternateContent>
          <mc:Choice Requires="wps">
            <w:drawing>
              <wp:anchor distT="0" distB="0" distL="114300" distR="114300" simplePos="0" relativeHeight="503278160" behindDoc="1" locked="0" layoutInCell="1" allowOverlap="1" wp14:anchorId="20F48242" wp14:editId="14E5F288">
                <wp:simplePos x="0" y="0"/>
                <wp:positionH relativeFrom="page">
                  <wp:posOffset>3968115</wp:posOffset>
                </wp:positionH>
                <wp:positionV relativeFrom="paragraph">
                  <wp:posOffset>97155</wp:posOffset>
                </wp:positionV>
                <wp:extent cx="48895" cy="101600"/>
                <wp:effectExtent l="0" t="2540" r="2540" b="635"/>
                <wp:wrapNone/>
                <wp:docPr id="19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6DE8B" w14:textId="77777777" w:rsidR="0092080E" w:rsidRDefault="0092080E">
                            <w:pPr>
                              <w:spacing w:line="157" w:lineRule="exact"/>
                              <w:rPr>
                                <w:sz w:val="16"/>
                              </w:rPr>
                            </w:pPr>
                            <w:r>
                              <w:rPr>
                                <w:w w:val="9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48242" id="Text Box 193" o:spid="_x0000_s1132" type="#_x0000_t202" style="position:absolute;left:0;text-align:left;margin-left:312.45pt;margin-top:7.65pt;width:3.85pt;height:8pt;z-index:-3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yjswIAALI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" filled="f" stroked="f">
                <v:textbox inset="0,0,0,0">
                  <w:txbxContent>
                    <w:p w14:paraId="1E26DE8B" w14:textId="77777777" w:rsidR="0092080E" w:rsidRDefault="0092080E">
                      <w:pPr>
                        <w:spacing w:line="157" w:lineRule="exact"/>
                        <w:rPr>
                          <w:sz w:val="16"/>
                        </w:rPr>
                      </w:pPr>
                      <w:r>
                        <w:rPr>
                          <w:w w:val="99"/>
                          <w:sz w:val="16"/>
                        </w:rPr>
                        <w:t>}</w:t>
                      </w:r>
                    </w:p>
                  </w:txbxContent>
                </v:textbox>
                <w10:wrap anchorx="page"/>
              </v:shape>
            </w:pict>
          </mc:Fallback>
        </mc:AlternateContent>
      </w:r>
      <w:r w:rsidR="00944C04">
        <w:t xml:space="preserve">of using these methods is to increase performance in </w:t>
      </w:r>
      <w:r w:rsidR="00944C04">
        <w:rPr>
          <w:spacing w:val="8"/>
        </w:rPr>
        <w:t xml:space="preserve"> </w:t>
      </w:r>
      <w:r w:rsidR="00944C04">
        <w:t>invoking</w:t>
      </w:r>
      <w:r w:rsidR="00944C04">
        <w:rPr>
          <w:spacing w:val="-13"/>
        </w:rPr>
        <w:t xml:space="preserve"> </w:t>
      </w:r>
      <w:commentRangeEnd w:id="124"/>
      <w:r w:rsidR="00CF235D">
        <w:rPr>
          <w:rStyle w:val="Marquedecommentaire"/>
        </w:rPr>
        <w:commentReference w:id="124"/>
      </w:r>
      <w:r w:rsidR="00944C04">
        <w:rPr>
          <w:color w:val="7F7F7F"/>
          <w:position w:val="6"/>
          <w:sz w:val="10"/>
        </w:rPr>
        <w:t>15</w:t>
      </w:r>
      <w:r w:rsidR="00944C04">
        <w:rPr>
          <w:color w:val="7F7F7F"/>
          <w:position w:val="6"/>
          <w:sz w:val="10"/>
        </w:rPr>
        <w:tab/>
      </w:r>
      <w:r w:rsidR="00944C04">
        <w:rPr>
          <w:position w:val="6"/>
          <w:sz w:val="16"/>
        </w:rPr>
        <w:t>}</w:t>
      </w:r>
    </w:p>
    <w:p w14:paraId="1F6F4D95" w14:textId="77777777" w:rsidR="00BE18DA" w:rsidRDefault="00BE18DA">
      <w:pPr>
        <w:spacing w:line="230" w:lineRule="exact"/>
        <w:rPr>
          <w:sz w:val="16"/>
        </w:rPr>
        <w:sectPr w:rsidR="00BE18DA">
          <w:type w:val="continuous"/>
          <w:pgSz w:w="12240" w:h="15840"/>
          <w:pgMar w:top="980" w:right="860" w:bottom="280" w:left="680" w:header="720" w:footer="720" w:gutter="0"/>
          <w:cols w:space="720"/>
        </w:sectPr>
      </w:pPr>
    </w:p>
    <w:p w14:paraId="0C0003AE" w14:textId="77777777" w:rsidR="00BE18DA" w:rsidRDefault="00944C04">
      <w:pPr>
        <w:pStyle w:val="Corpsdetexte"/>
        <w:spacing w:before="9" w:line="249" w:lineRule="auto"/>
        <w:ind w:left="299"/>
        <w:jc w:val="both"/>
      </w:pPr>
      <w:r>
        <w:t xml:space="preserve">state actions. </w:t>
      </w:r>
      <w:r>
        <w:rPr>
          <w:spacing w:val="-8"/>
        </w:rPr>
        <w:t xml:space="preserve">To </w:t>
      </w:r>
      <w:r>
        <w:t xml:space="preserve">preserve the hierarchy of composite states,  the interface also has two attributes called </w:t>
      </w:r>
      <w:r>
        <w:rPr>
          <w:i/>
        </w:rPr>
        <w:t xml:space="preserve">actives </w:t>
      </w:r>
      <w:r>
        <w:t xml:space="preserve">and </w:t>
      </w:r>
      <w:r>
        <w:rPr>
          <w:i/>
        </w:rPr>
        <w:t xml:space="preserve">previ- ousActives </w:t>
      </w:r>
      <w:r>
        <w:t xml:space="preserve">referring to current and previous active sub-states in case of the presence of history  </w:t>
      </w:r>
      <w:r>
        <w:rPr>
          <w:spacing w:val="22"/>
        </w:rPr>
        <w:t xml:space="preserve"> </w:t>
      </w:r>
      <w:r>
        <w:t>states.</w:t>
      </w:r>
    </w:p>
    <w:p w14:paraId="7799E6AD" w14:textId="77777777" w:rsidR="00BE18DA" w:rsidRDefault="00944C04">
      <w:pPr>
        <w:pStyle w:val="Corpsdetexte"/>
        <w:spacing w:before="48" w:line="247" w:lineRule="auto"/>
        <w:ind w:left="299" w:firstLine="199"/>
        <w:jc w:val="both"/>
      </w:pPr>
      <w:r>
        <w:t xml:space="preserve">Each UML state is transformed into </w:t>
      </w:r>
      <w:commentRangeStart w:id="125"/>
      <w:r>
        <w:t>an instance of the interface</w:t>
      </w:r>
      <w:r>
        <w:rPr>
          <w:spacing w:val="-5"/>
        </w:rPr>
        <w:t xml:space="preserve"> </w:t>
      </w:r>
      <w:commentRangeEnd w:id="125"/>
      <w:r w:rsidR="00CF235D">
        <w:rPr>
          <w:rStyle w:val="Marquedecommentaire"/>
        </w:rPr>
        <w:commentReference w:id="125"/>
      </w:r>
      <w:r>
        <w:t>associated</w:t>
      </w:r>
      <w:r>
        <w:rPr>
          <w:spacing w:val="-5"/>
        </w:rPr>
        <w:t xml:space="preserve"> </w:t>
      </w:r>
      <w:r>
        <w:t>with</w:t>
      </w:r>
      <w:r>
        <w:rPr>
          <w:spacing w:val="-5"/>
        </w:rPr>
        <w:t xml:space="preserve"> </w:t>
      </w:r>
      <w:r>
        <w:t>a</w:t>
      </w:r>
      <w:r>
        <w:rPr>
          <w:spacing w:val="-5"/>
        </w:rPr>
        <w:t xml:space="preserve"> </w:t>
      </w:r>
      <w:r>
        <w:t>state</w:t>
      </w:r>
      <w:r>
        <w:rPr>
          <w:spacing w:val="-5"/>
        </w:rPr>
        <w:t xml:space="preserve"> </w:t>
      </w:r>
      <w:r>
        <w:t>ID</w:t>
      </w:r>
      <w:r>
        <w:rPr>
          <w:spacing w:val="-5"/>
        </w:rPr>
        <w:t xml:space="preserve"> </w:t>
      </w:r>
      <w:r>
        <w:t>(which</w:t>
      </w:r>
      <w:r>
        <w:rPr>
          <w:spacing w:val="-5"/>
        </w:rPr>
        <w:t xml:space="preserve"> </w:t>
      </w:r>
      <w:r>
        <w:t>is</w:t>
      </w:r>
      <w:r>
        <w:rPr>
          <w:spacing w:val="-5"/>
        </w:rPr>
        <w:t xml:space="preserve"> </w:t>
      </w:r>
      <w:r>
        <w:t>a</w:t>
      </w:r>
      <w:r>
        <w:rPr>
          <w:spacing w:val="-5"/>
        </w:rPr>
        <w:t xml:space="preserve"> </w:t>
      </w:r>
      <w:r>
        <w:t>child</w:t>
      </w:r>
      <w:r>
        <w:rPr>
          <w:spacing w:val="-5"/>
        </w:rPr>
        <w:t xml:space="preserve"> </w:t>
      </w:r>
      <w:r>
        <w:t>element</w:t>
      </w:r>
      <w:r>
        <w:rPr>
          <w:spacing w:val="-5"/>
        </w:rPr>
        <w:t xml:space="preserve"> </w:t>
      </w:r>
      <w:r>
        <w:t>of an</w:t>
      </w:r>
      <w:r>
        <w:rPr>
          <w:spacing w:val="-8"/>
        </w:rPr>
        <w:t xml:space="preserve"> </w:t>
      </w:r>
      <w:r>
        <w:t>enumeration)</w:t>
      </w:r>
      <w:r>
        <w:rPr>
          <w:spacing w:val="-9"/>
        </w:rPr>
        <w:t xml:space="preserve"> </w:t>
      </w:r>
      <w:r>
        <w:t>inside</w:t>
      </w:r>
      <w:r>
        <w:rPr>
          <w:spacing w:val="-8"/>
        </w:rPr>
        <w:t xml:space="preserve"> </w:t>
      </w:r>
      <w:r>
        <w:t>the</w:t>
      </w:r>
      <w:r>
        <w:rPr>
          <w:spacing w:val="-8"/>
        </w:rPr>
        <w:t xml:space="preserve"> </w:t>
      </w:r>
      <w:r>
        <w:t>active</w:t>
      </w:r>
      <w:r>
        <w:rPr>
          <w:spacing w:val="-8"/>
        </w:rPr>
        <w:t xml:space="preserve"> </w:t>
      </w:r>
      <w:r>
        <w:t>class</w:t>
      </w:r>
      <w:r>
        <w:rPr>
          <w:spacing w:val="-9"/>
        </w:rPr>
        <w:t xml:space="preserve"> </w:t>
      </w:r>
      <w:r>
        <w:rPr>
          <w:rFonts w:ascii="Bookman Old Style"/>
          <w:i/>
          <w:spacing w:val="7"/>
        </w:rPr>
        <w:t>C</w:t>
      </w:r>
      <w:r>
        <w:rPr>
          <w:spacing w:val="7"/>
        </w:rPr>
        <w:t>.</w:t>
      </w:r>
      <w:r>
        <w:rPr>
          <w:spacing w:val="-8"/>
        </w:rPr>
        <w:t xml:space="preserve"> </w:t>
      </w:r>
      <w:r>
        <w:t>During</w:t>
      </w:r>
      <w:r>
        <w:rPr>
          <w:spacing w:val="-8"/>
        </w:rPr>
        <w:t xml:space="preserve"> </w:t>
      </w:r>
      <w:r>
        <w:t>initialization, each</w:t>
      </w:r>
      <w:r>
        <w:rPr>
          <w:spacing w:val="-8"/>
        </w:rPr>
        <w:t xml:space="preserve"> </w:t>
      </w:r>
      <w:r>
        <w:t>instance</w:t>
      </w:r>
      <w:r>
        <w:rPr>
          <w:spacing w:val="-8"/>
        </w:rPr>
        <w:t xml:space="preserve"> </w:t>
      </w:r>
      <w:r>
        <w:t>delegates</w:t>
      </w:r>
      <w:r>
        <w:rPr>
          <w:spacing w:val="-8"/>
        </w:rPr>
        <w:t xml:space="preserve"> </w:t>
      </w:r>
      <w:r>
        <w:t>its</w:t>
      </w:r>
      <w:r>
        <w:rPr>
          <w:spacing w:val="-8"/>
        </w:rPr>
        <w:t xml:space="preserve"> </w:t>
      </w:r>
      <w:r>
        <w:t>methods</w:t>
      </w:r>
      <w:r>
        <w:rPr>
          <w:spacing w:val="-8"/>
        </w:rPr>
        <w:t xml:space="preserve"> </w:t>
      </w:r>
      <w:r>
        <w:t>to</w:t>
      </w:r>
      <w:r>
        <w:rPr>
          <w:spacing w:val="-8"/>
        </w:rPr>
        <w:t xml:space="preserve"> </w:t>
      </w:r>
      <w:r>
        <w:t>suitable</w:t>
      </w:r>
      <w:r>
        <w:rPr>
          <w:spacing w:val="-8"/>
        </w:rPr>
        <w:t xml:space="preserve"> </w:t>
      </w:r>
      <w:r>
        <w:t>implementation,</w:t>
      </w:r>
    </w:p>
    <w:p w14:paraId="66336B17" w14:textId="77777777" w:rsidR="00BE18DA" w:rsidRDefault="00944C04">
      <w:pPr>
        <w:pStyle w:val="Corpsdetexte"/>
        <w:spacing w:before="2"/>
        <w:ind w:left="299"/>
        <w:jc w:val="both"/>
      </w:pPr>
      <w:r>
        <w:t>e.g</w:t>
      </w:r>
      <w:commentRangeStart w:id="126"/>
      <w:r>
        <w:t xml:space="preserve">. function pointers </w:t>
      </w:r>
      <w:commentRangeEnd w:id="126"/>
      <w:r w:rsidR="00CF235D">
        <w:rPr>
          <w:rStyle w:val="Marquedecommentaire"/>
        </w:rPr>
        <w:commentReference w:id="126"/>
      </w:r>
      <w:r>
        <w:t>in  C++.</w:t>
      </w:r>
    </w:p>
    <w:p w14:paraId="5DA02F17" w14:textId="77777777" w:rsidR="00BE18DA" w:rsidRDefault="00944C04">
      <w:pPr>
        <w:pStyle w:val="Corpsdetexte"/>
        <w:spacing w:before="57" w:line="249" w:lineRule="auto"/>
        <w:ind w:left="299" w:firstLine="199"/>
        <w:jc w:val="both"/>
      </w:pPr>
      <w:r>
        <w:t xml:space="preserve">Listing 1 shows the interface and its instances. </w:t>
      </w:r>
      <w:r>
        <w:rPr>
          <w:i/>
        </w:rPr>
        <w:t xml:space="preserve">NUM_STATES  </w:t>
      </w:r>
      <w:r>
        <w:t xml:space="preserve">is the number of states in the state machine.  In the following sections, we only consider </w:t>
      </w:r>
      <w:r>
        <w:rPr>
          <w:i/>
        </w:rPr>
        <w:t xml:space="preserve">ActLang </w:t>
      </w:r>
      <w:r>
        <w:t xml:space="preserve">as a C++-like. The discussion of other object-oriented languages are much similar since these share the </w:t>
      </w:r>
      <w:commentRangeStart w:id="127"/>
      <w:r>
        <w:t xml:space="preserve">same  </w:t>
      </w:r>
      <w:r>
        <w:rPr>
          <w:spacing w:val="37"/>
        </w:rPr>
        <w:t xml:space="preserve"> </w:t>
      </w:r>
      <w:r>
        <w:t>concepts</w:t>
      </w:r>
      <w:commentRangeEnd w:id="127"/>
      <w:r w:rsidR="00CF235D">
        <w:rPr>
          <w:rStyle w:val="Marquedecommentaire"/>
        </w:rPr>
        <w:commentReference w:id="127"/>
      </w:r>
      <w:r>
        <w:t>.</w:t>
      </w:r>
    </w:p>
    <w:p w14:paraId="653B681C" w14:textId="77777777" w:rsidR="00BE18DA" w:rsidRDefault="00BE18DA">
      <w:pPr>
        <w:pStyle w:val="Corpsdetexte"/>
        <w:spacing w:before="10"/>
        <w:rPr>
          <w:sz w:val="21"/>
        </w:rPr>
      </w:pPr>
    </w:p>
    <w:p w14:paraId="3315E372" w14:textId="77777777" w:rsidR="00BE18DA" w:rsidRDefault="00944C04">
      <w:pPr>
        <w:spacing w:before="1" w:line="167" w:lineRule="exact"/>
        <w:ind w:left="561" w:right="262"/>
        <w:jc w:val="center"/>
        <w:rPr>
          <w:sz w:val="16"/>
        </w:rPr>
      </w:pPr>
      <w:r>
        <w:rPr>
          <w:sz w:val="16"/>
        </w:rPr>
        <w:t>Listing 1.   IState interface and function pointers in   C++</w:t>
      </w:r>
    </w:p>
    <w:p w14:paraId="69C36E1E" w14:textId="77777777" w:rsidR="00BE18DA" w:rsidRPr="00944C04" w:rsidRDefault="00944C04">
      <w:pPr>
        <w:spacing w:line="151" w:lineRule="exact"/>
        <w:ind w:left="149" w:right="-3"/>
        <w:rPr>
          <w:sz w:val="16"/>
          <w:lang w:val="fr-FR"/>
        </w:rPr>
      </w:pPr>
      <w:r w:rsidRPr="00944C04">
        <w:rPr>
          <w:color w:val="7F7F7F"/>
          <w:sz w:val="10"/>
          <w:lang w:val="fr-FR"/>
        </w:rPr>
        <w:t xml:space="preserve">1    </w:t>
      </w:r>
      <w:r w:rsidRPr="00944C04">
        <w:rPr>
          <w:color w:val="0000FF"/>
          <w:sz w:val="16"/>
          <w:lang w:val="fr-FR"/>
        </w:rPr>
        <w:t>t y p e d e fs t r u c t</w:t>
      </w:r>
      <w:r w:rsidRPr="00944C04">
        <w:rPr>
          <w:sz w:val="16"/>
          <w:lang w:val="fr-FR"/>
        </w:rPr>
        <w:t>I S t a t e   {</w:t>
      </w:r>
    </w:p>
    <w:p w14:paraId="09646FB6" w14:textId="77777777" w:rsidR="00BE18DA" w:rsidRDefault="00944C04">
      <w:pPr>
        <w:spacing w:line="106" w:lineRule="exact"/>
        <w:ind w:left="520" w:right="-3"/>
        <w:rPr>
          <w:sz w:val="16"/>
        </w:rPr>
      </w:pPr>
      <w:r>
        <w:rPr>
          <w:color w:val="0000FF"/>
          <w:sz w:val="16"/>
        </w:rPr>
        <w:t>i n t</w:t>
      </w:r>
      <w:r>
        <w:rPr>
          <w:sz w:val="16"/>
        </w:rPr>
        <w:t>p r e v i o u s A c t i v e s [ 2 ] ;</w:t>
      </w:r>
      <w:r>
        <w:rPr>
          <w:color w:val="0000FF"/>
          <w:sz w:val="16"/>
        </w:rPr>
        <w:t>i n t</w:t>
      </w:r>
      <w:r>
        <w:rPr>
          <w:sz w:val="16"/>
        </w:rPr>
        <w:t>a c t i v e s [ 2 ] ;</w:t>
      </w:r>
    </w:p>
    <w:p w14:paraId="6D1E416D" w14:textId="59F1E285" w:rsidR="00BE18DA" w:rsidRDefault="00082B42">
      <w:pPr>
        <w:tabs>
          <w:tab w:val="left" w:pos="510"/>
          <w:tab w:val="left" w:pos="3365"/>
        </w:tabs>
        <w:spacing w:before="61" w:line="117" w:lineRule="auto"/>
        <w:ind w:left="510" w:right="1123" w:hanging="361"/>
        <w:rPr>
          <w:sz w:val="16"/>
        </w:rPr>
      </w:pPr>
      <w:r>
        <w:rPr>
          <w:noProof/>
        </w:rPr>
        <mc:AlternateContent>
          <mc:Choice Requires="wps">
            <w:drawing>
              <wp:anchor distT="0" distB="0" distL="114300" distR="114300" simplePos="0" relativeHeight="503278064" behindDoc="1" locked="0" layoutInCell="1" allowOverlap="1" wp14:anchorId="5F35EBAD" wp14:editId="515C388A">
                <wp:simplePos x="0" y="0"/>
                <wp:positionH relativeFrom="page">
                  <wp:posOffset>621665</wp:posOffset>
                </wp:positionH>
                <wp:positionV relativeFrom="paragraph">
                  <wp:posOffset>145415</wp:posOffset>
                </wp:positionV>
                <wp:extent cx="3188970" cy="192405"/>
                <wp:effectExtent l="2540" t="4445" r="0" b="3175"/>
                <wp:wrapNone/>
                <wp:docPr id="193"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88970" cy="192405"/>
                        </a:xfrm>
                        <a:custGeom>
                          <a:avLst/>
                          <a:gdLst>
                            <a:gd name="T0" fmla="+- 0 6000 979"/>
                            <a:gd name="T1" fmla="*/ T0 w 5022"/>
                            <a:gd name="T2" fmla="+- 0 382 229"/>
                            <a:gd name="T3" fmla="*/ 382 h 303"/>
                            <a:gd name="T4" fmla="+- 0 979 979"/>
                            <a:gd name="T5" fmla="*/ T4 w 5022"/>
                            <a:gd name="T6" fmla="+- 0 382 229"/>
                            <a:gd name="T7" fmla="*/ 382 h 303"/>
                            <a:gd name="T8" fmla="+- 0 979 979"/>
                            <a:gd name="T9" fmla="*/ T8 w 5022"/>
                            <a:gd name="T10" fmla="+- 0 531 229"/>
                            <a:gd name="T11" fmla="*/ 531 h 303"/>
                            <a:gd name="T12" fmla="+- 0 6000 979"/>
                            <a:gd name="T13" fmla="*/ T12 w 5022"/>
                            <a:gd name="T14" fmla="+- 0 531 229"/>
                            <a:gd name="T15" fmla="*/ 531 h 303"/>
                            <a:gd name="T16" fmla="+- 0 6000 979"/>
                            <a:gd name="T17" fmla="*/ T16 w 5022"/>
                            <a:gd name="T18" fmla="+- 0 382 229"/>
                            <a:gd name="T19" fmla="*/ 382 h 303"/>
                            <a:gd name="T20" fmla="+- 0 6000 979"/>
                            <a:gd name="T21" fmla="*/ T20 w 5022"/>
                            <a:gd name="T22" fmla="+- 0 229 229"/>
                            <a:gd name="T23" fmla="*/ 229 h 303"/>
                            <a:gd name="T24" fmla="+- 0 979 979"/>
                            <a:gd name="T25" fmla="*/ T24 w 5022"/>
                            <a:gd name="T26" fmla="+- 0 229 229"/>
                            <a:gd name="T27" fmla="*/ 229 h 303"/>
                            <a:gd name="T28" fmla="+- 0 979 979"/>
                            <a:gd name="T29" fmla="*/ T28 w 5022"/>
                            <a:gd name="T30" fmla="+- 0 378 229"/>
                            <a:gd name="T31" fmla="*/ 378 h 303"/>
                            <a:gd name="T32" fmla="+- 0 6000 979"/>
                            <a:gd name="T33" fmla="*/ T32 w 5022"/>
                            <a:gd name="T34" fmla="+- 0 378 229"/>
                            <a:gd name="T35" fmla="*/ 378 h 303"/>
                            <a:gd name="T36" fmla="+- 0 6000 979"/>
                            <a:gd name="T37" fmla="*/ T36 w 5022"/>
                            <a:gd name="T38" fmla="+- 0 229 229"/>
                            <a:gd name="T39" fmla="*/ 229 h 3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22" h="303">
                              <a:moveTo>
                                <a:pt x="5021" y="153"/>
                              </a:moveTo>
                              <a:lnTo>
                                <a:pt x="0" y="153"/>
                              </a:lnTo>
                              <a:lnTo>
                                <a:pt x="0" y="302"/>
                              </a:lnTo>
                              <a:lnTo>
                                <a:pt x="5021" y="302"/>
                              </a:lnTo>
                              <a:lnTo>
                                <a:pt x="5021" y="153"/>
                              </a:lnTo>
                              <a:moveTo>
                                <a:pt x="5021" y="0"/>
                              </a:moveTo>
                              <a:lnTo>
                                <a:pt x="0" y="0"/>
                              </a:lnTo>
                              <a:lnTo>
                                <a:pt x="0" y="149"/>
                              </a:lnTo>
                              <a:lnTo>
                                <a:pt x="5021" y="149"/>
                              </a:lnTo>
                              <a:lnTo>
                                <a:pt x="502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06925" id="AutoShape 192" o:spid="_x0000_s1026" style="position:absolute;margin-left:48.95pt;margin-top:11.45pt;width:251.1pt;height:15.15pt;z-index:-3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02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" path="m5021,153l,153,,302r5021,l5021,153m5021,l,,,149r5021,l5021,e" stroked="f">
                <v:path arrowok="t" o:connecttype="custom" o:connectlocs="3188335,242570;0,242570;0,337185;3188335,337185;3188335,242570;3188335,145415;0,145415;0,240030;3188335,240030;3188335,145415" o:connectangles="0,0,0,0,0,0,0,0,0,0"/>
                <w10:wrap anchorx="page"/>
              </v:shape>
            </w:pict>
          </mc:Fallback>
        </mc:AlternateContent>
      </w:r>
      <w:r w:rsidR="00944C04">
        <w:rPr>
          <w:color w:val="7F7F7F"/>
          <w:sz w:val="10"/>
        </w:rPr>
        <w:t>3</w:t>
      </w:r>
      <w:r w:rsidR="00944C04">
        <w:rPr>
          <w:color w:val="7F7F7F"/>
          <w:sz w:val="10"/>
        </w:rPr>
        <w:tab/>
      </w:r>
      <w:r w:rsidR="00944C04">
        <w:rPr>
          <w:color w:val="0000FF"/>
          <w:spacing w:val="9"/>
          <w:sz w:val="16"/>
        </w:rPr>
        <w:t>vo</w:t>
      </w:r>
      <w:r w:rsidR="00944C04">
        <w:rPr>
          <w:color w:val="0000FF"/>
          <w:spacing w:val="-22"/>
          <w:sz w:val="16"/>
        </w:rPr>
        <w:t xml:space="preserve"> </w:t>
      </w:r>
      <w:r w:rsidR="00944C04">
        <w:rPr>
          <w:color w:val="0000FF"/>
          <w:sz w:val="16"/>
        </w:rPr>
        <w:t>i</w:t>
      </w:r>
      <w:r w:rsidR="00944C04">
        <w:rPr>
          <w:color w:val="0000FF"/>
          <w:spacing w:val="-22"/>
          <w:sz w:val="16"/>
        </w:rPr>
        <w:t xml:space="preserve"> </w:t>
      </w:r>
      <w:r w:rsidR="00944C04">
        <w:rPr>
          <w:color w:val="0000FF"/>
          <w:sz w:val="16"/>
        </w:rPr>
        <w:t>d</w:t>
      </w:r>
      <w:r w:rsidR="00944C04">
        <w:rPr>
          <w:sz w:val="16"/>
        </w:rPr>
        <w:t>(</w:t>
      </w:r>
      <w:r w:rsidR="00944C04">
        <w:rPr>
          <w:spacing w:val="-26"/>
          <w:sz w:val="16"/>
        </w:rPr>
        <w:t xml:space="preserve"> </w:t>
      </w:r>
      <w:r w:rsidR="00944C04">
        <w:rPr>
          <w:sz w:val="16"/>
        </w:rPr>
        <w:t>C</w:t>
      </w:r>
      <w:r w:rsidR="00944C04">
        <w:rPr>
          <w:spacing w:val="-13"/>
          <w:sz w:val="16"/>
        </w:rPr>
        <w:t xml:space="preserve"> </w:t>
      </w:r>
      <w:r w:rsidR="00944C04">
        <w:rPr>
          <w:sz w:val="16"/>
        </w:rPr>
        <w:t>:</w:t>
      </w:r>
      <w:r w:rsidR="00944C04">
        <w:rPr>
          <w:spacing w:val="-7"/>
          <w:sz w:val="16"/>
        </w:rPr>
        <w:t xml:space="preserve"> </w:t>
      </w:r>
      <w:r w:rsidR="00944C04">
        <w:rPr>
          <w:sz w:val="16"/>
        </w:rPr>
        <w:t xml:space="preserve">:   </w:t>
      </w:r>
      <w:r w:rsidR="00944C04">
        <w:rPr>
          <w:spacing w:val="12"/>
          <w:sz w:val="16"/>
        </w:rPr>
        <w:t xml:space="preserve"> </w:t>
      </w:r>
      <w:r w:rsidR="00944C04">
        <w:rPr>
          <w:rFonts w:ascii="Meiryo" w:hAnsi="Meiryo"/>
          <w:i/>
          <w:color w:val="0000FF"/>
          <w:sz w:val="16"/>
        </w:rPr>
        <w:t>∗</w:t>
      </w:r>
      <w:r w:rsidR="00944C04">
        <w:rPr>
          <w:rFonts w:ascii="Meiryo" w:hAnsi="Meiryo"/>
          <w:i/>
          <w:color w:val="0000FF"/>
          <w:spacing w:val="-25"/>
          <w:sz w:val="16"/>
        </w:rPr>
        <w:t xml:space="preserve"> </w:t>
      </w:r>
      <w:r w:rsidR="00944C04">
        <w:rPr>
          <w:sz w:val="16"/>
        </w:rPr>
        <w:t>e</w:t>
      </w:r>
      <w:r w:rsidR="00944C04">
        <w:rPr>
          <w:spacing w:val="-16"/>
          <w:sz w:val="16"/>
        </w:rPr>
        <w:t xml:space="preserve"> </w:t>
      </w:r>
      <w:r w:rsidR="00944C04">
        <w:rPr>
          <w:sz w:val="16"/>
        </w:rPr>
        <w:t>n</w:t>
      </w:r>
      <w:r w:rsidR="00944C04">
        <w:rPr>
          <w:spacing w:val="-16"/>
          <w:sz w:val="16"/>
        </w:rPr>
        <w:t xml:space="preserve"> </w:t>
      </w:r>
      <w:r w:rsidR="00944C04">
        <w:rPr>
          <w:sz w:val="16"/>
        </w:rPr>
        <w:t>t</w:t>
      </w:r>
      <w:r w:rsidR="00944C04">
        <w:rPr>
          <w:spacing w:val="-16"/>
          <w:sz w:val="16"/>
        </w:rPr>
        <w:t xml:space="preserve"> </w:t>
      </w:r>
      <w:r w:rsidR="00944C04">
        <w:rPr>
          <w:sz w:val="16"/>
        </w:rPr>
        <w:t>r</w:t>
      </w:r>
      <w:r w:rsidR="00944C04">
        <w:rPr>
          <w:spacing w:val="-16"/>
          <w:sz w:val="16"/>
        </w:rPr>
        <w:t xml:space="preserve"> </w:t>
      </w:r>
      <w:r w:rsidR="00944C04">
        <w:rPr>
          <w:sz w:val="16"/>
        </w:rPr>
        <w:t>y</w:t>
      </w:r>
      <w:r w:rsidR="00944C04">
        <w:rPr>
          <w:spacing w:val="5"/>
          <w:sz w:val="16"/>
        </w:rPr>
        <w:t xml:space="preserve"> </w:t>
      </w:r>
      <w:r w:rsidR="00944C04">
        <w:rPr>
          <w:sz w:val="16"/>
        </w:rPr>
        <w:t>)</w:t>
      </w:r>
      <w:r w:rsidR="00944C04">
        <w:rPr>
          <w:spacing w:val="7"/>
          <w:sz w:val="16"/>
        </w:rPr>
        <w:t xml:space="preserve"> </w:t>
      </w:r>
      <w:r w:rsidR="00944C04">
        <w:rPr>
          <w:sz w:val="16"/>
        </w:rPr>
        <w:t>(</w:t>
      </w:r>
      <w:r w:rsidR="00944C04">
        <w:rPr>
          <w:spacing w:val="-13"/>
          <w:sz w:val="16"/>
        </w:rPr>
        <w:t xml:space="preserve"> </w:t>
      </w:r>
      <w:r w:rsidR="00944C04">
        <w:rPr>
          <w:sz w:val="16"/>
        </w:rPr>
        <w:t>)</w:t>
      </w:r>
      <w:r w:rsidR="00944C04">
        <w:rPr>
          <w:spacing w:val="12"/>
          <w:sz w:val="16"/>
        </w:rPr>
        <w:t xml:space="preserve"> </w:t>
      </w:r>
      <w:r w:rsidR="00944C04">
        <w:rPr>
          <w:spacing w:val="6"/>
          <w:sz w:val="16"/>
        </w:rPr>
        <w:t>;</w:t>
      </w:r>
      <w:r w:rsidR="00944C04">
        <w:rPr>
          <w:color w:val="0000FF"/>
          <w:spacing w:val="6"/>
          <w:sz w:val="16"/>
        </w:rPr>
        <w:t>vo</w:t>
      </w:r>
      <w:r w:rsidR="00944C04">
        <w:rPr>
          <w:color w:val="0000FF"/>
          <w:spacing w:val="-22"/>
          <w:sz w:val="16"/>
        </w:rPr>
        <w:t xml:space="preserve"> </w:t>
      </w:r>
      <w:r w:rsidR="00944C04">
        <w:rPr>
          <w:color w:val="0000FF"/>
          <w:sz w:val="16"/>
        </w:rPr>
        <w:t>i</w:t>
      </w:r>
      <w:r w:rsidR="00944C04">
        <w:rPr>
          <w:color w:val="0000FF"/>
          <w:spacing w:val="-22"/>
          <w:sz w:val="16"/>
        </w:rPr>
        <w:t xml:space="preserve"> </w:t>
      </w:r>
      <w:r w:rsidR="00944C04">
        <w:rPr>
          <w:color w:val="0000FF"/>
          <w:sz w:val="16"/>
        </w:rPr>
        <w:t>d</w:t>
      </w:r>
      <w:r w:rsidR="00944C04">
        <w:rPr>
          <w:sz w:val="16"/>
        </w:rPr>
        <w:t>(</w:t>
      </w:r>
      <w:r w:rsidR="00944C04">
        <w:rPr>
          <w:spacing w:val="-26"/>
          <w:sz w:val="16"/>
        </w:rPr>
        <w:t xml:space="preserve"> </w:t>
      </w:r>
      <w:r w:rsidR="00944C04">
        <w:rPr>
          <w:sz w:val="16"/>
        </w:rPr>
        <w:t>C</w:t>
      </w:r>
      <w:r w:rsidR="00944C04">
        <w:rPr>
          <w:spacing w:val="-13"/>
          <w:sz w:val="16"/>
        </w:rPr>
        <w:t xml:space="preserve"> </w:t>
      </w:r>
      <w:r w:rsidR="00944C04">
        <w:rPr>
          <w:sz w:val="16"/>
        </w:rPr>
        <w:t>:</w:t>
      </w:r>
      <w:r w:rsidR="00944C04">
        <w:rPr>
          <w:spacing w:val="-7"/>
          <w:sz w:val="16"/>
        </w:rPr>
        <w:t xml:space="preserve"> </w:t>
      </w:r>
      <w:r w:rsidR="00944C04">
        <w:rPr>
          <w:sz w:val="16"/>
        </w:rPr>
        <w:t>:</w:t>
      </w:r>
      <w:r w:rsidR="00944C04">
        <w:rPr>
          <w:sz w:val="16"/>
        </w:rPr>
        <w:tab/>
      </w:r>
      <w:r w:rsidR="00944C04">
        <w:rPr>
          <w:rFonts w:ascii="Meiryo" w:hAnsi="Meiryo"/>
          <w:i/>
          <w:color w:val="0000FF"/>
          <w:sz w:val="16"/>
        </w:rPr>
        <w:t>∗</w:t>
      </w:r>
      <w:r w:rsidR="00944C04">
        <w:rPr>
          <w:rFonts w:ascii="Meiryo" w:hAnsi="Meiryo"/>
          <w:i/>
          <w:color w:val="0000FF"/>
          <w:spacing w:val="-23"/>
          <w:sz w:val="16"/>
        </w:rPr>
        <w:t xml:space="preserve"> </w:t>
      </w:r>
      <w:r w:rsidR="00944C04">
        <w:rPr>
          <w:sz w:val="16"/>
        </w:rPr>
        <w:t>e</w:t>
      </w:r>
      <w:r w:rsidR="00944C04">
        <w:rPr>
          <w:spacing w:val="-14"/>
          <w:sz w:val="16"/>
        </w:rPr>
        <w:t xml:space="preserve"> </w:t>
      </w:r>
      <w:r w:rsidR="00944C04">
        <w:rPr>
          <w:sz w:val="16"/>
        </w:rPr>
        <w:t>x</w:t>
      </w:r>
      <w:r w:rsidR="00944C04">
        <w:rPr>
          <w:spacing w:val="-14"/>
          <w:sz w:val="16"/>
        </w:rPr>
        <w:t xml:space="preserve"> </w:t>
      </w:r>
      <w:r w:rsidR="00944C04">
        <w:rPr>
          <w:sz w:val="16"/>
        </w:rPr>
        <w:t>i</w:t>
      </w:r>
      <w:r w:rsidR="00944C04">
        <w:rPr>
          <w:spacing w:val="-14"/>
          <w:sz w:val="16"/>
        </w:rPr>
        <w:t xml:space="preserve"> </w:t>
      </w:r>
      <w:r w:rsidR="00944C04">
        <w:rPr>
          <w:sz w:val="16"/>
        </w:rPr>
        <w:t>t</w:t>
      </w:r>
      <w:r w:rsidR="00944C04">
        <w:rPr>
          <w:spacing w:val="7"/>
          <w:sz w:val="16"/>
        </w:rPr>
        <w:t xml:space="preserve"> </w:t>
      </w:r>
      <w:r w:rsidR="00944C04">
        <w:rPr>
          <w:sz w:val="16"/>
        </w:rPr>
        <w:t>)</w:t>
      </w:r>
      <w:r w:rsidR="00944C04">
        <w:rPr>
          <w:spacing w:val="6"/>
          <w:sz w:val="16"/>
        </w:rPr>
        <w:t xml:space="preserve"> </w:t>
      </w:r>
      <w:r w:rsidR="00944C04">
        <w:rPr>
          <w:sz w:val="16"/>
        </w:rPr>
        <w:t>(</w:t>
      </w:r>
      <w:r w:rsidR="00944C04">
        <w:rPr>
          <w:spacing w:val="-14"/>
          <w:sz w:val="16"/>
        </w:rPr>
        <w:t xml:space="preserve"> </w:t>
      </w:r>
      <w:r w:rsidR="00944C04">
        <w:rPr>
          <w:sz w:val="16"/>
        </w:rPr>
        <w:t>)</w:t>
      </w:r>
      <w:r w:rsidR="00944C04">
        <w:rPr>
          <w:spacing w:val="11"/>
          <w:sz w:val="16"/>
        </w:rPr>
        <w:t xml:space="preserve"> </w:t>
      </w:r>
      <w:r w:rsidR="00944C04">
        <w:rPr>
          <w:sz w:val="16"/>
        </w:rPr>
        <w:t>;</w:t>
      </w:r>
      <w:r w:rsidR="00944C04">
        <w:rPr>
          <w:w w:val="99"/>
          <w:sz w:val="16"/>
        </w:rPr>
        <w:t xml:space="preserve"> </w:t>
      </w:r>
      <w:r w:rsidR="00944C04">
        <w:rPr>
          <w:color w:val="0000FF"/>
          <w:spacing w:val="9"/>
          <w:sz w:val="16"/>
        </w:rPr>
        <w:t>vo</w:t>
      </w:r>
      <w:r w:rsidR="00944C04">
        <w:rPr>
          <w:color w:val="0000FF"/>
          <w:spacing w:val="-22"/>
          <w:sz w:val="16"/>
        </w:rPr>
        <w:t xml:space="preserve"> </w:t>
      </w:r>
      <w:r w:rsidR="00944C04">
        <w:rPr>
          <w:color w:val="0000FF"/>
          <w:sz w:val="16"/>
        </w:rPr>
        <w:t>i</w:t>
      </w:r>
      <w:r w:rsidR="00944C04">
        <w:rPr>
          <w:color w:val="0000FF"/>
          <w:spacing w:val="-22"/>
          <w:sz w:val="16"/>
        </w:rPr>
        <w:t xml:space="preserve"> </w:t>
      </w:r>
      <w:r w:rsidR="00944C04">
        <w:rPr>
          <w:color w:val="0000FF"/>
          <w:sz w:val="16"/>
        </w:rPr>
        <w:t>d</w:t>
      </w:r>
      <w:r w:rsidR="00944C04">
        <w:rPr>
          <w:sz w:val="16"/>
        </w:rPr>
        <w:t>(</w:t>
      </w:r>
      <w:r w:rsidR="00944C04">
        <w:rPr>
          <w:spacing w:val="-26"/>
          <w:sz w:val="16"/>
        </w:rPr>
        <w:t xml:space="preserve"> </w:t>
      </w:r>
      <w:r w:rsidR="00944C04">
        <w:rPr>
          <w:sz w:val="16"/>
        </w:rPr>
        <w:t>C</w:t>
      </w:r>
      <w:r w:rsidR="00944C04">
        <w:rPr>
          <w:spacing w:val="-13"/>
          <w:sz w:val="16"/>
        </w:rPr>
        <w:t xml:space="preserve"> </w:t>
      </w:r>
      <w:r w:rsidR="00944C04">
        <w:rPr>
          <w:sz w:val="16"/>
        </w:rPr>
        <w:t>:</w:t>
      </w:r>
      <w:r w:rsidR="00944C04">
        <w:rPr>
          <w:spacing w:val="-7"/>
          <w:sz w:val="16"/>
        </w:rPr>
        <w:t xml:space="preserve"> </w:t>
      </w:r>
      <w:r w:rsidR="00944C04">
        <w:rPr>
          <w:sz w:val="16"/>
        </w:rPr>
        <w:t xml:space="preserve">:   </w:t>
      </w:r>
      <w:r w:rsidR="00944C04">
        <w:rPr>
          <w:spacing w:val="11"/>
          <w:sz w:val="16"/>
        </w:rPr>
        <w:t xml:space="preserve"> </w:t>
      </w:r>
      <w:r w:rsidR="00944C04">
        <w:rPr>
          <w:rFonts w:ascii="Meiryo" w:hAnsi="Meiryo"/>
          <w:i/>
          <w:color w:val="0000FF"/>
          <w:sz w:val="16"/>
        </w:rPr>
        <w:t>∗</w:t>
      </w:r>
      <w:r w:rsidR="00944C04">
        <w:rPr>
          <w:rFonts w:ascii="Meiryo" w:hAnsi="Meiryo"/>
          <w:i/>
          <w:color w:val="0000FF"/>
          <w:spacing w:val="-25"/>
          <w:sz w:val="16"/>
        </w:rPr>
        <w:t xml:space="preserve"> </w:t>
      </w:r>
      <w:r w:rsidR="00944C04">
        <w:rPr>
          <w:sz w:val="16"/>
        </w:rPr>
        <w:t>d</w:t>
      </w:r>
      <w:r w:rsidR="00944C04">
        <w:rPr>
          <w:spacing w:val="-16"/>
          <w:sz w:val="16"/>
        </w:rPr>
        <w:t xml:space="preserve"> </w:t>
      </w:r>
      <w:r w:rsidR="00944C04">
        <w:rPr>
          <w:sz w:val="16"/>
        </w:rPr>
        <w:t>o</w:t>
      </w:r>
      <w:r w:rsidR="00944C04">
        <w:rPr>
          <w:spacing w:val="-17"/>
          <w:sz w:val="16"/>
        </w:rPr>
        <w:t xml:space="preserve"> </w:t>
      </w:r>
      <w:r w:rsidR="00944C04">
        <w:rPr>
          <w:sz w:val="16"/>
        </w:rPr>
        <w:t>A</w:t>
      </w:r>
      <w:r w:rsidR="00944C04">
        <w:rPr>
          <w:spacing w:val="-16"/>
          <w:sz w:val="16"/>
        </w:rPr>
        <w:t xml:space="preserve"> </w:t>
      </w:r>
      <w:r w:rsidR="00944C04">
        <w:rPr>
          <w:sz w:val="16"/>
        </w:rPr>
        <w:t>c</w:t>
      </w:r>
      <w:r w:rsidR="00944C04">
        <w:rPr>
          <w:spacing w:val="-17"/>
          <w:sz w:val="16"/>
        </w:rPr>
        <w:t xml:space="preserve"> </w:t>
      </w:r>
      <w:r w:rsidR="00944C04">
        <w:rPr>
          <w:sz w:val="16"/>
        </w:rPr>
        <w:t>t</w:t>
      </w:r>
      <w:r w:rsidR="00944C04">
        <w:rPr>
          <w:spacing w:val="-16"/>
          <w:sz w:val="16"/>
        </w:rPr>
        <w:t xml:space="preserve"> </w:t>
      </w:r>
      <w:r w:rsidR="00944C04">
        <w:rPr>
          <w:sz w:val="16"/>
        </w:rPr>
        <w:t>i</w:t>
      </w:r>
      <w:r w:rsidR="00944C04">
        <w:rPr>
          <w:spacing w:val="-17"/>
          <w:sz w:val="16"/>
        </w:rPr>
        <w:t xml:space="preserve"> </w:t>
      </w:r>
      <w:r w:rsidR="00944C04">
        <w:rPr>
          <w:sz w:val="16"/>
        </w:rPr>
        <w:t>v</w:t>
      </w:r>
      <w:r w:rsidR="00944C04">
        <w:rPr>
          <w:spacing w:val="-16"/>
          <w:sz w:val="16"/>
        </w:rPr>
        <w:t xml:space="preserve"> </w:t>
      </w:r>
      <w:r w:rsidR="00944C04">
        <w:rPr>
          <w:sz w:val="16"/>
        </w:rPr>
        <w:t>i</w:t>
      </w:r>
      <w:r w:rsidR="00944C04">
        <w:rPr>
          <w:spacing w:val="-17"/>
          <w:sz w:val="16"/>
        </w:rPr>
        <w:t xml:space="preserve"> </w:t>
      </w:r>
      <w:r w:rsidR="00944C04">
        <w:rPr>
          <w:sz w:val="16"/>
        </w:rPr>
        <w:t>t</w:t>
      </w:r>
      <w:r w:rsidR="00944C04">
        <w:rPr>
          <w:spacing w:val="-16"/>
          <w:sz w:val="16"/>
        </w:rPr>
        <w:t xml:space="preserve"> </w:t>
      </w:r>
      <w:r w:rsidR="00944C04">
        <w:rPr>
          <w:sz w:val="16"/>
        </w:rPr>
        <w:t>y</w:t>
      </w:r>
      <w:r w:rsidR="00944C04">
        <w:rPr>
          <w:spacing w:val="4"/>
          <w:sz w:val="16"/>
        </w:rPr>
        <w:t xml:space="preserve"> </w:t>
      </w:r>
      <w:r w:rsidR="00944C04">
        <w:rPr>
          <w:sz w:val="16"/>
        </w:rPr>
        <w:t>)</w:t>
      </w:r>
      <w:r w:rsidR="00944C04">
        <w:rPr>
          <w:spacing w:val="7"/>
          <w:sz w:val="16"/>
        </w:rPr>
        <w:t xml:space="preserve"> </w:t>
      </w:r>
      <w:r w:rsidR="00944C04">
        <w:rPr>
          <w:sz w:val="16"/>
        </w:rPr>
        <w:t>(</w:t>
      </w:r>
      <w:r w:rsidR="00944C04">
        <w:rPr>
          <w:spacing w:val="-13"/>
          <w:sz w:val="16"/>
        </w:rPr>
        <w:t xml:space="preserve"> </w:t>
      </w:r>
      <w:r w:rsidR="00944C04">
        <w:rPr>
          <w:sz w:val="16"/>
        </w:rPr>
        <w:t>)</w:t>
      </w:r>
      <w:r w:rsidR="00944C04">
        <w:rPr>
          <w:spacing w:val="12"/>
          <w:sz w:val="16"/>
        </w:rPr>
        <w:t xml:space="preserve"> </w:t>
      </w:r>
      <w:r w:rsidR="00944C04">
        <w:rPr>
          <w:sz w:val="16"/>
        </w:rPr>
        <w:t>;</w:t>
      </w:r>
    </w:p>
    <w:p w14:paraId="3CC0E829" w14:textId="77777777" w:rsidR="00BE18DA" w:rsidRDefault="00944C04">
      <w:pPr>
        <w:spacing w:line="199" w:lineRule="auto"/>
        <w:ind w:left="327" w:right="4166" w:hanging="178"/>
        <w:rPr>
          <w:sz w:val="16"/>
        </w:rPr>
      </w:pPr>
      <w:r>
        <w:rPr>
          <w:color w:val="7F7F7F"/>
          <w:sz w:val="10"/>
        </w:rPr>
        <w:t xml:space="preserve">5  </w:t>
      </w:r>
      <w:r>
        <w:rPr>
          <w:sz w:val="16"/>
        </w:rPr>
        <w:t xml:space="preserve">}   I S t a t e ; </w:t>
      </w:r>
      <w:r>
        <w:rPr>
          <w:color w:val="0000FF"/>
          <w:sz w:val="16"/>
        </w:rPr>
        <w:t>c l a s s</w:t>
      </w:r>
      <w:r>
        <w:rPr>
          <w:sz w:val="16"/>
        </w:rPr>
        <w:t>C {</w:t>
      </w:r>
    </w:p>
    <w:p w14:paraId="4F974695" w14:textId="77777777" w:rsidR="00BE18DA" w:rsidRDefault="00944C04">
      <w:pPr>
        <w:spacing w:line="143" w:lineRule="exact"/>
        <w:ind w:left="149" w:right="-3"/>
        <w:rPr>
          <w:sz w:val="16"/>
        </w:rPr>
      </w:pPr>
      <w:r>
        <w:rPr>
          <w:color w:val="7F7F7F"/>
          <w:sz w:val="10"/>
        </w:rPr>
        <w:t xml:space="preserve">7  </w:t>
      </w:r>
      <w:r>
        <w:rPr>
          <w:color w:val="0000FF"/>
          <w:sz w:val="16"/>
        </w:rPr>
        <w:t>p r i v a t e</w:t>
      </w:r>
      <w:r>
        <w:rPr>
          <w:sz w:val="16"/>
        </w:rPr>
        <w:t>:</w:t>
      </w:r>
    </w:p>
    <w:p w14:paraId="797BAC39" w14:textId="77777777" w:rsidR="00BE18DA" w:rsidRDefault="00944C04">
      <w:pPr>
        <w:spacing w:line="153" w:lineRule="exact"/>
        <w:ind w:left="519" w:right="-3"/>
        <w:rPr>
          <w:sz w:val="16"/>
        </w:rPr>
      </w:pPr>
      <w:r>
        <w:rPr>
          <w:sz w:val="16"/>
        </w:rPr>
        <w:t>I S t a t e   s t a t e s [ NUM_STATES ] ;</w:t>
      </w:r>
    </w:p>
    <w:p w14:paraId="188B0EB4" w14:textId="77777777" w:rsidR="00BE18DA" w:rsidRDefault="00944C04">
      <w:pPr>
        <w:spacing w:line="153" w:lineRule="exact"/>
        <w:ind w:left="149" w:right="-3"/>
        <w:rPr>
          <w:sz w:val="16"/>
        </w:rPr>
      </w:pPr>
      <w:r>
        <w:rPr>
          <w:color w:val="7F7F7F"/>
          <w:sz w:val="10"/>
        </w:rPr>
        <w:t xml:space="preserve">9 </w:t>
      </w:r>
      <w:r>
        <w:rPr>
          <w:color w:val="0000FF"/>
          <w:sz w:val="16"/>
        </w:rPr>
        <w:t>p u b l i c</w:t>
      </w:r>
      <w:r>
        <w:rPr>
          <w:sz w:val="16"/>
        </w:rPr>
        <w:t>:</w:t>
      </w:r>
    </w:p>
    <w:p w14:paraId="29BFDCF1" w14:textId="77777777" w:rsidR="00BE18DA" w:rsidRDefault="00944C04">
      <w:pPr>
        <w:spacing w:line="153" w:lineRule="exact"/>
        <w:ind w:left="485" w:right="-3"/>
        <w:rPr>
          <w:sz w:val="16"/>
        </w:rPr>
      </w:pPr>
      <w:r>
        <w:rPr>
          <w:sz w:val="16"/>
        </w:rPr>
        <w:t>C ( )  {</w:t>
      </w:r>
    </w:p>
    <w:p w14:paraId="408BE351" w14:textId="77777777" w:rsidR="00BE18DA" w:rsidRDefault="00944C04">
      <w:pPr>
        <w:tabs>
          <w:tab w:val="left" w:pos="713"/>
        </w:tabs>
        <w:spacing w:line="151" w:lineRule="exact"/>
        <w:ind w:left="100" w:right="666"/>
        <w:rPr>
          <w:sz w:val="16"/>
        </w:rPr>
      </w:pPr>
      <w:r>
        <w:rPr>
          <w:color w:val="7F7F7F"/>
          <w:sz w:val="10"/>
        </w:rPr>
        <w:t>11</w:t>
      </w:r>
      <w:r>
        <w:rPr>
          <w:color w:val="7F7F7F"/>
          <w:sz w:val="10"/>
        </w:rPr>
        <w:tab/>
      </w:r>
      <w:r>
        <w:rPr>
          <w:sz w:val="16"/>
        </w:rPr>
        <w:t>s</w:t>
      </w:r>
      <w:r>
        <w:rPr>
          <w:spacing w:val="-10"/>
          <w:sz w:val="16"/>
        </w:rPr>
        <w:t xml:space="preserve"> </w:t>
      </w:r>
      <w:r>
        <w:rPr>
          <w:sz w:val="16"/>
        </w:rPr>
        <w:t>t</w:t>
      </w:r>
      <w:r>
        <w:rPr>
          <w:spacing w:val="-10"/>
          <w:sz w:val="16"/>
        </w:rPr>
        <w:t xml:space="preserve"> </w:t>
      </w:r>
      <w:r>
        <w:rPr>
          <w:sz w:val="16"/>
        </w:rPr>
        <w:t>a</w:t>
      </w:r>
      <w:r>
        <w:rPr>
          <w:spacing w:val="-10"/>
          <w:sz w:val="16"/>
        </w:rPr>
        <w:t xml:space="preserve"> </w:t>
      </w:r>
      <w:r>
        <w:rPr>
          <w:sz w:val="16"/>
        </w:rPr>
        <w:t>t</w:t>
      </w:r>
      <w:r>
        <w:rPr>
          <w:spacing w:val="-10"/>
          <w:sz w:val="16"/>
        </w:rPr>
        <w:t xml:space="preserve"> </w:t>
      </w:r>
      <w:r>
        <w:rPr>
          <w:sz w:val="16"/>
        </w:rPr>
        <w:t>e</w:t>
      </w:r>
      <w:r>
        <w:rPr>
          <w:spacing w:val="-10"/>
          <w:sz w:val="16"/>
        </w:rPr>
        <w:t xml:space="preserve"> </w:t>
      </w:r>
      <w:r>
        <w:rPr>
          <w:sz w:val="16"/>
        </w:rPr>
        <w:t>s</w:t>
      </w:r>
      <w:r>
        <w:rPr>
          <w:spacing w:val="11"/>
          <w:sz w:val="16"/>
        </w:rPr>
        <w:t xml:space="preserve"> </w:t>
      </w:r>
      <w:r>
        <w:rPr>
          <w:sz w:val="16"/>
        </w:rPr>
        <w:t>[</w:t>
      </w:r>
      <w:r>
        <w:rPr>
          <w:spacing w:val="-10"/>
          <w:sz w:val="16"/>
        </w:rPr>
        <w:t xml:space="preserve"> </w:t>
      </w:r>
      <w:r>
        <w:rPr>
          <w:spacing w:val="8"/>
          <w:sz w:val="16"/>
        </w:rPr>
        <w:t>S0_ID</w:t>
      </w:r>
      <w:r>
        <w:rPr>
          <w:spacing w:val="2"/>
          <w:sz w:val="16"/>
        </w:rPr>
        <w:t xml:space="preserve"> </w:t>
      </w:r>
      <w:r>
        <w:rPr>
          <w:sz w:val="16"/>
        </w:rPr>
        <w:t>]</w:t>
      </w:r>
      <w:r>
        <w:rPr>
          <w:spacing w:val="-9"/>
          <w:sz w:val="16"/>
        </w:rPr>
        <w:t xml:space="preserve"> </w:t>
      </w:r>
      <w:r>
        <w:rPr>
          <w:sz w:val="16"/>
        </w:rPr>
        <w:t>.</w:t>
      </w:r>
      <w:r>
        <w:rPr>
          <w:spacing w:val="16"/>
          <w:sz w:val="16"/>
        </w:rPr>
        <w:t xml:space="preserve"> </w:t>
      </w:r>
      <w:r>
        <w:rPr>
          <w:sz w:val="16"/>
        </w:rPr>
        <w:t>e</w:t>
      </w:r>
      <w:r>
        <w:rPr>
          <w:spacing w:val="-16"/>
          <w:sz w:val="16"/>
        </w:rPr>
        <w:t xml:space="preserve"> </w:t>
      </w:r>
      <w:r>
        <w:rPr>
          <w:sz w:val="16"/>
        </w:rPr>
        <w:t>n</w:t>
      </w:r>
      <w:r>
        <w:rPr>
          <w:spacing w:val="-16"/>
          <w:sz w:val="16"/>
        </w:rPr>
        <w:t xml:space="preserve"> </w:t>
      </w:r>
      <w:r>
        <w:rPr>
          <w:sz w:val="16"/>
        </w:rPr>
        <w:t>t</w:t>
      </w:r>
      <w:r>
        <w:rPr>
          <w:spacing w:val="-16"/>
          <w:sz w:val="16"/>
        </w:rPr>
        <w:t xml:space="preserve"> </w:t>
      </w:r>
      <w:r>
        <w:rPr>
          <w:sz w:val="16"/>
        </w:rPr>
        <w:t>r</w:t>
      </w:r>
      <w:r>
        <w:rPr>
          <w:spacing w:val="-16"/>
          <w:sz w:val="16"/>
        </w:rPr>
        <w:t xml:space="preserve"> </w:t>
      </w:r>
      <w:r>
        <w:rPr>
          <w:sz w:val="16"/>
        </w:rPr>
        <w:t xml:space="preserve">y  </w:t>
      </w:r>
      <w:r>
        <w:rPr>
          <w:spacing w:val="1"/>
          <w:sz w:val="16"/>
        </w:rPr>
        <w:t xml:space="preserve"> </w:t>
      </w:r>
      <w:r>
        <w:rPr>
          <w:sz w:val="16"/>
        </w:rPr>
        <w:t xml:space="preserve">= </w:t>
      </w:r>
      <w:r>
        <w:rPr>
          <w:spacing w:val="3"/>
          <w:sz w:val="16"/>
        </w:rPr>
        <w:t xml:space="preserve"> </w:t>
      </w:r>
      <w:r>
        <w:rPr>
          <w:spacing w:val="-10"/>
          <w:sz w:val="16"/>
        </w:rPr>
        <w:t>&amp;C</w:t>
      </w:r>
      <w:r>
        <w:rPr>
          <w:spacing w:val="-13"/>
          <w:sz w:val="16"/>
        </w:rPr>
        <w:t xml:space="preserve"> </w:t>
      </w:r>
      <w:r>
        <w:rPr>
          <w:sz w:val="16"/>
        </w:rPr>
        <w:t>:</w:t>
      </w:r>
      <w:r>
        <w:rPr>
          <w:spacing w:val="-7"/>
          <w:sz w:val="16"/>
        </w:rPr>
        <w:t xml:space="preserve"> </w:t>
      </w:r>
      <w:r>
        <w:rPr>
          <w:sz w:val="16"/>
        </w:rPr>
        <w:t>:</w:t>
      </w:r>
      <w:r>
        <w:rPr>
          <w:spacing w:val="14"/>
          <w:sz w:val="16"/>
        </w:rPr>
        <w:t xml:space="preserve"> </w:t>
      </w:r>
      <w:r>
        <w:rPr>
          <w:sz w:val="16"/>
        </w:rPr>
        <w:t>S</w:t>
      </w:r>
      <w:r>
        <w:rPr>
          <w:spacing w:val="-20"/>
          <w:sz w:val="16"/>
        </w:rPr>
        <w:t xml:space="preserve"> </w:t>
      </w:r>
      <w:r>
        <w:rPr>
          <w:sz w:val="16"/>
        </w:rPr>
        <w:t>0</w:t>
      </w:r>
      <w:r>
        <w:rPr>
          <w:spacing w:val="-20"/>
          <w:sz w:val="16"/>
        </w:rPr>
        <w:t xml:space="preserve"> </w:t>
      </w:r>
      <w:r>
        <w:rPr>
          <w:sz w:val="16"/>
        </w:rPr>
        <w:t>_</w:t>
      </w:r>
      <w:r>
        <w:rPr>
          <w:spacing w:val="-20"/>
          <w:sz w:val="16"/>
        </w:rPr>
        <w:t xml:space="preserve"> </w:t>
      </w:r>
      <w:r>
        <w:rPr>
          <w:sz w:val="16"/>
        </w:rPr>
        <w:t>e</w:t>
      </w:r>
      <w:r>
        <w:rPr>
          <w:spacing w:val="-20"/>
          <w:sz w:val="16"/>
        </w:rPr>
        <w:t xml:space="preserve"> </w:t>
      </w:r>
      <w:r>
        <w:rPr>
          <w:sz w:val="16"/>
        </w:rPr>
        <w:t>n</w:t>
      </w:r>
      <w:r>
        <w:rPr>
          <w:spacing w:val="-20"/>
          <w:sz w:val="16"/>
        </w:rPr>
        <w:t xml:space="preserve"> </w:t>
      </w:r>
      <w:r>
        <w:rPr>
          <w:sz w:val="16"/>
        </w:rPr>
        <w:t>t</w:t>
      </w:r>
      <w:r>
        <w:rPr>
          <w:spacing w:val="-20"/>
          <w:sz w:val="16"/>
        </w:rPr>
        <w:t xml:space="preserve"> </w:t>
      </w:r>
      <w:r>
        <w:rPr>
          <w:sz w:val="16"/>
        </w:rPr>
        <w:t>r</w:t>
      </w:r>
      <w:r>
        <w:rPr>
          <w:spacing w:val="-20"/>
          <w:sz w:val="16"/>
        </w:rPr>
        <w:t xml:space="preserve"> </w:t>
      </w:r>
      <w:r>
        <w:rPr>
          <w:sz w:val="16"/>
        </w:rPr>
        <w:t>y</w:t>
      </w:r>
      <w:r>
        <w:rPr>
          <w:spacing w:val="5"/>
          <w:sz w:val="16"/>
        </w:rPr>
        <w:t xml:space="preserve"> </w:t>
      </w:r>
      <w:r>
        <w:rPr>
          <w:sz w:val="16"/>
        </w:rPr>
        <w:t>;</w:t>
      </w:r>
    </w:p>
    <w:p w14:paraId="519C6521" w14:textId="77777777" w:rsidR="00BE18DA" w:rsidRPr="00944C04" w:rsidRDefault="00944C04">
      <w:pPr>
        <w:spacing w:line="151" w:lineRule="exact"/>
        <w:ind w:left="723" w:right="-3"/>
        <w:rPr>
          <w:sz w:val="16"/>
          <w:lang w:val="fr-FR"/>
        </w:rPr>
      </w:pPr>
      <w:r w:rsidRPr="00944C04">
        <w:rPr>
          <w:color w:val="0000FF"/>
          <w:sz w:val="16"/>
          <w:lang w:val="fr-FR"/>
        </w:rPr>
        <w:t>. . .</w:t>
      </w:r>
    </w:p>
    <w:p w14:paraId="77E0807F" w14:textId="77777777" w:rsidR="00BE18DA" w:rsidRPr="00944C04" w:rsidRDefault="00944C04">
      <w:pPr>
        <w:tabs>
          <w:tab w:val="left" w:pos="500"/>
        </w:tabs>
        <w:spacing w:line="153" w:lineRule="exact"/>
        <w:ind w:left="100" w:right="4166"/>
        <w:rPr>
          <w:sz w:val="16"/>
          <w:lang w:val="fr-FR"/>
        </w:rPr>
      </w:pPr>
      <w:r w:rsidRPr="00944C04">
        <w:rPr>
          <w:color w:val="7F7F7F"/>
          <w:sz w:val="10"/>
          <w:lang w:val="fr-FR"/>
        </w:rPr>
        <w:t>13</w:t>
      </w:r>
      <w:r w:rsidRPr="00944C04">
        <w:rPr>
          <w:color w:val="7F7F7F"/>
          <w:sz w:val="10"/>
          <w:lang w:val="fr-FR"/>
        </w:rPr>
        <w:tab/>
      </w:r>
      <w:r w:rsidRPr="00944C04">
        <w:rPr>
          <w:sz w:val="16"/>
          <w:lang w:val="fr-FR"/>
        </w:rPr>
        <w:t>}</w:t>
      </w:r>
    </w:p>
    <w:p w14:paraId="7AAE7C59" w14:textId="77777777" w:rsidR="00BE18DA" w:rsidRPr="00944C04" w:rsidRDefault="00944C04">
      <w:pPr>
        <w:spacing w:line="153" w:lineRule="exact"/>
        <w:ind w:left="510" w:right="-3"/>
        <w:rPr>
          <w:sz w:val="16"/>
          <w:lang w:val="fr-FR"/>
        </w:rPr>
      </w:pPr>
      <w:r w:rsidRPr="00944C04">
        <w:rPr>
          <w:color w:val="0000FF"/>
          <w:sz w:val="16"/>
          <w:lang w:val="fr-FR"/>
        </w:rPr>
        <w:t>vo i d</w:t>
      </w:r>
      <w:r w:rsidRPr="00944C04">
        <w:rPr>
          <w:sz w:val="16"/>
          <w:lang w:val="fr-FR"/>
        </w:rPr>
        <w:t>S 0 _ e n t r y   {</w:t>
      </w:r>
      <w:r w:rsidRPr="00944C04">
        <w:rPr>
          <w:color w:val="0000FF"/>
          <w:sz w:val="16"/>
          <w:lang w:val="fr-FR"/>
        </w:rPr>
        <w:t>. . .</w:t>
      </w:r>
      <w:r w:rsidRPr="00944C04">
        <w:rPr>
          <w:sz w:val="16"/>
          <w:lang w:val="fr-FR"/>
        </w:rPr>
        <w:t>}</w:t>
      </w:r>
    </w:p>
    <w:p w14:paraId="12E5580C" w14:textId="77777777" w:rsidR="00BE18DA" w:rsidRDefault="00944C04">
      <w:pPr>
        <w:spacing w:line="168" w:lineRule="exact"/>
        <w:ind w:left="100" w:right="-3"/>
        <w:rPr>
          <w:sz w:val="16"/>
        </w:rPr>
      </w:pPr>
      <w:r>
        <w:rPr>
          <w:color w:val="7F7F7F"/>
          <w:sz w:val="10"/>
        </w:rPr>
        <w:t xml:space="preserve">15    </w:t>
      </w:r>
      <w:r>
        <w:rPr>
          <w:sz w:val="16"/>
        </w:rPr>
        <w:t>}</w:t>
      </w:r>
    </w:p>
    <w:p w14:paraId="036F85A0" w14:textId="77777777" w:rsidR="00BE18DA" w:rsidRDefault="00BE18DA">
      <w:pPr>
        <w:pStyle w:val="Corpsdetexte"/>
        <w:spacing w:before="1"/>
        <w:rPr>
          <w:sz w:val="18"/>
        </w:rPr>
      </w:pPr>
    </w:p>
    <w:p w14:paraId="6866069E" w14:textId="77777777" w:rsidR="00BE18DA" w:rsidRDefault="00944C04">
      <w:pPr>
        <w:pStyle w:val="Corpsdetexte"/>
        <w:spacing w:before="1" w:line="224" w:lineRule="exact"/>
        <w:ind w:left="498" w:right="-3"/>
      </w:pPr>
      <w:r>
        <w:t xml:space="preserve">Each </w:t>
      </w:r>
      <w:r>
        <w:rPr>
          <w:i/>
        </w:rPr>
        <w:t xml:space="preserve">doActivity </w:t>
      </w:r>
      <w:r>
        <w:t>is associated with a permanent thread    and</w:t>
      </w:r>
    </w:p>
    <w:p w14:paraId="2D18BDC8" w14:textId="77777777" w:rsidR="00BE18DA" w:rsidRDefault="00944C04">
      <w:pPr>
        <w:pStyle w:val="Corpsdetexte"/>
      </w:pPr>
      <w:r>
        <w:br w:type="column"/>
      </w:r>
    </w:p>
    <w:p w14:paraId="29356817" w14:textId="77777777" w:rsidR="00BE18DA" w:rsidRDefault="00BE18DA">
      <w:pPr>
        <w:pStyle w:val="Corpsdetexte"/>
        <w:spacing w:before="8"/>
      </w:pPr>
    </w:p>
    <w:p w14:paraId="00E70A4F" w14:textId="77777777" w:rsidR="00BE18DA" w:rsidRDefault="00944C04">
      <w:pPr>
        <w:pStyle w:val="Paragraphedeliste"/>
        <w:numPr>
          <w:ilvl w:val="0"/>
          <w:numId w:val="4"/>
        </w:numPr>
        <w:tabs>
          <w:tab w:val="left" w:pos="383"/>
        </w:tabs>
        <w:ind w:left="382" w:hanging="282"/>
        <w:jc w:val="left"/>
        <w:rPr>
          <w:i/>
          <w:sz w:val="20"/>
        </w:rPr>
      </w:pPr>
      <w:r>
        <w:rPr>
          <w:i/>
          <w:sz w:val="20"/>
        </w:rPr>
        <w:t>Region</w:t>
      </w:r>
      <w:r>
        <w:rPr>
          <w:i/>
          <w:spacing w:val="1"/>
          <w:sz w:val="20"/>
        </w:rPr>
        <w:t xml:space="preserve"> </w:t>
      </w:r>
      <w:r>
        <w:rPr>
          <w:i/>
          <w:sz w:val="20"/>
        </w:rPr>
        <w:t>transformation</w:t>
      </w:r>
    </w:p>
    <w:p w14:paraId="3A8324E8" w14:textId="77777777" w:rsidR="00BE18DA" w:rsidRDefault="00944C04">
      <w:pPr>
        <w:pStyle w:val="Corpsdetexte"/>
        <w:spacing w:before="137" w:line="249" w:lineRule="auto"/>
        <w:ind w:left="100" w:right="117" w:firstLine="199"/>
        <w:jc w:val="both"/>
        <w:rPr>
          <w:rFonts w:ascii="Bookman Old Style"/>
          <w:i/>
        </w:rPr>
      </w:pPr>
      <w:r>
        <w:t xml:space="preserve">Our approach considers regions as elements to be trans- formed. Specifically, each region is transformed into an en- tering and exiting method. While the entering method con- trols </w:t>
      </w:r>
      <w:commentRangeStart w:id="128"/>
      <w:r>
        <w:t xml:space="preserve">how a region </w:t>
      </w:r>
      <w:r>
        <w:rPr>
          <w:rFonts w:ascii="Bookman Old Style"/>
          <w:i/>
        </w:rPr>
        <w:t xml:space="preserve">r </w:t>
      </w:r>
      <w:r>
        <w:t xml:space="preserve">is entered from an outside transition </w:t>
      </w:r>
      <w:commentRangeEnd w:id="128"/>
      <w:r w:rsidR="00CC3A6B">
        <w:rPr>
          <w:rStyle w:val="Marquedecommentaire"/>
        </w:rPr>
        <w:commentReference w:id="128"/>
      </w:r>
      <w:r>
        <w:rPr>
          <w:rFonts w:ascii="Bookman Old Style"/>
          <w:i/>
        </w:rPr>
        <w:t>t</w:t>
      </w:r>
    </w:p>
    <w:p w14:paraId="542BB890" w14:textId="77777777" w:rsidR="00BE18DA" w:rsidRDefault="00944C04">
      <w:pPr>
        <w:spacing w:line="254" w:lineRule="exact"/>
        <w:ind w:left="100"/>
        <w:rPr>
          <w:sz w:val="20"/>
        </w:rPr>
      </w:pPr>
      <w:r>
        <w:rPr>
          <w:w w:val="99"/>
          <w:sz w:val="20"/>
        </w:rPr>
        <w:t>(</w:t>
      </w:r>
      <w:r>
        <w:rPr>
          <w:rFonts w:ascii="Bookman Old Style" w:hAnsi="Bookman Old Style"/>
          <w:i/>
          <w:w w:val="97"/>
          <w:sz w:val="20"/>
        </w:rPr>
        <w:t>s</w:t>
      </w:r>
      <w:r>
        <w:rPr>
          <w:rFonts w:ascii="Bookman Old Style" w:hAnsi="Bookman Old Style"/>
          <w:i/>
          <w:spacing w:val="5"/>
          <w:w w:val="97"/>
          <w:sz w:val="20"/>
        </w:rPr>
        <w:t>r</w:t>
      </w:r>
      <w:r>
        <w:rPr>
          <w:rFonts w:ascii="Bookman Old Style" w:hAnsi="Bookman Old Style"/>
          <w:i/>
          <w:w w:val="89"/>
          <w:sz w:val="20"/>
        </w:rPr>
        <w:t>c</w:t>
      </w:r>
      <w:r>
        <w:rPr>
          <w:rFonts w:ascii="Tahoma" w:hAnsi="Tahoma"/>
          <w:sz w:val="20"/>
        </w:rPr>
        <w:t>(</w:t>
      </w:r>
      <w:r>
        <w:rPr>
          <w:rFonts w:ascii="Bookman Old Style" w:hAnsi="Bookman Old Style"/>
          <w:i/>
          <w:w w:val="105"/>
          <w:sz w:val="20"/>
        </w:rPr>
        <w:t>t</w:t>
      </w:r>
      <w:r>
        <w:rPr>
          <w:rFonts w:ascii="Tahoma" w:hAnsi="Tahoma"/>
          <w:sz w:val="20"/>
        </w:rPr>
        <w:t>)</w:t>
      </w:r>
      <w:r>
        <w:rPr>
          <w:rFonts w:ascii="Tahoma" w:hAnsi="Tahoma"/>
          <w:spacing w:val="-7"/>
          <w:sz w:val="20"/>
        </w:rPr>
        <w:t xml:space="preserve"> </w:t>
      </w:r>
      <w:r>
        <w:rPr>
          <w:rFonts w:ascii="Meiryo" w:hAnsi="Meiryo"/>
          <w:i/>
          <w:spacing w:val="-111"/>
          <w:w w:val="82"/>
          <w:sz w:val="20"/>
        </w:rPr>
        <w:t>∈</w:t>
      </w:r>
      <w:r>
        <w:rPr>
          <w:rFonts w:ascii="Bookman Old Style" w:hAnsi="Bookman Old Style"/>
          <w:i/>
          <w:w w:val="83"/>
          <w:sz w:val="20"/>
        </w:rPr>
        <w:t>/</w:t>
      </w:r>
      <w:r>
        <w:rPr>
          <w:rFonts w:ascii="Bookman Old Style" w:hAnsi="Bookman Old Style"/>
          <w:i/>
          <w:spacing w:val="6"/>
          <w:sz w:val="20"/>
        </w:rPr>
        <w:t xml:space="preserve"> </w:t>
      </w:r>
      <w:r>
        <w:rPr>
          <w:rFonts w:ascii="Bookman Old Style" w:hAnsi="Bookman Old Style"/>
          <w:i/>
          <w:spacing w:val="7"/>
          <w:w w:val="89"/>
          <w:sz w:val="20"/>
        </w:rPr>
        <w:t>v</w:t>
      </w:r>
      <w:r>
        <w:rPr>
          <w:rFonts w:ascii="Bookman Old Style" w:hAnsi="Bookman Old Style"/>
          <w:i/>
          <w:w w:val="97"/>
          <w:sz w:val="20"/>
        </w:rPr>
        <w:t>e</w:t>
      </w:r>
      <w:r>
        <w:rPr>
          <w:rFonts w:ascii="Bookman Old Style" w:hAnsi="Bookman Old Style"/>
          <w:i/>
          <w:spacing w:val="5"/>
          <w:w w:val="97"/>
          <w:sz w:val="20"/>
        </w:rPr>
        <w:t>r</w:t>
      </w:r>
      <w:r>
        <w:rPr>
          <w:rFonts w:ascii="Bookman Old Style" w:hAnsi="Bookman Old Style"/>
          <w:i/>
          <w:w w:val="94"/>
          <w:sz w:val="20"/>
        </w:rPr>
        <w:t>tices</w:t>
      </w:r>
      <w:r>
        <w:rPr>
          <w:rFonts w:ascii="Tahoma" w:hAnsi="Tahoma"/>
          <w:sz w:val="20"/>
        </w:rPr>
        <w:t>(</w:t>
      </w:r>
      <w:r>
        <w:rPr>
          <w:rFonts w:ascii="Bookman Old Style" w:hAnsi="Bookman Old Style"/>
          <w:i/>
          <w:spacing w:val="5"/>
          <w:w w:val="112"/>
          <w:sz w:val="20"/>
        </w:rPr>
        <w:t>r</w:t>
      </w:r>
      <w:r>
        <w:rPr>
          <w:rFonts w:ascii="Tahoma" w:hAnsi="Tahoma"/>
          <w:sz w:val="20"/>
        </w:rPr>
        <w:t>)</w:t>
      </w:r>
      <w:r>
        <w:rPr>
          <w:w w:val="99"/>
          <w:sz w:val="20"/>
        </w:rPr>
        <w:t>),</w:t>
      </w:r>
      <w:r>
        <w:rPr>
          <w:spacing w:val="16"/>
          <w:sz w:val="20"/>
        </w:rPr>
        <w:t xml:space="preserve"> </w:t>
      </w:r>
      <w:r>
        <w:rPr>
          <w:spacing w:val="-1"/>
          <w:w w:val="99"/>
          <w:sz w:val="20"/>
        </w:rPr>
        <w:t>t</w:t>
      </w:r>
      <w:r>
        <w:rPr>
          <w:w w:val="99"/>
          <w:sz w:val="20"/>
        </w:rPr>
        <w:t>he</w:t>
      </w:r>
      <w:r>
        <w:rPr>
          <w:spacing w:val="16"/>
          <w:sz w:val="20"/>
        </w:rPr>
        <w:t xml:space="preserve"> </w:t>
      </w:r>
      <w:r>
        <w:rPr>
          <w:spacing w:val="-3"/>
          <w:w w:val="99"/>
          <w:sz w:val="20"/>
        </w:rPr>
        <w:t>e</w:t>
      </w:r>
      <w:r>
        <w:rPr>
          <w:w w:val="99"/>
          <w:sz w:val="20"/>
        </w:rPr>
        <w:t>xiting</w:t>
      </w:r>
      <w:r>
        <w:rPr>
          <w:spacing w:val="16"/>
          <w:sz w:val="20"/>
        </w:rPr>
        <w:t xml:space="preserve"> </w:t>
      </w:r>
      <w:r>
        <w:rPr>
          <w:w w:val="99"/>
          <w:sz w:val="20"/>
        </w:rPr>
        <w:t>method</w:t>
      </w:r>
      <w:r>
        <w:rPr>
          <w:spacing w:val="16"/>
          <w:sz w:val="20"/>
        </w:rPr>
        <w:t xml:space="preserve"> </w:t>
      </w:r>
      <w:r>
        <w:rPr>
          <w:spacing w:val="-3"/>
          <w:w w:val="99"/>
          <w:sz w:val="20"/>
        </w:rPr>
        <w:t>e</w:t>
      </w:r>
      <w:r>
        <w:rPr>
          <w:w w:val="99"/>
          <w:sz w:val="20"/>
        </w:rPr>
        <w:t>xits</w:t>
      </w:r>
      <w:r>
        <w:rPr>
          <w:spacing w:val="16"/>
          <w:sz w:val="20"/>
        </w:rPr>
        <w:t xml:space="preserve"> </w:t>
      </w:r>
      <w:r>
        <w:rPr>
          <w:w w:val="99"/>
          <w:sz w:val="20"/>
        </w:rPr>
        <w:t>completely</w:t>
      </w:r>
      <w:r>
        <w:rPr>
          <w:spacing w:val="16"/>
          <w:sz w:val="20"/>
        </w:rPr>
        <w:t xml:space="preserve"> </w:t>
      </w:r>
      <w:r>
        <w:rPr>
          <w:w w:val="99"/>
          <w:sz w:val="20"/>
        </w:rPr>
        <w:t>a</w:t>
      </w:r>
    </w:p>
    <w:p w14:paraId="2C546147" w14:textId="77777777" w:rsidR="00BE18DA" w:rsidRDefault="00944C04">
      <w:pPr>
        <w:pStyle w:val="Corpsdetexte"/>
        <w:spacing w:line="212" w:lineRule="exact"/>
        <w:ind w:left="100"/>
      </w:pPr>
      <w:r>
        <w:t>region by executing exit actions of sub-states from   innermost</w:t>
      </w:r>
    </w:p>
    <w:p w14:paraId="3C24A906" w14:textId="77777777" w:rsidR="00BE18DA" w:rsidRDefault="00944C04">
      <w:pPr>
        <w:pStyle w:val="Corpsdetexte"/>
        <w:spacing w:before="9"/>
        <w:ind w:left="100"/>
      </w:pPr>
      <w:r>
        <w:t>to outermost.</w:t>
      </w:r>
    </w:p>
    <w:p w14:paraId="657528EA" w14:textId="77777777" w:rsidR="00BE18DA" w:rsidRDefault="00944C04">
      <w:pPr>
        <w:pStyle w:val="Corpsdetexte"/>
        <w:spacing w:before="55" w:line="247" w:lineRule="auto"/>
        <w:ind w:left="100" w:right="117" w:firstLine="199"/>
        <w:jc w:val="both"/>
      </w:pPr>
      <w:r>
        <w:t xml:space="preserve">A region </w:t>
      </w:r>
      <w:r>
        <w:rPr>
          <w:rFonts w:ascii="Bookman Old Style"/>
          <w:i/>
        </w:rPr>
        <w:t xml:space="preserve">r </w:t>
      </w:r>
      <w:r>
        <w:t xml:space="preserve">is entered by either a transition </w:t>
      </w:r>
      <w:r>
        <w:rPr>
          <w:rFonts w:ascii="Bookman Old Style"/>
          <w:i/>
        </w:rPr>
        <w:t xml:space="preserve">t </w:t>
      </w:r>
      <w:r>
        <w:t xml:space="preserve">ending at the border of its containing state or on a sub-vertex (direct or indirect), depending on how the state machine is designed. The following lists different ways </w:t>
      </w:r>
      <w:r>
        <w:rPr>
          <w:rFonts w:ascii="Bookman Old Style"/>
          <w:i/>
        </w:rPr>
        <w:t xml:space="preserve">r </w:t>
      </w:r>
      <w:r>
        <w:t xml:space="preserve">may be  </w:t>
      </w:r>
      <w:r>
        <w:rPr>
          <w:spacing w:val="32"/>
        </w:rPr>
        <w:t xml:space="preserve"> </w:t>
      </w:r>
      <w:r>
        <w:t>entered:</w:t>
      </w:r>
    </w:p>
    <w:p w14:paraId="5AAF7BC3" w14:textId="77777777" w:rsidR="00BE18DA" w:rsidRDefault="00944C04">
      <w:pPr>
        <w:pStyle w:val="Paragraphedeliste"/>
        <w:numPr>
          <w:ilvl w:val="1"/>
          <w:numId w:val="5"/>
        </w:numPr>
        <w:tabs>
          <w:tab w:val="left" w:pos="501"/>
        </w:tabs>
        <w:spacing w:before="13" w:line="211" w:lineRule="auto"/>
        <w:ind w:left="500" w:right="128" w:hanging="201"/>
        <w:jc w:val="left"/>
        <w:rPr>
          <w:sz w:val="20"/>
        </w:rPr>
      </w:pPr>
      <w:r>
        <w:rPr>
          <w:spacing w:val="-16"/>
          <w:w w:val="99"/>
          <w:sz w:val="20"/>
        </w:rPr>
        <w:t>W</w:t>
      </w:r>
      <w:r>
        <w:rPr>
          <w:w w:val="99"/>
          <w:sz w:val="20"/>
        </w:rPr>
        <w:t>ay</w:t>
      </w:r>
      <w:r>
        <w:rPr>
          <w:spacing w:val="11"/>
          <w:sz w:val="20"/>
        </w:rPr>
        <w:t xml:space="preserve"> </w:t>
      </w:r>
      <w:r>
        <w:rPr>
          <w:w w:val="99"/>
          <w:sz w:val="20"/>
        </w:rPr>
        <w:t>1:</w:t>
      </w:r>
      <w:r>
        <w:rPr>
          <w:spacing w:val="11"/>
          <w:sz w:val="20"/>
        </w:rPr>
        <w:t xml:space="preserve"> </w:t>
      </w:r>
      <w:r>
        <w:rPr>
          <w:w w:val="99"/>
          <w:sz w:val="20"/>
        </w:rPr>
        <w:t>entering</w:t>
      </w:r>
      <w:r>
        <w:rPr>
          <w:spacing w:val="11"/>
          <w:sz w:val="20"/>
        </w:rPr>
        <w:t xml:space="preserve"> </w:t>
      </w:r>
      <w:r>
        <w:rPr>
          <w:w w:val="99"/>
          <w:sz w:val="20"/>
        </w:rPr>
        <w:t>by</w:t>
      </w:r>
      <w:r>
        <w:rPr>
          <w:spacing w:val="11"/>
          <w:sz w:val="20"/>
        </w:rPr>
        <w:t xml:space="preserve"> </w:t>
      </w:r>
      <w:r>
        <w:rPr>
          <w:w w:val="99"/>
          <w:sz w:val="20"/>
        </w:rPr>
        <w:t>de</w:t>
      </w:r>
      <w:r>
        <w:rPr>
          <w:spacing w:val="-2"/>
          <w:w w:val="99"/>
          <w:sz w:val="20"/>
        </w:rPr>
        <w:t>f</w:t>
      </w:r>
      <w:r>
        <w:rPr>
          <w:w w:val="99"/>
          <w:sz w:val="20"/>
        </w:rPr>
        <w:t>ault:</w:t>
      </w:r>
      <w:r>
        <w:rPr>
          <w:spacing w:val="11"/>
          <w:sz w:val="20"/>
        </w:rPr>
        <w:t xml:space="preserve"> </w:t>
      </w:r>
      <w:r>
        <w:rPr>
          <w:rFonts w:ascii="Bookman Old Style" w:hAnsi="Bookman Old Style"/>
          <w:i/>
          <w:w w:val="92"/>
          <w:sz w:val="20"/>
        </w:rPr>
        <w:t>t</w:t>
      </w:r>
      <w:r>
        <w:rPr>
          <w:rFonts w:ascii="Bookman Old Style" w:hAnsi="Bookman Old Style"/>
          <w:i/>
          <w:spacing w:val="7"/>
          <w:w w:val="92"/>
          <w:sz w:val="20"/>
        </w:rPr>
        <w:t>g</w:t>
      </w:r>
      <w:r>
        <w:rPr>
          <w:rFonts w:ascii="Bookman Old Style" w:hAnsi="Bookman Old Style"/>
          <w:i/>
          <w:w w:val="105"/>
          <w:sz w:val="20"/>
        </w:rPr>
        <w:t>t</w:t>
      </w:r>
      <w:r>
        <w:rPr>
          <w:rFonts w:ascii="Tahoma" w:hAnsi="Tahoma"/>
          <w:sz w:val="20"/>
        </w:rPr>
        <w:t>(</w:t>
      </w:r>
      <w:r>
        <w:rPr>
          <w:rFonts w:ascii="Bookman Old Style" w:hAnsi="Bookman Old Style"/>
          <w:i/>
          <w:w w:val="105"/>
          <w:sz w:val="20"/>
        </w:rPr>
        <w:t>t</w:t>
      </w:r>
      <w:r>
        <w:rPr>
          <w:rFonts w:ascii="Tahoma" w:hAnsi="Tahoma"/>
          <w:sz w:val="20"/>
        </w:rPr>
        <w:t>)</w:t>
      </w:r>
      <w:r>
        <w:rPr>
          <w:rFonts w:ascii="Tahoma" w:hAnsi="Tahoma"/>
          <w:spacing w:val="-7"/>
          <w:sz w:val="20"/>
        </w:rPr>
        <w:t xml:space="preserve"> </w:t>
      </w:r>
      <w:r>
        <w:rPr>
          <w:rFonts w:ascii="Tahoma" w:hAnsi="Tahoma"/>
          <w:w w:val="106"/>
          <w:sz w:val="20"/>
        </w:rPr>
        <w:t>=</w:t>
      </w:r>
      <w:r>
        <w:rPr>
          <w:rFonts w:ascii="Tahoma" w:hAnsi="Tahoma"/>
          <w:spacing w:val="-8"/>
          <w:sz w:val="20"/>
        </w:rPr>
        <w:t xml:space="preserve"> </w:t>
      </w:r>
      <w:r>
        <w:rPr>
          <w:rFonts w:ascii="Bookman Old Style" w:hAnsi="Bookman Old Style"/>
          <w:i/>
          <w:w w:val="96"/>
          <w:sz w:val="20"/>
        </w:rPr>
        <w:t>ctne</w:t>
      </w:r>
      <w:r>
        <w:rPr>
          <w:rFonts w:ascii="Bookman Old Style" w:hAnsi="Bookman Old Style"/>
          <w:i/>
          <w:spacing w:val="5"/>
          <w:w w:val="96"/>
          <w:sz w:val="20"/>
        </w:rPr>
        <w:t>r</w:t>
      </w:r>
      <w:r>
        <w:rPr>
          <w:rFonts w:ascii="Tahoma" w:hAnsi="Tahoma"/>
          <w:sz w:val="20"/>
        </w:rPr>
        <w:t>(</w:t>
      </w:r>
      <w:r>
        <w:rPr>
          <w:rFonts w:ascii="Bookman Old Style" w:hAnsi="Bookman Old Style"/>
          <w:i/>
          <w:spacing w:val="5"/>
          <w:w w:val="112"/>
          <w:sz w:val="20"/>
        </w:rPr>
        <w:t>r</w:t>
      </w:r>
      <w:r>
        <w:rPr>
          <w:rFonts w:ascii="Tahoma" w:hAnsi="Tahoma"/>
          <w:sz w:val="20"/>
        </w:rPr>
        <w:t>)</w:t>
      </w:r>
      <w:r>
        <w:rPr>
          <w:rFonts w:ascii="Tahoma" w:hAnsi="Tahoma"/>
          <w:spacing w:val="-33"/>
          <w:sz w:val="20"/>
        </w:rPr>
        <w:t xml:space="preserve"> </w:t>
      </w:r>
      <w:r>
        <w:rPr>
          <w:rFonts w:ascii="Meiryo" w:hAnsi="Meiryo"/>
          <w:i/>
          <w:w w:val="82"/>
          <w:sz w:val="20"/>
        </w:rPr>
        <w:t>∧</w:t>
      </w:r>
      <w:r>
        <w:rPr>
          <w:rFonts w:ascii="Meiryo" w:hAnsi="Meiryo"/>
          <w:i/>
          <w:spacing w:val="-39"/>
          <w:sz w:val="20"/>
        </w:rPr>
        <w:t xml:space="preserve"> </w:t>
      </w:r>
      <w:r>
        <w:rPr>
          <w:rFonts w:ascii="Bookman Old Style" w:hAnsi="Bookman Old Style"/>
          <w:i/>
          <w:w w:val="97"/>
          <w:sz w:val="20"/>
        </w:rPr>
        <w:t>s</w:t>
      </w:r>
      <w:r>
        <w:rPr>
          <w:rFonts w:ascii="Bookman Old Style" w:hAnsi="Bookman Old Style"/>
          <w:i/>
          <w:spacing w:val="5"/>
          <w:w w:val="97"/>
          <w:sz w:val="20"/>
        </w:rPr>
        <w:t>r</w:t>
      </w:r>
      <w:r>
        <w:rPr>
          <w:rFonts w:ascii="Bookman Old Style" w:hAnsi="Bookman Old Style"/>
          <w:i/>
          <w:w w:val="89"/>
          <w:sz w:val="20"/>
        </w:rPr>
        <w:t>c</w:t>
      </w:r>
      <w:r>
        <w:rPr>
          <w:rFonts w:ascii="Tahoma" w:hAnsi="Tahoma"/>
          <w:sz w:val="20"/>
        </w:rPr>
        <w:t>(</w:t>
      </w:r>
      <w:r>
        <w:rPr>
          <w:rFonts w:ascii="Bookman Old Style" w:hAnsi="Bookman Old Style"/>
          <w:i/>
          <w:w w:val="105"/>
          <w:sz w:val="20"/>
        </w:rPr>
        <w:t>t</w:t>
      </w:r>
      <w:r>
        <w:rPr>
          <w:rFonts w:ascii="Tahoma" w:hAnsi="Tahoma"/>
          <w:sz w:val="20"/>
        </w:rPr>
        <w:t>)</w:t>
      </w:r>
      <w:r>
        <w:rPr>
          <w:rFonts w:ascii="Tahoma" w:hAnsi="Tahoma"/>
          <w:spacing w:val="-7"/>
          <w:sz w:val="20"/>
        </w:rPr>
        <w:t xml:space="preserve"> </w:t>
      </w:r>
      <w:r>
        <w:rPr>
          <w:rFonts w:ascii="Meiryo" w:hAnsi="Meiryo"/>
          <w:i/>
          <w:spacing w:val="-111"/>
          <w:w w:val="82"/>
          <w:sz w:val="20"/>
        </w:rPr>
        <w:t>∈</w:t>
      </w:r>
      <w:r>
        <w:rPr>
          <w:rFonts w:ascii="Bookman Old Style" w:hAnsi="Bookman Old Style"/>
          <w:i/>
          <w:w w:val="83"/>
          <w:sz w:val="20"/>
        </w:rPr>
        <w:t xml:space="preserve">/ </w:t>
      </w:r>
      <w:r>
        <w:rPr>
          <w:rFonts w:ascii="Bookman Old Style" w:hAnsi="Bookman Old Style"/>
          <w:i/>
          <w:sz w:val="20"/>
        </w:rPr>
        <w:t>vertices</w:t>
      </w:r>
      <w:r>
        <w:rPr>
          <w:rFonts w:ascii="Tahoma" w:hAnsi="Tahoma"/>
          <w:sz w:val="20"/>
        </w:rPr>
        <w:t>(</w:t>
      </w:r>
      <w:r>
        <w:rPr>
          <w:rFonts w:ascii="Bookman Old Style" w:hAnsi="Bookman Old Style"/>
          <w:i/>
          <w:sz w:val="20"/>
        </w:rPr>
        <w:t>r</w:t>
      </w:r>
      <w:r>
        <w:rPr>
          <w:rFonts w:ascii="Tahoma" w:hAnsi="Tahoma"/>
          <w:sz w:val="20"/>
        </w:rPr>
        <w:t>)</w:t>
      </w:r>
      <w:r>
        <w:rPr>
          <w:sz w:val="20"/>
        </w:rPr>
        <w:t>.</w:t>
      </w:r>
    </w:p>
    <w:p w14:paraId="192BD11E" w14:textId="77777777" w:rsidR="00BE18DA" w:rsidRDefault="00944C04">
      <w:pPr>
        <w:pStyle w:val="Paragraphedeliste"/>
        <w:numPr>
          <w:ilvl w:val="1"/>
          <w:numId w:val="5"/>
        </w:numPr>
        <w:tabs>
          <w:tab w:val="left" w:pos="501"/>
        </w:tabs>
        <w:spacing w:line="210" w:lineRule="exact"/>
        <w:ind w:left="500" w:hanging="201"/>
        <w:jc w:val="left"/>
        <w:rPr>
          <w:rFonts w:ascii="Meiryo" w:hAnsi="Meiryo"/>
          <w:i/>
          <w:sz w:val="20"/>
        </w:rPr>
      </w:pPr>
      <w:r>
        <w:rPr>
          <w:spacing w:val="-6"/>
          <w:sz w:val="20"/>
        </w:rPr>
        <w:t xml:space="preserve">Way   </w:t>
      </w:r>
      <w:r>
        <w:rPr>
          <w:sz w:val="20"/>
        </w:rPr>
        <w:t xml:space="preserve">2:   entering   on   a   direct   sub-vertex:   </w:t>
      </w:r>
      <w:r>
        <w:rPr>
          <w:rFonts w:ascii="Bookman Old Style" w:hAnsi="Bookman Old Style"/>
          <w:i/>
          <w:sz w:val="20"/>
        </w:rPr>
        <w:t>tgt</w:t>
      </w:r>
      <w:r>
        <w:rPr>
          <w:rFonts w:ascii="Tahoma" w:hAnsi="Tahoma"/>
          <w:sz w:val="20"/>
        </w:rPr>
        <w:t>(</w:t>
      </w:r>
      <w:r>
        <w:rPr>
          <w:rFonts w:ascii="Bookman Old Style" w:hAnsi="Bookman Old Style"/>
          <w:i/>
          <w:sz w:val="20"/>
        </w:rPr>
        <w:t>t</w:t>
      </w:r>
      <w:r>
        <w:rPr>
          <w:rFonts w:ascii="Tahoma" w:hAnsi="Tahoma"/>
          <w:sz w:val="20"/>
        </w:rPr>
        <w:t xml:space="preserve">) </w:t>
      </w:r>
      <w:r>
        <w:rPr>
          <w:rFonts w:ascii="Tahoma" w:hAnsi="Tahoma"/>
          <w:spacing w:val="14"/>
          <w:sz w:val="20"/>
        </w:rPr>
        <w:t xml:space="preserve"> </w:t>
      </w:r>
      <w:r>
        <w:rPr>
          <w:rFonts w:ascii="Meiryo" w:hAnsi="Meiryo"/>
          <w:i/>
          <w:sz w:val="20"/>
        </w:rPr>
        <w:t>∈</w:t>
      </w:r>
    </w:p>
    <w:p w14:paraId="4102273E" w14:textId="77777777" w:rsidR="00BE18DA" w:rsidRPr="00944C04" w:rsidRDefault="00944C04">
      <w:pPr>
        <w:spacing w:line="298" w:lineRule="exact"/>
        <w:ind w:left="500"/>
        <w:rPr>
          <w:sz w:val="20"/>
          <w:lang w:val="fr-FR"/>
        </w:rPr>
      </w:pPr>
      <w:r w:rsidRPr="00944C04">
        <w:rPr>
          <w:rFonts w:ascii="Bookman Old Style" w:hAnsi="Bookman Old Style"/>
          <w:i/>
          <w:spacing w:val="7"/>
          <w:w w:val="89"/>
          <w:sz w:val="20"/>
          <w:lang w:val="fr-FR"/>
        </w:rPr>
        <w:t>v</w:t>
      </w:r>
      <w:r w:rsidRPr="00944C04">
        <w:rPr>
          <w:rFonts w:ascii="Bookman Old Style" w:hAnsi="Bookman Old Style"/>
          <w:i/>
          <w:w w:val="97"/>
          <w:sz w:val="20"/>
          <w:lang w:val="fr-FR"/>
        </w:rPr>
        <w:t>e</w:t>
      </w:r>
      <w:r w:rsidRPr="00944C04">
        <w:rPr>
          <w:rFonts w:ascii="Bookman Old Style" w:hAnsi="Bookman Old Style"/>
          <w:i/>
          <w:spacing w:val="5"/>
          <w:w w:val="97"/>
          <w:sz w:val="20"/>
          <w:lang w:val="fr-FR"/>
        </w:rPr>
        <w:t>r</w:t>
      </w:r>
      <w:r w:rsidRPr="00944C04">
        <w:rPr>
          <w:rFonts w:ascii="Bookman Old Style" w:hAnsi="Bookman Old Style"/>
          <w:i/>
          <w:w w:val="94"/>
          <w:sz w:val="20"/>
          <w:lang w:val="fr-FR"/>
        </w:rPr>
        <w:t>tices</w:t>
      </w:r>
      <w:r w:rsidRPr="00944C04">
        <w:rPr>
          <w:rFonts w:ascii="Tahoma" w:hAnsi="Tahoma"/>
          <w:sz w:val="20"/>
          <w:lang w:val="fr-FR"/>
        </w:rPr>
        <w:t>(</w:t>
      </w:r>
      <w:r w:rsidRPr="00944C04">
        <w:rPr>
          <w:rFonts w:ascii="Bookman Old Style" w:hAnsi="Bookman Old Style"/>
          <w:i/>
          <w:spacing w:val="5"/>
          <w:w w:val="112"/>
          <w:sz w:val="20"/>
          <w:lang w:val="fr-FR"/>
        </w:rPr>
        <w:t>r</w:t>
      </w:r>
      <w:r w:rsidRPr="00944C04">
        <w:rPr>
          <w:rFonts w:ascii="Tahoma" w:hAnsi="Tahoma"/>
          <w:sz w:val="20"/>
          <w:lang w:val="fr-FR"/>
        </w:rPr>
        <w:t>)</w:t>
      </w:r>
      <w:r w:rsidRPr="00944C04">
        <w:rPr>
          <w:rFonts w:ascii="Tahoma" w:hAnsi="Tahoma"/>
          <w:spacing w:val="-19"/>
          <w:sz w:val="20"/>
          <w:lang w:val="fr-FR"/>
        </w:rPr>
        <w:t xml:space="preserve"> </w:t>
      </w:r>
      <w:r w:rsidRPr="00944C04">
        <w:rPr>
          <w:rFonts w:ascii="Meiryo" w:hAnsi="Meiryo"/>
          <w:i/>
          <w:w w:val="82"/>
          <w:sz w:val="20"/>
          <w:lang w:val="fr-FR"/>
        </w:rPr>
        <w:t>∧</w:t>
      </w:r>
      <w:r w:rsidRPr="00944C04">
        <w:rPr>
          <w:rFonts w:ascii="Meiryo" w:hAnsi="Meiryo"/>
          <w:i/>
          <w:spacing w:val="-24"/>
          <w:sz w:val="20"/>
          <w:lang w:val="fr-FR"/>
        </w:rPr>
        <w:t xml:space="preserve"> </w:t>
      </w:r>
      <w:r w:rsidRPr="00944C04">
        <w:rPr>
          <w:rFonts w:ascii="Bookman Old Style" w:hAnsi="Bookman Old Style"/>
          <w:i/>
          <w:w w:val="97"/>
          <w:sz w:val="20"/>
          <w:lang w:val="fr-FR"/>
        </w:rPr>
        <w:t>s</w:t>
      </w:r>
      <w:r w:rsidRPr="00944C04">
        <w:rPr>
          <w:rFonts w:ascii="Bookman Old Style" w:hAnsi="Bookman Old Style"/>
          <w:i/>
          <w:spacing w:val="5"/>
          <w:w w:val="97"/>
          <w:sz w:val="20"/>
          <w:lang w:val="fr-FR"/>
        </w:rPr>
        <w:t>r</w:t>
      </w:r>
      <w:r w:rsidRPr="00944C04">
        <w:rPr>
          <w:rFonts w:ascii="Bookman Old Style" w:hAnsi="Bookman Old Style"/>
          <w:i/>
          <w:w w:val="89"/>
          <w:sz w:val="20"/>
          <w:lang w:val="fr-FR"/>
        </w:rPr>
        <w:t>c</w:t>
      </w:r>
      <w:r w:rsidRPr="00944C04">
        <w:rPr>
          <w:rFonts w:ascii="Tahoma" w:hAnsi="Tahoma"/>
          <w:sz w:val="20"/>
          <w:lang w:val="fr-FR"/>
        </w:rPr>
        <w:t>(</w:t>
      </w:r>
      <w:r w:rsidRPr="00944C04">
        <w:rPr>
          <w:rFonts w:ascii="Bookman Old Style" w:hAnsi="Bookman Old Style"/>
          <w:i/>
          <w:w w:val="105"/>
          <w:sz w:val="20"/>
          <w:lang w:val="fr-FR"/>
        </w:rPr>
        <w:t>t</w:t>
      </w:r>
      <w:r w:rsidRPr="00944C04">
        <w:rPr>
          <w:rFonts w:ascii="Tahoma" w:hAnsi="Tahoma"/>
          <w:sz w:val="20"/>
          <w:lang w:val="fr-FR"/>
        </w:rPr>
        <w:t>)</w:t>
      </w:r>
      <w:r w:rsidRPr="00944C04">
        <w:rPr>
          <w:rFonts w:ascii="Tahoma" w:hAnsi="Tahoma"/>
          <w:spacing w:val="-7"/>
          <w:sz w:val="20"/>
          <w:lang w:val="fr-FR"/>
        </w:rPr>
        <w:t xml:space="preserve"> </w:t>
      </w:r>
      <w:r w:rsidRPr="00944C04">
        <w:rPr>
          <w:rFonts w:ascii="Meiryo" w:hAnsi="Meiryo"/>
          <w:i/>
          <w:spacing w:val="-111"/>
          <w:w w:val="82"/>
          <w:sz w:val="20"/>
          <w:lang w:val="fr-FR"/>
        </w:rPr>
        <w:t>∈</w:t>
      </w:r>
      <w:r w:rsidRPr="00944C04">
        <w:rPr>
          <w:rFonts w:ascii="Bookman Old Style" w:hAnsi="Bookman Old Style"/>
          <w:i/>
          <w:w w:val="83"/>
          <w:sz w:val="20"/>
          <w:lang w:val="fr-FR"/>
        </w:rPr>
        <w:t>/</w:t>
      </w:r>
      <w:r w:rsidRPr="00944C04">
        <w:rPr>
          <w:rFonts w:ascii="Bookman Old Style" w:hAnsi="Bookman Old Style"/>
          <w:i/>
          <w:spacing w:val="6"/>
          <w:sz w:val="20"/>
          <w:lang w:val="fr-FR"/>
        </w:rPr>
        <w:t xml:space="preserve"> </w:t>
      </w:r>
      <w:r w:rsidRPr="00944C04">
        <w:rPr>
          <w:rFonts w:ascii="Bookman Old Style" w:hAnsi="Bookman Old Style"/>
          <w:i/>
          <w:spacing w:val="7"/>
          <w:w w:val="89"/>
          <w:sz w:val="20"/>
          <w:lang w:val="fr-FR"/>
        </w:rPr>
        <w:t>v</w:t>
      </w:r>
      <w:r w:rsidRPr="00944C04">
        <w:rPr>
          <w:rFonts w:ascii="Bookman Old Style" w:hAnsi="Bookman Old Style"/>
          <w:i/>
          <w:w w:val="97"/>
          <w:sz w:val="20"/>
          <w:lang w:val="fr-FR"/>
        </w:rPr>
        <w:t>e</w:t>
      </w:r>
      <w:r w:rsidRPr="00944C04">
        <w:rPr>
          <w:rFonts w:ascii="Bookman Old Style" w:hAnsi="Bookman Old Style"/>
          <w:i/>
          <w:spacing w:val="5"/>
          <w:w w:val="97"/>
          <w:sz w:val="20"/>
          <w:lang w:val="fr-FR"/>
        </w:rPr>
        <w:t>r</w:t>
      </w:r>
      <w:r w:rsidRPr="00944C04">
        <w:rPr>
          <w:rFonts w:ascii="Bookman Old Style" w:hAnsi="Bookman Old Style"/>
          <w:i/>
          <w:w w:val="94"/>
          <w:sz w:val="20"/>
          <w:lang w:val="fr-FR"/>
        </w:rPr>
        <w:t>tices</w:t>
      </w:r>
      <w:r w:rsidRPr="00944C04">
        <w:rPr>
          <w:rFonts w:ascii="Tahoma" w:hAnsi="Tahoma"/>
          <w:sz w:val="20"/>
          <w:lang w:val="fr-FR"/>
        </w:rPr>
        <w:t>(</w:t>
      </w:r>
      <w:r w:rsidRPr="00944C04">
        <w:rPr>
          <w:rFonts w:ascii="Bookman Old Style" w:hAnsi="Bookman Old Style"/>
          <w:i/>
          <w:spacing w:val="5"/>
          <w:w w:val="112"/>
          <w:sz w:val="20"/>
          <w:lang w:val="fr-FR"/>
        </w:rPr>
        <w:t>r</w:t>
      </w:r>
      <w:r w:rsidRPr="00944C04">
        <w:rPr>
          <w:rFonts w:ascii="Tahoma" w:hAnsi="Tahoma"/>
          <w:sz w:val="20"/>
          <w:lang w:val="fr-FR"/>
        </w:rPr>
        <w:t>)</w:t>
      </w:r>
      <w:r w:rsidRPr="00944C04">
        <w:rPr>
          <w:w w:val="99"/>
          <w:sz w:val="20"/>
          <w:lang w:val="fr-FR"/>
        </w:rPr>
        <w:t>.</w:t>
      </w:r>
    </w:p>
    <w:p w14:paraId="0AA849F9" w14:textId="77777777" w:rsidR="00BE18DA" w:rsidRDefault="00944C04">
      <w:pPr>
        <w:pStyle w:val="Paragraphedeliste"/>
        <w:numPr>
          <w:ilvl w:val="1"/>
          <w:numId w:val="5"/>
        </w:numPr>
        <w:tabs>
          <w:tab w:val="left" w:pos="501"/>
          <w:tab w:val="left" w:pos="1121"/>
          <w:tab w:val="left" w:pos="1537"/>
          <w:tab w:val="left" w:pos="2451"/>
          <w:tab w:val="left" w:pos="2911"/>
          <w:tab w:val="left" w:pos="3361"/>
          <w:tab w:val="left" w:pos="4230"/>
        </w:tabs>
        <w:spacing w:line="158" w:lineRule="exact"/>
        <w:ind w:left="500" w:hanging="201"/>
        <w:jc w:val="left"/>
        <w:rPr>
          <w:sz w:val="20"/>
        </w:rPr>
      </w:pPr>
      <w:r>
        <w:rPr>
          <w:spacing w:val="-6"/>
          <w:sz w:val="20"/>
        </w:rPr>
        <w:t>Way</w:t>
      </w:r>
      <w:r>
        <w:rPr>
          <w:spacing w:val="-6"/>
          <w:sz w:val="20"/>
        </w:rPr>
        <w:tab/>
      </w:r>
      <w:r>
        <w:rPr>
          <w:sz w:val="20"/>
        </w:rPr>
        <w:t>3:</w:t>
      </w:r>
      <w:r>
        <w:rPr>
          <w:sz w:val="20"/>
        </w:rPr>
        <w:tab/>
        <w:t>entering</w:t>
      </w:r>
      <w:r>
        <w:rPr>
          <w:sz w:val="20"/>
        </w:rPr>
        <w:tab/>
        <w:t>on</w:t>
      </w:r>
      <w:r>
        <w:rPr>
          <w:sz w:val="20"/>
        </w:rPr>
        <w:tab/>
        <w:t>an</w:t>
      </w:r>
      <w:r>
        <w:rPr>
          <w:sz w:val="20"/>
        </w:rPr>
        <w:tab/>
        <w:t>indirect</w:t>
      </w:r>
      <w:r>
        <w:rPr>
          <w:sz w:val="20"/>
        </w:rPr>
        <w:tab/>
        <w:t>sub-vertex:</w:t>
      </w:r>
    </w:p>
    <w:p w14:paraId="752A7DC4" w14:textId="77777777" w:rsidR="00BE18DA" w:rsidRPr="00944C04" w:rsidRDefault="00944C04">
      <w:pPr>
        <w:spacing w:line="338" w:lineRule="exact"/>
        <w:ind w:left="486" w:right="329"/>
        <w:jc w:val="center"/>
        <w:rPr>
          <w:sz w:val="20"/>
          <w:lang w:val="fr-FR"/>
        </w:rPr>
      </w:pPr>
      <w:r w:rsidRPr="00944C04">
        <w:rPr>
          <w:rFonts w:ascii="Bookman Old Style" w:hAnsi="Bookman Old Style"/>
          <w:i/>
          <w:w w:val="96"/>
          <w:sz w:val="20"/>
          <w:lang w:val="fr-FR"/>
        </w:rPr>
        <w:t>ctne</w:t>
      </w:r>
      <w:r w:rsidRPr="00944C04">
        <w:rPr>
          <w:rFonts w:ascii="Bookman Old Style" w:hAnsi="Bookman Old Style"/>
          <w:i/>
          <w:spacing w:val="5"/>
          <w:w w:val="96"/>
          <w:sz w:val="20"/>
          <w:lang w:val="fr-FR"/>
        </w:rPr>
        <w:t>r</w:t>
      </w:r>
      <w:r w:rsidRPr="00944C04">
        <w:rPr>
          <w:rFonts w:ascii="Tahoma" w:hAnsi="Tahoma"/>
          <w:sz w:val="20"/>
          <w:lang w:val="fr-FR"/>
        </w:rPr>
        <w:t>(</w:t>
      </w:r>
      <w:r w:rsidRPr="00944C04">
        <w:rPr>
          <w:rFonts w:ascii="Bookman Old Style" w:hAnsi="Bookman Old Style"/>
          <w:i/>
          <w:w w:val="92"/>
          <w:sz w:val="20"/>
          <w:lang w:val="fr-FR"/>
        </w:rPr>
        <w:t>t</w:t>
      </w:r>
      <w:r w:rsidRPr="00944C04">
        <w:rPr>
          <w:rFonts w:ascii="Bookman Old Style" w:hAnsi="Bookman Old Style"/>
          <w:i/>
          <w:spacing w:val="7"/>
          <w:w w:val="92"/>
          <w:sz w:val="20"/>
          <w:lang w:val="fr-FR"/>
        </w:rPr>
        <w:t>g</w:t>
      </w:r>
      <w:r w:rsidRPr="00944C04">
        <w:rPr>
          <w:rFonts w:ascii="Bookman Old Style" w:hAnsi="Bookman Old Style"/>
          <w:i/>
          <w:w w:val="105"/>
          <w:sz w:val="20"/>
          <w:lang w:val="fr-FR"/>
        </w:rPr>
        <w:t>t</w:t>
      </w:r>
      <w:r w:rsidRPr="00944C04">
        <w:rPr>
          <w:rFonts w:ascii="Tahoma" w:hAnsi="Tahoma"/>
          <w:sz w:val="20"/>
          <w:lang w:val="fr-FR"/>
        </w:rPr>
        <w:t>(</w:t>
      </w:r>
      <w:r w:rsidRPr="00944C04">
        <w:rPr>
          <w:rFonts w:ascii="Bookman Old Style" w:hAnsi="Bookman Old Style"/>
          <w:i/>
          <w:w w:val="105"/>
          <w:sz w:val="20"/>
          <w:lang w:val="fr-FR"/>
        </w:rPr>
        <w:t>t</w:t>
      </w:r>
      <w:r w:rsidRPr="00944C04">
        <w:rPr>
          <w:rFonts w:ascii="Tahoma" w:hAnsi="Tahoma"/>
          <w:sz w:val="20"/>
          <w:lang w:val="fr-FR"/>
        </w:rPr>
        <w:t>))</w:t>
      </w:r>
      <w:r w:rsidRPr="00944C04">
        <w:rPr>
          <w:rFonts w:ascii="Tahoma" w:hAnsi="Tahoma"/>
          <w:spacing w:val="-7"/>
          <w:sz w:val="20"/>
          <w:lang w:val="fr-FR"/>
        </w:rPr>
        <w:t xml:space="preserve"> </w:t>
      </w:r>
      <w:r w:rsidRPr="00944C04">
        <w:rPr>
          <w:rFonts w:ascii="Meiryo" w:hAnsi="Meiryo"/>
          <w:i/>
          <w:w w:val="82"/>
          <w:sz w:val="20"/>
          <w:lang w:val="fr-FR"/>
        </w:rPr>
        <w:t>∈</w:t>
      </w:r>
      <w:r w:rsidRPr="00944C04">
        <w:rPr>
          <w:rFonts w:ascii="Meiryo" w:hAnsi="Meiryo"/>
          <w:i/>
          <w:spacing w:val="-13"/>
          <w:sz w:val="20"/>
          <w:lang w:val="fr-FR"/>
        </w:rPr>
        <w:t xml:space="preserve"> </w:t>
      </w:r>
      <w:r w:rsidRPr="00944C04">
        <w:rPr>
          <w:rFonts w:ascii="Bookman Old Style" w:hAnsi="Bookman Old Style"/>
          <w:i/>
          <w:spacing w:val="7"/>
          <w:w w:val="89"/>
          <w:sz w:val="20"/>
          <w:lang w:val="fr-FR"/>
        </w:rPr>
        <w:t>v</w:t>
      </w:r>
      <w:r w:rsidRPr="00944C04">
        <w:rPr>
          <w:rFonts w:ascii="Bookman Old Style" w:hAnsi="Bookman Old Style"/>
          <w:i/>
          <w:w w:val="97"/>
          <w:sz w:val="20"/>
          <w:lang w:val="fr-FR"/>
        </w:rPr>
        <w:t>e</w:t>
      </w:r>
      <w:r w:rsidRPr="00944C04">
        <w:rPr>
          <w:rFonts w:ascii="Bookman Old Style" w:hAnsi="Bookman Old Style"/>
          <w:i/>
          <w:spacing w:val="5"/>
          <w:w w:val="97"/>
          <w:sz w:val="20"/>
          <w:lang w:val="fr-FR"/>
        </w:rPr>
        <w:t>r</w:t>
      </w:r>
      <w:r w:rsidRPr="00944C04">
        <w:rPr>
          <w:rFonts w:ascii="Bookman Old Style" w:hAnsi="Bookman Old Style"/>
          <w:i/>
          <w:w w:val="94"/>
          <w:sz w:val="20"/>
          <w:lang w:val="fr-FR"/>
        </w:rPr>
        <w:t>tices</w:t>
      </w:r>
      <w:r w:rsidRPr="00944C04">
        <w:rPr>
          <w:rFonts w:ascii="Verdana" w:hAnsi="Verdana"/>
          <w:spacing w:val="9"/>
          <w:w w:val="106"/>
          <w:position w:val="7"/>
          <w:sz w:val="14"/>
          <w:lang w:val="fr-FR"/>
        </w:rPr>
        <w:t>+</w:t>
      </w:r>
      <w:r w:rsidRPr="00944C04">
        <w:rPr>
          <w:rFonts w:ascii="Tahoma" w:hAnsi="Tahoma"/>
          <w:sz w:val="20"/>
          <w:lang w:val="fr-FR"/>
        </w:rPr>
        <w:t>(</w:t>
      </w:r>
      <w:r w:rsidRPr="00944C04">
        <w:rPr>
          <w:rFonts w:ascii="Bookman Old Style" w:hAnsi="Bookman Old Style"/>
          <w:i/>
          <w:spacing w:val="5"/>
          <w:w w:val="112"/>
          <w:sz w:val="20"/>
          <w:lang w:val="fr-FR"/>
        </w:rPr>
        <w:t>r</w:t>
      </w:r>
      <w:r w:rsidRPr="00944C04">
        <w:rPr>
          <w:rFonts w:ascii="Tahoma" w:hAnsi="Tahoma"/>
          <w:sz w:val="20"/>
          <w:lang w:val="fr-FR"/>
        </w:rPr>
        <w:t>)</w:t>
      </w:r>
      <w:r w:rsidRPr="00944C04">
        <w:rPr>
          <w:rFonts w:ascii="Tahoma" w:hAnsi="Tahoma"/>
          <w:spacing w:val="-19"/>
          <w:sz w:val="20"/>
          <w:lang w:val="fr-FR"/>
        </w:rPr>
        <w:t xml:space="preserve"> </w:t>
      </w:r>
      <w:r w:rsidRPr="00944C04">
        <w:rPr>
          <w:rFonts w:ascii="Meiryo" w:hAnsi="Meiryo"/>
          <w:i/>
          <w:w w:val="82"/>
          <w:sz w:val="20"/>
          <w:lang w:val="fr-FR"/>
        </w:rPr>
        <w:t>∧</w:t>
      </w:r>
      <w:r w:rsidRPr="00944C04">
        <w:rPr>
          <w:rFonts w:ascii="Meiryo" w:hAnsi="Meiryo"/>
          <w:i/>
          <w:spacing w:val="-24"/>
          <w:sz w:val="20"/>
          <w:lang w:val="fr-FR"/>
        </w:rPr>
        <w:t xml:space="preserve"> </w:t>
      </w:r>
      <w:r w:rsidRPr="00944C04">
        <w:rPr>
          <w:rFonts w:ascii="Bookman Old Style" w:hAnsi="Bookman Old Style"/>
          <w:i/>
          <w:w w:val="97"/>
          <w:sz w:val="20"/>
          <w:lang w:val="fr-FR"/>
        </w:rPr>
        <w:t>s</w:t>
      </w:r>
      <w:r w:rsidRPr="00944C04">
        <w:rPr>
          <w:rFonts w:ascii="Bookman Old Style" w:hAnsi="Bookman Old Style"/>
          <w:i/>
          <w:spacing w:val="5"/>
          <w:w w:val="97"/>
          <w:sz w:val="20"/>
          <w:lang w:val="fr-FR"/>
        </w:rPr>
        <w:t>r</w:t>
      </w:r>
      <w:r w:rsidRPr="00944C04">
        <w:rPr>
          <w:rFonts w:ascii="Bookman Old Style" w:hAnsi="Bookman Old Style"/>
          <w:i/>
          <w:w w:val="89"/>
          <w:sz w:val="20"/>
          <w:lang w:val="fr-FR"/>
        </w:rPr>
        <w:t>c</w:t>
      </w:r>
      <w:r w:rsidRPr="00944C04">
        <w:rPr>
          <w:rFonts w:ascii="Tahoma" w:hAnsi="Tahoma"/>
          <w:sz w:val="20"/>
          <w:lang w:val="fr-FR"/>
        </w:rPr>
        <w:t>(</w:t>
      </w:r>
      <w:r w:rsidRPr="00944C04">
        <w:rPr>
          <w:rFonts w:ascii="Bookman Old Style" w:hAnsi="Bookman Old Style"/>
          <w:i/>
          <w:w w:val="105"/>
          <w:sz w:val="20"/>
          <w:lang w:val="fr-FR"/>
        </w:rPr>
        <w:t>t</w:t>
      </w:r>
      <w:r w:rsidRPr="00944C04">
        <w:rPr>
          <w:rFonts w:ascii="Tahoma" w:hAnsi="Tahoma"/>
          <w:sz w:val="20"/>
          <w:lang w:val="fr-FR"/>
        </w:rPr>
        <w:t>)</w:t>
      </w:r>
      <w:r w:rsidRPr="00944C04">
        <w:rPr>
          <w:rFonts w:ascii="Tahoma" w:hAnsi="Tahoma"/>
          <w:spacing w:val="-7"/>
          <w:sz w:val="20"/>
          <w:lang w:val="fr-FR"/>
        </w:rPr>
        <w:t xml:space="preserve"> </w:t>
      </w:r>
      <w:r w:rsidRPr="00944C04">
        <w:rPr>
          <w:rFonts w:ascii="Meiryo" w:hAnsi="Meiryo"/>
          <w:i/>
          <w:spacing w:val="-111"/>
          <w:w w:val="82"/>
          <w:sz w:val="20"/>
          <w:lang w:val="fr-FR"/>
        </w:rPr>
        <w:t>∈</w:t>
      </w:r>
      <w:r w:rsidRPr="00944C04">
        <w:rPr>
          <w:rFonts w:ascii="Bookman Old Style" w:hAnsi="Bookman Old Style"/>
          <w:i/>
          <w:w w:val="83"/>
          <w:sz w:val="20"/>
          <w:lang w:val="fr-FR"/>
        </w:rPr>
        <w:t>/</w:t>
      </w:r>
      <w:r w:rsidRPr="00944C04">
        <w:rPr>
          <w:rFonts w:ascii="Bookman Old Style" w:hAnsi="Bookman Old Style"/>
          <w:i/>
          <w:spacing w:val="6"/>
          <w:sz w:val="20"/>
          <w:lang w:val="fr-FR"/>
        </w:rPr>
        <w:t xml:space="preserve"> </w:t>
      </w:r>
      <w:r w:rsidRPr="00944C04">
        <w:rPr>
          <w:rFonts w:ascii="Bookman Old Style" w:hAnsi="Bookman Old Style"/>
          <w:i/>
          <w:spacing w:val="7"/>
          <w:w w:val="89"/>
          <w:sz w:val="20"/>
          <w:lang w:val="fr-FR"/>
        </w:rPr>
        <w:t>v</w:t>
      </w:r>
      <w:r w:rsidRPr="00944C04">
        <w:rPr>
          <w:rFonts w:ascii="Bookman Old Style" w:hAnsi="Bookman Old Style"/>
          <w:i/>
          <w:w w:val="97"/>
          <w:sz w:val="20"/>
          <w:lang w:val="fr-FR"/>
        </w:rPr>
        <w:t>e</w:t>
      </w:r>
      <w:r w:rsidRPr="00944C04">
        <w:rPr>
          <w:rFonts w:ascii="Bookman Old Style" w:hAnsi="Bookman Old Style"/>
          <w:i/>
          <w:spacing w:val="5"/>
          <w:w w:val="97"/>
          <w:sz w:val="20"/>
          <w:lang w:val="fr-FR"/>
        </w:rPr>
        <w:t>r</w:t>
      </w:r>
      <w:r w:rsidRPr="00944C04">
        <w:rPr>
          <w:rFonts w:ascii="Bookman Old Style" w:hAnsi="Bookman Old Style"/>
          <w:i/>
          <w:w w:val="94"/>
          <w:sz w:val="20"/>
          <w:lang w:val="fr-FR"/>
        </w:rPr>
        <w:t>tices</w:t>
      </w:r>
      <w:r w:rsidRPr="00944C04">
        <w:rPr>
          <w:rFonts w:ascii="Tahoma" w:hAnsi="Tahoma"/>
          <w:sz w:val="20"/>
          <w:lang w:val="fr-FR"/>
        </w:rPr>
        <w:t>(</w:t>
      </w:r>
      <w:r w:rsidRPr="00944C04">
        <w:rPr>
          <w:rFonts w:ascii="Bookman Old Style" w:hAnsi="Bookman Old Style"/>
          <w:i/>
          <w:spacing w:val="5"/>
          <w:w w:val="112"/>
          <w:sz w:val="20"/>
          <w:lang w:val="fr-FR"/>
        </w:rPr>
        <w:t>r</w:t>
      </w:r>
      <w:r w:rsidRPr="00944C04">
        <w:rPr>
          <w:rFonts w:ascii="Tahoma" w:hAnsi="Tahoma"/>
          <w:sz w:val="20"/>
          <w:lang w:val="fr-FR"/>
        </w:rPr>
        <w:t>)</w:t>
      </w:r>
      <w:r w:rsidRPr="00944C04">
        <w:rPr>
          <w:w w:val="99"/>
          <w:sz w:val="20"/>
          <w:lang w:val="fr-FR"/>
        </w:rPr>
        <w:t>.</w:t>
      </w:r>
    </w:p>
    <w:p w14:paraId="7A27BDC3" w14:textId="77777777" w:rsidR="00BE18DA" w:rsidRDefault="00944C04">
      <w:pPr>
        <w:pStyle w:val="Corpsdetexte"/>
        <w:spacing w:before="60" w:line="244" w:lineRule="auto"/>
        <w:ind w:left="100" w:right="117" w:firstLine="199"/>
        <w:jc w:val="both"/>
      </w:pPr>
      <w:r>
        <w:t xml:space="preserve">All of the entering ways execute the entry action of the containing composite state </w:t>
      </w:r>
      <w:r>
        <w:rPr>
          <w:rFonts w:ascii="Bookman Old Style"/>
          <w:i/>
        </w:rPr>
        <w:t>entry</w:t>
      </w:r>
      <w:r>
        <w:rPr>
          <w:rFonts w:ascii="Tahoma"/>
        </w:rPr>
        <w:t>(</w:t>
      </w:r>
      <w:r>
        <w:rPr>
          <w:rFonts w:ascii="Bookman Old Style"/>
          <w:i/>
        </w:rPr>
        <w:t>ctner</w:t>
      </w:r>
      <w:r>
        <w:rPr>
          <w:rFonts w:ascii="Tahoma"/>
        </w:rPr>
        <w:t>(</w:t>
      </w:r>
      <w:r>
        <w:rPr>
          <w:rFonts w:ascii="Bookman Old Style"/>
          <w:i/>
        </w:rPr>
        <w:t>r</w:t>
      </w:r>
      <w:r>
        <w:rPr>
          <w:rFonts w:ascii="Tahoma"/>
        </w:rPr>
        <w:t xml:space="preserve">)) </w:t>
      </w:r>
      <w:r>
        <w:t xml:space="preserve">after </w:t>
      </w:r>
      <w:r>
        <w:rPr>
          <w:rFonts w:ascii="Bookman Old Style"/>
          <w:i/>
        </w:rPr>
        <w:t>effect</w:t>
      </w:r>
      <w:r>
        <w:rPr>
          <w:rFonts w:ascii="Tahoma"/>
        </w:rPr>
        <w:t>(</w:t>
      </w:r>
      <w:r>
        <w:rPr>
          <w:rFonts w:ascii="Bookman Old Style"/>
          <w:i/>
        </w:rPr>
        <w:t>t</w:t>
      </w:r>
      <w:r>
        <w:rPr>
          <w:rFonts w:ascii="Tahoma"/>
        </w:rPr>
        <w:t>)</w:t>
      </w:r>
      <w:r>
        <w:t xml:space="preserve">. </w:t>
      </w:r>
      <w:r>
        <w:rPr>
          <w:i/>
        </w:rPr>
        <w:t xml:space="preserve">doActivity(ctner(r)) </w:t>
      </w:r>
      <w:r>
        <w:t xml:space="preserve">is then signaled to be run in its associated thread. The actions afterwards are different for each way. To illustrate, we use an example as in Fig. 1 with </w:t>
      </w:r>
      <w:r>
        <w:rPr>
          <w:i/>
        </w:rPr>
        <w:t xml:space="preserve">S1 </w:t>
      </w:r>
      <w:r>
        <w:t xml:space="preserve">as a target composite state. </w:t>
      </w:r>
      <w:r>
        <w:rPr>
          <w:i/>
        </w:rPr>
        <w:t>t1</w:t>
      </w:r>
      <w:r>
        <w:t xml:space="preserve">, </w:t>
      </w:r>
      <w:r>
        <w:rPr>
          <w:i/>
        </w:rPr>
        <w:t xml:space="preserve">t3 </w:t>
      </w:r>
      <w:r>
        <w:t xml:space="preserve">and </w:t>
      </w:r>
      <w:commentRangeStart w:id="129"/>
      <w:r>
        <w:rPr>
          <w:i/>
        </w:rPr>
        <w:t xml:space="preserve">t6 </w:t>
      </w:r>
      <w:r>
        <w:t xml:space="preserve">are in the ways of 1 </w:t>
      </w:r>
      <w:commentRangeEnd w:id="129"/>
      <w:r w:rsidR="00CC3A6B">
        <w:rPr>
          <w:rStyle w:val="Marquedecommentaire"/>
        </w:rPr>
        <w:commentReference w:id="129"/>
      </w:r>
      <w:r>
        <w:t>and 3,</w:t>
      </w:r>
    </w:p>
    <w:p w14:paraId="61A7E1E4" w14:textId="77777777" w:rsidR="00BE18DA" w:rsidRDefault="00BE18DA">
      <w:pPr>
        <w:spacing w:line="244" w:lineRule="auto"/>
        <w:jc w:val="both"/>
        <w:sectPr w:rsidR="00BE18DA">
          <w:type w:val="continuous"/>
          <w:pgSz w:w="12240" w:h="15840"/>
          <w:pgMar w:top="980" w:right="860" w:bottom="280" w:left="680" w:header="720" w:footer="720" w:gutter="0"/>
          <w:cols w:num="2" w:space="720" w:equalWidth="0">
            <w:col w:w="5321" w:space="138"/>
            <w:col w:w="5241"/>
          </w:cols>
        </w:sectPr>
      </w:pPr>
    </w:p>
    <w:p w14:paraId="0091D201" w14:textId="7A66DB12" w:rsidR="00BE18DA" w:rsidRDefault="00944C04">
      <w:pPr>
        <w:pStyle w:val="Corpsdetexte"/>
        <w:spacing w:before="15" w:line="249" w:lineRule="auto"/>
        <w:ind w:left="299"/>
        <w:jc w:val="both"/>
      </w:pPr>
      <w:r>
        <w:t xml:space="preserve">a mutex. The </w:t>
      </w:r>
      <w:r>
        <w:rPr>
          <w:i/>
        </w:rPr>
        <w:t xml:space="preserve">doActivity </w:t>
      </w:r>
      <w:r>
        <w:t xml:space="preserve">thread is initialized, waits for a start signal, executes the </w:t>
      </w:r>
      <w:r>
        <w:rPr>
          <w:i/>
        </w:rPr>
        <w:t xml:space="preserve">doActivity </w:t>
      </w:r>
      <w:r>
        <w:t xml:space="preserve">code, generates a completion </w:t>
      </w:r>
      <w:commentRangeStart w:id="130"/>
      <w:ins w:id="131" w:author="RADERMACHER Ansgar 206501" w:date="2016-07-13T01:00:00Z">
        <w:r w:rsidR="00CF235D">
          <w:t xml:space="preserve">event </w:t>
        </w:r>
        <w:commentRangeEnd w:id="130"/>
        <w:r w:rsidR="00CF235D">
          <w:rPr>
            <w:rStyle w:val="Marquedecommentaire"/>
          </w:rPr>
          <w:commentReference w:id="130"/>
        </w:r>
      </w:ins>
      <w:r>
        <w:t>if the state is atomic and still active, and goes back to the</w:t>
      </w:r>
      <w:r>
        <w:rPr>
          <w:spacing w:val="-27"/>
        </w:rPr>
        <w:t xml:space="preserve"> </w:t>
      </w:r>
      <w:r>
        <w:t xml:space="preserve">waiting point as the paradigm above. Listing 2 shows a code segment for </w:t>
      </w:r>
      <w:r>
        <w:rPr>
          <w:i/>
        </w:rPr>
        <w:t xml:space="preserve">doActivity </w:t>
      </w:r>
      <w:r>
        <w:t xml:space="preserve">threads. The method in the Listing takes </w:t>
      </w:r>
      <w:del w:id="132" w:author="RADERMACHER Ansgar 206501" w:date="2016-07-13T01:02:00Z">
        <w:r w:rsidDel="00CF235D">
          <w:delText>as</w:delText>
        </w:r>
        <w:r w:rsidDel="00CF235D">
          <w:rPr>
            <w:spacing w:val="-19"/>
          </w:rPr>
          <w:delText xml:space="preserve"> </w:delText>
        </w:r>
        <w:r w:rsidDel="00CF235D">
          <w:delText xml:space="preserve">input </w:delText>
        </w:r>
      </w:del>
      <w:r>
        <w:t xml:space="preserve">a state id to use </w:t>
      </w:r>
      <w:ins w:id="133" w:author="RADERMACHER Ansgar 206501" w:date="2016-07-13T01:02:00Z">
        <w:r w:rsidR="00CC3A6B">
          <w:t>as</w:t>
        </w:r>
        <w:r w:rsidR="00CC3A6B">
          <w:rPr>
            <w:spacing w:val="-19"/>
          </w:rPr>
          <w:t xml:space="preserve"> </w:t>
        </w:r>
        <w:r w:rsidR="00CC3A6B">
          <w:t>input</w:t>
        </w:r>
        <w:r w:rsidR="00CC3A6B">
          <w:t xml:space="preserve"> </w:t>
        </w:r>
      </w:ins>
      <w:r>
        <w:t>and call</w:t>
      </w:r>
      <w:ins w:id="134" w:author="RADERMACHER Ansgar 206501" w:date="2016-07-13T01:02:00Z">
        <w:r w:rsidR="00CC3A6B">
          <w:t>s</w:t>
        </w:r>
      </w:ins>
      <w:r>
        <w:t xml:space="preserve"> the appropriate mutex and </w:t>
      </w:r>
      <w:r>
        <w:rPr>
          <w:i/>
        </w:rPr>
        <w:t>doActivity</w:t>
      </w:r>
      <w:r>
        <w:t>, respectively.</w:t>
      </w:r>
    </w:p>
    <w:p w14:paraId="75323299" w14:textId="77777777" w:rsidR="00BE18DA" w:rsidRDefault="00944C04">
      <w:pPr>
        <w:pStyle w:val="Corpsdetexte"/>
        <w:spacing w:line="197" w:lineRule="exact"/>
        <w:ind w:left="199"/>
      </w:pPr>
      <w:r>
        <w:br w:type="column"/>
      </w:r>
      <w:r>
        <w:t xml:space="preserve">respectively, while </w:t>
      </w:r>
      <w:r>
        <w:rPr>
          <w:i/>
        </w:rPr>
        <w:t xml:space="preserve">t2, t5 </w:t>
      </w:r>
      <w:r>
        <w:t>in the way   2.</w:t>
      </w:r>
    </w:p>
    <w:p w14:paraId="21CC074E" w14:textId="77777777" w:rsidR="00BE18DA" w:rsidRDefault="00944C04">
      <w:pPr>
        <w:pStyle w:val="Corpsdetexte"/>
        <w:spacing w:before="55"/>
        <w:ind w:left="199" w:right="117" w:firstLine="199"/>
        <w:jc w:val="both"/>
        <w:rPr>
          <w:rFonts w:ascii="Tahoma"/>
        </w:rPr>
      </w:pPr>
      <w:r>
        <w:t xml:space="preserve">The entering method associated with the region </w:t>
      </w:r>
      <w:r>
        <w:rPr>
          <w:rFonts w:ascii="Bookman Old Style"/>
          <w:i/>
        </w:rPr>
        <w:t xml:space="preserve">r </w:t>
      </w:r>
      <w:r>
        <w:t xml:space="preserve">of </w:t>
      </w:r>
      <w:r>
        <w:rPr>
          <w:i/>
        </w:rPr>
        <w:t xml:space="preserve">S1 </w:t>
      </w:r>
      <w:r>
        <w:t xml:space="preserve">has a parameter </w:t>
      </w:r>
      <w:r>
        <w:rPr>
          <w:rFonts w:ascii="Bookman Old Style"/>
          <w:i/>
        </w:rPr>
        <w:t>enter</w:t>
      </w:r>
      <w:r>
        <w:t>_</w:t>
      </w:r>
      <w:r>
        <w:rPr>
          <w:rFonts w:ascii="Bookman Old Style"/>
          <w:i/>
        </w:rPr>
        <w:t xml:space="preserve">mode </w:t>
      </w:r>
      <w:r>
        <w:t xml:space="preserve">indicating how actions should be executed. </w:t>
      </w:r>
      <w:r>
        <w:rPr>
          <w:rFonts w:ascii="Bookman Old Style"/>
          <w:i/>
        </w:rPr>
        <w:t>enter</w:t>
      </w:r>
      <w:r>
        <w:t>_</w:t>
      </w:r>
      <w:r>
        <w:rPr>
          <w:rFonts w:ascii="Bookman Old Style"/>
          <w:i/>
        </w:rPr>
        <w:t xml:space="preserve">mode </w:t>
      </w:r>
      <w:r>
        <w:t xml:space="preserve">takes values depending the number of transitions coming to the composite state </w:t>
      </w:r>
      <w:r>
        <w:rPr>
          <w:rFonts w:ascii="Bookman Old Style"/>
          <w:i/>
          <w:spacing w:val="3"/>
        </w:rPr>
        <w:t>S</w:t>
      </w:r>
      <w:r>
        <w:rPr>
          <w:rFonts w:ascii="Tahoma"/>
          <w:spacing w:val="3"/>
        </w:rPr>
        <w:t>1</w:t>
      </w:r>
      <w:r>
        <w:rPr>
          <w:spacing w:val="3"/>
        </w:rPr>
        <w:t xml:space="preserve">: </w:t>
      </w:r>
      <w:r>
        <w:rPr>
          <w:rFonts w:ascii="Tahoma"/>
        </w:rPr>
        <w:t>#</w:t>
      </w:r>
      <w:r>
        <w:rPr>
          <w:rFonts w:ascii="Bookman Old Style"/>
          <w:i/>
        </w:rPr>
        <w:t>values</w:t>
      </w:r>
      <w:r>
        <w:rPr>
          <w:rFonts w:ascii="Tahoma"/>
        </w:rPr>
        <w:t>(</w:t>
      </w:r>
      <w:r>
        <w:rPr>
          <w:rFonts w:ascii="Bookman Old Style"/>
          <w:i/>
        </w:rPr>
        <w:t>s</w:t>
      </w:r>
      <w:r>
        <w:rPr>
          <w:rFonts w:ascii="Tahoma"/>
        </w:rPr>
        <w:t>)</w:t>
      </w:r>
      <w:r>
        <w:rPr>
          <w:rFonts w:ascii="Tahoma"/>
          <w:spacing w:val="38"/>
        </w:rPr>
        <w:t xml:space="preserve"> </w:t>
      </w:r>
      <w:r>
        <w:rPr>
          <w:rFonts w:ascii="Tahoma"/>
        </w:rPr>
        <w:t>=</w:t>
      </w:r>
    </w:p>
    <w:p w14:paraId="2B40F3C2" w14:textId="77777777" w:rsidR="00BE18DA" w:rsidRDefault="00944C04">
      <w:pPr>
        <w:spacing w:line="204" w:lineRule="exact"/>
        <w:ind w:left="199"/>
        <w:rPr>
          <w:rFonts w:ascii="Tahoma" w:hAnsi="Tahoma"/>
          <w:sz w:val="20"/>
        </w:rPr>
      </w:pPr>
      <w:r>
        <w:rPr>
          <w:rFonts w:ascii="Tahoma" w:hAnsi="Tahoma"/>
          <w:sz w:val="20"/>
        </w:rPr>
        <w:t>#</w:t>
      </w:r>
      <w:r>
        <w:rPr>
          <w:rFonts w:ascii="Meiryo" w:hAnsi="Meiryo"/>
          <w:i/>
          <w:sz w:val="20"/>
        </w:rPr>
        <w:t>{</w:t>
      </w:r>
      <w:r>
        <w:rPr>
          <w:rFonts w:ascii="Bookman Old Style" w:hAnsi="Bookman Old Style"/>
          <w:i/>
          <w:sz w:val="20"/>
        </w:rPr>
        <w:t xml:space="preserve">v </w:t>
      </w:r>
      <w:r>
        <w:rPr>
          <w:rFonts w:ascii="Meiryo" w:hAnsi="Meiryo"/>
          <w:i/>
          <w:sz w:val="20"/>
        </w:rPr>
        <w:t xml:space="preserve">∈ </w:t>
      </w:r>
      <w:r>
        <w:rPr>
          <w:rFonts w:ascii="Bookman Old Style" w:hAnsi="Bookman Old Style"/>
          <w:i/>
          <w:sz w:val="20"/>
        </w:rPr>
        <w:t>vertices</w:t>
      </w:r>
      <w:r>
        <w:rPr>
          <w:rFonts w:ascii="Tahoma" w:hAnsi="Tahoma"/>
          <w:sz w:val="20"/>
        </w:rPr>
        <w:t>(</w:t>
      </w:r>
      <w:r>
        <w:rPr>
          <w:rFonts w:ascii="Bookman Old Style" w:hAnsi="Bookman Old Style"/>
          <w:i/>
          <w:sz w:val="20"/>
        </w:rPr>
        <w:t>s</w:t>
      </w:r>
      <w:r>
        <w:rPr>
          <w:rFonts w:ascii="Tahoma" w:hAnsi="Tahoma"/>
          <w:sz w:val="20"/>
        </w:rPr>
        <w:t>)</w:t>
      </w:r>
      <w:r>
        <w:rPr>
          <w:rFonts w:ascii="Meiryo" w:hAnsi="Meiryo"/>
          <w:i/>
          <w:sz w:val="20"/>
        </w:rPr>
        <w:t>|</w:t>
      </w:r>
      <w:r>
        <w:rPr>
          <w:rFonts w:ascii="Bookman Old Style" w:hAnsi="Bookman Old Style"/>
          <w:i/>
          <w:sz w:val="20"/>
        </w:rPr>
        <w:t xml:space="preserve">v.kind </w:t>
      </w:r>
      <w:r>
        <w:rPr>
          <w:rFonts w:ascii="Tahoma" w:hAnsi="Tahoma"/>
          <w:sz w:val="20"/>
        </w:rPr>
        <w:t xml:space="preserve">= </w:t>
      </w:r>
      <w:r>
        <w:rPr>
          <w:rFonts w:ascii="Bookman Old Style" w:hAnsi="Bookman Old Style"/>
          <w:i/>
          <w:sz w:val="20"/>
        </w:rPr>
        <w:t>initial</w:t>
      </w:r>
      <w:r>
        <w:rPr>
          <w:rFonts w:ascii="Meiryo" w:hAnsi="Meiryo"/>
          <w:i/>
          <w:sz w:val="20"/>
        </w:rPr>
        <w:t xml:space="preserve">} </w:t>
      </w:r>
      <w:r>
        <w:rPr>
          <w:rFonts w:ascii="Tahoma" w:hAnsi="Tahoma"/>
          <w:sz w:val="20"/>
        </w:rPr>
        <w:t>+</w:t>
      </w:r>
    </w:p>
    <w:p w14:paraId="75D42AB2" w14:textId="77777777" w:rsidR="00BE18DA" w:rsidRDefault="00944C04">
      <w:pPr>
        <w:spacing w:line="316" w:lineRule="exact"/>
        <w:ind w:left="199"/>
        <w:rPr>
          <w:rFonts w:ascii="Tahoma" w:hAnsi="Tahoma"/>
          <w:sz w:val="20"/>
        </w:rPr>
      </w:pPr>
      <w:r>
        <w:rPr>
          <w:rFonts w:ascii="Tahoma" w:hAnsi="Tahoma"/>
          <w:w w:val="114"/>
          <w:sz w:val="20"/>
        </w:rPr>
        <w:t>#</w:t>
      </w:r>
      <w:r>
        <w:rPr>
          <w:rFonts w:ascii="Meiryo" w:hAnsi="Meiryo"/>
          <w:i/>
          <w:w w:val="83"/>
          <w:sz w:val="20"/>
        </w:rPr>
        <w:t>{</w:t>
      </w:r>
      <w:r>
        <w:rPr>
          <w:rFonts w:ascii="Bookman Old Style" w:hAnsi="Bookman Old Style"/>
          <w:i/>
          <w:w w:val="89"/>
          <w:sz w:val="20"/>
        </w:rPr>
        <w:t>v</w:t>
      </w:r>
      <w:r>
        <w:rPr>
          <w:rFonts w:ascii="Bookman Old Style" w:hAnsi="Bookman Old Style"/>
          <w:i/>
          <w:spacing w:val="2"/>
          <w:sz w:val="20"/>
        </w:rPr>
        <w:t xml:space="preserve"> </w:t>
      </w:r>
      <w:r>
        <w:rPr>
          <w:rFonts w:ascii="Meiryo" w:hAnsi="Meiryo"/>
          <w:i/>
          <w:w w:val="82"/>
          <w:sz w:val="20"/>
        </w:rPr>
        <w:t>∈</w:t>
      </w:r>
      <w:r>
        <w:rPr>
          <w:rFonts w:ascii="Meiryo" w:hAnsi="Meiryo"/>
          <w:i/>
          <w:spacing w:val="-13"/>
          <w:sz w:val="20"/>
        </w:rPr>
        <w:t xml:space="preserve"> </w:t>
      </w:r>
      <w:r>
        <w:rPr>
          <w:rFonts w:ascii="Bookman Old Style" w:hAnsi="Bookman Old Style"/>
          <w:i/>
          <w:spacing w:val="7"/>
          <w:w w:val="89"/>
          <w:sz w:val="20"/>
        </w:rPr>
        <w:t>v</w:t>
      </w:r>
      <w:r>
        <w:rPr>
          <w:rFonts w:ascii="Bookman Old Style" w:hAnsi="Bookman Old Style"/>
          <w:i/>
          <w:w w:val="97"/>
          <w:sz w:val="20"/>
        </w:rPr>
        <w:t>e</w:t>
      </w:r>
      <w:r>
        <w:rPr>
          <w:rFonts w:ascii="Bookman Old Style" w:hAnsi="Bookman Old Style"/>
          <w:i/>
          <w:spacing w:val="5"/>
          <w:w w:val="97"/>
          <w:sz w:val="20"/>
        </w:rPr>
        <w:t>r</w:t>
      </w:r>
      <w:r>
        <w:rPr>
          <w:rFonts w:ascii="Bookman Old Style" w:hAnsi="Bookman Old Style"/>
          <w:i/>
          <w:w w:val="94"/>
          <w:sz w:val="20"/>
        </w:rPr>
        <w:t>tices</w:t>
      </w:r>
      <w:r>
        <w:rPr>
          <w:rFonts w:ascii="Tahoma" w:hAnsi="Tahoma"/>
          <w:sz w:val="20"/>
        </w:rPr>
        <w:t>(</w:t>
      </w:r>
      <w:r>
        <w:rPr>
          <w:rFonts w:ascii="Bookman Old Style" w:hAnsi="Bookman Old Style"/>
          <w:i/>
          <w:w w:val="86"/>
          <w:sz w:val="20"/>
        </w:rPr>
        <w:t>s</w:t>
      </w:r>
      <w:r>
        <w:rPr>
          <w:rFonts w:ascii="Tahoma" w:hAnsi="Tahoma"/>
          <w:sz w:val="20"/>
        </w:rPr>
        <w:t>)</w:t>
      </w:r>
      <w:r>
        <w:rPr>
          <w:rFonts w:ascii="Meiryo" w:hAnsi="Meiryo"/>
          <w:i/>
          <w:w w:val="57"/>
          <w:sz w:val="20"/>
        </w:rPr>
        <w:t>|∃</w:t>
      </w:r>
      <w:r>
        <w:rPr>
          <w:rFonts w:ascii="Bookman Old Style" w:hAnsi="Bookman Old Style"/>
          <w:i/>
          <w:w w:val="105"/>
          <w:sz w:val="20"/>
        </w:rPr>
        <w:t>t</w:t>
      </w:r>
      <w:r>
        <w:rPr>
          <w:rFonts w:ascii="Bookman Old Style" w:hAnsi="Bookman Old Style"/>
          <w:i/>
          <w:spacing w:val="-5"/>
          <w:sz w:val="20"/>
        </w:rPr>
        <w:t xml:space="preserve"> </w:t>
      </w:r>
      <w:r>
        <w:rPr>
          <w:rFonts w:ascii="Meiryo" w:hAnsi="Meiryo"/>
          <w:i/>
          <w:w w:val="82"/>
          <w:sz w:val="20"/>
        </w:rPr>
        <w:t>∈</w:t>
      </w:r>
      <w:r>
        <w:rPr>
          <w:rFonts w:ascii="Meiryo" w:hAnsi="Meiryo"/>
          <w:i/>
          <w:spacing w:val="-13"/>
          <w:sz w:val="20"/>
        </w:rPr>
        <w:t xml:space="preserve"> </w:t>
      </w:r>
      <w:r>
        <w:rPr>
          <w:rFonts w:ascii="Bookman Old Style" w:hAnsi="Bookman Old Style"/>
          <w:i/>
          <w:w w:val="96"/>
          <w:sz w:val="20"/>
        </w:rPr>
        <w:t>T</w:t>
      </w:r>
      <w:r>
        <w:rPr>
          <w:rFonts w:ascii="Lucida Sans" w:hAnsi="Lucida Sans"/>
          <w:i/>
          <w:w w:val="117"/>
          <w:position w:val="-2"/>
          <w:sz w:val="14"/>
        </w:rPr>
        <w:t>in</w:t>
      </w:r>
      <w:r>
        <w:rPr>
          <w:rFonts w:ascii="Lucida Sans" w:hAnsi="Lucida Sans"/>
          <w:i/>
          <w:spacing w:val="10"/>
          <w:w w:val="117"/>
          <w:position w:val="-2"/>
          <w:sz w:val="14"/>
        </w:rPr>
        <w:t>s</w:t>
      </w:r>
      <w:r>
        <w:rPr>
          <w:rFonts w:ascii="Tahoma" w:hAnsi="Tahoma"/>
          <w:sz w:val="20"/>
        </w:rPr>
        <w:t>(</w:t>
      </w:r>
      <w:r>
        <w:rPr>
          <w:rFonts w:ascii="Bookman Old Style" w:hAnsi="Bookman Old Style"/>
          <w:i/>
          <w:spacing w:val="7"/>
          <w:w w:val="89"/>
          <w:sz w:val="20"/>
        </w:rPr>
        <w:t>v</w:t>
      </w:r>
      <w:r>
        <w:rPr>
          <w:rFonts w:ascii="Tahoma" w:hAnsi="Tahoma"/>
          <w:sz w:val="20"/>
        </w:rPr>
        <w:t>)</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w w:val="97"/>
          <w:sz w:val="20"/>
        </w:rPr>
        <w:t>s</w:t>
      </w:r>
      <w:r>
        <w:rPr>
          <w:rFonts w:ascii="Bookman Old Style" w:hAnsi="Bookman Old Style"/>
          <w:i/>
          <w:spacing w:val="5"/>
          <w:w w:val="97"/>
          <w:sz w:val="20"/>
        </w:rPr>
        <w:t>r</w:t>
      </w:r>
      <w:r>
        <w:rPr>
          <w:rFonts w:ascii="Bookman Old Style" w:hAnsi="Bookman Old Style"/>
          <w:i/>
          <w:w w:val="89"/>
          <w:sz w:val="20"/>
        </w:rPr>
        <w:t>c</w:t>
      </w:r>
      <w:r>
        <w:rPr>
          <w:rFonts w:ascii="Tahoma" w:hAnsi="Tahoma"/>
          <w:sz w:val="20"/>
        </w:rPr>
        <w:t>(</w:t>
      </w:r>
      <w:r>
        <w:rPr>
          <w:rFonts w:ascii="Bookman Old Style" w:hAnsi="Bookman Old Style"/>
          <w:i/>
          <w:w w:val="105"/>
          <w:sz w:val="20"/>
        </w:rPr>
        <w:t>t</w:t>
      </w:r>
      <w:r>
        <w:rPr>
          <w:rFonts w:ascii="Tahoma" w:hAnsi="Tahoma"/>
          <w:sz w:val="20"/>
        </w:rPr>
        <w:t>)</w:t>
      </w:r>
      <w:r>
        <w:rPr>
          <w:rFonts w:ascii="Tahoma" w:hAnsi="Tahoma"/>
          <w:spacing w:val="-7"/>
          <w:sz w:val="20"/>
        </w:rPr>
        <w:t xml:space="preserve"> </w:t>
      </w:r>
      <w:r>
        <w:rPr>
          <w:rFonts w:ascii="Meiryo" w:hAnsi="Meiryo"/>
          <w:i/>
          <w:spacing w:val="-111"/>
          <w:w w:val="82"/>
          <w:sz w:val="20"/>
        </w:rPr>
        <w:t>∈</w:t>
      </w:r>
      <w:r>
        <w:rPr>
          <w:rFonts w:ascii="Bookman Old Style" w:hAnsi="Bookman Old Style"/>
          <w:i/>
          <w:w w:val="83"/>
          <w:sz w:val="20"/>
        </w:rPr>
        <w:t>/</w:t>
      </w:r>
      <w:r>
        <w:rPr>
          <w:rFonts w:ascii="Bookman Old Style" w:hAnsi="Bookman Old Style"/>
          <w:i/>
          <w:spacing w:val="6"/>
          <w:sz w:val="20"/>
        </w:rPr>
        <w:t xml:space="preserve"> </w:t>
      </w:r>
      <w:r>
        <w:rPr>
          <w:rFonts w:ascii="Bookman Old Style" w:hAnsi="Bookman Old Style"/>
          <w:i/>
          <w:spacing w:val="7"/>
          <w:w w:val="89"/>
          <w:sz w:val="20"/>
        </w:rPr>
        <w:t>v</w:t>
      </w:r>
      <w:r>
        <w:rPr>
          <w:rFonts w:ascii="Bookman Old Style" w:hAnsi="Bookman Old Style"/>
          <w:i/>
          <w:w w:val="97"/>
          <w:sz w:val="20"/>
        </w:rPr>
        <w:t>e</w:t>
      </w:r>
      <w:r>
        <w:rPr>
          <w:rFonts w:ascii="Bookman Old Style" w:hAnsi="Bookman Old Style"/>
          <w:i/>
          <w:spacing w:val="5"/>
          <w:w w:val="97"/>
          <w:sz w:val="20"/>
        </w:rPr>
        <w:t>r</w:t>
      </w:r>
      <w:r>
        <w:rPr>
          <w:rFonts w:ascii="Bookman Old Style" w:hAnsi="Bookman Old Style"/>
          <w:i/>
          <w:w w:val="94"/>
          <w:sz w:val="20"/>
        </w:rPr>
        <w:t>tices</w:t>
      </w:r>
      <w:r>
        <w:rPr>
          <w:rFonts w:ascii="Tahoma" w:hAnsi="Tahoma"/>
          <w:sz w:val="20"/>
        </w:rPr>
        <w:t>(</w:t>
      </w:r>
      <w:r>
        <w:rPr>
          <w:rFonts w:ascii="Bookman Old Style" w:hAnsi="Bookman Old Style"/>
          <w:i/>
          <w:w w:val="86"/>
          <w:sz w:val="20"/>
        </w:rPr>
        <w:t>s</w:t>
      </w:r>
      <w:r>
        <w:rPr>
          <w:rFonts w:ascii="Tahoma" w:hAnsi="Tahoma"/>
          <w:sz w:val="20"/>
        </w:rPr>
        <w:t>)</w:t>
      </w:r>
      <w:r>
        <w:rPr>
          <w:rFonts w:ascii="Meiryo" w:hAnsi="Meiryo"/>
          <w:i/>
          <w:w w:val="83"/>
          <w:sz w:val="20"/>
        </w:rPr>
        <w:t>}</w:t>
      </w:r>
      <w:r>
        <w:rPr>
          <w:rFonts w:ascii="Meiryo" w:hAnsi="Meiryo"/>
          <w:i/>
          <w:spacing w:val="-24"/>
          <w:sz w:val="20"/>
        </w:rPr>
        <w:t xml:space="preserve"> </w:t>
      </w:r>
      <w:r>
        <w:rPr>
          <w:rFonts w:ascii="Tahoma" w:hAnsi="Tahoma"/>
          <w:w w:val="106"/>
          <w:sz w:val="20"/>
        </w:rPr>
        <w:t>+</w:t>
      </w:r>
    </w:p>
    <w:p w14:paraId="6776EAF8" w14:textId="77777777" w:rsidR="00BE18DA" w:rsidRDefault="00BE18DA">
      <w:pPr>
        <w:spacing w:line="316" w:lineRule="exact"/>
        <w:rPr>
          <w:rFonts w:ascii="Tahoma" w:hAnsi="Tahoma"/>
          <w:sz w:val="20"/>
        </w:rPr>
        <w:sectPr w:rsidR="00BE18DA">
          <w:type w:val="continuous"/>
          <w:pgSz w:w="12240" w:h="15840"/>
          <w:pgMar w:top="980" w:right="860" w:bottom="280" w:left="680" w:header="720" w:footer="720" w:gutter="0"/>
          <w:cols w:num="2" w:space="720" w:equalWidth="0">
            <w:col w:w="5321" w:space="40"/>
            <w:col w:w="5339"/>
          </w:cols>
        </w:sectPr>
      </w:pPr>
    </w:p>
    <w:p w14:paraId="5821131E" w14:textId="77777777" w:rsidR="00BE18DA" w:rsidRDefault="00944C04">
      <w:pPr>
        <w:spacing w:before="72" w:line="146" w:lineRule="auto"/>
        <w:ind w:left="299" w:right="-12"/>
        <w:rPr>
          <w:sz w:val="20"/>
        </w:rPr>
      </w:pPr>
      <w:r>
        <w:rPr>
          <w:rFonts w:ascii="Tahoma" w:hAnsi="Tahoma"/>
          <w:w w:val="114"/>
          <w:sz w:val="20"/>
        </w:rPr>
        <w:lastRenderedPageBreak/>
        <w:t>#</w:t>
      </w:r>
      <w:r>
        <w:rPr>
          <w:rFonts w:ascii="Meiryo" w:hAnsi="Meiryo"/>
          <w:i/>
          <w:w w:val="83"/>
          <w:sz w:val="20"/>
        </w:rPr>
        <w:t>{</w:t>
      </w:r>
      <w:r>
        <w:rPr>
          <w:rFonts w:ascii="Bookman Old Style" w:hAnsi="Bookman Old Style"/>
          <w:i/>
          <w:w w:val="89"/>
          <w:sz w:val="20"/>
        </w:rPr>
        <w:t>v</w:t>
      </w:r>
      <w:r>
        <w:rPr>
          <w:rFonts w:ascii="Bookman Old Style" w:hAnsi="Bookman Old Style"/>
          <w:i/>
          <w:sz w:val="20"/>
        </w:rPr>
        <w:t xml:space="preserve"> </w:t>
      </w:r>
      <w:r>
        <w:rPr>
          <w:rFonts w:ascii="Bookman Old Style" w:hAnsi="Bookman Old Style"/>
          <w:i/>
          <w:spacing w:val="-5"/>
          <w:sz w:val="20"/>
        </w:rPr>
        <w:t xml:space="preserve"> </w:t>
      </w:r>
      <w:r>
        <w:rPr>
          <w:rFonts w:ascii="Meiryo" w:hAnsi="Meiryo"/>
          <w:i/>
          <w:w w:val="82"/>
          <w:sz w:val="20"/>
        </w:rPr>
        <w:t>∈</w:t>
      </w:r>
      <w:r>
        <w:rPr>
          <w:rFonts w:ascii="Meiryo" w:hAnsi="Meiryo"/>
          <w:i/>
          <w:sz w:val="20"/>
        </w:rPr>
        <w:t xml:space="preserve"> </w:t>
      </w:r>
      <w:r>
        <w:rPr>
          <w:rFonts w:ascii="Meiryo" w:hAnsi="Meiryo"/>
          <w:i/>
          <w:spacing w:val="-28"/>
          <w:sz w:val="20"/>
        </w:rPr>
        <w:t xml:space="preserve"> </w:t>
      </w:r>
      <w:r>
        <w:rPr>
          <w:rFonts w:ascii="Bookman Old Style" w:hAnsi="Bookman Old Style"/>
          <w:i/>
          <w:spacing w:val="7"/>
          <w:w w:val="89"/>
          <w:sz w:val="20"/>
        </w:rPr>
        <w:t>v</w:t>
      </w:r>
      <w:r>
        <w:rPr>
          <w:rFonts w:ascii="Bookman Old Style" w:hAnsi="Bookman Old Style"/>
          <w:i/>
          <w:w w:val="97"/>
          <w:sz w:val="20"/>
        </w:rPr>
        <w:t>e</w:t>
      </w:r>
      <w:r>
        <w:rPr>
          <w:rFonts w:ascii="Bookman Old Style" w:hAnsi="Bookman Old Style"/>
          <w:i/>
          <w:spacing w:val="5"/>
          <w:w w:val="97"/>
          <w:sz w:val="20"/>
        </w:rPr>
        <w:t>r</w:t>
      </w:r>
      <w:r>
        <w:rPr>
          <w:rFonts w:ascii="Bookman Old Style" w:hAnsi="Bookman Old Style"/>
          <w:i/>
          <w:w w:val="94"/>
          <w:sz w:val="20"/>
        </w:rPr>
        <w:t>tices</w:t>
      </w:r>
      <w:r>
        <w:rPr>
          <w:rFonts w:ascii="Verdana" w:hAnsi="Verdana"/>
          <w:spacing w:val="9"/>
          <w:w w:val="106"/>
          <w:position w:val="7"/>
          <w:sz w:val="14"/>
        </w:rPr>
        <w:t>+</w:t>
      </w:r>
      <w:r>
        <w:rPr>
          <w:rFonts w:ascii="Tahoma" w:hAnsi="Tahoma"/>
          <w:sz w:val="20"/>
        </w:rPr>
        <w:t>(</w:t>
      </w:r>
      <w:r>
        <w:rPr>
          <w:rFonts w:ascii="Bookman Old Style" w:hAnsi="Bookman Old Style"/>
          <w:i/>
          <w:w w:val="86"/>
          <w:sz w:val="20"/>
        </w:rPr>
        <w:t>s</w:t>
      </w:r>
      <w:r>
        <w:rPr>
          <w:rFonts w:ascii="Tahoma" w:hAnsi="Tahoma"/>
          <w:sz w:val="20"/>
        </w:rPr>
        <w:t>)</w:t>
      </w:r>
      <w:r>
        <w:rPr>
          <w:rFonts w:ascii="Tahoma" w:hAnsi="Tahoma"/>
          <w:spacing w:val="3"/>
          <w:sz w:val="20"/>
        </w:rPr>
        <w:t xml:space="preserve"> </w:t>
      </w:r>
      <w:r>
        <w:rPr>
          <w:rFonts w:ascii="Meiryo" w:hAnsi="Meiryo"/>
          <w:i/>
          <w:w w:val="80"/>
          <w:sz w:val="20"/>
        </w:rPr>
        <w:t>\</w:t>
      </w:r>
      <w:r>
        <w:rPr>
          <w:rFonts w:ascii="Meiryo" w:hAnsi="Meiryo"/>
          <w:i/>
          <w:spacing w:val="-3"/>
          <w:sz w:val="20"/>
        </w:rPr>
        <w:t xml:space="preserve"> </w:t>
      </w:r>
      <w:r>
        <w:rPr>
          <w:rFonts w:ascii="Bookman Old Style" w:hAnsi="Bookman Old Style"/>
          <w:i/>
          <w:spacing w:val="7"/>
          <w:w w:val="89"/>
          <w:sz w:val="20"/>
        </w:rPr>
        <w:t>v</w:t>
      </w:r>
      <w:r>
        <w:rPr>
          <w:rFonts w:ascii="Bookman Old Style" w:hAnsi="Bookman Old Style"/>
          <w:i/>
          <w:w w:val="97"/>
          <w:sz w:val="20"/>
        </w:rPr>
        <w:t>e</w:t>
      </w:r>
      <w:r>
        <w:rPr>
          <w:rFonts w:ascii="Bookman Old Style" w:hAnsi="Bookman Old Style"/>
          <w:i/>
          <w:spacing w:val="5"/>
          <w:w w:val="97"/>
          <w:sz w:val="20"/>
        </w:rPr>
        <w:t>r</w:t>
      </w:r>
      <w:r>
        <w:rPr>
          <w:rFonts w:ascii="Bookman Old Style" w:hAnsi="Bookman Old Style"/>
          <w:i/>
          <w:w w:val="94"/>
          <w:sz w:val="20"/>
        </w:rPr>
        <w:t>tices</w:t>
      </w:r>
      <w:r>
        <w:rPr>
          <w:rFonts w:ascii="Tahoma" w:hAnsi="Tahoma"/>
          <w:sz w:val="20"/>
        </w:rPr>
        <w:t>(</w:t>
      </w:r>
      <w:r>
        <w:rPr>
          <w:rFonts w:ascii="Bookman Old Style" w:hAnsi="Bookman Old Style"/>
          <w:i/>
          <w:w w:val="86"/>
          <w:sz w:val="20"/>
        </w:rPr>
        <w:t>s</w:t>
      </w:r>
      <w:r>
        <w:rPr>
          <w:rFonts w:ascii="Tahoma" w:hAnsi="Tahoma"/>
          <w:sz w:val="20"/>
        </w:rPr>
        <w:t>)</w:t>
      </w:r>
      <w:r>
        <w:rPr>
          <w:rFonts w:ascii="Meiryo" w:hAnsi="Meiryo"/>
          <w:i/>
          <w:w w:val="57"/>
          <w:sz w:val="20"/>
        </w:rPr>
        <w:t>|∃</w:t>
      </w:r>
      <w:r>
        <w:rPr>
          <w:rFonts w:ascii="Bookman Old Style" w:hAnsi="Bookman Old Style"/>
          <w:i/>
          <w:w w:val="105"/>
          <w:sz w:val="20"/>
        </w:rPr>
        <w:t>t</w:t>
      </w:r>
      <w:r>
        <w:rPr>
          <w:rFonts w:ascii="Bookman Old Style" w:hAnsi="Bookman Old Style"/>
          <w:i/>
          <w:sz w:val="20"/>
        </w:rPr>
        <w:t xml:space="preserve"> </w:t>
      </w:r>
      <w:r>
        <w:rPr>
          <w:rFonts w:ascii="Bookman Old Style" w:hAnsi="Bookman Old Style"/>
          <w:i/>
          <w:spacing w:val="-12"/>
          <w:sz w:val="20"/>
        </w:rPr>
        <w:t xml:space="preserve"> </w:t>
      </w:r>
      <w:r>
        <w:rPr>
          <w:rFonts w:ascii="Meiryo" w:hAnsi="Meiryo"/>
          <w:i/>
          <w:w w:val="82"/>
          <w:sz w:val="20"/>
        </w:rPr>
        <w:t>∈</w:t>
      </w:r>
      <w:r>
        <w:rPr>
          <w:rFonts w:ascii="Meiryo" w:hAnsi="Meiryo"/>
          <w:i/>
          <w:sz w:val="20"/>
        </w:rPr>
        <w:t xml:space="preserve"> </w:t>
      </w:r>
      <w:r>
        <w:rPr>
          <w:rFonts w:ascii="Meiryo" w:hAnsi="Meiryo"/>
          <w:i/>
          <w:spacing w:val="-28"/>
          <w:sz w:val="20"/>
        </w:rPr>
        <w:t xml:space="preserve"> </w:t>
      </w:r>
      <w:r>
        <w:rPr>
          <w:rFonts w:ascii="Bookman Old Style" w:hAnsi="Bookman Old Style"/>
          <w:i/>
          <w:w w:val="96"/>
          <w:sz w:val="20"/>
        </w:rPr>
        <w:t>T</w:t>
      </w:r>
      <w:r>
        <w:rPr>
          <w:rFonts w:ascii="Lucida Sans" w:hAnsi="Lucida Sans"/>
          <w:i/>
          <w:w w:val="117"/>
          <w:position w:val="-2"/>
          <w:sz w:val="14"/>
        </w:rPr>
        <w:t>in</w:t>
      </w:r>
      <w:r>
        <w:rPr>
          <w:rFonts w:ascii="Lucida Sans" w:hAnsi="Lucida Sans"/>
          <w:i/>
          <w:spacing w:val="10"/>
          <w:w w:val="117"/>
          <w:position w:val="-2"/>
          <w:sz w:val="14"/>
        </w:rPr>
        <w:t>s</w:t>
      </w:r>
      <w:r>
        <w:rPr>
          <w:rFonts w:ascii="Tahoma" w:hAnsi="Tahoma"/>
          <w:sz w:val="20"/>
        </w:rPr>
        <w:t>(</w:t>
      </w:r>
      <w:r>
        <w:rPr>
          <w:rFonts w:ascii="Bookman Old Style" w:hAnsi="Bookman Old Style"/>
          <w:i/>
          <w:spacing w:val="7"/>
          <w:w w:val="89"/>
          <w:sz w:val="20"/>
        </w:rPr>
        <w:t>v</w:t>
      </w:r>
      <w:r>
        <w:rPr>
          <w:rFonts w:ascii="Tahoma" w:hAnsi="Tahoma"/>
          <w:sz w:val="20"/>
        </w:rPr>
        <w:t>)</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w w:val="97"/>
          <w:sz w:val="20"/>
        </w:rPr>
        <w:t>s</w:t>
      </w:r>
      <w:r>
        <w:rPr>
          <w:rFonts w:ascii="Bookman Old Style" w:hAnsi="Bookman Old Style"/>
          <w:i/>
          <w:spacing w:val="5"/>
          <w:w w:val="97"/>
          <w:sz w:val="20"/>
        </w:rPr>
        <w:t>r</w:t>
      </w:r>
      <w:r>
        <w:rPr>
          <w:rFonts w:ascii="Bookman Old Style" w:hAnsi="Bookman Old Style"/>
          <w:i/>
          <w:w w:val="89"/>
          <w:sz w:val="20"/>
        </w:rPr>
        <w:t>c</w:t>
      </w:r>
      <w:r>
        <w:rPr>
          <w:rFonts w:ascii="Tahoma" w:hAnsi="Tahoma"/>
          <w:sz w:val="20"/>
        </w:rPr>
        <w:t>(</w:t>
      </w:r>
      <w:r>
        <w:rPr>
          <w:rFonts w:ascii="Bookman Old Style" w:hAnsi="Bookman Old Style"/>
          <w:i/>
          <w:w w:val="105"/>
          <w:sz w:val="20"/>
        </w:rPr>
        <w:t>t</w:t>
      </w:r>
      <w:r>
        <w:rPr>
          <w:rFonts w:ascii="Tahoma" w:hAnsi="Tahoma"/>
          <w:sz w:val="20"/>
        </w:rPr>
        <w:t xml:space="preserve">) </w:t>
      </w:r>
      <w:r>
        <w:rPr>
          <w:rFonts w:ascii="Tahoma" w:hAnsi="Tahoma"/>
          <w:spacing w:val="-17"/>
          <w:sz w:val="20"/>
        </w:rPr>
        <w:t xml:space="preserve"> </w:t>
      </w:r>
      <w:r>
        <w:rPr>
          <w:rFonts w:ascii="Meiryo" w:hAnsi="Meiryo"/>
          <w:i/>
          <w:spacing w:val="-111"/>
          <w:w w:val="82"/>
          <w:sz w:val="20"/>
        </w:rPr>
        <w:t>∈</w:t>
      </w:r>
      <w:r>
        <w:rPr>
          <w:rFonts w:ascii="Bookman Old Style" w:hAnsi="Bookman Old Style"/>
          <w:i/>
          <w:w w:val="83"/>
          <w:sz w:val="20"/>
        </w:rPr>
        <w:t xml:space="preserve">/ </w:t>
      </w:r>
      <w:r>
        <w:rPr>
          <w:rFonts w:ascii="Bookman Old Style" w:hAnsi="Bookman Old Style"/>
          <w:i/>
          <w:sz w:val="20"/>
        </w:rPr>
        <w:t>vertices</w:t>
      </w:r>
      <w:r>
        <w:rPr>
          <w:rFonts w:ascii="Verdana" w:hAnsi="Verdana"/>
          <w:position w:val="7"/>
          <w:sz w:val="14"/>
        </w:rPr>
        <w:t>+</w:t>
      </w:r>
      <w:r>
        <w:rPr>
          <w:rFonts w:ascii="Tahoma" w:hAnsi="Tahoma"/>
          <w:sz w:val="20"/>
        </w:rPr>
        <w:t>(</w:t>
      </w:r>
      <w:r>
        <w:rPr>
          <w:rFonts w:ascii="Bookman Old Style" w:hAnsi="Bookman Old Style"/>
          <w:i/>
          <w:sz w:val="20"/>
        </w:rPr>
        <w:t>s</w:t>
      </w:r>
      <w:r>
        <w:rPr>
          <w:rFonts w:ascii="Tahoma" w:hAnsi="Tahoma"/>
          <w:sz w:val="20"/>
        </w:rPr>
        <w:t>)</w:t>
      </w:r>
      <w:r>
        <w:rPr>
          <w:rFonts w:ascii="Meiryo" w:hAnsi="Meiryo"/>
          <w:i/>
          <w:sz w:val="20"/>
        </w:rPr>
        <w:t>}</w:t>
      </w:r>
      <w:r>
        <w:rPr>
          <w:sz w:val="20"/>
        </w:rPr>
        <w:t>.  The  detail  of  how  these  modes  are</w:t>
      </w:r>
      <w:r>
        <w:rPr>
          <w:spacing w:val="20"/>
          <w:sz w:val="20"/>
        </w:rPr>
        <w:t xml:space="preserve"> </w:t>
      </w:r>
      <w:r>
        <w:rPr>
          <w:sz w:val="20"/>
        </w:rPr>
        <w:t>imple-</w:t>
      </w:r>
    </w:p>
    <w:p w14:paraId="07E75CBD" w14:textId="77777777" w:rsidR="00BE18DA" w:rsidRDefault="00944C04">
      <w:pPr>
        <w:pStyle w:val="Corpsdetexte"/>
        <w:spacing w:line="247" w:lineRule="auto"/>
        <w:ind w:left="299" w:right="-3"/>
      </w:pPr>
      <w:r>
        <w:t xml:space="preserve">mented in specific languages are not discussed here. Listing 3 shows the C++-like example code generated for   </w:t>
      </w:r>
      <w:r>
        <w:rPr>
          <w:rFonts w:ascii="Bookman Old Style"/>
          <w:i/>
        </w:rPr>
        <w:t>r</w:t>
      </w:r>
      <w:r>
        <w:t>.</w:t>
      </w:r>
    </w:p>
    <w:p w14:paraId="51DD7548" w14:textId="77777777" w:rsidR="00BE18DA" w:rsidRDefault="00BE18DA">
      <w:pPr>
        <w:pStyle w:val="Corpsdetexte"/>
        <w:rPr>
          <w:sz w:val="24"/>
        </w:rPr>
      </w:pPr>
    </w:p>
    <w:p w14:paraId="37E934F5" w14:textId="77777777" w:rsidR="00BE18DA" w:rsidRDefault="00944C04">
      <w:pPr>
        <w:spacing w:line="150" w:lineRule="exact"/>
        <w:ind w:left="319" w:right="666" w:firstLine="639"/>
        <w:rPr>
          <w:sz w:val="16"/>
        </w:rPr>
      </w:pPr>
      <w:r>
        <w:rPr>
          <w:sz w:val="16"/>
        </w:rPr>
        <w:t xml:space="preserve">Listing 3. Example code generated for the region of S1 </w:t>
      </w:r>
      <w:r>
        <w:rPr>
          <w:spacing w:val="9"/>
          <w:sz w:val="16"/>
        </w:rPr>
        <w:t>vo</w:t>
      </w:r>
      <w:r>
        <w:rPr>
          <w:spacing w:val="-22"/>
          <w:sz w:val="16"/>
        </w:rPr>
        <w:t xml:space="preserve"> </w:t>
      </w:r>
      <w:r>
        <w:rPr>
          <w:sz w:val="16"/>
        </w:rPr>
        <w:t>i</w:t>
      </w:r>
      <w:r>
        <w:rPr>
          <w:spacing w:val="-22"/>
          <w:sz w:val="16"/>
        </w:rPr>
        <w:t xml:space="preserve"> </w:t>
      </w:r>
      <w:r>
        <w:rPr>
          <w:sz w:val="16"/>
        </w:rPr>
        <w:t xml:space="preserve">d  </w:t>
      </w:r>
      <w:r>
        <w:rPr>
          <w:spacing w:val="13"/>
          <w:sz w:val="16"/>
        </w:rPr>
        <w:t xml:space="preserve"> </w:t>
      </w:r>
      <w:r>
        <w:rPr>
          <w:sz w:val="16"/>
        </w:rPr>
        <w:t>S</w:t>
      </w:r>
      <w:r>
        <w:rPr>
          <w:spacing w:val="-23"/>
          <w:sz w:val="16"/>
        </w:rPr>
        <w:t xml:space="preserve"> </w:t>
      </w:r>
      <w:r>
        <w:rPr>
          <w:sz w:val="16"/>
        </w:rPr>
        <w:t>1</w:t>
      </w:r>
      <w:r>
        <w:rPr>
          <w:spacing w:val="-23"/>
          <w:sz w:val="16"/>
        </w:rPr>
        <w:t xml:space="preserve"> </w:t>
      </w:r>
      <w:r>
        <w:rPr>
          <w:spacing w:val="15"/>
          <w:sz w:val="16"/>
        </w:rPr>
        <w:t>Region</w:t>
      </w:r>
      <w:r>
        <w:rPr>
          <w:spacing w:val="-23"/>
          <w:sz w:val="16"/>
        </w:rPr>
        <w:t xml:space="preserve"> </w:t>
      </w:r>
      <w:r>
        <w:rPr>
          <w:sz w:val="16"/>
        </w:rPr>
        <w:t>1</w:t>
      </w:r>
      <w:r>
        <w:rPr>
          <w:spacing w:val="-23"/>
          <w:sz w:val="16"/>
        </w:rPr>
        <w:t xml:space="preserve"> </w:t>
      </w:r>
      <w:r>
        <w:rPr>
          <w:spacing w:val="14"/>
          <w:sz w:val="16"/>
        </w:rPr>
        <w:t>Enter</w:t>
      </w:r>
      <w:r>
        <w:rPr>
          <w:spacing w:val="-1"/>
          <w:sz w:val="16"/>
        </w:rPr>
        <w:t xml:space="preserve"> </w:t>
      </w:r>
      <w:r>
        <w:rPr>
          <w:sz w:val="16"/>
        </w:rPr>
        <w:t>(</w:t>
      </w:r>
      <w:r>
        <w:rPr>
          <w:spacing w:val="10"/>
          <w:sz w:val="16"/>
        </w:rPr>
        <w:t xml:space="preserve"> </w:t>
      </w:r>
      <w:r>
        <w:rPr>
          <w:sz w:val="16"/>
        </w:rPr>
        <w:t>i</w:t>
      </w:r>
      <w:r>
        <w:rPr>
          <w:spacing w:val="-12"/>
          <w:sz w:val="16"/>
        </w:rPr>
        <w:t xml:space="preserve"> </w:t>
      </w:r>
      <w:r>
        <w:rPr>
          <w:sz w:val="16"/>
        </w:rPr>
        <w:t>n</w:t>
      </w:r>
      <w:r>
        <w:rPr>
          <w:spacing w:val="-12"/>
          <w:sz w:val="16"/>
        </w:rPr>
        <w:t xml:space="preserve"> </w:t>
      </w:r>
      <w:r>
        <w:rPr>
          <w:sz w:val="16"/>
        </w:rPr>
        <w:t xml:space="preserve">t  </w:t>
      </w:r>
      <w:r>
        <w:rPr>
          <w:spacing w:val="22"/>
          <w:sz w:val="16"/>
        </w:rPr>
        <w:t xml:space="preserve"> </w:t>
      </w:r>
      <w:r>
        <w:rPr>
          <w:spacing w:val="15"/>
          <w:sz w:val="16"/>
        </w:rPr>
        <w:t>enter_</w:t>
      </w:r>
      <w:r>
        <w:rPr>
          <w:spacing w:val="-23"/>
          <w:sz w:val="16"/>
        </w:rPr>
        <w:t xml:space="preserve"> </w:t>
      </w:r>
      <w:r>
        <w:rPr>
          <w:spacing w:val="13"/>
          <w:sz w:val="16"/>
        </w:rPr>
        <w:t>mode</w:t>
      </w:r>
      <w:r>
        <w:rPr>
          <w:spacing w:val="-2"/>
          <w:sz w:val="16"/>
        </w:rPr>
        <w:t xml:space="preserve"> </w:t>
      </w:r>
      <w:r>
        <w:rPr>
          <w:sz w:val="16"/>
        </w:rPr>
        <w:t>)</w:t>
      </w:r>
      <w:r>
        <w:rPr>
          <w:spacing w:val="-11"/>
          <w:sz w:val="16"/>
        </w:rPr>
        <w:t xml:space="preserve"> </w:t>
      </w:r>
      <w:r>
        <w:rPr>
          <w:sz w:val="16"/>
        </w:rPr>
        <w:t>{</w:t>
      </w:r>
    </w:p>
    <w:p w14:paraId="08A160C4" w14:textId="77777777" w:rsidR="00BE18DA" w:rsidRDefault="00944C04">
      <w:pPr>
        <w:spacing w:line="142" w:lineRule="exact"/>
        <w:ind w:left="149" w:right="-3"/>
        <w:rPr>
          <w:sz w:val="16"/>
        </w:rPr>
      </w:pPr>
      <w:r>
        <w:rPr>
          <w:color w:val="7F7F7F"/>
          <w:sz w:val="10"/>
        </w:rPr>
        <w:t xml:space="preserve">2     </w:t>
      </w:r>
      <w:r>
        <w:rPr>
          <w:color w:val="0000FF"/>
          <w:sz w:val="16"/>
        </w:rPr>
        <w:t>i f</w:t>
      </w:r>
      <w:r>
        <w:rPr>
          <w:sz w:val="16"/>
        </w:rPr>
        <w:t>( enter_ mode  ==  DEFAULT)  {</w:t>
      </w:r>
    </w:p>
    <w:p w14:paraId="3209F6CD" w14:textId="77777777" w:rsidR="00BE18DA" w:rsidRDefault="00944C04">
      <w:pPr>
        <w:spacing w:line="153" w:lineRule="exact"/>
        <w:ind w:left="521" w:right="-3"/>
        <w:rPr>
          <w:sz w:val="16"/>
        </w:rPr>
      </w:pPr>
      <w:r>
        <w:rPr>
          <w:sz w:val="16"/>
        </w:rPr>
        <w:t>s t a t e s [ S1_ID ] . a c t i v e s [ 0 ]   =  S3_ID ;</w:t>
      </w:r>
    </w:p>
    <w:p w14:paraId="434DE7C5" w14:textId="77777777" w:rsidR="00BE18DA" w:rsidRDefault="00944C04">
      <w:pPr>
        <w:tabs>
          <w:tab w:val="left" w:pos="521"/>
          <w:tab w:val="left" w:pos="2812"/>
        </w:tabs>
        <w:spacing w:before="12" w:line="152" w:lineRule="exact"/>
        <w:ind w:left="509" w:right="358" w:hanging="360"/>
        <w:rPr>
          <w:sz w:val="16"/>
        </w:rPr>
      </w:pPr>
      <w:r>
        <w:rPr>
          <w:color w:val="7F7F7F"/>
          <w:sz w:val="10"/>
        </w:rPr>
        <w:t>4</w:t>
      </w:r>
      <w:r>
        <w:rPr>
          <w:color w:val="7F7F7F"/>
          <w:sz w:val="10"/>
        </w:rPr>
        <w:tab/>
      </w:r>
      <w:r>
        <w:rPr>
          <w:color w:val="7F7F7F"/>
          <w:sz w:val="10"/>
        </w:rPr>
        <w:tab/>
      </w:r>
      <w:r>
        <w:rPr>
          <w:sz w:val="16"/>
        </w:rPr>
        <w:t>s</w:t>
      </w:r>
      <w:r>
        <w:rPr>
          <w:spacing w:val="-10"/>
          <w:sz w:val="16"/>
        </w:rPr>
        <w:t xml:space="preserve"> </w:t>
      </w:r>
      <w:r>
        <w:rPr>
          <w:sz w:val="16"/>
        </w:rPr>
        <w:t>t</w:t>
      </w:r>
      <w:r>
        <w:rPr>
          <w:spacing w:val="-10"/>
          <w:sz w:val="16"/>
        </w:rPr>
        <w:t xml:space="preserve"> </w:t>
      </w:r>
      <w:r>
        <w:rPr>
          <w:sz w:val="16"/>
        </w:rPr>
        <w:t>a</w:t>
      </w:r>
      <w:r>
        <w:rPr>
          <w:spacing w:val="-10"/>
          <w:sz w:val="16"/>
        </w:rPr>
        <w:t xml:space="preserve"> </w:t>
      </w:r>
      <w:r>
        <w:rPr>
          <w:sz w:val="16"/>
        </w:rPr>
        <w:t>t</w:t>
      </w:r>
      <w:r>
        <w:rPr>
          <w:spacing w:val="-10"/>
          <w:sz w:val="16"/>
        </w:rPr>
        <w:t xml:space="preserve"> </w:t>
      </w:r>
      <w:r>
        <w:rPr>
          <w:sz w:val="16"/>
        </w:rPr>
        <w:t>e</w:t>
      </w:r>
      <w:r>
        <w:rPr>
          <w:spacing w:val="-10"/>
          <w:sz w:val="16"/>
        </w:rPr>
        <w:t xml:space="preserve"> </w:t>
      </w:r>
      <w:r>
        <w:rPr>
          <w:sz w:val="16"/>
        </w:rPr>
        <w:t>s</w:t>
      </w:r>
      <w:r>
        <w:rPr>
          <w:spacing w:val="11"/>
          <w:sz w:val="16"/>
        </w:rPr>
        <w:t xml:space="preserve"> </w:t>
      </w:r>
      <w:r>
        <w:rPr>
          <w:sz w:val="16"/>
        </w:rPr>
        <w:t>[</w:t>
      </w:r>
      <w:r>
        <w:rPr>
          <w:spacing w:val="-10"/>
          <w:sz w:val="16"/>
        </w:rPr>
        <w:t xml:space="preserve"> </w:t>
      </w:r>
      <w:r>
        <w:rPr>
          <w:spacing w:val="8"/>
          <w:sz w:val="16"/>
        </w:rPr>
        <w:t>S3_ID</w:t>
      </w:r>
      <w:r>
        <w:rPr>
          <w:spacing w:val="2"/>
          <w:sz w:val="16"/>
        </w:rPr>
        <w:t xml:space="preserve"> </w:t>
      </w:r>
      <w:r>
        <w:rPr>
          <w:sz w:val="16"/>
        </w:rPr>
        <w:t>]</w:t>
      </w:r>
      <w:r>
        <w:rPr>
          <w:spacing w:val="-9"/>
          <w:sz w:val="16"/>
        </w:rPr>
        <w:t xml:space="preserve"> </w:t>
      </w:r>
      <w:r>
        <w:rPr>
          <w:sz w:val="16"/>
        </w:rPr>
        <w:t>.</w:t>
      </w:r>
      <w:r>
        <w:rPr>
          <w:spacing w:val="16"/>
          <w:sz w:val="16"/>
        </w:rPr>
        <w:t xml:space="preserve"> </w:t>
      </w:r>
      <w:r>
        <w:rPr>
          <w:sz w:val="16"/>
        </w:rPr>
        <w:t>e</w:t>
      </w:r>
      <w:r>
        <w:rPr>
          <w:spacing w:val="-16"/>
          <w:sz w:val="16"/>
        </w:rPr>
        <w:t xml:space="preserve"> </w:t>
      </w:r>
      <w:r>
        <w:rPr>
          <w:sz w:val="16"/>
        </w:rPr>
        <w:t>n</w:t>
      </w:r>
      <w:r>
        <w:rPr>
          <w:spacing w:val="-16"/>
          <w:sz w:val="16"/>
        </w:rPr>
        <w:t xml:space="preserve"> </w:t>
      </w:r>
      <w:r>
        <w:rPr>
          <w:sz w:val="16"/>
        </w:rPr>
        <w:t>t</w:t>
      </w:r>
      <w:r>
        <w:rPr>
          <w:spacing w:val="-16"/>
          <w:sz w:val="16"/>
        </w:rPr>
        <w:t xml:space="preserve"> </w:t>
      </w:r>
      <w:r>
        <w:rPr>
          <w:sz w:val="16"/>
        </w:rPr>
        <w:t>r</w:t>
      </w:r>
      <w:r>
        <w:rPr>
          <w:spacing w:val="-16"/>
          <w:sz w:val="16"/>
        </w:rPr>
        <w:t xml:space="preserve"> </w:t>
      </w:r>
      <w:r>
        <w:rPr>
          <w:sz w:val="16"/>
        </w:rPr>
        <w:t>y</w:t>
      </w:r>
      <w:r>
        <w:rPr>
          <w:spacing w:val="12"/>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z w:val="16"/>
        </w:rPr>
        <w:tab/>
        <w:t>s</w:t>
      </w:r>
      <w:r>
        <w:rPr>
          <w:spacing w:val="-13"/>
          <w:sz w:val="16"/>
        </w:rPr>
        <w:t xml:space="preserve"> </w:t>
      </w:r>
      <w:r>
        <w:rPr>
          <w:sz w:val="16"/>
        </w:rPr>
        <w:t>e</w:t>
      </w:r>
      <w:r>
        <w:rPr>
          <w:spacing w:val="-14"/>
          <w:sz w:val="16"/>
        </w:rPr>
        <w:t xml:space="preserve"> </w:t>
      </w:r>
      <w:r>
        <w:rPr>
          <w:sz w:val="16"/>
        </w:rPr>
        <w:t>n</w:t>
      </w:r>
      <w:r>
        <w:rPr>
          <w:spacing w:val="-14"/>
          <w:sz w:val="16"/>
        </w:rPr>
        <w:t xml:space="preserve"> </w:t>
      </w:r>
      <w:r>
        <w:rPr>
          <w:sz w:val="16"/>
        </w:rPr>
        <w:t>d</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a</w:t>
      </w:r>
      <w:r>
        <w:rPr>
          <w:spacing w:val="-14"/>
          <w:sz w:val="16"/>
        </w:rPr>
        <w:t xml:space="preserve"> </w:t>
      </w:r>
      <w:r>
        <w:rPr>
          <w:sz w:val="16"/>
        </w:rPr>
        <w:t>r</w:t>
      </w:r>
      <w:r>
        <w:rPr>
          <w:spacing w:val="-14"/>
          <w:sz w:val="16"/>
        </w:rPr>
        <w:t xml:space="preserve"> </w:t>
      </w:r>
      <w:r>
        <w:rPr>
          <w:sz w:val="16"/>
        </w:rPr>
        <w:t>t</w:t>
      </w:r>
      <w:r>
        <w:rPr>
          <w:spacing w:val="-14"/>
          <w:sz w:val="16"/>
        </w:rPr>
        <w:t xml:space="preserve"> </w:t>
      </w:r>
      <w:r>
        <w:rPr>
          <w:sz w:val="16"/>
        </w:rPr>
        <w:t>S</w:t>
      </w:r>
      <w:r>
        <w:rPr>
          <w:spacing w:val="-14"/>
          <w:sz w:val="16"/>
        </w:rPr>
        <w:t xml:space="preserve"> </w:t>
      </w:r>
      <w:r>
        <w:rPr>
          <w:sz w:val="16"/>
        </w:rPr>
        <w:t>i</w:t>
      </w:r>
      <w:r>
        <w:rPr>
          <w:spacing w:val="-14"/>
          <w:sz w:val="16"/>
        </w:rPr>
        <w:t xml:space="preserve"> </w:t>
      </w:r>
      <w:r>
        <w:rPr>
          <w:sz w:val="16"/>
        </w:rPr>
        <w:t>g</w:t>
      </w:r>
      <w:r>
        <w:rPr>
          <w:spacing w:val="-14"/>
          <w:sz w:val="16"/>
        </w:rPr>
        <w:t xml:space="preserve"> </w:t>
      </w:r>
      <w:r>
        <w:rPr>
          <w:sz w:val="16"/>
        </w:rPr>
        <w:t>n</w:t>
      </w:r>
      <w:r>
        <w:rPr>
          <w:spacing w:val="-14"/>
          <w:sz w:val="16"/>
        </w:rPr>
        <w:t xml:space="preserve"> </w:t>
      </w:r>
      <w:r>
        <w:rPr>
          <w:sz w:val="16"/>
        </w:rPr>
        <w:t>a</w:t>
      </w:r>
      <w:r>
        <w:rPr>
          <w:spacing w:val="-14"/>
          <w:sz w:val="16"/>
        </w:rPr>
        <w:t xml:space="preserve"> </w:t>
      </w:r>
      <w:r>
        <w:rPr>
          <w:sz w:val="16"/>
        </w:rPr>
        <w:t>l</w:t>
      </w:r>
      <w:r>
        <w:rPr>
          <w:spacing w:val="7"/>
          <w:sz w:val="16"/>
        </w:rPr>
        <w:t xml:space="preserve"> </w:t>
      </w:r>
      <w:r>
        <w:rPr>
          <w:sz w:val="16"/>
        </w:rPr>
        <w:t>(</w:t>
      </w:r>
      <w:r>
        <w:rPr>
          <w:spacing w:val="-10"/>
          <w:sz w:val="16"/>
        </w:rPr>
        <w:t xml:space="preserve"> </w:t>
      </w:r>
      <w:r>
        <w:rPr>
          <w:spacing w:val="8"/>
          <w:sz w:val="16"/>
        </w:rPr>
        <w:t>S3_ID</w:t>
      </w:r>
      <w:r>
        <w:rPr>
          <w:spacing w:val="-10"/>
          <w:sz w:val="16"/>
        </w:rPr>
        <w:t xml:space="preserve"> </w:t>
      </w:r>
      <w:r>
        <w:rPr>
          <w:sz w:val="16"/>
        </w:rPr>
        <w:t>)</w:t>
      </w:r>
      <w:r>
        <w:rPr>
          <w:spacing w:val="5"/>
          <w:sz w:val="16"/>
        </w:rPr>
        <w:t xml:space="preserve"> </w:t>
      </w:r>
      <w:r>
        <w:rPr>
          <w:sz w:val="16"/>
        </w:rPr>
        <w:t>;</w:t>
      </w:r>
      <w:r>
        <w:rPr>
          <w:spacing w:val="-1"/>
          <w:sz w:val="16"/>
        </w:rPr>
        <w:t xml:space="preserve"> </w:t>
      </w:r>
      <w:r>
        <w:rPr>
          <w:sz w:val="16"/>
        </w:rPr>
        <w:t>S</w:t>
      </w:r>
      <w:r>
        <w:rPr>
          <w:spacing w:val="-23"/>
          <w:sz w:val="16"/>
        </w:rPr>
        <w:t xml:space="preserve"> </w:t>
      </w:r>
      <w:r>
        <w:rPr>
          <w:sz w:val="16"/>
        </w:rPr>
        <w:t>3</w:t>
      </w:r>
      <w:r>
        <w:rPr>
          <w:spacing w:val="-22"/>
          <w:sz w:val="16"/>
        </w:rPr>
        <w:t xml:space="preserve"> </w:t>
      </w:r>
      <w:r>
        <w:rPr>
          <w:spacing w:val="15"/>
          <w:sz w:val="16"/>
        </w:rPr>
        <w:t>Region</w:t>
      </w:r>
      <w:r>
        <w:rPr>
          <w:spacing w:val="-23"/>
          <w:sz w:val="16"/>
        </w:rPr>
        <w:t xml:space="preserve"> </w:t>
      </w:r>
      <w:r>
        <w:rPr>
          <w:sz w:val="16"/>
        </w:rPr>
        <w:t>1</w:t>
      </w:r>
      <w:r>
        <w:rPr>
          <w:spacing w:val="-23"/>
          <w:sz w:val="16"/>
        </w:rPr>
        <w:t xml:space="preserve"> </w:t>
      </w:r>
      <w:r>
        <w:rPr>
          <w:spacing w:val="14"/>
          <w:sz w:val="16"/>
        </w:rPr>
        <w:t>Enter</w:t>
      </w:r>
      <w:r>
        <w:rPr>
          <w:spacing w:val="-1"/>
          <w:sz w:val="16"/>
        </w:rPr>
        <w:t xml:space="preserve"> </w:t>
      </w:r>
      <w:r>
        <w:rPr>
          <w:sz w:val="16"/>
        </w:rPr>
        <w:t>(</w:t>
      </w:r>
      <w:r>
        <w:rPr>
          <w:spacing w:val="-27"/>
          <w:sz w:val="16"/>
        </w:rPr>
        <w:t xml:space="preserve"> </w:t>
      </w:r>
      <w:r>
        <w:rPr>
          <w:spacing w:val="-4"/>
          <w:sz w:val="16"/>
        </w:rPr>
        <w:t>DEFAULT)</w:t>
      </w:r>
      <w:r>
        <w:rPr>
          <w:spacing w:val="6"/>
          <w:sz w:val="16"/>
        </w:rPr>
        <w:t xml:space="preserve"> </w:t>
      </w:r>
      <w:r>
        <w:rPr>
          <w:sz w:val="16"/>
        </w:rPr>
        <w:t>;</w:t>
      </w:r>
    </w:p>
    <w:p w14:paraId="1EC14D7B" w14:textId="77777777" w:rsidR="00BE18DA" w:rsidRDefault="00944C04">
      <w:pPr>
        <w:spacing w:line="141" w:lineRule="exact"/>
        <w:ind w:left="149" w:right="-3"/>
        <w:rPr>
          <w:sz w:val="16"/>
        </w:rPr>
      </w:pPr>
      <w:r>
        <w:rPr>
          <w:color w:val="7F7F7F"/>
          <w:sz w:val="10"/>
        </w:rPr>
        <w:t xml:space="preserve">6    </w:t>
      </w:r>
      <w:r>
        <w:rPr>
          <w:sz w:val="16"/>
        </w:rPr>
        <w:t>}</w:t>
      </w:r>
      <w:r>
        <w:rPr>
          <w:color w:val="0000FF"/>
          <w:sz w:val="16"/>
        </w:rPr>
        <w:t>e l s ei f</w:t>
      </w:r>
      <w:r>
        <w:rPr>
          <w:sz w:val="16"/>
        </w:rPr>
        <w:t>( enter_ mode  ==  S2_MODE) {</w:t>
      </w:r>
    </w:p>
    <w:p w14:paraId="78C62426" w14:textId="77777777" w:rsidR="00BE18DA" w:rsidRDefault="00944C04">
      <w:pPr>
        <w:spacing w:line="153" w:lineRule="exact"/>
        <w:ind w:left="533" w:right="-3"/>
        <w:rPr>
          <w:sz w:val="16"/>
        </w:rPr>
      </w:pPr>
      <w:r>
        <w:rPr>
          <w:sz w:val="16"/>
        </w:rPr>
        <w:t>/ / . .</w:t>
      </w:r>
    </w:p>
    <w:p w14:paraId="6465B60C" w14:textId="77777777" w:rsidR="00BE18DA" w:rsidRDefault="00944C04">
      <w:pPr>
        <w:spacing w:before="12" w:line="152" w:lineRule="exact"/>
        <w:ind w:left="505" w:right="2428" w:hanging="357"/>
        <w:rPr>
          <w:sz w:val="16"/>
        </w:rPr>
      </w:pPr>
      <w:r>
        <w:rPr>
          <w:color w:val="7F7F7F"/>
          <w:sz w:val="10"/>
        </w:rPr>
        <w:t xml:space="preserve">8 </w:t>
      </w:r>
      <w:r>
        <w:rPr>
          <w:sz w:val="16"/>
        </w:rPr>
        <w:t>}</w:t>
      </w:r>
      <w:r>
        <w:rPr>
          <w:color w:val="0000FF"/>
          <w:sz w:val="16"/>
        </w:rPr>
        <w:t>i f</w:t>
      </w:r>
      <w:r>
        <w:rPr>
          <w:sz w:val="16"/>
        </w:rPr>
        <w:t>( enter_ mode == SH_MODE) { State IDEnum  h i s ;</w:t>
      </w:r>
    </w:p>
    <w:p w14:paraId="2D05C819" w14:textId="77777777" w:rsidR="00BE18DA" w:rsidRDefault="00944C04">
      <w:pPr>
        <w:tabs>
          <w:tab w:val="left" w:pos="521"/>
        </w:tabs>
        <w:spacing w:before="1" w:line="152" w:lineRule="exact"/>
        <w:ind w:left="707" w:right="299" w:hanging="608"/>
        <w:rPr>
          <w:sz w:val="16"/>
        </w:rPr>
      </w:pPr>
      <w:r>
        <w:rPr>
          <w:color w:val="7F7F7F"/>
          <w:sz w:val="10"/>
        </w:rPr>
        <w:t>10</w:t>
      </w:r>
      <w:r>
        <w:rPr>
          <w:color w:val="7F7F7F"/>
          <w:sz w:val="10"/>
        </w:rPr>
        <w:tab/>
      </w:r>
      <w:r>
        <w:rPr>
          <w:color w:val="0000FF"/>
          <w:sz w:val="16"/>
        </w:rPr>
        <w:t>i</w:t>
      </w:r>
      <w:r>
        <w:rPr>
          <w:color w:val="0000FF"/>
          <w:spacing w:val="-10"/>
          <w:sz w:val="16"/>
        </w:rPr>
        <w:t xml:space="preserve"> </w:t>
      </w:r>
      <w:r>
        <w:rPr>
          <w:color w:val="0000FF"/>
          <w:sz w:val="16"/>
        </w:rPr>
        <w:t>f</w:t>
      </w:r>
      <w:r>
        <w:rPr>
          <w:sz w:val="16"/>
        </w:rPr>
        <w:t>(</w:t>
      </w:r>
      <w:r>
        <w:rPr>
          <w:spacing w:val="11"/>
          <w:sz w:val="16"/>
        </w:rPr>
        <w:t xml:space="preserve"> </w:t>
      </w:r>
      <w:r>
        <w:rPr>
          <w:sz w:val="16"/>
        </w:rPr>
        <w:t>s</w:t>
      </w:r>
      <w:r>
        <w:rPr>
          <w:spacing w:val="-10"/>
          <w:sz w:val="16"/>
        </w:rPr>
        <w:t xml:space="preserve"> </w:t>
      </w:r>
      <w:r>
        <w:rPr>
          <w:sz w:val="16"/>
        </w:rPr>
        <w:t>t</w:t>
      </w:r>
      <w:r>
        <w:rPr>
          <w:spacing w:val="-10"/>
          <w:sz w:val="16"/>
        </w:rPr>
        <w:t xml:space="preserve"> </w:t>
      </w:r>
      <w:r>
        <w:rPr>
          <w:sz w:val="16"/>
        </w:rPr>
        <w:t>a</w:t>
      </w:r>
      <w:r>
        <w:rPr>
          <w:spacing w:val="-10"/>
          <w:sz w:val="16"/>
        </w:rPr>
        <w:t xml:space="preserve"> </w:t>
      </w:r>
      <w:r>
        <w:rPr>
          <w:sz w:val="16"/>
        </w:rPr>
        <w:t>t</w:t>
      </w:r>
      <w:r>
        <w:rPr>
          <w:spacing w:val="-10"/>
          <w:sz w:val="16"/>
        </w:rPr>
        <w:t xml:space="preserve"> </w:t>
      </w:r>
      <w:r>
        <w:rPr>
          <w:sz w:val="16"/>
        </w:rPr>
        <w:t>e</w:t>
      </w:r>
      <w:r>
        <w:rPr>
          <w:spacing w:val="-10"/>
          <w:sz w:val="16"/>
        </w:rPr>
        <w:t xml:space="preserve"> </w:t>
      </w:r>
      <w:r>
        <w:rPr>
          <w:sz w:val="16"/>
        </w:rPr>
        <w:t>s</w:t>
      </w:r>
      <w:r>
        <w:rPr>
          <w:spacing w:val="11"/>
          <w:sz w:val="16"/>
        </w:rPr>
        <w:t xml:space="preserve"> </w:t>
      </w:r>
      <w:r>
        <w:rPr>
          <w:sz w:val="16"/>
        </w:rPr>
        <w:t>[</w:t>
      </w:r>
      <w:r>
        <w:rPr>
          <w:spacing w:val="-10"/>
          <w:sz w:val="16"/>
        </w:rPr>
        <w:t xml:space="preserve"> </w:t>
      </w:r>
      <w:r>
        <w:rPr>
          <w:spacing w:val="8"/>
          <w:sz w:val="16"/>
        </w:rPr>
        <w:t>S1_ID</w:t>
      </w:r>
      <w:r>
        <w:rPr>
          <w:spacing w:val="2"/>
          <w:sz w:val="16"/>
        </w:rPr>
        <w:t xml:space="preserve"> </w:t>
      </w:r>
      <w:r>
        <w:rPr>
          <w:sz w:val="16"/>
        </w:rPr>
        <w:t>]</w:t>
      </w:r>
      <w:r>
        <w:rPr>
          <w:spacing w:val="-9"/>
          <w:sz w:val="16"/>
        </w:rPr>
        <w:t xml:space="preserve"> </w:t>
      </w:r>
      <w:r>
        <w:rPr>
          <w:sz w:val="16"/>
        </w:rPr>
        <w:t>.</w:t>
      </w:r>
      <w:r>
        <w:rPr>
          <w:spacing w:val="16"/>
          <w:sz w:val="16"/>
        </w:rPr>
        <w:t xml:space="preserve"> </w:t>
      </w:r>
      <w:r>
        <w:rPr>
          <w:sz w:val="16"/>
        </w:rPr>
        <w:t>p</w:t>
      </w:r>
      <w:r>
        <w:rPr>
          <w:spacing w:val="-17"/>
          <w:sz w:val="16"/>
        </w:rPr>
        <w:t xml:space="preserve"> </w:t>
      </w:r>
      <w:r>
        <w:rPr>
          <w:sz w:val="16"/>
        </w:rPr>
        <w:t>r</w:t>
      </w:r>
      <w:r>
        <w:rPr>
          <w:spacing w:val="-16"/>
          <w:sz w:val="16"/>
        </w:rPr>
        <w:t xml:space="preserve"> </w:t>
      </w:r>
      <w:r>
        <w:rPr>
          <w:sz w:val="16"/>
        </w:rPr>
        <w:t>e</w:t>
      </w:r>
      <w:r>
        <w:rPr>
          <w:spacing w:val="-17"/>
          <w:sz w:val="16"/>
        </w:rPr>
        <w:t xml:space="preserve"> </w:t>
      </w:r>
      <w:r>
        <w:rPr>
          <w:sz w:val="16"/>
        </w:rPr>
        <w:t>v</w:t>
      </w:r>
      <w:r>
        <w:rPr>
          <w:spacing w:val="-17"/>
          <w:sz w:val="16"/>
        </w:rPr>
        <w:t xml:space="preserve"> </w:t>
      </w:r>
      <w:r>
        <w:rPr>
          <w:sz w:val="16"/>
        </w:rPr>
        <w:t>i</w:t>
      </w:r>
      <w:r>
        <w:rPr>
          <w:spacing w:val="-16"/>
          <w:sz w:val="16"/>
        </w:rPr>
        <w:t xml:space="preserve"> </w:t>
      </w:r>
      <w:r>
        <w:rPr>
          <w:sz w:val="16"/>
        </w:rPr>
        <w:t>o</w:t>
      </w:r>
      <w:r>
        <w:rPr>
          <w:spacing w:val="-17"/>
          <w:sz w:val="16"/>
        </w:rPr>
        <w:t xml:space="preserve"> </w:t>
      </w:r>
      <w:r>
        <w:rPr>
          <w:sz w:val="16"/>
        </w:rPr>
        <w:t>u</w:t>
      </w:r>
      <w:r>
        <w:rPr>
          <w:spacing w:val="-17"/>
          <w:sz w:val="16"/>
        </w:rPr>
        <w:t xml:space="preserve"> </w:t>
      </w:r>
      <w:r>
        <w:rPr>
          <w:sz w:val="16"/>
        </w:rPr>
        <w:t>s</w:t>
      </w:r>
      <w:r>
        <w:rPr>
          <w:spacing w:val="-16"/>
          <w:sz w:val="16"/>
        </w:rPr>
        <w:t xml:space="preserve"> </w:t>
      </w:r>
      <w:r>
        <w:rPr>
          <w:sz w:val="16"/>
        </w:rPr>
        <w:t>A</w:t>
      </w:r>
      <w:r>
        <w:rPr>
          <w:spacing w:val="-17"/>
          <w:sz w:val="16"/>
        </w:rPr>
        <w:t xml:space="preserve"> </w:t>
      </w:r>
      <w:r>
        <w:rPr>
          <w:sz w:val="16"/>
        </w:rPr>
        <w:t>c</w:t>
      </w:r>
      <w:r>
        <w:rPr>
          <w:spacing w:val="-17"/>
          <w:sz w:val="16"/>
        </w:rPr>
        <w:t xml:space="preserve"> </w:t>
      </w:r>
      <w:r>
        <w:rPr>
          <w:sz w:val="16"/>
        </w:rPr>
        <w:t>t</w:t>
      </w:r>
      <w:r>
        <w:rPr>
          <w:spacing w:val="-16"/>
          <w:sz w:val="16"/>
        </w:rPr>
        <w:t xml:space="preserve"> </w:t>
      </w:r>
      <w:r>
        <w:rPr>
          <w:sz w:val="16"/>
        </w:rPr>
        <w:t>i</w:t>
      </w:r>
      <w:r>
        <w:rPr>
          <w:spacing w:val="-17"/>
          <w:sz w:val="16"/>
        </w:rPr>
        <w:t xml:space="preserve"> </w:t>
      </w:r>
      <w:r>
        <w:rPr>
          <w:sz w:val="16"/>
        </w:rPr>
        <w:t>v</w:t>
      </w:r>
      <w:r>
        <w:rPr>
          <w:spacing w:val="-17"/>
          <w:sz w:val="16"/>
        </w:rPr>
        <w:t xml:space="preserve"> </w:t>
      </w:r>
      <w:r>
        <w:rPr>
          <w:sz w:val="16"/>
        </w:rPr>
        <w:t>e</w:t>
      </w:r>
      <w:r>
        <w:rPr>
          <w:spacing w:val="-16"/>
          <w:sz w:val="16"/>
        </w:rPr>
        <w:t xml:space="preserve"> </w:t>
      </w:r>
      <w:r>
        <w:rPr>
          <w:sz w:val="16"/>
        </w:rPr>
        <w:t>s</w:t>
      </w:r>
      <w:r>
        <w:rPr>
          <w:spacing w:val="8"/>
          <w:sz w:val="16"/>
        </w:rPr>
        <w:t xml:space="preserve"> </w:t>
      </w:r>
      <w:r>
        <w:rPr>
          <w:sz w:val="16"/>
        </w:rPr>
        <w:t>[</w:t>
      </w:r>
      <w:r>
        <w:rPr>
          <w:spacing w:val="-17"/>
          <w:sz w:val="16"/>
        </w:rPr>
        <w:t xml:space="preserve"> </w:t>
      </w:r>
      <w:r>
        <w:rPr>
          <w:sz w:val="16"/>
        </w:rPr>
        <w:t>0</w:t>
      </w:r>
      <w:r>
        <w:rPr>
          <w:spacing w:val="-17"/>
          <w:sz w:val="16"/>
        </w:rPr>
        <w:t xml:space="preserve"> </w:t>
      </w:r>
      <w:r>
        <w:rPr>
          <w:sz w:val="16"/>
        </w:rPr>
        <w:t>]</w:t>
      </w:r>
      <w:r>
        <w:rPr>
          <w:spacing w:val="-16"/>
          <w:sz w:val="16"/>
        </w:rPr>
        <w:t xml:space="preserve"> </w:t>
      </w:r>
      <w:r>
        <w:rPr>
          <w:sz w:val="16"/>
        </w:rPr>
        <w:t>!</w:t>
      </w:r>
      <w:r>
        <w:rPr>
          <w:spacing w:val="-17"/>
          <w:sz w:val="16"/>
        </w:rPr>
        <w:t xml:space="preserve"> </w:t>
      </w:r>
      <w:r>
        <w:rPr>
          <w:sz w:val="16"/>
        </w:rPr>
        <w:t>=</w:t>
      </w:r>
      <w:r>
        <w:rPr>
          <w:spacing w:val="-25"/>
          <w:sz w:val="16"/>
        </w:rPr>
        <w:t xml:space="preserve"> </w:t>
      </w:r>
      <w:r>
        <w:rPr>
          <w:spacing w:val="-6"/>
          <w:sz w:val="16"/>
        </w:rPr>
        <w:t>STATE_MAX)</w:t>
      </w:r>
      <w:r>
        <w:rPr>
          <w:spacing w:val="-11"/>
          <w:sz w:val="16"/>
        </w:rPr>
        <w:t xml:space="preserve"> </w:t>
      </w:r>
      <w:r>
        <w:rPr>
          <w:sz w:val="16"/>
        </w:rPr>
        <w:t>{</w:t>
      </w:r>
      <w:r>
        <w:rPr>
          <w:w w:val="99"/>
          <w:sz w:val="16"/>
        </w:rPr>
        <w:t xml:space="preserve"> </w:t>
      </w:r>
      <w:r>
        <w:rPr>
          <w:sz w:val="16"/>
        </w:rPr>
        <w:t>h</w:t>
      </w:r>
      <w:r>
        <w:rPr>
          <w:spacing w:val="-16"/>
          <w:sz w:val="16"/>
        </w:rPr>
        <w:t xml:space="preserve"> </w:t>
      </w:r>
      <w:r>
        <w:rPr>
          <w:sz w:val="16"/>
        </w:rPr>
        <w:t>i</w:t>
      </w:r>
      <w:r>
        <w:rPr>
          <w:spacing w:val="-16"/>
          <w:sz w:val="16"/>
        </w:rPr>
        <w:t xml:space="preserve"> </w:t>
      </w:r>
      <w:r>
        <w:rPr>
          <w:sz w:val="16"/>
        </w:rPr>
        <w:t xml:space="preserve">s  </w:t>
      </w:r>
      <w:r>
        <w:rPr>
          <w:spacing w:val="2"/>
          <w:sz w:val="16"/>
        </w:rPr>
        <w:t xml:space="preserve"> </w:t>
      </w:r>
      <w:r>
        <w:rPr>
          <w:sz w:val="16"/>
        </w:rPr>
        <w:t xml:space="preserve">=  </w:t>
      </w:r>
      <w:r>
        <w:rPr>
          <w:spacing w:val="7"/>
          <w:sz w:val="16"/>
        </w:rPr>
        <w:t xml:space="preserve"> </w:t>
      </w:r>
      <w:r>
        <w:rPr>
          <w:sz w:val="16"/>
        </w:rPr>
        <w:t>s</w:t>
      </w:r>
      <w:r>
        <w:rPr>
          <w:spacing w:val="-10"/>
          <w:sz w:val="16"/>
        </w:rPr>
        <w:t xml:space="preserve"> </w:t>
      </w:r>
      <w:r>
        <w:rPr>
          <w:sz w:val="16"/>
        </w:rPr>
        <w:t>t</w:t>
      </w:r>
      <w:r>
        <w:rPr>
          <w:spacing w:val="-10"/>
          <w:sz w:val="16"/>
        </w:rPr>
        <w:t xml:space="preserve"> </w:t>
      </w:r>
      <w:r>
        <w:rPr>
          <w:sz w:val="16"/>
        </w:rPr>
        <w:t>a</w:t>
      </w:r>
      <w:r>
        <w:rPr>
          <w:spacing w:val="-10"/>
          <w:sz w:val="16"/>
        </w:rPr>
        <w:t xml:space="preserve"> </w:t>
      </w:r>
      <w:r>
        <w:rPr>
          <w:sz w:val="16"/>
        </w:rPr>
        <w:t>t</w:t>
      </w:r>
      <w:r>
        <w:rPr>
          <w:spacing w:val="-10"/>
          <w:sz w:val="16"/>
        </w:rPr>
        <w:t xml:space="preserve"> </w:t>
      </w:r>
      <w:r>
        <w:rPr>
          <w:sz w:val="16"/>
        </w:rPr>
        <w:t>e</w:t>
      </w:r>
      <w:r>
        <w:rPr>
          <w:spacing w:val="-10"/>
          <w:sz w:val="16"/>
        </w:rPr>
        <w:t xml:space="preserve"> </w:t>
      </w:r>
      <w:r>
        <w:rPr>
          <w:sz w:val="16"/>
        </w:rPr>
        <w:t>s</w:t>
      </w:r>
      <w:r>
        <w:rPr>
          <w:spacing w:val="11"/>
          <w:sz w:val="16"/>
        </w:rPr>
        <w:t xml:space="preserve"> </w:t>
      </w:r>
      <w:r>
        <w:rPr>
          <w:sz w:val="16"/>
        </w:rPr>
        <w:t>[</w:t>
      </w:r>
      <w:r>
        <w:rPr>
          <w:spacing w:val="-10"/>
          <w:sz w:val="16"/>
        </w:rPr>
        <w:t xml:space="preserve"> </w:t>
      </w:r>
      <w:r>
        <w:rPr>
          <w:spacing w:val="8"/>
          <w:sz w:val="16"/>
        </w:rPr>
        <w:t>S1_ID</w:t>
      </w:r>
      <w:r>
        <w:rPr>
          <w:spacing w:val="2"/>
          <w:sz w:val="16"/>
        </w:rPr>
        <w:t xml:space="preserve"> </w:t>
      </w:r>
      <w:r>
        <w:rPr>
          <w:sz w:val="16"/>
        </w:rPr>
        <w:t>]</w:t>
      </w:r>
      <w:r>
        <w:rPr>
          <w:spacing w:val="-9"/>
          <w:sz w:val="16"/>
        </w:rPr>
        <w:t xml:space="preserve"> </w:t>
      </w:r>
      <w:r>
        <w:rPr>
          <w:sz w:val="16"/>
        </w:rPr>
        <w:t>.</w:t>
      </w:r>
      <w:r>
        <w:rPr>
          <w:spacing w:val="16"/>
          <w:sz w:val="16"/>
        </w:rPr>
        <w:t xml:space="preserve"> </w:t>
      </w:r>
      <w:r>
        <w:rPr>
          <w:sz w:val="16"/>
        </w:rPr>
        <w:t>p</w:t>
      </w:r>
      <w:r>
        <w:rPr>
          <w:spacing w:val="-17"/>
          <w:sz w:val="16"/>
        </w:rPr>
        <w:t xml:space="preserve"> </w:t>
      </w:r>
      <w:r>
        <w:rPr>
          <w:sz w:val="16"/>
        </w:rPr>
        <w:t>r</w:t>
      </w:r>
      <w:r>
        <w:rPr>
          <w:spacing w:val="-16"/>
          <w:sz w:val="16"/>
        </w:rPr>
        <w:t xml:space="preserve"> </w:t>
      </w:r>
      <w:r>
        <w:rPr>
          <w:sz w:val="16"/>
        </w:rPr>
        <w:t>e</w:t>
      </w:r>
      <w:r>
        <w:rPr>
          <w:spacing w:val="-17"/>
          <w:sz w:val="16"/>
        </w:rPr>
        <w:t xml:space="preserve"> </w:t>
      </w:r>
      <w:r>
        <w:rPr>
          <w:sz w:val="16"/>
        </w:rPr>
        <w:t>v</w:t>
      </w:r>
      <w:r>
        <w:rPr>
          <w:spacing w:val="-17"/>
          <w:sz w:val="16"/>
        </w:rPr>
        <w:t xml:space="preserve"> </w:t>
      </w:r>
      <w:r>
        <w:rPr>
          <w:sz w:val="16"/>
        </w:rPr>
        <w:t>i</w:t>
      </w:r>
      <w:r>
        <w:rPr>
          <w:spacing w:val="-16"/>
          <w:sz w:val="16"/>
        </w:rPr>
        <w:t xml:space="preserve"> </w:t>
      </w:r>
      <w:r>
        <w:rPr>
          <w:sz w:val="16"/>
        </w:rPr>
        <w:t>o</w:t>
      </w:r>
      <w:r>
        <w:rPr>
          <w:spacing w:val="-17"/>
          <w:sz w:val="16"/>
        </w:rPr>
        <w:t xml:space="preserve"> </w:t>
      </w:r>
      <w:r>
        <w:rPr>
          <w:sz w:val="16"/>
        </w:rPr>
        <w:t>u</w:t>
      </w:r>
      <w:r>
        <w:rPr>
          <w:spacing w:val="-17"/>
          <w:sz w:val="16"/>
        </w:rPr>
        <w:t xml:space="preserve"> </w:t>
      </w:r>
      <w:r>
        <w:rPr>
          <w:sz w:val="16"/>
        </w:rPr>
        <w:t>s</w:t>
      </w:r>
      <w:r>
        <w:rPr>
          <w:spacing w:val="-16"/>
          <w:sz w:val="16"/>
        </w:rPr>
        <w:t xml:space="preserve"> </w:t>
      </w:r>
      <w:r>
        <w:rPr>
          <w:sz w:val="16"/>
        </w:rPr>
        <w:t>A</w:t>
      </w:r>
      <w:r>
        <w:rPr>
          <w:spacing w:val="-17"/>
          <w:sz w:val="16"/>
        </w:rPr>
        <w:t xml:space="preserve"> </w:t>
      </w:r>
      <w:r>
        <w:rPr>
          <w:sz w:val="16"/>
        </w:rPr>
        <w:t>c</w:t>
      </w:r>
      <w:r>
        <w:rPr>
          <w:spacing w:val="-17"/>
          <w:sz w:val="16"/>
        </w:rPr>
        <w:t xml:space="preserve"> </w:t>
      </w:r>
      <w:r>
        <w:rPr>
          <w:sz w:val="16"/>
        </w:rPr>
        <w:t>t</w:t>
      </w:r>
      <w:r>
        <w:rPr>
          <w:spacing w:val="-16"/>
          <w:sz w:val="16"/>
        </w:rPr>
        <w:t xml:space="preserve"> </w:t>
      </w:r>
      <w:r>
        <w:rPr>
          <w:sz w:val="16"/>
        </w:rPr>
        <w:t>i</w:t>
      </w:r>
      <w:r>
        <w:rPr>
          <w:spacing w:val="-17"/>
          <w:sz w:val="16"/>
        </w:rPr>
        <w:t xml:space="preserve"> </w:t>
      </w:r>
      <w:r>
        <w:rPr>
          <w:sz w:val="16"/>
        </w:rPr>
        <w:t>v</w:t>
      </w:r>
      <w:r>
        <w:rPr>
          <w:spacing w:val="-17"/>
          <w:sz w:val="16"/>
        </w:rPr>
        <w:t xml:space="preserve"> </w:t>
      </w:r>
      <w:r>
        <w:rPr>
          <w:sz w:val="16"/>
        </w:rPr>
        <w:t>e</w:t>
      </w:r>
      <w:r>
        <w:rPr>
          <w:spacing w:val="-16"/>
          <w:sz w:val="16"/>
        </w:rPr>
        <w:t xml:space="preserve"> </w:t>
      </w:r>
      <w:r>
        <w:rPr>
          <w:sz w:val="16"/>
        </w:rPr>
        <w:t>s</w:t>
      </w:r>
      <w:r>
        <w:rPr>
          <w:spacing w:val="14"/>
          <w:sz w:val="16"/>
        </w:rPr>
        <w:t xml:space="preserve"> </w:t>
      </w:r>
      <w:r>
        <w:rPr>
          <w:sz w:val="16"/>
        </w:rPr>
        <w:t>[</w:t>
      </w:r>
      <w:r>
        <w:rPr>
          <w:spacing w:val="-11"/>
          <w:sz w:val="16"/>
        </w:rPr>
        <w:t xml:space="preserve"> </w:t>
      </w:r>
      <w:r>
        <w:rPr>
          <w:sz w:val="16"/>
        </w:rPr>
        <w:t>0</w:t>
      </w:r>
      <w:r>
        <w:rPr>
          <w:spacing w:val="-11"/>
          <w:sz w:val="16"/>
        </w:rPr>
        <w:t xml:space="preserve"> </w:t>
      </w:r>
      <w:r>
        <w:rPr>
          <w:sz w:val="16"/>
        </w:rPr>
        <w:t>]</w:t>
      </w:r>
      <w:r>
        <w:rPr>
          <w:spacing w:val="-11"/>
          <w:sz w:val="16"/>
        </w:rPr>
        <w:t xml:space="preserve"> </w:t>
      </w:r>
      <w:r>
        <w:rPr>
          <w:sz w:val="16"/>
        </w:rPr>
        <w:t>;</w:t>
      </w:r>
    </w:p>
    <w:p w14:paraId="51DA2379" w14:textId="77777777" w:rsidR="00BE18DA" w:rsidRDefault="00944C04">
      <w:pPr>
        <w:tabs>
          <w:tab w:val="left" w:pos="500"/>
        </w:tabs>
        <w:spacing w:line="141" w:lineRule="exact"/>
        <w:ind w:left="100" w:right="4166"/>
        <w:rPr>
          <w:sz w:val="16"/>
        </w:rPr>
      </w:pPr>
      <w:r>
        <w:rPr>
          <w:color w:val="7F7F7F"/>
          <w:sz w:val="10"/>
        </w:rPr>
        <w:t>12</w:t>
      </w:r>
      <w:r>
        <w:rPr>
          <w:color w:val="7F7F7F"/>
          <w:sz w:val="10"/>
        </w:rPr>
        <w:tab/>
      </w:r>
      <w:r>
        <w:rPr>
          <w:sz w:val="16"/>
        </w:rPr>
        <w:t>}</w:t>
      </w:r>
      <w:r>
        <w:rPr>
          <w:color w:val="0000FF"/>
          <w:sz w:val="16"/>
        </w:rPr>
        <w:t>e</w:t>
      </w:r>
      <w:r>
        <w:rPr>
          <w:color w:val="0000FF"/>
          <w:spacing w:val="-15"/>
          <w:sz w:val="16"/>
        </w:rPr>
        <w:t xml:space="preserve"> </w:t>
      </w:r>
      <w:r>
        <w:rPr>
          <w:color w:val="0000FF"/>
          <w:sz w:val="16"/>
        </w:rPr>
        <w:t>l</w:t>
      </w:r>
      <w:r>
        <w:rPr>
          <w:color w:val="0000FF"/>
          <w:spacing w:val="-15"/>
          <w:sz w:val="16"/>
        </w:rPr>
        <w:t xml:space="preserve"> </w:t>
      </w:r>
      <w:r>
        <w:rPr>
          <w:color w:val="0000FF"/>
          <w:sz w:val="16"/>
        </w:rPr>
        <w:t>s</w:t>
      </w:r>
      <w:r>
        <w:rPr>
          <w:color w:val="0000FF"/>
          <w:spacing w:val="-15"/>
          <w:sz w:val="16"/>
        </w:rPr>
        <w:t xml:space="preserve"> </w:t>
      </w:r>
      <w:r>
        <w:rPr>
          <w:color w:val="0000FF"/>
          <w:sz w:val="16"/>
        </w:rPr>
        <w:t>e</w:t>
      </w:r>
      <w:r>
        <w:rPr>
          <w:sz w:val="16"/>
        </w:rPr>
        <w:t>{</w:t>
      </w:r>
    </w:p>
    <w:p w14:paraId="388FC23B" w14:textId="49F4B461" w:rsidR="00BE18DA" w:rsidRDefault="00082B42">
      <w:pPr>
        <w:spacing w:line="164" w:lineRule="exact"/>
        <w:ind w:left="707" w:right="-3"/>
        <w:rPr>
          <w:sz w:val="16"/>
        </w:rPr>
      </w:pPr>
      <w:r>
        <w:rPr>
          <w:noProof/>
        </w:rPr>
        <mc:AlternateContent>
          <mc:Choice Requires="wps">
            <w:drawing>
              <wp:anchor distT="0" distB="0" distL="114300" distR="114300" simplePos="0" relativeHeight="1168" behindDoc="0" locked="0" layoutInCell="1" allowOverlap="1" wp14:anchorId="329F338D" wp14:editId="24577372">
                <wp:simplePos x="0" y="0"/>
                <wp:positionH relativeFrom="page">
                  <wp:posOffset>3959860</wp:posOffset>
                </wp:positionH>
                <wp:positionV relativeFrom="paragraph">
                  <wp:posOffset>-1667510</wp:posOffset>
                </wp:positionV>
                <wp:extent cx="3322320" cy="2763520"/>
                <wp:effectExtent l="0" t="1270" r="4445" b="0"/>
                <wp:wrapNone/>
                <wp:docPr id="19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276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952"/>
                              <w:gridCol w:w="4268"/>
                            </w:tblGrid>
                            <w:tr w:rsidR="0092080E" w14:paraId="47F398A3" w14:textId="77777777">
                              <w:trPr>
                                <w:trHeight w:hRule="exact" w:val="183"/>
                              </w:trPr>
                              <w:tc>
                                <w:tcPr>
                                  <w:tcW w:w="952" w:type="dxa"/>
                                  <w:tcBorders>
                                    <w:bottom w:val="single" w:sz="3" w:space="0" w:color="000000"/>
                                    <w:right w:val="single" w:sz="3" w:space="0" w:color="000000"/>
                                  </w:tcBorders>
                                </w:tcPr>
                                <w:p w14:paraId="728C4757" w14:textId="77777777" w:rsidR="0092080E" w:rsidRDefault="0092080E">
                                  <w:pPr>
                                    <w:pStyle w:val="TableParagraph"/>
                                    <w:rPr>
                                      <w:sz w:val="16"/>
                                    </w:rPr>
                                  </w:pPr>
                                  <w:r>
                                    <w:rPr>
                                      <w:sz w:val="16"/>
                                    </w:rPr>
                                    <w:t>Event type</w:t>
                                  </w:r>
                                </w:p>
                              </w:tc>
                              <w:tc>
                                <w:tcPr>
                                  <w:tcW w:w="4268" w:type="dxa"/>
                                  <w:tcBorders>
                                    <w:left w:val="single" w:sz="3" w:space="0" w:color="000000"/>
                                    <w:bottom w:val="single" w:sz="3" w:space="0" w:color="000000"/>
                                  </w:tcBorders>
                                </w:tcPr>
                                <w:p w14:paraId="0A99C3A7" w14:textId="77777777" w:rsidR="0092080E" w:rsidRDefault="0092080E">
                                  <w:pPr>
                                    <w:pStyle w:val="TableParagraph"/>
                                    <w:rPr>
                                      <w:sz w:val="16"/>
                                    </w:rPr>
                                  </w:pPr>
                                  <w:r>
                                    <w:rPr>
                                      <w:sz w:val="16"/>
                                    </w:rPr>
                                    <w:t>Generation pattern</w:t>
                                  </w:r>
                                </w:p>
                              </w:tc>
                            </w:tr>
                            <w:tr w:rsidR="0092080E" w14:paraId="2C88A2E7" w14:textId="77777777">
                              <w:trPr>
                                <w:trHeight w:hRule="exact" w:val="1084"/>
                              </w:trPr>
                              <w:tc>
                                <w:tcPr>
                                  <w:tcW w:w="952" w:type="dxa"/>
                                  <w:tcBorders>
                                    <w:top w:val="single" w:sz="3" w:space="0" w:color="000000"/>
                                    <w:bottom w:val="single" w:sz="3" w:space="0" w:color="000000"/>
                                    <w:right w:val="single" w:sz="3" w:space="0" w:color="000000"/>
                                  </w:tcBorders>
                                </w:tcPr>
                                <w:p w14:paraId="67337D2E" w14:textId="77777777" w:rsidR="0092080E" w:rsidRDefault="0092080E">
                                  <w:pPr>
                                    <w:pStyle w:val="TableParagraph"/>
                                    <w:spacing w:line="157" w:lineRule="exact"/>
                                    <w:rPr>
                                      <w:i/>
                                      <w:sz w:val="16"/>
                                    </w:rPr>
                                  </w:pPr>
                                  <w:r>
                                    <w:rPr>
                                      <w:i/>
                                      <w:sz w:val="16"/>
                                    </w:rPr>
                                    <w:t>Call Event</w:t>
                                  </w:r>
                                </w:p>
                                <w:p w14:paraId="3D5630FE" w14:textId="05114A18" w:rsidR="0092080E" w:rsidRDefault="00CC3A6B">
                                  <w:pPr>
                                    <w:pStyle w:val="TableParagraph"/>
                                    <w:spacing w:line="185" w:lineRule="exact"/>
                                    <w:rPr>
                                      <w:rFonts w:ascii="Bookman Old Style"/>
                                      <w:i/>
                                      <w:sz w:val="16"/>
                                    </w:rPr>
                                  </w:pPr>
                                  <w:r>
                                    <w:rPr>
                                      <w:rFonts w:ascii="Bookman Old Style"/>
                                      <w:i/>
                                      <w:sz w:val="16"/>
                                    </w:rPr>
                                    <w:t>C</w:t>
                                  </w:r>
                                  <w:r w:rsidR="0092080E">
                                    <w:rPr>
                                      <w:rFonts w:ascii="Bookman Old Style"/>
                                      <w:i/>
                                      <w:sz w:val="16"/>
                                    </w:rPr>
                                    <w:t>e</w:t>
                                  </w:r>
                                </w:p>
                              </w:tc>
                              <w:tc>
                                <w:tcPr>
                                  <w:tcW w:w="4268" w:type="dxa"/>
                                  <w:tcBorders>
                                    <w:top w:val="single" w:sz="3" w:space="0" w:color="000000"/>
                                    <w:left w:val="single" w:sz="3" w:space="0" w:color="000000"/>
                                    <w:bottom w:val="single" w:sz="3" w:space="0" w:color="000000"/>
                                  </w:tcBorders>
                                </w:tcPr>
                                <w:p w14:paraId="2EA24D9A" w14:textId="77777777" w:rsidR="0092080E" w:rsidRDefault="0092080E">
                                  <w:pPr>
                                    <w:pStyle w:val="TableParagraph"/>
                                    <w:spacing w:line="154" w:lineRule="exact"/>
                                    <w:jc w:val="both"/>
                                    <w:rPr>
                                      <w:sz w:val="16"/>
                                    </w:rPr>
                                  </w:pPr>
                                  <w:r>
                                    <w:rPr>
                                      <w:sz w:val="16"/>
                                    </w:rPr>
                                    <w:t xml:space="preserve">Use  The  associated  operation  </w:t>
                                  </w:r>
                                  <w:r>
                                    <w:rPr>
                                      <w:rFonts w:ascii="Bookman Old Style"/>
                                      <w:i/>
                                      <w:sz w:val="16"/>
                                    </w:rPr>
                                    <w:t>op</w:t>
                                  </w:r>
                                  <w:r>
                                    <w:rPr>
                                      <w:rFonts w:ascii="Tahoma"/>
                                      <w:sz w:val="16"/>
                                    </w:rPr>
                                    <w:t>(</w:t>
                                  </w:r>
                                  <w:r>
                                    <w:rPr>
                                      <w:rFonts w:ascii="Bookman Old Style"/>
                                      <w:i/>
                                      <w:sz w:val="16"/>
                                    </w:rPr>
                                    <w:t>ce</w:t>
                                  </w:r>
                                  <w:r>
                                    <w:rPr>
                                      <w:rFonts w:ascii="Tahoma"/>
                                      <w:sz w:val="16"/>
                                    </w:rPr>
                                    <w:t xml:space="preserve">)  </w:t>
                                  </w:r>
                                  <w:r>
                                    <w:rPr>
                                      <w:sz w:val="16"/>
                                    </w:rPr>
                                    <w:t>can  be  either     syn-</w:t>
                                  </w:r>
                                </w:p>
                                <w:p w14:paraId="2387D1CE" w14:textId="77777777" w:rsidR="0092080E" w:rsidRDefault="0092080E">
                                  <w:pPr>
                                    <w:pStyle w:val="TableParagraph"/>
                                    <w:spacing w:line="228" w:lineRule="auto"/>
                                    <w:ind w:right="117"/>
                                    <w:jc w:val="both"/>
                                    <w:rPr>
                                      <w:sz w:val="16"/>
                                    </w:rPr>
                                  </w:pPr>
                                  <w:r>
                                    <w:rPr>
                                      <w:sz w:val="16"/>
                                    </w:rPr>
                                    <w:t xml:space="preserve">chronous or asynchronous. When </w:t>
                                  </w:r>
                                  <w:r>
                                    <w:rPr>
                                      <w:rFonts w:ascii="Bookman Old Style"/>
                                      <w:i/>
                                      <w:sz w:val="16"/>
                                    </w:rPr>
                                    <w:t>op</w:t>
                                  </w:r>
                                  <w:r>
                                    <w:rPr>
                                      <w:rFonts w:ascii="Tahoma"/>
                                      <w:sz w:val="16"/>
                                    </w:rPr>
                                    <w:t>(</w:t>
                                  </w:r>
                                  <w:r>
                                    <w:rPr>
                                      <w:rFonts w:ascii="Bookman Old Style"/>
                                      <w:i/>
                                      <w:sz w:val="16"/>
                                    </w:rPr>
                                    <w:t>ce</w:t>
                                  </w:r>
                                  <w:r>
                                    <w:rPr>
                                      <w:rFonts w:ascii="Tahoma"/>
                                      <w:sz w:val="16"/>
                                    </w:rPr>
                                    <w:t xml:space="preserve">) </w:t>
                                  </w:r>
                                  <w:r>
                                    <w:rPr>
                                      <w:sz w:val="16"/>
                                    </w:rPr>
                                    <w:t xml:space="preserve">is called, it waits  and locks the main mutex protecting the run-to-completion </w:t>
                                  </w:r>
                                  <w:r>
                                    <w:rPr>
                                      <w:position w:val="2"/>
                                      <w:sz w:val="16"/>
                                    </w:rPr>
                                    <w:t xml:space="preserve">semantics, and executes </w:t>
                                  </w:r>
                                  <w:r>
                                    <w:rPr>
                                      <w:rFonts w:ascii="Bookman Old Style"/>
                                      <w:i/>
                                      <w:position w:val="2"/>
                                      <w:sz w:val="16"/>
                                    </w:rPr>
                                    <w:t>mtd</w:t>
                                  </w:r>
                                  <w:r>
                                    <w:rPr>
                                      <w:rFonts w:ascii="Arial"/>
                                      <w:i/>
                                      <w:sz w:val="12"/>
                                    </w:rPr>
                                    <w:t>ce</w:t>
                                  </w:r>
                                  <w:r>
                                    <w:rPr>
                                      <w:position w:val="2"/>
                                      <w:sz w:val="16"/>
                                    </w:rPr>
                                    <w:t xml:space="preserve">. Contrarily, the parameters of </w:t>
                                  </w:r>
                                  <w:r>
                                    <w:rPr>
                                      <w:sz w:val="16"/>
                                    </w:rPr>
                                    <w:t xml:space="preserve">the asynchronous operation are used to create a signal which  is transformed similarly to the case of  </w:t>
                                  </w:r>
                                  <w:r>
                                    <w:rPr>
                                      <w:spacing w:val="38"/>
                                      <w:sz w:val="16"/>
                                    </w:rPr>
                                    <w:t xml:space="preserve"> </w:t>
                                  </w:r>
                                  <w:r>
                                    <w:rPr>
                                      <w:rFonts w:ascii="Bookman Old Style"/>
                                      <w:i/>
                                      <w:spacing w:val="2"/>
                                      <w:sz w:val="16"/>
                                    </w:rPr>
                                    <w:t>SignalEvent</w:t>
                                  </w:r>
                                  <w:r>
                                    <w:rPr>
                                      <w:spacing w:val="2"/>
                                      <w:sz w:val="16"/>
                                    </w:rPr>
                                    <w:t>.</w:t>
                                  </w:r>
                                </w:p>
                              </w:tc>
                            </w:tr>
                            <w:tr w:rsidR="0092080E" w14:paraId="0356B6A1" w14:textId="77777777">
                              <w:trPr>
                                <w:trHeight w:hRule="exact" w:val="546"/>
                              </w:trPr>
                              <w:tc>
                                <w:tcPr>
                                  <w:tcW w:w="952" w:type="dxa"/>
                                  <w:tcBorders>
                                    <w:top w:val="single" w:sz="3" w:space="0" w:color="000000"/>
                                    <w:bottom w:val="single" w:sz="3" w:space="0" w:color="000000"/>
                                    <w:right w:val="single" w:sz="3" w:space="0" w:color="000000"/>
                                  </w:tcBorders>
                                </w:tcPr>
                                <w:p w14:paraId="10DE544F" w14:textId="77777777" w:rsidR="0092080E" w:rsidRDefault="0092080E">
                                  <w:pPr>
                                    <w:pStyle w:val="TableParagraph"/>
                                    <w:spacing w:line="157" w:lineRule="exact"/>
                                    <w:rPr>
                                      <w:i/>
                                      <w:sz w:val="16"/>
                                    </w:rPr>
                                  </w:pPr>
                                  <w:r>
                                    <w:rPr>
                                      <w:i/>
                                      <w:sz w:val="16"/>
                                    </w:rPr>
                                    <w:t>Signal</w:t>
                                  </w:r>
                                </w:p>
                                <w:p w14:paraId="3C550CC0" w14:textId="77777777" w:rsidR="0092080E" w:rsidRDefault="0092080E">
                                  <w:pPr>
                                    <w:pStyle w:val="TableParagraph"/>
                                    <w:spacing w:line="185" w:lineRule="exact"/>
                                    <w:rPr>
                                      <w:rFonts w:ascii="Bookman Old Style"/>
                                      <w:i/>
                                      <w:sz w:val="16"/>
                                    </w:rPr>
                                  </w:pPr>
                                  <w:r>
                                    <w:rPr>
                                      <w:i/>
                                      <w:sz w:val="16"/>
                                    </w:rPr>
                                    <w:t xml:space="preserve">Event </w:t>
                                  </w:r>
                                  <w:r>
                                    <w:rPr>
                                      <w:rFonts w:ascii="Bookman Old Style"/>
                                      <w:i/>
                                      <w:sz w:val="16"/>
                                    </w:rPr>
                                    <w:t>se</w:t>
                                  </w:r>
                                </w:p>
                              </w:tc>
                              <w:tc>
                                <w:tcPr>
                                  <w:tcW w:w="4268" w:type="dxa"/>
                                  <w:tcBorders>
                                    <w:top w:val="single" w:sz="3" w:space="0" w:color="000000"/>
                                    <w:left w:val="single" w:sz="3" w:space="0" w:color="000000"/>
                                    <w:bottom w:val="single" w:sz="3" w:space="0" w:color="000000"/>
                                  </w:tcBorders>
                                </w:tcPr>
                                <w:p w14:paraId="25D7087B" w14:textId="77777777" w:rsidR="0092080E" w:rsidRDefault="0092080E">
                                  <w:pPr>
                                    <w:pStyle w:val="TableParagraph"/>
                                    <w:spacing w:line="158" w:lineRule="exact"/>
                                    <w:rPr>
                                      <w:sz w:val="16"/>
                                    </w:rPr>
                                  </w:pPr>
                                  <w:r>
                                    <w:rPr>
                                      <w:rFonts w:ascii="Bookman Old Style"/>
                                      <w:i/>
                                      <w:sz w:val="16"/>
                                    </w:rPr>
                                    <w:t xml:space="preserve">SignalEvent  </w:t>
                                  </w:r>
                                  <w:r>
                                    <w:rPr>
                                      <w:sz w:val="16"/>
                                    </w:rPr>
                                    <w:t>is  asynchronous.  The  signal  associated with</w:t>
                                  </w:r>
                                </w:p>
                                <w:p w14:paraId="456D0B49" w14:textId="77777777" w:rsidR="0092080E" w:rsidRDefault="0092080E">
                                  <w:pPr>
                                    <w:pStyle w:val="TableParagraph"/>
                                    <w:spacing w:before="2" w:line="180" w:lineRule="exact"/>
                                    <w:rPr>
                                      <w:sz w:val="16"/>
                                    </w:rPr>
                                  </w:pPr>
                                  <w:r>
                                    <w:rPr>
                                      <w:rFonts w:ascii="Bookman Old Style"/>
                                      <w:i/>
                                      <w:sz w:val="16"/>
                                    </w:rPr>
                                    <w:t xml:space="preserve">se </w:t>
                                  </w:r>
                                  <w:r>
                                    <w:rPr>
                                      <w:sz w:val="16"/>
                                    </w:rPr>
                                    <w:t xml:space="preserve">is written into the event queue of the active class </w:t>
                                  </w:r>
                                  <w:r>
                                    <w:rPr>
                                      <w:rFonts w:ascii="Bookman Old Style"/>
                                      <w:i/>
                                      <w:sz w:val="16"/>
                                    </w:rPr>
                                    <w:t xml:space="preserve">C </w:t>
                                  </w:r>
                                  <w:r>
                                    <w:rPr>
                                      <w:sz w:val="16"/>
                                    </w:rPr>
                                    <w:t>by an operation which takes as input the  signal.</w:t>
                                  </w:r>
                                </w:p>
                              </w:tc>
                            </w:tr>
                            <w:tr w:rsidR="0092080E" w14:paraId="1BC89DD4" w14:textId="77777777">
                              <w:trPr>
                                <w:trHeight w:hRule="exact" w:val="1263"/>
                              </w:trPr>
                              <w:tc>
                                <w:tcPr>
                                  <w:tcW w:w="952" w:type="dxa"/>
                                  <w:tcBorders>
                                    <w:top w:val="single" w:sz="3" w:space="0" w:color="000000"/>
                                    <w:bottom w:val="single" w:sz="3" w:space="0" w:color="000000"/>
                                    <w:right w:val="single" w:sz="3" w:space="0" w:color="000000"/>
                                  </w:tcBorders>
                                </w:tcPr>
                                <w:p w14:paraId="30A9006D" w14:textId="77777777" w:rsidR="0092080E" w:rsidRDefault="0092080E">
                                  <w:pPr>
                                    <w:pStyle w:val="TableParagraph"/>
                                    <w:spacing w:line="157" w:lineRule="exact"/>
                                    <w:rPr>
                                      <w:i/>
                                      <w:sz w:val="16"/>
                                    </w:rPr>
                                  </w:pPr>
                                  <w:r>
                                    <w:rPr>
                                      <w:i/>
                                      <w:sz w:val="16"/>
                                    </w:rPr>
                                    <w:t>Time</w:t>
                                  </w:r>
                                </w:p>
                                <w:p w14:paraId="5E822971" w14:textId="77777777" w:rsidR="0092080E" w:rsidRDefault="0092080E">
                                  <w:pPr>
                                    <w:pStyle w:val="TableParagraph"/>
                                    <w:spacing w:line="185" w:lineRule="exact"/>
                                    <w:rPr>
                                      <w:rFonts w:ascii="Bookman Old Style"/>
                                      <w:i/>
                                      <w:sz w:val="16"/>
                                    </w:rPr>
                                  </w:pPr>
                                  <w:r>
                                    <w:rPr>
                                      <w:i/>
                                      <w:sz w:val="16"/>
                                    </w:rPr>
                                    <w:t xml:space="preserve">Event </w:t>
                                  </w:r>
                                  <w:r>
                                    <w:rPr>
                                      <w:rFonts w:ascii="Bookman Old Style"/>
                                      <w:i/>
                                      <w:sz w:val="16"/>
                                    </w:rPr>
                                    <w:t>te</w:t>
                                  </w:r>
                                </w:p>
                              </w:tc>
                              <w:tc>
                                <w:tcPr>
                                  <w:tcW w:w="4268" w:type="dxa"/>
                                  <w:tcBorders>
                                    <w:top w:val="single" w:sz="3" w:space="0" w:color="000000"/>
                                    <w:left w:val="single" w:sz="3" w:space="0" w:color="000000"/>
                                    <w:bottom w:val="single" w:sz="3" w:space="0" w:color="000000"/>
                                  </w:tcBorders>
                                </w:tcPr>
                                <w:p w14:paraId="427CB7B5" w14:textId="77777777" w:rsidR="0092080E" w:rsidRDefault="0092080E">
                                  <w:pPr>
                                    <w:pStyle w:val="TableParagraph"/>
                                    <w:spacing w:line="159" w:lineRule="exact"/>
                                    <w:jc w:val="both"/>
                                    <w:rPr>
                                      <w:sz w:val="16"/>
                                    </w:rPr>
                                  </w:pPr>
                                  <w:r>
                                    <w:rPr>
                                      <w:sz w:val="16"/>
                                    </w:rPr>
                                    <w:t xml:space="preserve">A  thread  </w:t>
                                  </w:r>
                                  <w:r>
                                    <w:rPr>
                                      <w:rFonts w:ascii="Bookman Old Style"/>
                                      <w:i/>
                                      <w:sz w:val="16"/>
                                    </w:rPr>
                                    <w:t xml:space="preserve">teT hread </w:t>
                                  </w:r>
                                  <w:r>
                                    <w:rPr>
                                      <w:sz w:val="16"/>
                                    </w:rPr>
                                    <w:t xml:space="preserve">associated  with  </w:t>
                                  </w:r>
                                  <w:r>
                                    <w:rPr>
                                      <w:rFonts w:ascii="Bookman Old Style"/>
                                      <w:i/>
                                      <w:sz w:val="16"/>
                                    </w:rPr>
                                    <w:t xml:space="preserve">te </w:t>
                                  </w:r>
                                  <w:r>
                                    <w:rPr>
                                      <w:sz w:val="16"/>
                                    </w:rPr>
                                    <w:t>is  created  and  ini-</w:t>
                                  </w:r>
                                </w:p>
                                <w:p w14:paraId="45A0648F" w14:textId="77777777" w:rsidR="0092080E" w:rsidRDefault="0092080E">
                                  <w:pPr>
                                    <w:pStyle w:val="TableParagraph"/>
                                    <w:spacing w:before="1" w:line="180" w:lineRule="exact"/>
                                    <w:ind w:right="117"/>
                                    <w:jc w:val="both"/>
                                    <w:rPr>
                                      <w:sz w:val="16"/>
                                    </w:rPr>
                                  </w:pPr>
                                  <w:r>
                                    <w:rPr>
                                      <w:sz w:val="16"/>
                                    </w:rPr>
                                    <w:t xml:space="preserve">tialized at the initialization of the state machine. Within the execution of </w:t>
                                  </w:r>
                                  <w:r>
                                    <w:rPr>
                                      <w:rFonts w:ascii="Bookman Old Style"/>
                                      <w:i/>
                                      <w:sz w:val="16"/>
                                    </w:rPr>
                                    <w:t>teT hread</w:t>
                                  </w:r>
                                  <w:r>
                                    <w:rPr>
                                      <w:sz w:val="16"/>
                                    </w:rPr>
                                    <w:t xml:space="preserve">, the method associated with </w:t>
                                  </w:r>
                                  <w:r>
                                    <w:rPr>
                                      <w:rFonts w:ascii="Bookman Old Style"/>
                                      <w:i/>
                                      <w:sz w:val="16"/>
                                    </w:rPr>
                                    <w:t xml:space="preserve">te </w:t>
                                  </w:r>
                                  <w:r>
                                    <w:rPr>
                                      <w:sz w:val="16"/>
                                    </w:rPr>
                                    <w:t>waits for a signal, which is sent after the execution of the entry of</w:t>
                                  </w:r>
                                </w:p>
                                <w:p w14:paraId="353E9891" w14:textId="77777777" w:rsidR="0092080E" w:rsidRDefault="0092080E">
                                  <w:pPr>
                                    <w:pStyle w:val="TableParagraph"/>
                                    <w:spacing w:line="193" w:lineRule="exact"/>
                                    <w:jc w:val="both"/>
                                    <w:rPr>
                                      <w:sz w:val="16"/>
                                    </w:rPr>
                                  </w:pPr>
                                  <w:r>
                                    <w:rPr>
                                      <w:position w:val="2"/>
                                      <w:sz w:val="16"/>
                                    </w:rPr>
                                    <w:t xml:space="preserve">a state </w:t>
                                  </w:r>
                                  <w:r>
                                    <w:rPr>
                                      <w:rFonts w:ascii="Bookman Old Style" w:hAnsi="Bookman Old Style"/>
                                      <w:i/>
                                      <w:position w:val="2"/>
                                      <w:sz w:val="16"/>
                                    </w:rPr>
                                    <w:t xml:space="preserve">s </w:t>
                                  </w:r>
                                  <w:r>
                                    <w:rPr>
                                      <w:rFonts w:ascii="Meiryo" w:hAnsi="Meiryo"/>
                                      <w:i/>
                                      <w:position w:val="2"/>
                                      <w:sz w:val="16"/>
                                    </w:rPr>
                                    <w:t>∈ {</w:t>
                                  </w:r>
                                  <w:r>
                                    <w:rPr>
                                      <w:rFonts w:ascii="Bookman Old Style" w:hAnsi="Bookman Old Style"/>
                                      <w:i/>
                                      <w:position w:val="2"/>
                                      <w:sz w:val="16"/>
                                    </w:rPr>
                                    <w:t xml:space="preserve">v </w:t>
                                  </w:r>
                                  <w:r>
                                    <w:rPr>
                                      <w:rFonts w:ascii="Meiryo" w:hAnsi="Meiryo"/>
                                      <w:i/>
                                      <w:position w:val="2"/>
                                      <w:sz w:val="16"/>
                                    </w:rPr>
                                    <w:t xml:space="preserve">∈ </w:t>
                                  </w:r>
                                  <w:r>
                                    <w:rPr>
                                      <w:rFonts w:ascii="Bookman Old Style" w:hAnsi="Bookman Old Style"/>
                                      <w:i/>
                                      <w:position w:val="2"/>
                                      <w:sz w:val="16"/>
                                    </w:rPr>
                                    <w:t xml:space="preserve">V </w:t>
                                  </w:r>
                                  <w:r>
                                    <w:rPr>
                                      <w:rFonts w:ascii="Meiryo" w:hAnsi="Meiryo"/>
                                      <w:i/>
                                      <w:position w:val="2"/>
                                      <w:sz w:val="16"/>
                                    </w:rPr>
                                    <w:t>|∃</w:t>
                                  </w:r>
                                  <w:r>
                                    <w:rPr>
                                      <w:rFonts w:ascii="Bookman Old Style" w:hAnsi="Bookman Old Style"/>
                                      <w:i/>
                                      <w:position w:val="2"/>
                                      <w:sz w:val="16"/>
                                    </w:rPr>
                                    <w:t xml:space="preserve">t </w:t>
                                  </w:r>
                                  <w:r>
                                    <w:rPr>
                                      <w:rFonts w:ascii="Meiryo" w:hAnsi="Meiryo"/>
                                      <w:i/>
                                      <w:position w:val="2"/>
                                      <w:sz w:val="16"/>
                                    </w:rPr>
                                    <w:t xml:space="preserve">∈ </w:t>
                                  </w:r>
                                  <w:r>
                                    <w:rPr>
                                      <w:rFonts w:ascii="Bookman Old Style" w:hAnsi="Bookman Old Style"/>
                                      <w:i/>
                                      <w:position w:val="2"/>
                                      <w:sz w:val="16"/>
                                    </w:rPr>
                                    <w:t>T</w:t>
                                  </w:r>
                                  <w:r>
                                    <w:rPr>
                                      <w:rFonts w:ascii="Arial" w:hAnsi="Arial"/>
                                      <w:i/>
                                      <w:sz w:val="12"/>
                                    </w:rPr>
                                    <w:t>outs</w:t>
                                  </w:r>
                                  <w:r>
                                    <w:rPr>
                                      <w:rFonts w:ascii="Tahoma" w:hAnsi="Tahoma"/>
                                      <w:position w:val="2"/>
                                      <w:sz w:val="16"/>
                                    </w:rPr>
                                    <w:t>(</w:t>
                                  </w:r>
                                  <w:r>
                                    <w:rPr>
                                      <w:rFonts w:ascii="Bookman Old Style" w:hAnsi="Bookman Old Style"/>
                                      <w:i/>
                                      <w:position w:val="2"/>
                                      <w:sz w:val="16"/>
                                    </w:rPr>
                                    <w:t>v</w:t>
                                  </w:r>
                                  <w:r>
                                    <w:rPr>
                                      <w:rFonts w:ascii="Tahoma" w:hAnsi="Tahoma"/>
                                      <w:position w:val="2"/>
                                      <w:sz w:val="16"/>
                                    </w:rPr>
                                    <w:t>)</w:t>
                                  </w:r>
                                  <w:r>
                                    <w:rPr>
                                      <w:rFonts w:ascii="Bookman Old Style" w:hAnsi="Bookman Old Style"/>
                                      <w:i/>
                                      <w:position w:val="2"/>
                                      <w:sz w:val="16"/>
                                    </w:rPr>
                                    <w:t xml:space="preserve">, te </w:t>
                                  </w:r>
                                  <w:r>
                                    <w:rPr>
                                      <w:rFonts w:ascii="Meiryo" w:hAnsi="Meiryo"/>
                                      <w:i/>
                                      <w:position w:val="2"/>
                                      <w:sz w:val="16"/>
                                    </w:rPr>
                                    <w:t xml:space="preserve">∈ </w:t>
                                  </w:r>
                                  <w:r>
                                    <w:rPr>
                                      <w:rFonts w:ascii="Bookman Old Style" w:hAnsi="Bookman Old Style"/>
                                      <w:i/>
                                      <w:position w:val="2"/>
                                      <w:sz w:val="16"/>
                                    </w:rPr>
                                    <w:t>events</w:t>
                                  </w:r>
                                  <w:r>
                                    <w:rPr>
                                      <w:rFonts w:ascii="Tahoma" w:hAnsi="Tahoma"/>
                                      <w:position w:val="2"/>
                                      <w:sz w:val="16"/>
                                    </w:rPr>
                                    <w:t>(</w:t>
                                  </w:r>
                                  <w:r>
                                    <w:rPr>
                                      <w:rFonts w:ascii="Bookman Old Style" w:hAnsi="Bookman Old Style"/>
                                      <w:i/>
                                      <w:position w:val="2"/>
                                      <w:sz w:val="16"/>
                                    </w:rPr>
                                    <w:t>t</w:t>
                                  </w:r>
                                  <w:r>
                                    <w:rPr>
                                      <w:rFonts w:ascii="Tahoma" w:hAnsi="Tahoma"/>
                                      <w:position w:val="2"/>
                                      <w:sz w:val="16"/>
                                    </w:rPr>
                                    <w:t>)</w:t>
                                  </w:r>
                                  <w:r>
                                    <w:rPr>
                                      <w:rFonts w:ascii="Meiryo" w:hAnsi="Meiryo"/>
                                      <w:i/>
                                      <w:position w:val="2"/>
                                      <w:sz w:val="16"/>
                                    </w:rPr>
                                    <w:t>}</w:t>
                                  </w:r>
                                  <w:r>
                                    <w:rPr>
                                      <w:position w:val="2"/>
                                      <w:sz w:val="16"/>
                                    </w:rPr>
                                    <w:t>, to start</w:t>
                                  </w:r>
                                </w:p>
                                <w:p w14:paraId="3D6FCB9E" w14:textId="77777777" w:rsidR="0092080E" w:rsidRDefault="0092080E">
                                  <w:pPr>
                                    <w:pStyle w:val="TableParagraph"/>
                                    <w:spacing w:line="163" w:lineRule="exact"/>
                                    <w:jc w:val="both"/>
                                    <w:rPr>
                                      <w:rFonts w:ascii="Bookman Old Style"/>
                                      <w:i/>
                                      <w:sz w:val="16"/>
                                    </w:rPr>
                                  </w:pPr>
                                  <w:r>
                                    <w:rPr>
                                      <w:sz w:val="16"/>
                                    </w:rPr>
                                    <w:t xml:space="preserve">sleeping for a duration </w:t>
                                  </w:r>
                                  <w:r>
                                    <w:rPr>
                                      <w:rFonts w:ascii="Bookman Old Style"/>
                                      <w:i/>
                                      <w:sz w:val="16"/>
                                    </w:rPr>
                                    <w:t xml:space="preserve">d </w:t>
                                  </w:r>
                                  <w:r>
                                    <w:rPr>
                                      <w:sz w:val="16"/>
                                    </w:rPr>
                                    <w:t xml:space="preserve">of </w:t>
                                  </w:r>
                                  <w:r>
                                    <w:rPr>
                                      <w:rFonts w:ascii="Bookman Old Style"/>
                                      <w:i/>
                                      <w:sz w:val="16"/>
                                    </w:rPr>
                                    <w:t>te</w:t>
                                  </w:r>
                                  <w:r>
                                    <w:rPr>
                                      <w:sz w:val="16"/>
                                    </w:rPr>
                                    <w:t xml:space="preserve">. When the duration expires,   </w:t>
                                  </w:r>
                                  <w:r>
                                    <w:rPr>
                                      <w:rFonts w:ascii="Bookman Old Style"/>
                                      <w:i/>
                                      <w:sz w:val="16"/>
                                    </w:rPr>
                                    <w:t>te</w:t>
                                  </w:r>
                                </w:p>
                                <w:p w14:paraId="04E3372E" w14:textId="77777777" w:rsidR="0092080E" w:rsidRDefault="0092080E">
                                  <w:pPr>
                                    <w:pStyle w:val="TableParagraph"/>
                                    <w:spacing w:line="184" w:lineRule="exact"/>
                                    <w:jc w:val="both"/>
                                    <w:rPr>
                                      <w:sz w:val="16"/>
                                    </w:rPr>
                                  </w:pPr>
                                  <w:r>
                                    <w:rPr>
                                      <w:sz w:val="16"/>
                                    </w:rPr>
                                    <w:t xml:space="preserve">is emitted and written to the event queue if </w:t>
                                  </w:r>
                                  <w:r>
                                    <w:rPr>
                                      <w:rFonts w:ascii="Bookman Old Style"/>
                                      <w:i/>
                                      <w:sz w:val="16"/>
                                    </w:rPr>
                                    <w:t xml:space="preserve">s </w:t>
                                  </w:r>
                                  <w:r>
                                    <w:rPr>
                                      <w:sz w:val="16"/>
                                    </w:rPr>
                                    <w:t>is still active.</w:t>
                                  </w:r>
                                </w:p>
                              </w:tc>
                            </w:tr>
                            <w:tr w:rsidR="0092080E" w14:paraId="33C2FF33" w14:textId="77777777">
                              <w:trPr>
                                <w:trHeight w:hRule="exact" w:val="1084"/>
                              </w:trPr>
                              <w:tc>
                                <w:tcPr>
                                  <w:tcW w:w="952" w:type="dxa"/>
                                  <w:tcBorders>
                                    <w:top w:val="single" w:sz="3" w:space="0" w:color="000000"/>
                                    <w:bottom w:val="single" w:sz="3" w:space="0" w:color="000000"/>
                                    <w:right w:val="single" w:sz="3" w:space="0" w:color="000000"/>
                                  </w:tcBorders>
                                </w:tcPr>
                                <w:p w14:paraId="7A5B97BE" w14:textId="77777777" w:rsidR="0092080E" w:rsidRDefault="0092080E">
                                  <w:pPr>
                                    <w:pStyle w:val="TableParagraph"/>
                                    <w:spacing w:line="157" w:lineRule="exact"/>
                                    <w:rPr>
                                      <w:i/>
                                      <w:sz w:val="16"/>
                                    </w:rPr>
                                  </w:pPr>
                                  <w:r>
                                    <w:rPr>
                                      <w:i/>
                                      <w:sz w:val="16"/>
                                    </w:rPr>
                                    <w:t>Change</w:t>
                                  </w:r>
                                </w:p>
                                <w:p w14:paraId="26D94A0A" w14:textId="77777777" w:rsidR="0092080E" w:rsidRDefault="0092080E">
                                  <w:pPr>
                                    <w:pStyle w:val="TableParagraph"/>
                                    <w:spacing w:line="185" w:lineRule="exact"/>
                                    <w:rPr>
                                      <w:rFonts w:ascii="Bookman Old Style"/>
                                      <w:i/>
                                      <w:sz w:val="16"/>
                                    </w:rPr>
                                  </w:pPr>
                                  <w:r>
                                    <w:rPr>
                                      <w:i/>
                                      <w:sz w:val="16"/>
                                    </w:rPr>
                                    <w:t xml:space="preserve">Event </w:t>
                                  </w:r>
                                  <w:r>
                                    <w:rPr>
                                      <w:rFonts w:ascii="Bookman Old Style"/>
                                      <w:i/>
                                      <w:sz w:val="16"/>
                                    </w:rPr>
                                    <w:t>che</w:t>
                                  </w:r>
                                </w:p>
                              </w:tc>
                              <w:tc>
                                <w:tcPr>
                                  <w:tcW w:w="4268" w:type="dxa"/>
                                  <w:tcBorders>
                                    <w:top w:val="single" w:sz="3" w:space="0" w:color="000000"/>
                                    <w:left w:val="single" w:sz="3" w:space="0" w:color="000000"/>
                                    <w:bottom w:val="single" w:sz="3" w:space="0" w:color="000000"/>
                                  </w:tcBorders>
                                </w:tcPr>
                                <w:p w14:paraId="78FA1867" w14:textId="77777777" w:rsidR="0092080E" w:rsidRDefault="0092080E">
                                  <w:pPr>
                                    <w:pStyle w:val="TableParagraph"/>
                                    <w:spacing w:line="158" w:lineRule="exact"/>
                                    <w:jc w:val="both"/>
                                    <w:rPr>
                                      <w:sz w:val="16"/>
                                    </w:rPr>
                                  </w:pPr>
                                  <w:r>
                                    <w:rPr>
                                      <w:sz w:val="16"/>
                                    </w:rPr>
                                    <w:t xml:space="preserve">Similar to </w:t>
                                  </w:r>
                                  <w:r>
                                    <w:rPr>
                                      <w:rFonts w:ascii="Bookman Old Style"/>
                                      <w:i/>
                                      <w:sz w:val="16"/>
                                    </w:rPr>
                                    <w:t>T imeEvent</w:t>
                                  </w:r>
                                  <w:r>
                                    <w:rPr>
                                      <w:sz w:val="16"/>
                                    </w:rPr>
                                    <w:t xml:space="preserve">, a thread </w:t>
                                  </w:r>
                                  <w:r>
                                    <w:rPr>
                                      <w:rFonts w:ascii="Bookman Old Style"/>
                                      <w:i/>
                                      <w:sz w:val="16"/>
                                    </w:rPr>
                                    <w:t xml:space="preserve">cheT hread </w:t>
                                  </w:r>
                                  <w:r>
                                    <w:rPr>
                                      <w:sz w:val="16"/>
                                    </w:rPr>
                                    <w:t>is initialized at</w:t>
                                  </w:r>
                                </w:p>
                                <w:p w14:paraId="2D871F28" w14:textId="77777777" w:rsidR="0092080E" w:rsidRDefault="0092080E">
                                  <w:pPr>
                                    <w:pStyle w:val="TableParagraph"/>
                                    <w:spacing w:before="2" w:line="180" w:lineRule="exact"/>
                                    <w:ind w:right="117"/>
                                    <w:jc w:val="both"/>
                                    <w:rPr>
                                      <w:sz w:val="16"/>
                                    </w:rPr>
                                  </w:pPr>
                                  <w:r>
                                    <w:rPr>
                                      <w:sz w:val="16"/>
                                    </w:rPr>
                                    <w:t xml:space="preserve">initialization but the associated method  </w:t>
                                  </w:r>
                                  <w:r>
                                    <w:rPr>
                                      <w:rFonts w:ascii="Bookman Old Style"/>
                                      <w:i/>
                                      <w:sz w:val="16"/>
                                    </w:rPr>
                                    <w:t xml:space="preserve">mtd </w:t>
                                  </w:r>
                                  <w:r>
                                    <w:rPr>
                                      <w:sz w:val="16"/>
                                    </w:rPr>
                                    <w:t xml:space="preserve">does  not  wait for a signal to start. </w:t>
                                  </w:r>
                                  <w:r>
                                    <w:rPr>
                                      <w:rFonts w:ascii="Bookman Old Style"/>
                                      <w:i/>
                                      <w:sz w:val="16"/>
                                    </w:rPr>
                                    <w:t xml:space="preserve">mtd </w:t>
                                  </w:r>
                                  <w:r>
                                    <w:rPr>
                                      <w:sz w:val="16"/>
                                    </w:rPr>
                                    <w:t xml:space="preserve">periodically checks whether  the value of the associated boolean expression </w:t>
                                  </w:r>
                                  <w:r>
                                    <w:rPr>
                                      <w:rFonts w:ascii="Bookman Old Style"/>
                                      <w:i/>
                                      <w:sz w:val="16"/>
                                    </w:rPr>
                                    <w:t>ex</w:t>
                                  </w:r>
                                  <w:r>
                                    <w:rPr>
                                      <w:rFonts w:ascii="Tahoma"/>
                                      <w:sz w:val="16"/>
                                    </w:rPr>
                                    <w:t>(</w:t>
                                  </w:r>
                                  <w:r>
                                    <w:rPr>
                                      <w:rFonts w:ascii="Bookman Old Style"/>
                                      <w:i/>
                                      <w:sz w:val="16"/>
                                    </w:rPr>
                                    <w:t>che</w:t>
                                  </w:r>
                                  <w:r>
                                    <w:rPr>
                                      <w:rFonts w:ascii="Tahoma"/>
                                      <w:sz w:val="16"/>
                                    </w:rPr>
                                    <w:t xml:space="preserve">) </w:t>
                                  </w:r>
                                  <w:r>
                                    <w:rPr>
                                      <w:sz w:val="16"/>
                                    </w:rPr>
                                    <w:t xml:space="preserve">changes by comparing the current value with the previous value. If a change happen, </w:t>
                                  </w:r>
                                  <w:r>
                                    <w:rPr>
                                      <w:rFonts w:ascii="Bookman Old Style"/>
                                      <w:i/>
                                      <w:sz w:val="16"/>
                                    </w:rPr>
                                    <w:t xml:space="preserve">che </w:t>
                                  </w:r>
                                  <w:r>
                                    <w:rPr>
                                      <w:sz w:val="16"/>
                                    </w:rPr>
                                    <w:t>is committed to the event   queue.</w:t>
                                  </w:r>
                                </w:p>
                              </w:tc>
                            </w:tr>
                            <w:tr w:rsidR="0092080E" w14:paraId="71963036" w14:textId="77777777">
                              <w:trPr>
                                <w:trHeight w:hRule="exact" w:val="187"/>
                              </w:trPr>
                              <w:tc>
                                <w:tcPr>
                                  <w:tcW w:w="952" w:type="dxa"/>
                                  <w:tcBorders>
                                    <w:top w:val="single" w:sz="3" w:space="0" w:color="000000"/>
                                    <w:bottom w:val="single" w:sz="3" w:space="0" w:color="000000"/>
                                    <w:right w:val="single" w:sz="3" w:space="0" w:color="000000"/>
                                  </w:tcBorders>
                                </w:tcPr>
                                <w:p w14:paraId="5AC50DCF" w14:textId="77777777" w:rsidR="0092080E" w:rsidRDefault="0092080E">
                                  <w:pPr>
                                    <w:pStyle w:val="TableParagraph"/>
                                    <w:rPr>
                                      <w:i/>
                                      <w:sz w:val="16"/>
                                    </w:rPr>
                                  </w:pPr>
                                  <w:r>
                                    <w:rPr>
                                      <w:i/>
                                      <w:sz w:val="16"/>
                                    </w:rPr>
                                    <w:t>Any</w:t>
                                  </w:r>
                                </w:p>
                              </w:tc>
                              <w:tc>
                                <w:tcPr>
                                  <w:tcW w:w="4268" w:type="dxa"/>
                                  <w:tcBorders>
                                    <w:top w:val="single" w:sz="3" w:space="0" w:color="000000"/>
                                    <w:left w:val="single" w:sz="3" w:space="0" w:color="000000"/>
                                    <w:bottom w:val="single" w:sz="3" w:space="0" w:color="000000"/>
                                  </w:tcBorders>
                                </w:tcPr>
                                <w:p w14:paraId="54AFA693" w14:textId="77777777" w:rsidR="0092080E" w:rsidRDefault="0092080E">
                                  <w:pPr>
                                    <w:pStyle w:val="TableParagraph"/>
                                    <w:rPr>
                                      <w:sz w:val="16"/>
                                    </w:rPr>
                                  </w:pPr>
                                  <w:r>
                                    <w:rPr>
                                      <w:sz w:val="16"/>
                                    </w:rPr>
                                    <w:t>any of the above events can trigger the associated   transitions.</w:t>
                                  </w:r>
                                </w:p>
                              </w:tc>
                            </w:tr>
                          </w:tbl>
                          <w:p w14:paraId="29C48D84" w14:textId="77777777" w:rsidR="0092080E" w:rsidRDefault="0092080E">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F338D" id="Text Box 191" o:spid="_x0000_s1133" type="#_x0000_t202" style="position:absolute;left:0;text-align:left;margin-left:311.8pt;margin-top:-131.3pt;width:261.6pt;height:217.6pt;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952"/>
                        <w:gridCol w:w="4268"/>
                      </w:tblGrid>
                      <w:tr w:rsidR="0092080E" w14:paraId="47F398A3" w14:textId="77777777">
                        <w:trPr>
                          <w:trHeight w:hRule="exact" w:val="183"/>
                        </w:trPr>
                        <w:tc>
                          <w:tcPr>
                            <w:tcW w:w="952" w:type="dxa"/>
                            <w:tcBorders>
                              <w:bottom w:val="single" w:sz="3" w:space="0" w:color="000000"/>
                              <w:right w:val="single" w:sz="3" w:space="0" w:color="000000"/>
                            </w:tcBorders>
                          </w:tcPr>
                          <w:p w14:paraId="728C4757" w14:textId="77777777" w:rsidR="0092080E" w:rsidRDefault="0092080E">
                            <w:pPr>
                              <w:pStyle w:val="TableParagraph"/>
                              <w:rPr>
                                <w:sz w:val="16"/>
                              </w:rPr>
                            </w:pPr>
                            <w:r>
                              <w:rPr>
                                <w:sz w:val="16"/>
                              </w:rPr>
                              <w:t>Event type</w:t>
                            </w:r>
                          </w:p>
                        </w:tc>
                        <w:tc>
                          <w:tcPr>
                            <w:tcW w:w="4268" w:type="dxa"/>
                            <w:tcBorders>
                              <w:left w:val="single" w:sz="3" w:space="0" w:color="000000"/>
                              <w:bottom w:val="single" w:sz="3" w:space="0" w:color="000000"/>
                            </w:tcBorders>
                          </w:tcPr>
                          <w:p w14:paraId="0A99C3A7" w14:textId="77777777" w:rsidR="0092080E" w:rsidRDefault="0092080E">
                            <w:pPr>
                              <w:pStyle w:val="TableParagraph"/>
                              <w:rPr>
                                <w:sz w:val="16"/>
                              </w:rPr>
                            </w:pPr>
                            <w:r>
                              <w:rPr>
                                <w:sz w:val="16"/>
                              </w:rPr>
                              <w:t>Generation pattern</w:t>
                            </w:r>
                          </w:p>
                        </w:tc>
                      </w:tr>
                      <w:tr w:rsidR="0092080E" w14:paraId="2C88A2E7" w14:textId="77777777">
                        <w:trPr>
                          <w:trHeight w:hRule="exact" w:val="1084"/>
                        </w:trPr>
                        <w:tc>
                          <w:tcPr>
                            <w:tcW w:w="952" w:type="dxa"/>
                            <w:tcBorders>
                              <w:top w:val="single" w:sz="3" w:space="0" w:color="000000"/>
                              <w:bottom w:val="single" w:sz="3" w:space="0" w:color="000000"/>
                              <w:right w:val="single" w:sz="3" w:space="0" w:color="000000"/>
                            </w:tcBorders>
                          </w:tcPr>
                          <w:p w14:paraId="67337D2E" w14:textId="77777777" w:rsidR="0092080E" w:rsidRDefault="0092080E">
                            <w:pPr>
                              <w:pStyle w:val="TableParagraph"/>
                              <w:spacing w:line="157" w:lineRule="exact"/>
                              <w:rPr>
                                <w:i/>
                                <w:sz w:val="16"/>
                              </w:rPr>
                            </w:pPr>
                            <w:r>
                              <w:rPr>
                                <w:i/>
                                <w:sz w:val="16"/>
                              </w:rPr>
                              <w:t>Call Event</w:t>
                            </w:r>
                          </w:p>
                          <w:p w14:paraId="3D5630FE" w14:textId="05114A18" w:rsidR="0092080E" w:rsidRDefault="00CC3A6B">
                            <w:pPr>
                              <w:pStyle w:val="TableParagraph"/>
                              <w:spacing w:line="185" w:lineRule="exact"/>
                              <w:rPr>
                                <w:rFonts w:ascii="Bookman Old Style"/>
                                <w:i/>
                                <w:sz w:val="16"/>
                              </w:rPr>
                            </w:pPr>
                            <w:r>
                              <w:rPr>
                                <w:rFonts w:ascii="Bookman Old Style"/>
                                <w:i/>
                                <w:sz w:val="16"/>
                              </w:rPr>
                              <w:t>C</w:t>
                            </w:r>
                            <w:r w:rsidR="0092080E">
                              <w:rPr>
                                <w:rFonts w:ascii="Bookman Old Style"/>
                                <w:i/>
                                <w:sz w:val="16"/>
                              </w:rPr>
                              <w:t>e</w:t>
                            </w:r>
                          </w:p>
                        </w:tc>
                        <w:tc>
                          <w:tcPr>
                            <w:tcW w:w="4268" w:type="dxa"/>
                            <w:tcBorders>
                              <w:top w:val="single" w:sz="3" w:space="0" w:color="000000"/>
                              <w:left w:val="single" w:sz="3" w:space="0" w:color="000000"/>
                              <w:bottom w:val="single" w:sz="3" w:space="0" w:color="000000"/>
                            </w:tcBorders>
                          </w:tcPr>
                          <w:p w14:paraId="2EA24D9A" w14:textId="77777777" w:rsidR="0092080E" w:rsidRDefault="0092080E">
                            <w:pPr>
                              <w:pStyle w:val="TableParagraph"/>
                              <w:spacing w:line="154" w:lineRule="exact"/>
                              <w:jc w:val="both"/>
                              <w:rPr>
                                <w:sz w:val="16"/>
                              </w:rPr>
                            </w:pPr>
                            <w:r>
                              <w:rPr>
                                <w:sz w:val="16"/>
                              </w:rPr>
                              <w:t xml:space="preserve">Use  The  associated  operation  </w:t>
                            </w:r>
                            <w:r>
                              <w:rPr>
                                <w:rFonts w:ascii="Bookman Old Style"/>
                                <w:i/>
                                <w:sz w:val="16"/>
                              </w:rPr>
                              <w:t>op</w:t>
                            </w:r>
                            <w:r>
                              <w:rPr>
                                <w:rFonts w:ascii="Tahoma"/>
                                <w:sz w:val="16"/>
                              </w:rPr>
                              <w:t>(</w:t>
                            </w:r>
                            <w:r>
                              <w:rPr>
                                <w:rFonts w:ascii="Bookman Old Style"/>
                                <w:i/>
                                <w:sz w:val="16"/>
                              </w:rPr>
                              <w:t>ce</w:t>
                            </w:r>
                            <w:r>
                              <w:rPr>
                                <w:rFonts w:ascii="Tahoma"/>
                                <w:sz w:val="16"/>
                              </w:rPr>
                              <w:t xml:space="preserve">)  </w:t>
                            </w:r>
                            <w:r>
                              <w:rPr>
                                <w:sz w:val="16"/>
                              </w:rPr>
                              <w:t>can  be  either     syn-</w:t>
                            </w:r>
                          </w:p>
                          <w:p w14:paraId="2387D1CE" w14:textId="77777777" w:rsidR="0092080E" w:rsidRDefault="0092080E">
                            <w:pPr>
                              <w:pStyle w:val="TableParagraph"/>
                              <w:spacing w:line="228" w:lineRule="auto"/>
                              <w:ind w:right="117"/>
                              <w:jc w:val="both"/>
                              <w:rPr>
                                <w:sz w:val="16"/>
                              </w:rPr>
                            </w:pPr>
                            <w:r>
                              <w:rPr>
                                <w:sz w:val="16"/>
                              </w:rPr>
                              <w:t xml:space="preserve">chronous or asynchronous. When </w:t>
                            </w:r>
                            <w:r>
                              <w:rPr>
                                <w:rFonts w:ascii="Bookman Old Style"/>
                                <w:i/>
                                <w:sz w:val="16"/>
                              </w:rPr>
                              <w:t>op</w:t>
                            </w:r>
                            <w:r>
                              <w:rPr>
                                <w:rFonts w:ascii="Tahoma"/>
                                <w:sz w:val="16"/>
                              </w:rPr>
                              <w:t>(</w:t>
                            </w:r>
                            <w:r>
                              <w:rPr>
                                <w:rFonts w:ascii="Bookman Old Style"/>
                                <w:i/>
                                <w:sz w:val="16"/>
                              </w:rPr>
                              <w:t>ce</w:t>
                            </w:r>
                            <w:r>
                              <w:rPr>
                                <w:rFonts w:ascii="Tahoma"/>
                                <w:sz w:val="16"/>
                              </w:rPr>
                              <w:t xml:space="preserve">) </w:t>
                            </w:r>
                            <w:r>
                              <w:rPr>
                                <w:sz w:val="16"/>
                              </w:rPr>
                              <w:t xml:space="preserve">is called, it waits  and locks the main mutex protecting the run-to-completion </w:t>
                            </w:r>
                            <w:r>
                              <w:rPr>
                                <w:position w:val="2"/>
                                <w:sz w:val="16"/>
                              </w:rPr>
                              <w:t xml:space="preserve">semantics, and executes </w:t>
                            </w:r>
                            <w:r>
                              <w:rPr>
                                <w:rFonts w:ascii="Bookman Old Style"/>
                                <w:i/>
                                <w:position w:val="2"/>
                                <w:sz w:val="16"/>
                              </w:rPr>
                              <w:t>mtd</w:t>
                            </w:r>
                            <w:r>
                              <w:rPr>
                                <w:rFonts w:ascii="Arial"/>
                                <w:i/>
                                <w:sz w:val="12"/>
                              </w:rPr>
                              <w:t>ce</w:t>
                            </w:r>
                            <w:r>
                              <w:rPr>
                                <w:position w:val="2"/>
                                <w:sz w:val="16"/>
                              </w:rPr>
                              <w:t xml:space="preserve">. Contrarily, the parameters of </w:t>
                            </w:r>
                            <w:r>
                              <w:rPr>
                                <w:sz w:val="16"/>
                              </w:rPr>
                              <w:t xml:space="preserve">the asynchronous operation are used to create a signal which  is transformed similarly to the case of  </w:t>
                            </w:r>
                            <w:r>
                              <w:rPr>
                                <w:spacing w:val="38"/>
                                <w:sz w:val="16"/>
                              </w:rPr>
                              <w:t xml:space="preserve"> </w:t>
                            </w:r>
                            <w:r>
                              <w:rPr>
                                <w:rFonts w:ascii="Bookman Old Style"/>
                                <w:i/>
                                <w:spacing w:val="2"/>
                                <w:sz w:val="16"/>
                              </w:rPr>
                              <w:t>SignalEvent</w:t>
                            </w:r>
                            <w:r>
                              <w:rPr>
                                <w:spacing w:val="2"/>
                                <w:sz w:val="16"/>
                              </w:rPr>
                              <w:t>.</w:t>
                            </w:r>
                          </w:p>
                        </w:tc>
                      </w:tr>
                      <w:tr w:rsidR="0092080E" w14:paraId="0356B6A1" w14:textId="77777777">
                        <w:trPr>
                          <w:trHeight w:hRule="exact" w:val="546"/>
                        </w:trPr>
                        <w:tc>
                          <w:tcPr>
                            <w:tcW w:w="952" w:type="dxa"/>
                            <w:tcBorders>
                              <w:top w:val="single" w:sz="3" w:space="0" w:color="000000"/>
                              <w:bottom w:val="single" w:sz="3" w:space="0" w:color="000000"/>
                              <w:right w:val="single" w:sz="3" w:space="0" w:color="000000"/>
                            </w:tcBorders>
                          </w:tcPr>
                          <w:p w14:paraId="10DE544F" w14:textId="77777777" w:rsidR="0092080E" w:rsidRDefault="0092080E">
                            <w:pPr>
                              <w:pStyle w:val="TableParagraph"/>
                              <w:spacing w:line="157" w:lineRule="exact"/>
                              <w:rPr>
                                <w:i/>
                                <w:sz w:val="16"/>
                              </w:rPr>
                            </w:pPr>
                            <w:r>
                              <w:rPr>
                                <w:i/>
                                <w:sz w:val="16"/>
                              </w:rPr>
                              <w:t>Signal</w:t>
                            </w:r>
                          </w:p>
                          <w:p w14:paraId="3C550CC0" w14:textId="77777777" w:rsidR="0092080E" w:rsidRDefault="0092080E">
                            <w:pPr>
                              <w:pStyle w:val="TableParagraph"/>
                              <w:spacing w:line="185" w:lineRule="exact"/>
                              <w:rPr>
                                <w:rFonts w:ascii="Bookman Old Style"/>
                                <w:i/>
                                <w:sz w:val="16"/>
                              </w:rPr>
                            </w:pPr>
                            <w:r>
                              <w:rPr>
                                <w:i/>
                                <w:sz w:val="16"/>
                              </w:rPr>
                              <w:t xml:space="preserve">Event </w:t>
                            </w:r>
                            <w:r>
                              <w:rPr>
                                <w:rFonts w:ascii="Bookman Old Style"/>
                                <w:i/>
                                <w:sz w:val="16"/>
                              </w:rPr>
                              <w:t>se</w:t>
                            </w:r>
                          </w:p>
                        </w:tc>
                        <w:tc>
                          <w:tcPr>
                            <w:tcW w:w="4268" w:type="dxa"/>
                            <w:tcBorders>
                              <w:top w:val="single" w:sz="3" w:space="0" w:color="000000"/>
                              <w:left w:val="single" w:sz="3" w:space="0" w:color="000000"/>
                              <w:bottom w:val="single" w:sz="3" w:space="0" w:color="000000"/>
                            </w:tcBorders>
                          </w:tcPr>
                          <w:p w14:paraId="25D7087B" w14:textId="77777777" w:rsidR="0092080E" w:rsidRDefault="0092080E">
                            <w:pPr>
                              <w:pStyle w:val="TableParagraph"/>
                              <w:spacing w:line="158" w:lineRule="exact"/>
                              <w:rPr>
                                <w:sz w:val="16"/>
                              </w:rPr>
                            </w:pPr>
                            <w:r>
                              <w:rPr>
                                <w:rFonts w:ascii="Bookman Old Style"/>
                                <w:i/>
                                <w:sz w:val="16"/>
                              </w:rPr>
                              <w:t xml:space="preserve">SignalEvent  </w:t>
                            </w:r>
                            <w:r>
                              <w:rPr>
                                <w:sz w:val="16"/>
                              </w:rPr>
                              <w:t>is  asynchronous.  The  signal  associated with</w:t>
                            </w:r>
                          </w:p>
                          <w:p w14:paraId="456D0B49" w14:textId="77777777" w:rsidR="0092080E" w:rsidRDefault="0092080E">
                            <w:pPr>
                              <w:pStyle w:val="TableParagraph"/>
                              <w:spacing w:before="2" w:line="180" w:lineRule="exact"/>
                              <w:rPr>
                                <w:sz w:val="16"/>
                              </w:rPr>
                            </w:pPr>
                            <w:r>
                              <w:rPr>
                                <w:rFonts w:ascii="Bookman Old Style"/>
                                <w:i/>
                                <w:sz w:val="16"/>
                              </w:rPr>
                              <w:t xml:space="preserve">se </w:t>
                            </w:r>
                            <w:r>
                              <w:rPr>
                                <w:sz w:val="16"/>
                              </w:rPr>
                              <w:t xml:space="preserve">is written into the event queue of the active class </w:t>
                            </w:r>
                            <w:r>
                              <w:rPr>
                                <w:rFonts w:ascii="Bookman Old Style"/>
                                <w:i/>
                                <w:sz w:val="16"/>
                              </w:rPr>
                              <w:t xml:space="preserve">C </w:t>
                            </w:r>
                            <w:r>
                              <w:rPr>
                                <w:sz w:val="16"/>
                              </w:rPr>
                              <w:t>by an operation which takes as input the  signal.</w:t>
                            </w:r>
                          </w:p>
                        </w:tc>
                      </w:tr>
                      <w:tr w:rsidR="0092080E" w14:paraId="1BC89DD4" w14:textId="77777777">
                        <w:trPr>
                          <w:trHeight w:hRule="exact" w:val="1263"/>
                        </w:trPr>
                        <w:tc>
                          <w:tcPr>
                            <w:tcW w:w="952" w:type="dxa"/>
                            <w:tcBorders>
                              <w:top w:val="single" w:sz="3" w:space="0" w:color="000000"/>
                              <w:bottom w:val="single" w:sz="3" w:space="0" w:color="000000"/>
                              <w:right w:val="single" w:sz="3" w:space="0" w:color="000000"/>
                            </w:tcBorders>
                          </w:tcPr>
                          <w:p w14:paraId="30A9006D" w14:textId="77777777" w:rsidR="0092080E" w:rsidRDefault="0092080E">
                            <w:pPr>
                              <w:pStyle w:val="TableParagraph"/>
                              <w:spacing w:line="157" w:lineRule="exact"/>
                              <w:rPr>
                                <w:i/>
                                <w:sz w:val="16"/>
                              </w:rPr>
                            </w:pPr>
                            <w:r>
                              <w:rPr>
                                <w:i/>
                                <w:sz w:val="16"/>
                              </w:rPr>
                              <w:t>Time</w:t>
                            </w:r>
                          </w:p>
                          <w:p w14:paraId="5E822971" w14:textId="77777777" w:rsidR="0092080E" w:rsidRDefault="0092080E">
                            <w:pPr>
                              <w:pStyle w:val="TableParagraph"/>
                              <w:spacing w:line="185" w:lineRule="exact"/>
                              <w:rPr>
                                <w:rFonts w:ascii="Bookman Old Style"/>
                                <w:i/>
                                <w:sz w:val="16"/>
                              </w:rPr>
                            </w:pPr>
                            <w:r>
                              <w:rPr>
                                <w:i/>
                                <w:sz w:val="16"/>
                              </w:rPr>
                              <w:t xml:space="preserve">Event </w:t>
                            </w:r>
                            <w:r>
                              <w:rPr>
                                <w:rFonts w:ascii="Bookman Old Style"/>
                                <w:i/>
                                <w:sz w:val="16"/>
                              </w:rPr>
                              <w:t>te</w:t>
                            </w:r>
                          </w:p>
                        </w:tc>
                        <w:tc>
                          <w:tcPr>
                            <w:tcW w:w="4268" w:type="dxa"/>
                            <w:tcBorders>
                              <w:top w:val="single" w:sz="3" w:space="0" w:color="000000"/>
                              <w:left w:val="single" w:sz="3" w:space="0" w:color="000000"/>
                              <w:bottom w:val="single" w:sz="3" w:space="0" w:color="000000"/>
                            </w:tcBorders>
                          </w:tcPr>
                          <w:p w14:paraId="427CB7B5" w14:textId="77777777" w:rsidR="0092080E" w:rsidRDefault="0092080E">
                            <w:pPr>
                              <w:pStyle w:val="TableParagraph"/>
                              <w:spacing w:line="159" w:lineRule="exact"/>
                              <w:jc w:val="both"/>
                              <w:rPr>
                                <w:sz w:val="16"/>
                              </w:rPr>
                            </w:pPr>
                            <w:r>
                              <w:rPr>
                                <w:sz w:val="16"/>
                              </w:rPr>
                              <w:t xml:space="preserve">A  thread  </w:t>
                            </w:r>
                            <w:r>
                              <w:rPr>
                                <w:rFonts w:ascii="Bookman Old Style"/>
                                <w:i/>
                                <w:sz w:val="16"/>
                              </w:rPr>
                              <w:t xml:space="preserve">teT hread </w:t>
                            </w:r>
                            <w:r>
                              <w:rPr>
                                <w:sz w:val="16"/>
                              </w:rPr>
                              <w:t xml:space="preserve">associated  with  </w:t>
                            </w:r>
                            <w:r>
                              <w:rPr>
                                <w:rFonts w:ascii="Bookman Old Style"/>
                                <w:i/>
                                <w:sz w:val="16"/>
                              </w:rPr>
                              <w:t xml:space="preserve">te </w:t>
                            </w:r>
                            <w:r>
                              <w:rPr>
                                <w:sz w:val="16"/>
                              </w:rPr>
                              <w:t>is  created  and  ini-</w:t>
                            </w:r>
                          </w:p>
                          <w:p w14:paraId="45A0648F" w14:textId="77777777" w:rsidR="0092080E" w:rsidRDefault="0092080E">
                            <w:pPr>
                              <w:pStyle w:val="TableParagraph"/>
                              <w:spacing w:before="1" w:line="180" w:lineRule="exact"/>
                              <w:ind w:right="117"/>
                              <w:jc w:val="both"/>
                              <w:rPr>
                                <w:sz w:val="16"/>
                              </w:rPr>
                            </w:pPr>
                            <w:r>
                              <w:rPr>
                                <w:sz w:val="16"/>
                              </w:rPr>
                              <w:t xml:space="preserve">tialized at the initialization of the state machine. Within the execution of </w:t>
                            </w:r>
                            <w:r>
                              <w:rPr>
                                <w:rFonts w:ascii="Bookman Old Style"/>
                                <w:i/>
                                <w:sz w:val="16"/>
                              </w:rPr>
                              <w:t>teT hread</w:t>
                            </w:r>
                            <w:r>
                              <w:rPr>
                                <w:sz w:val="16"/>
                              </w:rPr>
                              <w:t xml:space="preserve">, the method associated with </w:t>
                            </w:r>
                            <w:r>
                              <w:rPr>
                                <w:rFonts w:ascii="Bookman Old Style"/>
                                <w:i/>
                                <w:sz w:val="16"/>
                              </w:rPr>
                              <w:t xml:space="preserve">te </w:t>
                            </w:r>
                            <w:r>
                              <w:rPr>
                                <w:sz w:val="16"/>
                              </w:rPr>
                              <w:t>waits for a signal, which is sent after the execution of the entry of</w:t>
                            </w:r>
                          </w:p>
                          <w:p w14:paraId="353E9891" w14:textId="77777777" w:rsidR="0092080E" w:rsidRDefault="0092080E">
                            <w:pPr>
                              <w:pStyle w:val="TableParagraph"/>
                              <w:spacing w:line="193" w:lineRule="exact"/>
                              <w:jc w:val="both"/>
                              <w:rPr>
                                <w:sz w:val="16"/>
                              </w:rPr>
                            </w:pPr>
                            <w:r>
                              <w:rPr>
                                <w:position w:val="2"/>
                                <w:sz w:val="16"/>
                              </w:rPr>
                              <w:t xml:space="preserve">a state </w:t>
                            </w:r>
                            <w:r>
                              <w:rPr>
                                <w:rFonts w:ascii="Bookman Old Style" w:hAnsi="Bookman Old Style"/>
                                <w:i/>
                                <w:position w:val="2"/>
                                <w:sz w:val="16"/>
                              </w:rPr>
                              <w:t xml:space="preserve">s </w:t>
                            </w:r>
                            <w:r>
                              <w:rPr>
                                <w:rFonts w:ascii="Meiryo" w:hAnsi="Meiryo"/>
                                <w:i/>
                                <w:position w:val="2"/>
                                <w:sz w:val="16"/>
                              </w:rPr>
                              <w:t>∈ {</w:t>
                            </w:r>
                            <w:r>
                              <w:rPr>
                                <w:rFonts w:ascii="Bookman Old Style" w:hAnsi="Bookman Old Style"/>
                                <w:i/>
                                <w:position w:val="2"/>
                                <w:sz w:val="16"/>
                              </w:rPr>
                              <w:t xml:space="preserve">v </w:t>
                            </w:r>
                            <w:r>
                              <w:rPr>
                                <w:rFonts w:ascii="Meiryo" w:hAnsi="Meiryo"/>
                                <w:i/>
                                <w:position w:val="2"/>
                                <w:sz w:val="16"/>
                              </w:rPr>
                              <w:t xml:space="preserve">∈ </w:t>
                            </w:r>
                            <w:r>
                              <w:rPr>
                                <w:rFonts w:ascii="Bookman Old Style" w:hAnsi="Bookman Old Style"/>
                                <w:i/>
                                <w:position w:val="2"/>
                                <w:sz w:val="16"/>
                              </w:rPr>
                              <w:t xml:space="preserve">V </w:t>
                            </w:r>
                            <w:r>
                              <w:rPr>
                                <w:rFonts w:ascii="Meiryo" w:hAnsi="Meiryo"/>
                                <w:i/>
                                <w:position w:val="2"/>
                                <w:sz w:val="16"/>
                              </w:rPr>
                              <w:t>|∃</w:t>
                            </w:r>
                            <w:r>
                              <w:rPr>
                                <w:rFonts w:ascii="Bookman Old Style" w:hAnsi="Bookman Old Style"/>
                                <w:i/>
                                <w:position w:val="2"/>
                                <w:sz w:val="16"/>
                              </w:rPr>
                              <w:t xml:space="preserve">t </w:t>
                            </w:r>
                            <w:r>
                              <w:rPr>
                                <w:rFonts w:ascii="Meiryo" w:hAnsi="Meiryo"/>
                                <w:i/>
                                <w:position w:val="2"/>
                                <w:sz w:val="16"/>
                              </w:rPr>
                              <w:t xml:space="preserve">∈ </w:t>
                            </w:r>
                            <w:r>
                              <w:rPr>
                                <w:rFonts w:ascii="Bookman Old Style" w:hAnsi="Bookman Old Style"/>
                                <w:i/>
                                <w:position w:val="2"/>
                                <w:sz w:val="16"/>
                              </w:rPr>
                              <w:t>T</w:t>
                            </w:r>
                            <w:r>
                              <w:rPr>
                                <w:rFonts w:ascii="Arial" w:hAnsi="Arial"/>
                                <w:i/>
                                <w:sz w:val="12"/>
                              </w:rPr>
                              <w:t>outs</w:t>
                            </w:r>
                            <w:r>
                              <w:rPr>
                                <w:rFonts w:ascii="Tahoma" w:hAnsi="Tahoma"/>
                                <w:position w:val="2"/>
                                <w:sz w:val="16"/>
                              </w:rPr>
                              <w:t>(</w:t>
                            </w:r>
                            <w:r>
                              <w:rPr>
                                <w:rFonts w:ascii="Bookman Old Style" w:hAnsi="Bookman Old Style"/>
                                <w:i/>
                                <w:position w:val="2"/>
                                <w:sz w:val="16"/>
                              </w:rPr>
                              <w:t>v</w:t>
                            </w:r>
                            <w:r>
                              <w:rPr>
                                <w:rFonts w:ascii="Tahoma" w:hAnsi="Tahoma"/>
                                <w:position w:val="2"/>
                                <w:sz w:val="16"/>
                              </w:rPr>
                              <w:t>)</w:t>
                            </w:r>
                            <w:r>
                              <w:rPr>
                                <w:rFonts w:ascii="Bookman Old Style" w:hAnsi="Bookman Old Style"/>
                                <w:i/>
                                <w:position w:val="2"/>
                                <w:sz w:val="16"/>
                              </w:rPr>
                              <w:t xml:space="preserve">, te </w:t>
                            </w:r>
                            <w:r>
                              <w:rPr>
                                <w:rFonts w:ascii="Meiryo" w:hAnsi="Meiryo"/>
                                <w:i/>
                                <w:position w:val="2"/>
                                <w:sz w:val="16"/>
                              </w:rPr>
                              <w:t xml:space="preserve">∈ </w:t>
                            </w:r>
                            <w:r>
                              <w:rPr>
                                <w:rFonts w:ascii="Bookman Old Style" w:hAnsi="Bookman Old Style"/>
                                <w:i/>
                                <w:position w:val="2"/>
                                <w:sz w:val="16"/>
                              </w:rPr>
                              <w:t>events</w:t>
                            </w:r>
                            <w:r>
                              <w:rPr>
                                <w:rFonts w:ascii="Tahoma" w:hAnsi="Tahoma"/>
                                <w:position w:val="2"/>
                                <w:sz w:val="16"/>
                              </w:rPr>
                              <w:t>(</w:t>
                            </w:r>
                            <w:r>
                              <w:rPr>
                                <w:rFonts w:ascii="Bookman Old Style" w:hAnsi="Bookman Old Style"/>
                                <w:i/>
                                <w:position w:val="2"/>
                                <w:sz w:val="16"/>
                              </w:rPr>
                              <w:t>t</w:t>
                            </w:r>
                            <w:r>
                              <w:rPr>
                                <w:rFonts w:ascii="Tahoma" w:hAnsi="Tahoma"/>
                                <w:position w:val="2"/>
                                <w:sz w:val="16"/>
                              </w:rPr>
                              <w:t>)</w:t>
                            </w:r>
                            <w:r>
                              <w:rPr>
                                <w:rFonts w:ascii="Meiryo" w:hAnsi="Meiryo"/>
                                <w:i/>
                                <w:position w:val="2"/>
                                <w:sz w:val="16"/>
                              </w:rPr>
                              <w:t>}</w:t>
                            </w:r>
                            <w:r>
                              <w:rPr>
                                <w:position w:val="2"/>
                                <w:sz w:val="16"/>
                              </w:rPr>
                              <w:t>, to start</w:t>
                            </w:r>
                          </w:p>
                          <w:p w14:paraId="3D6FCB9E" w14:textId="77777777" w:rsidR="0092080E" w:rsidRDefault="0092080E">
                            <w:pPr>
                              <w:pStyle w:val="TableParagraph"/>
                              <w:spacing w:line="163" w:lineRule="exact"/>
                              <w:jc w:val="both"/>
                              <w:rPr>
                                <w:rFonts w:ascii="Bookman Old Style"/>
                                <w:i/>
                                <w:sz w:val="16"/>
                              </w:rPr>
                            </w:pPr>
                            <w:r>
                              <w:rPr>
                                <w:sz w:val="16"/>
                              </w:rPr>
                              <w:t xml:space="preserve">sleeping for a duration </w:t>
                            </w:r>
                            <w:r>
                              <w:rPr>
                                <w:rFonts w:ascii="Bookman Old Style"/>
                                <w:i/>
                                <w:sz w:val="16"/>
                              </w:rPr>
                              <w:t xml:space="preserve">d </w:t>
                            </w:r>
                            <w:r>
                              <w:rPr>
                                <w:sz w:val="16"/>
                              </w:rPr>
                              <w:t xml:space="preserve">of </w:t>
                            </w:r>
                            <w:r>
                              <w:rPr>
                                <w:rFonts w:ascii="Bookman Old Style"/>
                                <w:i/>
                                <w:sz w:val="16"/>
                              </w:rPr>
                              <w:t>te</w:t>
                            </w:r>
                            <w:r>
                              <w:rPr>
                                <w:sz w:val="16"/>
                              </w:rPr>
                              <w:t xml:space="preserve">. When the duration expires,   </w:t>
                            </w:r>
                            <w:r>
                              <w:rPr>
                                <w:rFonts w:ascii="Bookman Old Style"/>
                                <w:i/>
                                <w:sz w:val="16"/>
                              </w:rPr>
                              <w:t>te</w:t>
                            </w:r>
                          </w:p>
                          <w:p w14:paraId="04E3372E" w14:textId="77777777" w:rsidR="0092080E" w:rsidRDefault="0092080E">
                            <w:pPr>
                              <w:pStyle w:val="TableParagraph"/>
                              <w:spacing w:line="184" w:lineRule="exact"/>
                              <w:jc w:val="both"/>
                              <w:rPr>
                                <w:sz w:val="16"/>
                              </w:rPr>
                            </w:pPr>
                            <w:r>
                              <w:rPr>
                                <w:sz w:val="16"/>
                              </w:rPr>
                              <w:t xml:space="preserve">is emitted and written to the event queue if </w:t>
                            </w:r>
                            <w:r>
                              <w:rPr>
                                <w:rFonts w:ascii="Bookman Old Style"/>
                                <w:i/>
                                <w:sz w:val="16"/>
                              </w:rPr>
                              <w:t xml:space="preserve">s </w:t>
                            </w:r>
                            <w:r>
                              <w:rPr>
                                <w:sz w:val="16"/>
                              </w:rPr>
                              <w:t>is still active.</w:t>
                            </w:r>
                          </w:p>
                        </w:tc>
                      </w:tr>
                      <w:tr w:rsidR="0092080E" w14:paraId="33C2FF33" w14:textId="77777777">
                        <w:trPr>
                          <w:trHeight w:hRule="exact" w:val="1084"/>
                        </w:trPr>
                        <w:tc>
                          <w:tcPr>
                            <w:tcW w:w="952" w:type="dxa"/>
                            <w:tcBorders>
                              <w:top w:val="single" w:sz="3" w:space="0" w:color="000000"/>
                              <w:bottom w:val="single" w:sz="3" w:space="0" w:color="000000"/>
                              <w:right w:val="single" w:sz="3" w:space="0" w:color="000000"/>
                            </w:tcBorders>
                          </w:tcPr>
                          <w:p w14:paraId="7A5B97BE" w14:textId="77777777" w:rsidR="0092080E" w:rsidRDefault="0092080E">
                            <w:pPr>
                              <w:pStyle w:val="TableParagraph"/>
                              <w:spacing w:line="157" w:lineRule="exact"/>
                              <w:rPr>
                                <w:i/>
                                <w:sz w:val="16"/>
                              </w:rPr>
                            </w:pPr>
                            <w:r>
                              <w:rPr>
                                <w:i/>
                                <w:sz w:val="16"/>
                              </w:rPr>
                              <w:t>Change</w:t>
                            </w:r>
                          </w:p>
                          <w:p w14:paraId="26D94A0A" w14:textId="77777777" w:rsidR="0092080E" w:rsidRDefault="0092080E">
                            <w:pPr>
                              <w:pStyle w:val="TableParagraph"/>
                              <w:spacing w:line="185" w:lineRule="exact"/>
                              <w:rPr>
                                <w:rFonts w:ascii="Bookman Old Style"/>
                                <w:i/>
                                <w:sz w:val="16"/>
                              </w:rPr>
                            </w:pPr>
                            <w:r>
                              <w:rPr>
                                <w:i/>
                                <w:sz w:val="16"/>
                              </w:rPr>
                              <w:t xml:space="preserve">Event </w:t>
                            </w:r>
                            <w:r>
                              <w:rPr>
                                <w:rFonts w:ascii="Bookman Old Style"/>
                                <w:i/>
                                <w:sz w:val="16"/>
                              </w:rPr>
                              <w:t>che</w:t>
                            </w:r>
                          </w:p>
                        </w:tc>
                        <w:tc>
                          <w:tcPr>
                            <w:tcW w:w="4268" w:type="dxa"/>
                            <w:tcBorders>
                              <w:top w:val="single" w:sz="3" w:space="0" w:color="000000"/>
                              <w:left w:val="single" w:sz="3" w:space="0" w:color="000000"/>
                              <w:bottom w:val="single" w:sz="3" w:space="0" w:color="000000"/>
                            </w:tcBorders>
                          </w:tcPr>
                          <w:p w14:paraId="78FA1867" w14:textId="77777777" w:rsidR="0092080E" w:rsidRDefault="0092080E">
                            <w:pPr>
                              <w:pStyle w:val="TableParagraph"/>
                              <w:spacing w:line="158" w:lineRule="exact"/>
                              <w:jc w:val="both"/>
                              <w:rPr>
                                <w:sz w:val="16"/>
                              </w:rPr>
                            </w:pPr>
                            <w:r>
                              <w:rPr>
                                <w:sz w:val="16"/>
                              </w:rPr>
                              <w:t xml:space="preserve">Similar to </w:t>
                            </w:r>
                            <w:r>
                              <w:rPr>
                                <w:rFonts w:ascii="Bookman Old Style"/>
                                <w:i/>
                                <w:sz w:val="16"/>
                              </w:rPr>
                              <w:t>T imeEvent</w:t>
                            </w:r>
                            <w:r>
                              <w:rPr>
                                <w:sz w:val="16"/>
                              </w:rPr>
                              <w:t xml:space="preserve">, a thread </w:t>
                            </w:r>
                            <w:r>
                              <w:rPr>
                                <w:rFonts w:ascii="Bookman Old Style"/>
                                <w:i/>
                                <w:sz w:val="16"/>
                              </w:rPr>
                              <w:t xml:space="preserve">cheT hread </w:t>
                            </w:r>
                            <w:r>
                              <w:rPr>
                                <w:sz w:val="16"/>
                              </w:rPr>
                              <w:t>is initialized at</w:t>
                            </w:r>
                          </w:p>
                          <w:p w14:paraId="2D871F28" w14:textId="77777777" w:rsidR="0092080E" w:rsidRDefault="0092080E">
                            <w:pPr>
                              <w:pStyle w:val="TableParagraph"/>
                              <w:spacing w:before="2" w:line="180" w:lineRule="exact"/>
                              <w:ind w:right="117"/>
                              <w:jc w:val="both"/>
                              <w:rPr>
                                <w:sz w:val="16"/>
                              </w:rPr>
                            </w:pPr>
                            <w:r>
                              <w:rPr>
                                <w:sz w:val="16"/>
                              </w:rPr>
                              <w:t xml:space="preserve">initialization but the associated method  </w:t>
                            </w:r>
                            <w:r>
                              <w:rPr>
                                <w:rFonts w:ascii="Bookman Old Style"/>
                                <w:i/>
                                <w:sz w:val="16"/>
                              </w:rPr>
                              <w:t xml:space="preserve">mtd </w:t>
                            </w:r>
                            <w:r>
                              <w:rPr>
                                <w:sz w:val="16"/>
                              </w:rPr>
                              <w:t xml:space="preserve">does  not  wait for a signal to start. </w:t>
                            </w:r>
                            <w:r>
                              <w:rPr>
                                <w:rFonts w:ascii="Bookman Old Style"/>
                                <w:i/>
                                <w:sz w:val="16"/>
                              </w:rPr>
                              <w:t xml:space="preserve">mtd </w:t>
                            </w:r>
                            <w:r>
                              <w:rPr>
                                <w:sz w:val="16"/>
                              </w:rPr>
                              <w:t xml:space="preserve">periodically checks whether  the value of the associated boolean expression </w:t>
                            </w:r>
                            <w:r>
                              <w:rPr>
                                <w:rFonts w:ascii="Bookman Old Style"/>
                                <w:i/>
                                <w:sz w:val="16"/>
                              </w:rPr>
                              <w:t>ex</w:t>
                            </w:r>
                            <w:r>
                              <w:rPr>
                                <w:rFonts w:ascii="Tahoma"/>
                                <w:sz w:val="16"/>
                              </w:rPr>
                              <w:t>(</w:t>
                            </w:r>
                            <w:r>
                              <w:rPr>
                                <w:rFonts w:ascii="Bookman Old Style"/>
                                <w:i/>
                                <w:sz w:val="16"/>
                              </w:rPr>
                              <w:t>che</w:t>
                            </w:r>
                            <w:r>
                              <w:rPr>
                                <w:rFonts w:ascii="Tahoma"/>
                                <w:sz w:val="16"/>
                              </w:rPr>
                              <w:t xml:space="preserve">) </w:t>
                            </w:r>
                            <w:r>
                              <w:rPr>
                                <w:sz w:val="16"/>
                              </w:rPr>
                              <w:t xml:space="preserve">changes by comparing the current value with the previous value. If a change happen, </w:t>
                            </w:r>
                            <w:r>
                              <w:rPr>
                                <w:rFonts w:ascii="Bookman Old Style"/>
                                <w:i/>
                                <w:sz w:val="16"/>
                              </w:rPr>
                              <w:t xml:space="preserve">che </w:t>
                            </w:r>
                            <w:r>
                              <w:rPr>
                                <w:sz w:val="16"/>
                              </w:rPr>
                              <w:t>is committed to the event   queue.</w:t>
                            </w:r>
                          </w:p>
                        </w:tc>
                      </w:tr>
                      <w:tr w:rsidR="0092080E" w14:paraId="71963036" w14:textId="77777777">
                        <w:trPr>
                          <w:trHeight w:hRule="exact" w:val="187"/>
                        </w:trPr>
                        <w:tc>
                          <w:tcPr>
                            <w:tcW w:w="952" w:type="dxa"/>
                            <w:tcBorders>
                              <w:top w:val="single" w:sz="3" w:space="0" w:color="000000"/>
                              <w:bottom w:val="single" w:sz="3" w:space="0" w:color="000000"/>
                              <w:right w:val="single" w:sz="3" w:space="0" w:color="000000"/>
                            </w:tcBorders>
                          </w:tcPr>
                          <w:p w14:paraId="5AC50DCF" w14:textId="77777777" w:rsidR="0092080E" w:rsidRDefault="0092080E">
                            <w:pPr>
                              <w:pStyle w:val="TableParagraph"/>
                              <w:rPr>
                                <w:i/>
                                <w:sz w:val="16"/>
                              </w:rPr>
                            </w:pPr>
                            <w:r>
                              <w:rPr>
                                <w:i/>
                                <w:sz w:val="16"/>
                              </w:rPr>
                              <w:t>Any</w:t>
                            </w:r>
                          </w:p>
                        </w:tc>
                        <w:tc>
                          <w:tcPr>
                            <w:tcW w:w="4268" w:type="dxa"/>
                            <w:tcBorders>
                              <w:top w:val="single" w:sz="3" w:space="0" w:color="000000"/>
                              <w:left w:val="single" w:sz="3" w:space="0" w:color="000000"/>
                              <w:bottom w:val="single" w:sz="3" w:space="0" w:color="000000"/>
                            </w:tcBorders>
                          </w:tcPr>
                          <w:p w14:paraId="54AFA693" w14:textId="77777777" w:rsidR="0092080E" w:rsidRDefault="0092080E">
                            <w:pPr>
                              <w:pStyle w:val="TableParagraph"/>
                              <w:rPr>
                                <w:sz w:val="16"/>
                              </w:rPr>
                            </w:pPr>
                            <w:r>
                              <w:rPr>
                                <w:sz w:val="16"/>
                              </w:rPr>
                              <w:t>any of the above events can trigger the associated   transitions.</w:t>
                            </w:r>
                          </w:p>
                        </w:tc>
                      </w:tr>
                    </w:tbl>
                    <w:p w14:paraId="29C48D84" w14:textId="77777777" w:rsidR="0092080E" w:rsidRDefault="0092080E">
                      <w:pPr>
                        <w:pStyle w:val="Corpsdetexte"/>
                      </w:pPr>
                    </w:p>
                  </w:txbxContent>
                </v:textbox>
                <w10:wrap anchorx="page"/>
              </v:shape>
            </w:pict>
          </mc:Fallback>
        </mc:AlternateContent>
      </w:r>
      <w:r w:rsidR="00944C04">
        <w:rPr>
          <w:sz w:val="16"/>
        </w:rPr>
        <w:t>h i s   =  S2_ID ;</w:t>
      </w:r>
    </w:p>
    <w:p w14:paraId="7E1B3323" w14:textId="77777777" w:rsidR="00BE18DA" w:rsidRDefault="00944C04">
      <w:pPr>
        <w:spacing w:before="108" w:line="182" w:lineRule="exact"/>
        <w:ind w:left="150" w:right="1649"/>
        <w:jc w:val="center"/>
        <w:rPr>
          <w:sz w:val="16"/>
        </w:rPr>
      </w:pPr>
      <w:r>
        <w:br w:type="column"/>
      </w:r>
      <w:r>
        <w:rPr>
          <w:sz w:val="16"/>
        </w:rPr>
        <w:t>TABLE I</w:t>
      </w:r>
    </w:p>
    <w:p w14:paraId="7485C085" w14:textId="77777777" w:rsidR="00BE18DA" w:rsidRDefault="00944C04">
      <w:pPr>
        <w:spacing w:line="182" w:lineRule="exact"/>
        <w:ind w:left="150" w:right="1649"/>
        <w:jc w:val="center"/>
        <w:rPr>
          <w:sz w:val="12"/>
        </w:rPr>
      </w:pPr>
      <w:r>
        <w:rPr>
          <w:w w:val="105"/>
          <w:sz w:val="16"/>
        </w:rPr>
        <w:t>E</w:t>
      </w:r>
      <w:r>
        <w:rPr>
          <w:w w:val="105"/>
          <w:sz w:val="12"/>
        </w:rPr>
        <w:t>VENT  CODE  GENERATION PATTERN</w:t>
      </w:r>
    </w:p>
    <w:p w14:paraId="4A37A36E" w14:textId="77777777" w:rsidR="00BE18DA" w:rsidRDefault="00BE18DA">
      <w:pPr>
        <w:spacing w:line="182" w:lineRule="exact"/>
        <w:jc w:val="center"/>
        <w:rPr>
          <w:sz w:val="12"/>
        </w:rPr>
        <w:sectPr w:rsidR="00BE18DA">
          <w:pgSz w:w="12240" w:h="15840"/>
          <w:pgMar w:top="920" w:right="660" w:bottom="280" w:left="680" w:header="720" w:footer="720" w:gutter="0"/>
          <w:cols w:num="2" w:space="720" w:equalWidth="0">
            <w:col w:w="5321" w:space="1421"/>
            <w:col w:w="4158"/>
          </w:cols>
        </w:sectPr>
      </w:pPr>
    </w:p>
    <w:p w14:paraId="53858934" w14:textId="77777777" w:rsidR="00BE18DA" w:rsidRDefault="00944C04">
      <w:pPr>
        <w:tabs>
          <w:tab w:val="left" w:pos="500"/>
        </w:tabs>
        <w:spacing w:line="141" w:lineRule="exact"/>
        <w:ind w:left="100" w:right="6320"/>
        <w:rPr>
          <w:sz w:val="16"/>
        </w:rPr>
      </w:pPr>
      <w:r>
        <w:rPr>
          <w:color w:val="7F7F7F"/>
          <w:sz w:val="10"/>
        </w:rPr>
        <w:t>14</w:t>
      </w:r>
      <w:r>
        <w:rPr>
          <w:color w:val="7F7F7F"/>
          <w:sz w:val="10"/>
        </w:rPr>
        <w:tab/>
      </w:r>
      <w:r>
        <w:rPr>
          <w:sz w:val="16"/>
        </w:rPr>
        <w:t>}</w:t>
      </w:r>
    </w:p>
    <w:p w14:paraId="44ED6C5A" w14:textId="77777777" w:rsidR="00BE18DA" w:rsidRDefault="00944C04">
      <w:pPr>
        <w:spacing w:line="153" w:lineRule="exact"/>
        <w:ind w:left="521" w:right="6320"/>
        <w:rPr>
          <w:sz w:val="16"/>
        </w:rPr>
      </w:pPr>
      <w:r>
        <w:rPr>
          <w:sz w:val="16"/>
        </w:rPr>
        <w:t>s t a t e s [ S1_ID ] . a c t i v e s [ 0 ]   =   h i s ;</w:t>
      </w:r>
    </w:p>
    <w:p w14:paraId="63629814" w14:textId="77777777" w:rsidR="00BE18DA" w:rsidRDefault="00944C04">
      <w:pPr>
        <w:tabs>
          <w:tab w:val="left" w:pos="521"/>
          <w:tab w:val="left" w:pos="2621"/>
        </w:tabs>
        <w:spacing w:before="12" w:line="152" w:lineRule="exact"/>
        <w:ind w:left="521" w:right="6320" w:hanging="422"/>
        <w:rPr>
          <w:sz w:val="16"/>
        </w:rPr>
      </w:pPr>
      <w:r>
        <w:rPr>
          <w:color w:val="7F7F7F"/>
          <w:sz w:val="10"/>
        </w:rPr>
        <w:t>16</w:t>
      </w:r>
      <w:r>
        <w:rPr>
          <w:color w:val="7F7F7F"/>
          <w:sz w:val="10"/>
        </w:rPr>
        <w:tab/>
      </w:r>
      <w:r>
        <w:rPr>
          <w:sz w:val="16"/>
        </w:rPr>
        <w:t>s</w:t>
      </w:r>
      <w:r>
        <w:rPr>
          <w:spacing w:val="-10"/>
          <w:sz w:val="16"/>
        </w:rPr>
        <w:t xml:space="preserve"> </w:t>
      </w:r>
      <w:r>
        <w:rPr>
          <w:sz w:val="16"/>
        </w:rPr>
        <w:t>t</w:t>
      </w:r>
      <w:r>
        <w:rPr>
          <w:spacing w:val="-10"/>
          <w:sz w:val="16"/>
        </w:rPr>
        <w:t xml:space="preserve"> </w:t>
      </w:r>
      <w:r>
        <w:rPr>
          <w:sz w:val="16"/>
        </w:rPr>
        <w:t>a</w:t>
      </w:r>
      <w:r>
        <w:rPr>
          <w:spacing w:val="-10"/>
          <w:sz w:val="16"/>
        </w:rPr>
        <w:t xml:space="preserve"> </w:t>
      </w:r>
      <w:r>
        <w:rPr>
          <w:sz w:val="16"/>
        </w:rPr>
        <w:t>t</w:t>
      </w:r>
      <w:r>
        <w:rPr>
          <w:spacing w:val="-10"/>
          <w:sz w:val="16"/>
        </w:rPr>
        <w:t xml:space="preserve"> </w:t>
      </w:r>
      <w:r>
        <w:rPr>
          <w:sz w:val="16"/>
        </w:rPr>
        <w:t>e</w:t>
      </w:r>
      <w:r>
        <w:rPr>
          <w:spacing w:val="-10"/>
          <w:sz w:val="16"/>
        </w:rPr>
        <w:t xml:space="preserve"> </w:t>
      </w:r>
      <w:r>
        <w:rPr>
          <w:sz w:val="16"/>
        </w:rPr>
        <w:t>s</w:t>
      </w:r>
      <w:r>
        <w:rPr>
          <w:spacing w:val="11"/>
          <w:sz w:val="16"/>
        </w:rPr>
        <w:t xml:space="preserve"> </w:t>
      </w:r>
      <w:r>
        <w:rPr>
          <w:sz w:val="16"/>
        </w:rPr>
        <w:t>[</w:t>
      </w:r>
      <w:r>
        <w:rPr>
          <w:spacing w:val="5"/>
          <w:sz w:val="16"/>
        </w:rPr>
        <w:t xml:space="preserve"> </w:t>
      </w:r>
      <w:r>
        <w:rPr>
          <w:sz w:val="16"/>
        </w:rPr>
        <w:t>h</w:t>
      </w:r>
      <w:r>
        <w:rPr>
          <w:spacing w:val="-16"/>
          <w:sz w:val="16"/>
        </w:rPr>
        <w:t xml:space="preserve"> </w:t>
      </w:r>
      <w:r>
        <w:rPr>
          <w:sz w:val="16"/>
        </w:rPr>
        <w:t>i</w:t>
      </w:r>
      <w:r>
        <w:rPr>
          <w:spacing w:val="-16"/>
          <w:sz w:val="16"/>
        </w:rPr>
        <w:t xml:space="preserve"> </w:t>
      </w:r>
      <w:r>
        <w:rPr>
          <w:sz w:val="16"/>
        </w:rPr>
        <w:t>s</w:t>
      </w:r>
      <w:r>
        <w:rPr>
          <w:spacing w:val="17"/>
          <w:sz w:val="16"/>
        </w:rPr>
        <w:t xml:space="preserve"> </w:t>
      </w:r>
      <w:r>
        <w:rPr>
          <w:sz w:val="16"/>
        </w:rPr>
        <w:t>]</w:t>
      </w:r>
      <w:r>
        <w:rPr>
          <w:spacing w:val="-9"/>
          <w:sz w:val="16"/>
        </w:rPr>
        <w:t xml:space="preserve"> </w:t>
      </w:r>
      <w:r>
        <w:rPr>
          <w:sz w:val="16"/>
        </w:rPr>
        <w:t>.</w:t>
      </w:r>
      <w:r>
        <w:rPr>
          <w:spacing w:val="16"/>
          <w:sz w:val="16"/>
        </w:rPr>
        <w:t xml:space="preserve"> </w:t>
      </w:r>
      <w:r>
        <w:rPr>
          <w:sz w:val="16"/>
        </w:rPr>
        <w:t>e</w:t>
      </w:r>
      <w:r>
        <w:rPr>
          <w:spacing w:val="-16"/>
          <w:sz w:val="16"/>
        </w:rPr>
        <w:t xml:space="preserve"> </w:t>
      </w:r>
      <w:r>
        <w:rPr>
          <w:sz w:val="16"/>
        </w:rPr>
        <w:t>n</w:t>
      </w:r>
      <w:r>
        <w:rPr>
          <w:spacing w:val="-16"/>
          <w:sz w:val="16"/>
        </w:rPr>
        <w:t xml:space="preserve"> </w:t>
      </w:r>
      <w:r>
        <w:rPr>
          <w:sz w:val="16"/>
        </w:rPr>
        <w:t>t</w:t>
      </w:r>
      <w:r>
        <w:rPr>
          <w:spacing w:val="-16"/>
          <w:sz w:val="16"/>
        </w:rPr>
        <w:t xml:space="preserve"> </w:t>
      </w:r>
      <w:r>
        <w:rPr>
          <w:sz w:val="16"/>
        </w:rPr>
        <w:t>r</w:t>
      </w:r>
      <w:r>
        <w:rPr>
          <w:spacing w:val="-16"/>
          <w:sz w:val="16"/>
        </w:rPr>
        <w:t xml:space="preserve"> </w:t>
      </w:r>
      <w:r>
        <w:rPr>
          <w:sz w:val="16"/>
        </w:rPr>
        <w:t>y</w:t>
      </w:r>
      <w:r>
        <w:rPr>
          <w:spacing w:val="12"/>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z w:val="16"/>
        </w:rPr>
        <w:tab/>
        <w:t>s</w:t>
      </w:r>
      <w:r>
        <w:rPr>
          <w:spacing w:val="-14"/>
          <w:sz w:val="16"/>
        </w:rPr>
        <w:t xml:space="preserve"> </w:t>
      </w:r>
      <w:r>
        <w:rPr>
          <w:sz w:val="16"/>
        </w:rPr>
        <w:t>e</w:t>
      </w:r>
      <w:r>
        <w:rPr>
          <w:spacing w:val="-14"/>
          <w:sz w:val="16"/>
        </w:rPr>
        <w:t xml:space="preserve"> </w:t>
      </w:r>
      <w:r>
        <w:rPr>
          <w:sz w:val="16"/>
        </w:rPr>
        <w:t>n</w:t>
      </w:r>
      <w:r>
        <w:rPr>
          <w:spacing w:val="-14"/>
          <w:sz w:val="16"/>
        </w:rPr>
        <w:t xml:space="preserve"> </w:t>
      </w:r>
      <w:r>
        <w:rPr>
          <w:sz w:val="16"/>
        </w:rPr>
        <w:t>d</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a</w:t>
      </w:r>
      <w:r>
        <w:rPr>
          <w:spacing w:val="-14"/>
          <w:sz w:val="16"/>
        </w:rPr>
        <w:t xml:space="preserve"> </w:t>
      </w:r>
      <w:r>
        <w:rPr>
          <w:sz w:val="16"/>
        </w:rPr>
        <w:t>r</w:t>
      </w:r>
      <w:r>
        <w:rPr>
          <w:spacing w:val="-14"/>
          <w:sz w:val="16"/>
        </w:rPr>
        <w:t xml:space="preserve"> </w:t>
      </w:r>
      <w:r>
        <w:rPr>
          <w:sz w:val="16"/>
        </w:rPr>
        <w:t>t</w:t>
      </w:r>
      <w:r>
        <w:rPr>
          <w:spacing w:val="-14"/>
          <w:sz w:val="16"/>
        </w:rPr>
        <w:t xml:space="preserve"> </w:t>
      </w:r>
      <w:r>
        <w:rPr>
          <w:sz w:val="16"/>
        </w:rPr>
        <w:t>S</w:t>
      </w:r>
      <w:r>
        <w:rPr>
          <w:spacing w:val="-14"/>
          <w:sz w:val="16"/>
        </w:rPr>
        <w:t xml:space="preserve"> </w:t>
      </w:r>
      <w:r>
        <w:rPr>
          <w:sz w:val="16"/>
        </w:rPr>
        <w:t>i</w:t>
      </w:r>
      <w:r>
        <w:rPr>
          <w:spacing w:val="-14"/>
          <w:sz w:val="16"/>
        </w:rPr>
        <w:t xml:space="preserve"> </w:t>
      </w:r>
      <w:r>
        <w:rPr>
          <w:sz w:val="16"/>
        </w:rPr>
        <w:t>g</w:t>
      </w:r>
      <w:r>
        <w:rPr>
          <w:spacing w:val="-14"/>
          <w:sz w:val="16"/>
        </w:rPr>
        <w:t xml:space="preserve"> </w:t>
      </w:r>
      <w:r>
        <w:rPr>
          <w:sz w:val="16"/>
        </w:rPr>
        <w:t>n</w:t>
      </w:r>
      <w:r>
        <w:rPr>
          <w:spacing w:val="-14"/>
          <w:sz w:val="16"/>
        </w:rPr>
        <w:t xml:space="preserve"> </w:t>
      </w:r>
      <w:r>
        <w:rPr>
          <w:sz w:val="16"/>
        </w:rPr>
        <w:t>a</w:t>
      </w:r>
      <w:r>
        <w:rPr>
          <w:spacing w:val="-14"/>
          <w:sz w:val="16"/>
        </w:rPr>
        <w:t xml:space="preserve"> </w:t>
      </w:r>
      <w:r>
        <w:rPr>
          <w:sz w:val="16"/>
        </w:rPr>
        <w:t>l</w:t>
      </w:r>
      <w:r>
        <w:rPr>
          <w:spacing w:val="7"/>
          <w:sz w:val="16"/>
        </w:rPr>
        <w:t xml:space="preserve"> </w:t>
      </w:r>
      <w:r>
        <w:rPr>
          <w:sz w:val="16"/>
        </w:rPr>
        <w:t>(</w:t>
      </w:r>
      <w:r>
        <w:rPr>
          <w:spacing w:val="5"/>
          <w:sz w:val="16"/>
        </w:rPr>
        <w:t xml:space="preserve"> </w:t>
      </w:r>
      <w:r>
        <w:rPr>
          <w:sz w:val="16"/>
        </w:rPr>
        <w:t>h</w:t>
      </w:r>
      <w:r>
        <w:rPr>
          <w:spacing w:val="-16"/>
          <w:sz w:val="16"/>
        </w:rPr>
        <w:t xml:space="preserve"> </w:t>
      </w:r>
      <w:r>
        <w:rPr>
          <w:sz w:val="16"/>
        </w:rPr>
        <w:t>i</w:t>
      </w:r>
      <w:r>
        <w:rPr>
          <w:spacing w:val="-16"/>
          <w:sz w:val="16"/>
        </w:rPr>
        <w:t xml:space="preserve"> </w:t>
      </w:r>
      <w:r>
        <w:rPr>
          <w:sz w:val="16"/>
        </w:rPr>
        <w:t>s</w:t>
      </w:r>
      <w:r>
        <w:rPr>
          <w:spacing w:val="5"/>
          <w:sz w:val="16"/>
        </w:rPr>
        <w:t xml:space="preserve"> </w:t>
      </w:r>
      <w:r>
        <w:rPr>
          <w:sz w:val="16"/>
        </w:rPr>
        <w:t>)</w:t>
      </w:r>
      <w:r>
        <w:rPr>
          <w:spacing w:val="5"/>
          <w:sz w:val="16"/>
        </w:rPr>
        <w:t xml:space="preserve"> </w:t>
      </w:r>
      <w:r>
        <w:rPr>
          <w:sz w:val="16"/>
        </w:rPr>
        <w:t>;</w:t>
      </w:r>
      <w:r>
        <w:rPr>
          <w:w w:val="99"/>
          <w:sz w:val="16"/>
        </w:rPr>
        <w:t xml:space="preserve"> </w:t>
      </w:r>
      <w:r>
        <w:rPr>
          <w:color w:val="0000FF"/>
          <w:sz w:val="16"/>
        </w:rPr>
        <w:t>i f</w:t>
      </w:r>
      <w:r>
        <w:rPr>
          <w:sz w:val="16"/>
        </w:rPr>
        <w:t xml:space="preserve">( </w:t>
      </w:r>
      <w:r>
        <w:rPr>
          <w:spacing w:val="8"/>
          <w:sz w:val="16"/>
        </w:rPr>
        <w:t xml:space="preserve">S3_ID  </w:t>
      </w:r>
      <w:r>
        <w:rPr>
          <w:sz w:val="16"/>
        </w:rPr>
        <w:t xml:space="preserve">==   h i s ) </w:t>
      </w:r>
      <w:r>
        <w:rPr>
          <w:spacing w:val="20"/>
          <w:sz w:val="16"/>
        </w:rPr>
        <w:t xml:space="preserve"> </w:t>
      </w:r>
      <w:r>
        <w:rPr>
          <w:sz w:val="16"/>
        </w:rPr>
        <w:t>{</w:t>
      </w:r>
    </w:p>
    <w:p w14:paraId="587119DF" w14:textId="77777777" w:rsidR="00BE18DA" w:rsidRDefault="00944C04">
      <w:pPr>
        <w:tabs>
          <w:tab w:val="left" w:pos="700"/>
        </w:tabs>
        <w:spacing w:line="141" w:lineRule="exact"/>
        <w:ind w:left="100" w:right="6320"/>
        <w:rPr>
          <w:sz w:val="16"/>
        </w:rPr>
      </w:pPr>
      <w:r>
        <w:rPr>
          <w:color w:val="7F7F7F"/>
          <w:sz w:val="10"/>
        </w:rPr>
        <w:t>18</w:t>
      </w:r>
      <w:r>
        <w:rPr>
          <w:color w:val="7F7F7F"/>
          <w:sz w:val="10"/>
        </w:rPr>
        <w:tab/>
      </w:r>
      <w:r>
        <w:rPr>
          <w:sz w:val="16"/>
        </w:rPr>
        <w:t>S</w:t>
      </w:r>
      <w:r>
        <w:rPr>
          <w:spacing w:val="-24"/>
          <w:sz w:val="16"/>
        </w:rPr>
        <w:t xml:space="preserve"> </w:t>
      </w:r>
      <w:r>
        <w:rPr>
          <w:sz w:val="16"/>
        </w:rPr>
        <w:t>3</w:t>
      </w:r>
      <w:r>
        <w:rPr>
          <w:spacing w:val="-23"/>
          <w:sz w:val="16"/>
        </w:rPr>
        <w:t xml:space="preserve"> </w:t>
      </w:r>
      <w:r>
        <w:rPr>
          <w:spacing w:val="15"/>
          <w:sz w:val="16"/>
        </w:rPr>
        <w:t>Region</w:t>
      </w:r>
      <w:r>
        <w:rPr>
          <w:spacing w:val="-24"/>
          <w:sz w:val="16"/>
        </w:rPr>
        <w:t xml:space="preserve"> </w:t>
      </w:r>
      <w:r>
        <w:rPr>
          <w:sz w:val="16"/>
        </w:rPr>
        <w:t>1</w:t>
      </w:r>
      <w:r>
        <w:rPr>
          <w:spacing w:val="-24"/>
          <w:sz w:val="16"/>
        </w:rPr>
        <w:t xml:space="preserve"> </w:t>
      </w:r>
      <w:r>
        <w:rPr>
          <w:spacing w:val="14"/>
          <w:sz w:val="16"/>
        </w:rPr>
        <w:t xml:space="preserve">Enter </w:t>
      </w:r>
      <w:r>
        <w:rPr>
          <w:spacing w:val="30"/>
          <w:sz w:val="16"/>
        </w:rPr>
        <w:t xml:space="preserve"> </w:t>
      </w:r>
      <w:r>
        <w:rPr>
          <w:sz w:val="16"/>
        </w:rPr>
        <w:t>(</w:t>
      </w:r>
      <w:r>
        <w:rPr>
          <w:spacing w:val="-22"/>
          <w:sz w:val="16"/>
        </w:rPr>
        <w:t xml:space="preserve"> </w:t>
      </w:r>
      <w:r>
        <w:rPr>
          <w:sz w:val="16"/>
        </w:rPr>
        <w:t>S3_REGION1_DEFAULT</w:t>
      </w:r>
      <w:r>
        <w:rPr>
          <w:spacing w:val="-22"/>
          <w:sz w:val="16"/>
        </w:rPr>
        <w:t xml:space="preserve"> </w:t>
      </w:r>
      <w:r>
        <w:rPr>
          <w:sz w:val="16"/>
        </w:rPr>
        <w:t>)</w:t>
      </w:r>
      <w:r>
        <w:rPr>
          <w:spacing w:val="3"/>
          <w:sz w:val="16"/>
        </w:rPr>
        <w:t xml:space="preserve"> </w:t>
      </w:r>
      <w:r>
        <w:rPr>
          <w:sz w:val="16"/>
        </w:rPr>
        <w:t>;</w:t>
      </w:r>
    </w:p>
    <w:p w14:paraId="05FA5B5A" w14:textId="77777777" w:rsidR="00BE18DA" w:rsidRDefault="00944C04">
      <w:pPr>
        <w:spacing w:line="153" w:lineRule="exact"/>
        <w:ind w:left="500"/>
        <w:rPr>
          <w:sz w:val="16"/>
        </w:rPr>
      </w:pPr>
      <w:r>
        <w:rPr>
          <w:w w:val="99"/>
          <w:sz w:val="16"/>
        </w:rPr>
        <w:t>}</w:t>
      </w:r>
    </w:p>
    <w:p w14:paraId="708F4F47" w14:textId="77777777" w:rsidR="00BE18DA" w:rsidRDefault="00944C04">
      <w:pPr>
        <w:spacing w:line="153" w:lineRule="exact"/>
        <w:ind w:left="100" w:right="6320"/>
        <w:rPr>
          <w:sz w:val="16"/>
        </w:rPr>
      </w:pPr>
      <w:r>
        <w:rPr>
          <w:color w:val="7F7F7F"/>
          <w:sz w:val="10"/>
        </w:rPr>
        <w:t xml:space="preserve">20    </w:t>
      </w:r>
      <w:r>
        <w:rPr>
          <w:sz w:val="16"/>
        </w:rPr>
        <w:t>}</w:t>
      </w:r>
      <w:r>
        <w:rPr>
          <w:color w:val="0000FF"/>
          <w:sz w:val="16"/>
        </w:rPr>
        <w:t>e l s ei f</w:t>
      </w:r>
      <w:r>
        <w:rPr>
          <w:sz w:val="16"/>
        </w:rPr>
        <w:t>( enter_ mode  ==  S4_MODE) {</w:t>
      </w:r>
    </w:p>
    <w:p w14:paraId="44E150DA" w14:textId="77777777" w:rsidR="00BE18DA" w:rsidRDefault="00944C04">
      <w:pPr>
        <w:spacing w:line="153" w:lineRule="exact"/>
        <w:ind w:left="521" w:right="6320"/>
        <w:rPr>
          <w:sz w:val="16"/>
        </w:rPr>
      </w:pPr>
      <w:r>
        <w:rPr>
          <w:sz w:val="16"/>
        </w:rPr>
        <w:t>s t a t e s [ S1_ID ] . a c t i v e s [ 0 ]   =  S3_ID ;</w:t>
      </w:r>
    </w:p>
    <w:p w14:paraId="12E790FE" w14:textId="77777777" w:rsidR="00BE18DA" w:rsidRDefault="00944C04">
      <w:pPr>
        <w:tabs>
          <w:tab w:val="left" w:pos="521"/>
          <w:tab w:val="left" w:pos="2812"/>
        </w:tabs>
        <w:spacing w:before="12" w:line="152" w:lineRule="exact"/>
        <w:ind w:left="509" w:right="5939" w:hanging="410"/>
        <w:rPr>
          <w:sz w:val="16"/>
        </w:rPr>
      </w:pPr>
      <w:r>
        <w:rPr>
          <w:color w:val="7F7F7F"/>
          <w:sz w:val="10"/>
        </w:rPr>
        <w:t>22</w:t>
      </w:r>
      <w:r>
        <w:rPr>
          <w:color w:val="7F7F7F"/>
          <w:sz w:val="10"/>
        </w:rPr>
        <w:tab/>
      </w:r>
      <w:r>
        <w:rPr>
          <w:color w:val="7F7F7F"/>
          <w:sz w:val="10"/>
        </w:rPr>
        <w:tab/>
      </w:r>
      <w:r>
        <w:rPr>
          <w:sz w:val="16"/>
        </w:rPr>
        <w:t>s</w:t>
      </w:r>
      <w:r>
        <w:rPr>
          <w:spacing w:val="-10"/>
          <w:sz w:val="16"/>
        </w:rPr>
        <w:t xml:space="preserve"> </w:t>
      </w:r>
      <w:r>
        <w:rPr>
          <w:sz w:val="16"/>
        </w:rPr>
        <w:t>t</w:t>
      </w:r>
      <w:r>
        <w:rPr>
          <w:spacing w:val="-10"/>
          <w:sz w:val="16"/>
        </w:rPr>
        <w:t xml:space="preserve"> </w:t>
      </w:r>
      <w:r>
        <w:rPr>
          <w:sz w:val="16"/>
        </w:rPr>
        <w:t>a</w:t>
      </w:r>
      <w:r>
        <w:rPr>
          <w:spacing w:val="-10"/>
          <w:sz w:val="16"/>
        </w:rPr>
        <w:t xml:space="preserve"> </w:t>
      </w:r>
      <w:r>
        <w:rPr>
          <w:sz w:val="16"/>
        </w:rPr>
        <w:t>t</w:t>
      </w:r>
      <w:r>
        <w:rPr>
          <w:spacing w:val="-10"/>
          <w:sz w:val="16"/>
        </w:rPr>
        <w:t xml:space="preserve"> </w:t>
      </w:r>
      <w:r>
        <w:rPr>
          <w:sz w:val="16"/>
        </w:rPr>
        <w:t>e</w:t>
      </w:r>
      <w:r>
        <w:rPr>
          <w:spacing w:val="-10"/>
          <w:sz w:val="16"/>
        </w:rPr>
        <w:t xml:space="preserve"> </w:t>
      </w:r>
      <w:r>
        <w:rPr>
          <w:sz w:val="16"/>
        </w:rPr>
        <w:t>s</w:t>
      </w:r>
      <w:r>
        <w:rPr>
          <w:spacing w:val="11"/>
          <w:sz w:val="16"/>
        </w:rPr>
        <w:t xml:space="preserve"> </w:t>
      </w:r>
      <w:r>
        <w:rPr>
          <w:sz w:val="16"/>
        </w:rPr>
        <w:t>[</w:t>
      </w:r>
      <w:r>
        <w:rPr>
          <w:spacing w:val="-10"/>
          <w:sz w:val="16"/>
        </w:rPr>
        <w:t xml:space="preserve"> </w:t>
      </w:r>
      <w:r>
        <w:rPr>
          <w:spacing w:val="8"/>
          <w:sz w:val="16"/>
        </w:rPr>
        <w:t>S3_ID</w:t>
      </w:r>
      <w:r>
        <w:rPr>
          <w:spacing w:val="2"/>
          <w:sz w:val="16"/>
        </w:rPr>
        <w:t xml:space="preserve"> </w:t>
      </w:r>
      <w:r>
        <w:rPr>
          <w:sz w:val="16"/>
        </w:rPr>
        <w:t>]</w:t>
      </w:r>
      <w:r>
        <w:rPr>
          <w:spacing w:val="-9"/>
          <w:sz w:val="16"/>
        </w:rPr>
        <w:t xml:space="preserve"> </w:t>
      </w:r>
      <w:r>
        <w:rPr>
          <w:sz w:val="16"/>
        </w:rPr>
        <w:t>.</w:t>
      </w:r>
      <w:r>
        <w:rPr>
          <w:spacing w:val="16"/>
          <w:sz w:val="16"/>
        </w:rPr>
        <w:t xml:space="preserve"> </w:t>
      </w:r>
      <w:r>
        <w:rPr>
          <w:sz w:val="16"/>
        </w:rPr>
        <w:t>e</w:t>
      </w:r>
      <w:r>
        <w:rPr>
          <w:spacing w:val="-16"/>
          <w:sz w:val="16"/>
        </w:rPr>
        <w:t xml:space="preserve"> </w:t>
      </w:r>
      <w:r>
        <w:rPr>
          <w:sz w:val="16"/>
        </w:rPr>
        <w:t>n</w:t>
      </w:r>
      <w:r>
        <w:rPr>
          <w:spacing w:val="-16"/>
          <w:sz w:val="16"/>
        </w:rPr>
        <w:t xml:space="preserve"> </w:t>
      </w:r>
      <w:r>
        <w:rPr>
          <w:sz w:val="16"/>
        </w:rPr>
        <w:t>t</w:t>
      </w:r>
      <w:r>
        <w:rPr>
          <w:spacing w:val="-16"/>
          <w:sz w:val="16"/>
        </w:rPr>
        <w:t xml:space="preserve"> </w:t>
      </w:r>
      <w:r>
        <w:rPr>
          <w:sz w:val="16"/>
        </w:rPr>
        <w:t>r</w:t>
      </w:r>
      <w:r>
        <w:rPr>
          <w:spacing w:val="-16"/>
          <w:sz w:val="16"/>
        </w:rPr>
        <w:t xml:space="preserve"> </w:t>
      </w:r>
      <w:r>
        <w:rPr>
          <w:sz w:val="16"/>
        </w:rPr>
        <w:t>y</w:t>
      </w:r>
      <w:r>
        <w:rPr>
          <w:spacing w:val="12"/>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sz w:val="16"/>
        </w:rPr>
        <w:tab/>
        <w:t>s</w:t>
      </w:r>
      <w:r>
        <w:rPr>
          <w:spacing w:val="-13"/>
          <w:sz w:val="16"/>
        </w:rPr>
        <w:t xml:space="preserve"> </w:t>
      </w:r>
      <w:r>
        <w:rPr>
          <w:sz w:val="16"/>
        </w:rPr>
        <w:t>e</w:t>
      </w:r>
      <w:r>
        <w:rPr>
          <w:spacing w:val="-14"/>
          <w:sz w:val="16"/>
        </w:rPr>
        <w:t xml:space="preserve"> </w:t>
      </w:r>
      <w:r>
        <w:rPr>
          <w:sz w:val="16"/>
        </w:rPr>
        <w:t>n</w:t>
      </w:r>
      <w:r>
        <w:rPr>
          <w:spacing w:val="-14"/>
          <w:sz w:val="16"/>
        </w:rPr>
        <w:t xml:space="preserve"> </w:t>
      </w:r>
      <w:r>
        <w:rPr>
          <w:sz w:val="16"/>
        </w:rPr>
        <w:t>d</w:t>
      </w:r>
      <w:r>
        <w:rPr>
          <w:spacing w:val="-14"/>
          <w:sz w:val="16"/>
        </w:rPr>
        <w:t xml:space="preserve"> </w:t>
      </w:r>
      <w:r>
        <w:rPr>
          <w:sz w:val="16"/>
        </w:rPr>
        <w:t>S</w:t>
      </w:r>
      <w:r>
        <w:rPr>
          <w:spacing w:val="-14"/>
          <w:sz w:val="16"/>
        </w:rPr>
        <w:t xml:space="preserve"> </w:t>
      </w:r>
      <w:r>
        <w:rPr>
          <w:sz w:val="16"/>
        </w:rPr>
        <w:t>t</w:t>
      </w:r>
      <w:r>
        <w:rPr>
          <w:spacing w:val="-14"/>
          <w:sz w:val="16"/>
        </w:rPr>
        <w:t xml:space="preserve"> </w:t>
      </w:r>
      <w:r>
        <w:rPr>
          <w:sz w:val="16"/>
        </w:rPr>
        <w:t>a</w:t>
      </w:r>
      <w:r>
        <w:rPr>
          <w:spacing w:val="-14"/>
          <w:sz w:val="16"/>
        </w:rPr>
        <w:t xml:space="preserve"> </w:t>
      </w:r>
      <w:r>
        <w:rPr>
          <w:sz w:val="16"/>
        </w:rPr>
        <w:t>r</w:t>
      </w:r>
      <w:r>
        <w:rPr>
          <w:spacing w:val="-14"/>
          <w:sz w:val="16"/>
        </w:rPr>
        <w:t xml:space="preserve"> </w:t>
      </w:r>
      <w:r>
        <w:rPr>
          <w:sz w:val="16"/>
        </w:rPr>
        <w:t>t</w:t>
      </w:r>
      <w:r>
        <w:rPr>
          <w:spacing w:val="-14"/>
          <w:sz w:val="16"/>
        </w:rPr>
        <w:t xml:space="preserve"> </w:t>
      </w:r>
      <w:r>
        <w:rPr>
          <w:sz w:val="16"/>
        </w:rPr>
        <w:t>S</w:t>
      </w:r>
      <w:r>
        <w:rPr>
          <w:spacing w:val="-14"/>
          <w:sz w:val="16"/>
        </w:rPr>
        <w:t xml:space="preserve"> </w:t>
      </w:r>
      <w:r>
        <w:rPr>
          <w:sz w:val="16"/>
        </w:rPr>
        <w:t>i</w:t>
      </w:r>
      <w:r>
        <w:rPr>
          <w:spacing w:val="-14"/>
          <w:sz w:val="16"/>
        </w:rPr>
        <w:t xml:space="preserve"> </w:t>
      </w:r>
      <w:r>
        <w:rPr>
          <w:sz w:val="16"/>
        </w:rPr>
        <w:t>g</w:t>
      </w:r>
      <w:r>
        <w:rPr>
          <w:spacing w:val="-14"/>
          <w:sz w:val="16"/>
        </w:rPr>
        <w:t xml:space="preserve"> </w:t>
      </w:r>
      <w:r>
        <w:rPr>
          <w:sz w:val="16"/>
        </w:rPr>
        <w:t>n</w:t>
      </w:r>
      <w:r>
        <w:rPr>
          <w:spacing w:val="-14"/>
          <w:sz w:val="16"/>
        </w:rPr>
        <w:t xml:space="preserve"> </w:t>
      </w:r>
      <w:r>
        <w:rPr>
          <w:sz w:val="16"/>
        </w:rPr>
        <w:t>a</w:t>
      </w:r>
      <w:r>
        <w:rPr>
          <w:spacing w:val="-14"/>
          <w:sz w:val="16"/>
        </w:rPr>
        <w:t xml:space="preserve"> </w:t>
      </w:r>
      <w:r>
        <w:rPr>
          <w:sz w:val="16"/>
        </w:rPr>
        <w:t>l</w:t>
      </w:r>
      <w:r>
        <w:rPr>
          <w:spacing w:val="7"/>
          <w:sz w:val="16"/>
        </w:rPr>
        <w:t xml:space="preserve"> </w:t>
      </w:r>
      <w:r>
        <w:rPr>
          <w:sz w:val="16"/>
        </w:rPr>
        <w:t>(</w:t>
      </w:r>
      <w:r>
        <w:rPr>
          <w:spacing w:val="-10"/>
          <w:sz w:val="16"/>
        </w:rPr>
        <w:t xml:space="preserve"> </w:t>
      </w:r>
      <w:r>
        <w:rPr>
          <w:spacing w:val="8"/>
          <w:sz w:val="16"/>
        </w:rPr>
        <w:t>S3_ID</w:t>
      </w:r>
      <w:r>
        <w:rPr>
          <w:spacing w:val="-10"/>
          <w:sz w:val="16"/>
        </w:rPr>
        <w:t xml:space="preserve"> </w:t>
      </w:r>
      <w:r>
        <w:rPr>
          <w:sz w:val="16"/>
        </w:rPr>
        <w:t>)</w:t>
      </w:r>
      <w:r>
        <w:rPr>
          <w:spacing w:val="5"/>
          <w:sz w:val="16"/>
        </w:rPr>
        <w:t xml:space="preserve"> </w:t>
      </w:r>
      <w:r>
        <w:rPr>
          <w:sz w:val="16"/>
        </w:rPr>
        <w:t>;</w:t>
      </w:r>
      <w:r>
        <w:rPr>
          <w:spacing w:val="-1"/>
          <w:sz w:val="16"/>
        </w:rPr>
        <w:t xml:space="preserve"> </w:t>
      </w:r>
      <w:r>
        <w:rPr>
          <w:sz w:val="16"/>
        </w:rPr>
        <w:t>S</w:t>
      </w:r>
      <w:r>
        <w:rPr>
          <w:spacing w:val="-23"/>
          <w:sz w:val="16"/>
        </w:rPr>
        <w:t xml:space="preserve"> </w:t>
      </w:r>
      <w:r>
        <w:rPr>
          <w:sz w:val="16"/>
        </w:rPr>
        <w:t>3</w:t>
      </w:r>
      <w:r>
        <w:rPr>
          <w:spacing w:val="-22"/>
          <w:sz w:val="16"/>
        </w:rPr>
        <w:t xml:space="preserve"> </w:t>
      </w:r>
      <w:r>
        <w:rPr>
          <w:spacing w:val="15"/>
          <w:sz w:val="16"/>
        </w:rPr>
        <w:t>Region</w:t>
      </w:r>
      <w:r>
        <w:rPr>
          <w:spacing w:val="-23"/>
          <w:sz w:val="16"/>
        </w:rPr>
        <w:t xml:space="preserve"> </w:t>
      </w:r>
      <w:r>
        <w:rPr>
          <w:sz w:val="16"/>
        </w:rPr>
        <w:t>1</w:t>
      </w:r>
      <w:r>
        <w:rPr>
          <w:spacing w:val="-23"/>
          <w:sz w:val="16"/>
        </w:rPr>
        <w:t xml:space="preserve"> </w:t>
      </w:r>
      <w:r>
        <w:rPr>
          <w:spacing w:val="14"/>
          <w:sz w:val="16"/>
        </w:rPr>
        <w:t>Enter</w:t>
      </w:r>
      <w:r>
        <w:rPr>
          <w:spacing w:val="-1"/>
          <w:sz w:val="16"/>
        </w:rPr>
        <w:t xml:space="preserve"> </w:t>
      </w:r>
      <w:r>
        <w:rPr>
          <w:sz w:val="16"/>
        </w:rPr>
        <w:t>(</w:t>
      </w:r>
      <w:r>
        <w:rPr>
          <w:spacing w:val="-26"/>
          <w:sz w:val="16"/>
        </w:rPr>
        <w:t xml:space="preserve"> </w:t>
      </w:r>
      <w:r>
        <w:rPr>
          <w:spacing w:val="-3"/>
          <w:sz w:val="16"/>
        </w:rPr>
        <w:t>S4_MODE)</w:t>
      </w:r>
      <w:r>
        <w:rPr>
          <w:spacing w:val="6"/>
          <w:sz w:val="16"/>
        </w:rPr>
        <w:t xml:space="preserve"> </w:t>
      </w:r>
      <w:r>
        <w:rPr>
          <w:sz w:val="16"/>
        </w:rPr>
        <w:t>;</w:t>
      </w:r>
    </w:p>
    <w:p w14:paraId="58B212EC" w14:textId="77777777" w:rsidR="00BE18DA" w:rsidRDefault="00944C04">
      <w:pPr>
        <w:spacing w:line="157" w:lineRule="exact"/>
        <w:ind w:left="100" w:right="6320"/>
        <w:rPr>
          <w:sz w:val="16"/>
        </w:rPr>
      </w:pPr>
      <w:r>
        <w:rPr>
          <w:color w:val="7F7F7F"/>
          <w:sz w:val="10"/>
        </w:rPr>
        <w:t xml:space="preserve">24    </w:t>
      </w:r>
      <w:r>
        <w:rPr>
          <w:sz w:val="16"/>
        </w:rPr>
        <w:t>}</w:t>
      </w:r>
      <w:r>
        <w:rPr>
          <w:color w:val="0000FF"/>
          <w:sz w:val="16"/>
        </w:rPr>
        <w:t>e l s ei f</w:t>
      </w:r>
      <w:r>
        <w:rPr>
          <w:sz w:val="16"/>
        </w:rPr>
        <w:t>( enter_ mode  ==  ENP_MODE)  {</w:t>
      </w:r>
      <w:r>
        <w:rPr>
          <w:color w:val="0000FF"/>
          <w:sz w:val="16"/>
        </w:rPr>
        <w:t>. . .</w:t>
      </w:r>
      <w:r>
        <w:rPr>
          <w:sz w:val="16"/>
        </w:rPr>
        <w:t>}</w:t>
      </w:r>
    </w:p>
    <w:p w14:paraId="428CDFD8" w14:textId="77777777" w:rsidR="00BE18DA" w:rsidRDefault="00BE18DA">
      <w:pPr>
        <w:pStyle w:val="Corpsdetexte"/>
        <w:spacing w:before="1"/>
        <w:rPr>
          <w:sz w:val="12"/>
        </w:rPr>
      </w:pPr>
    </w:p>
    <w:p w14:paraId="317441D4" w14:textId="77777777" w:rsidR="00BE18DA" w:rsidRDefault="00BE18DA">
      <w:pPr>
        <w:rPr>
          <w:sz w:val="12"/>
        </w:rPr>
        <w:sectPr w:rsidR="00BE18DA">
          <w:type w:val="continuous"/>
          <w:pgSz w:w="12240" w:h="15840"/>
          <w:pgMar w:top="980" w:right="660" w:bottom="280" w:left="680" w:header="720" w:footer="720" w:gutter="0"/>
          <w:cols w:space="720"/>
        </w:sectPr>
      </w:pPr>
    </w:p>
    <w:p w14:paraId="540E2C1E" w14:textId="4D1301A4" w:rsidR="00BE18DA" w:rsidRDefault="00944C04">
      <w:pPr>
        <w:pStyle w:val="Corpsdetexte"/>
        <w:spacing w:before="66" w:line="242" w:lineRule="auto"/>
        <w:ind w:left="299" w:firstLine="199"/>
        <w:jc w:val="both"/>
      </w:pPr>
      <w:r>
        <w:t xml:space="preserve">By default, the active sub-state of the region is set after the execution of any effect associated with the initial transition, </w:t>
      </w:r>
      <w:r>
        <w:rPr>
          <w:rFonts w:ascii="Bookman Old Style"/>
          <w:i/>
          <w:spacing w:val="5"/>
        </w:rPr>
        <w:t>S</w:t>
      </w:r>
      <w:r>
        <w:rPr>
          <w:rFonts w:ascii="Tahoma"/>
          <w:spacing w:val="5"/>
        </w:rPr>
        <w:t xml:space="preserve">3 </w:t>
      </w:r>
      <w:r>
        <w:t xml:space="preserve">is set as active sub-state of </w:t>
      </w:r>
      <w:r>
        <w:rPr>
          <w:rFonts w:ascii="Bookman Old Style"/>
          <w:i/>
          <w:spacing w:val="3"/>
        </w:rPr>
        <w:t>S</w:t>
      </w:r>
      <w:r>
        <w:rPr>
          <w:rFonts w:ascii="Tahoma"/>
          <w:spacing w:val="3"/>
        </w:rPr>
        <w:t>1</w:t>
      </w:r>
      <w:r>
        <w:rPr>
          <w:spacing w:val="3"/>
        </w:rPr>
        <w:t xml:space="preserve">. </w:t>
      </w:r>
      <w:r>
        <w:t xml:space="preserve">Entering </w:t>
      </w:r>
      <w:del w:id="135" w:author="RADERMACHER Ansgar 206501" w:date="2016-07-13T01:07:00Z">
        <w:r w:rsidDel="00CC3A6B">
          <w:delText xml:space="preserve">on </w:delText>
        </w:r>
      </w:del>
      <w:r>
        <w:t>a direct sub- state (</w:t>
      </w:r>
      <w:r>
        <w:rPr>
          <w:i/>
        </w:rPr>
        <w:t>S2</w:t>
      </w:r>
      <w:r>
        <w:t xml:space="preserve">) sets the active sub-state of </w:t>
      </w:r>
      <w:r>
        <w:rPr>
          <w:i/>
        </w:rPr>
        <w:t xml:space="preserve">S1 </w:t>
      </w:r>
      <w:r>
        <w:t xml:space="preserve">directly to </w:t>
      </w:r>
      <w:r>
        <w:rPr>
          <w:i/>
        </w:rPr>
        <w:t>S2</w:t>
      </w:r>
      <w:r>
        <w:t xml:space="preserve">. In    case of an indirect sub-state </w:t>
      </w:r>
      <w:r>
        <w:rPr>
          <w:spacing w:val="2"/>
        </w:rPr>
        <w:t>(</w:t>
      </w:r>
      <w:r>
        <w:rPr>
          <w:rFonts w:ascii="Bookman Old Style"/>
          <w:i/>
          <w:spacing w:val="2"/>
        </w:rPr>
        <w:t>S</w:t>
      </w:r>
      <w:r>
        <w:rPr>
          <w:rFonts w:ascii="Tahoma"/>
          <w:spacing w:val="2"/>
        </w:rPr>
        <w:t>4</w:t>
      </w:r>
      <w:r>
        <w:rPr>
          <w:spacing w:val="2"/>
        </w:rPr>
        <w:t xml:space="preserve">), </w:t>
      </w:r>
      <w:r>
        <w:t xml:space="preserve">the entry action of </w:t>
      </w:r>
      <w:r>
        <w:rPr>
          <w:rFonts w:ascii="Bookman Old Style"/>
          <w:i/>
          <w:spacing w:val="5"/>
        </w:rPr>
        <w:t>S</w:t>
      </w:r>
      <w:r>
        <w:rPr>
          <w:rFonts w:ascii="Tahoma"/>
          <w:spacing w:val="5"/>
        </w:rPr>
        <w:t xml:space="preserve">3 </w:t>
      </w:r>
      <w:r>
        <w:t xml:space="preserve">is executed before </w:t>
      </w:r>
      <w:r>
        <w:rPr>
          <w:rFonts w:ascii="Bookman Old Style"/>
          <w:i/>
          <w:spacing w:val="5"/>
        </w:rPr>
        <w:t>S</w:t>
      </w:r>
      <w:r>
        <w:rPr>
          <w:rFonts w:ascii="Tahoma"/>
          <w:spacing w:val="5"/>
        </w:rPr>
        <w:t xml:space="preserve">4 </w:t>
      </w:r>
      <w:r>
        <w:t xml:space="preserve">is set as the active-sub state of </w:t>
      </w:r>
      <w:r>
        <w:rPr>
          <w:rFonts w:ascii="Bookman Old Style"/>
          <w:i/>
          <w:spacing w:val="5"/>
        </w:rPr>
        <w:t>S</w:t>
      </w:r>
      <w:r>
        <w:rPr>
          <w:rFonts w:ascii="Tahoma"/>
          <w:spacing w:val="5"/>
        </w:rPr>
        <w:t xml:space="preserve">3 </w:t>
      </w:r>
      <w:r>
        <w:t xml:space="preserve">and   the execution of </w:t>
      </w:r>
      <w:r>
        <w:rPr>
          <w:rFonts w:ascii="Bookman Old Style"/>
          <w:i/>
          <w:spacing w:val="2"/>
        </w:rPr>
        <w:t>entry</w:t>
      </w:r>
      <w:r>
        <w:rPr>
          <w:rFonts w:ascii="Tahoma"/>
          <w:spacing w:val="2"/>
        </w:rPr>
        <w:t>(</w:t>
      </w:r>
      <w:r>
        <w:rPr>
          <w:rFonts w:ascii="Bookman Old Style"/>
          <w:i/>
          <w:spacing w:val="2"/>
        </w:rPr>
        <w:t>S</w:t>
      </w:r>
      <w:r>
        <w:rPr>
          <w:rFonts w:ascii="Tahoma"/>
          <w:spacing w:val="2"/>
        </w:rPr>
        <w:t>4)</w:t>
      </w:r>
      <w:r>
        <w:rPr>
          <w:spacing w:val="2"/>
        </w:rPr>
        <w:t xml:space="preserve">. </w:t>
      </w:r>
      <w:r>
        <w:t xml:space="preserve">It is worth noting that after the execution of each </w:t>
      </w:r>
      <w:r>
        <w:rPr>
          <w:spacing w:val="-3"/>
        </w:rPr>
        <w:t>entry</w:t>
      </w:r>
      <w:ins w:id="136" w:author="RADERMACHER Ansgar 206501" w:date="2016-07-13T01:07:00Z">
        <w:r w:rsidR="00CC3A6B">
          <w:rPr>
            <w:spacing w:val="-3"/>
          </w:rPr>
          <w:t xml:space="preserve"> action</w:t>
        </w:r>
      </w:ins>
      <w:r>
        <w:rPr>
          <w:spacing w:val="-3"/>
        </w:rPr>
        <w:t xml:space="preserve">, </w:t>
      </w:r>
      <w:r>
        <w:t xml:space="preserve">a start signal is sent to activate the waiting thread associated with </w:t>
      </w:r>
      <w:r>
        <w:rPr>
          <w:i/>
        </w:rPr>
        <w:t xml:space="preserve">doActivity </w:t>
      </w:r>
      <w:r>
        <w:t>of the corresponding state.</w:t>
      </w:r>
    </w:p>
    <w:p w14:paraId="3EBF6D64" w14:textId="77777777" w:rsidR="00BE18DA" w:rsidRDefault="00944C04">
      <w:pPr>
        <w:pStyle w:val="Corpsdetexte"/>
        <w:spacing w:before="54" w:line="244" w:lineRule="auto"/>
        <w:ind w:left="299" w:firstLine="199"/>
        <w:jc w:val="both"/>
      </w:pPr>
      <w:r>
        <w:t>Transitioning from a vertex to a sub-vertex of the</w:t>
      </w:r>
      <w:r>
        <w:rPr>
          <w:spacing w:val="-8"/>
        </w:rPr>
        <w:t xml:space="preserve"> </w:t>
      </w:r>
      <w:r>
        <w:t xml:space="preserve">composite state (transition from </w:t>
      </w:r>
      <w:r>
        <w:rPr>
          <w:rFonts w:ascii="Bookman Old Style"/>
          <w:i/>
          <w:spacing w:val="5"/>
        </w:rPr>
        <w:t>S</w:t>
      </w:r>
      <w:r>
        <w:rPr>
          <w:rFonts w:ascii="Tahoma"/>
          <w:spacing w:val="5"/>
        </w:rPr>
        <w:t xml:space="preserve">0 </w:t>
      </w:r>
      <w:r>
        <w:t xml:space="preserve">to </w:t>
      </w:r>
      <w:r>
        <w:rPr>
          <w:rFonts w:ascii="Bookman Old Style"/>
          <w:i/>
          <w:spacing w:val="5"/>
        </w:rPr>
        <w:t xml:space="preserve">SH </w:t>
      </w:r>
      <w:r>
        <w:t xml:space="preserve">is a particular case) is not as simple as that of two states. It needs a systematic approach which generates code for a transition outgoing from a vertex  to any other one. This is detailed in the next   </w:t>
      </w:r>
      <w:r>
        <w:rPr>
          <w:spacing w:val="20"/>
        </w:rPr>
        <w:t xml:space="preserve"> </w:t>
      </w:r>
      <w:r>
        <w:t>section.</w:t>
      </w:r>
    </w:p>
    <w:p w14:paraId="50D45DC8" w14:textId="77777777" w:rsidR="00BE18DA" w:rsidRDefault="00BE18DA">
      <w:pPr>
        <w:pStyle w:val="Corpsdetexte"/>
        <w:spacing w:before="3"/>
        <w:rPr>
          <w:sz w:val="22"/>
        </w:rPr>
      </w:pPr>
    </w:p>
    <w:p w14:paraId="7E1EB44B" w14:textId="77777777" w:rsidR="00BE18DA" w:rsidRDefault="00944C04">
      <w:pPr>
        <w:pStyle w:val="Paragraphedeliste"/>
        <w:numPr>
          <w:ilvl w:val="0"/>
          <w:numId w:val="4"/>
        </w:numPr>
        <w:tabs>
          <w:tab w:val="left" w:pos="593"/>
        </w:tabs>
        <w:ind w:left="592" w:hanging="293"/>
        <w:jc w:val="left"/>
        <w:rPr>
          <w:i/>
          <w:sz w:val="20"/>
        </w:rPr>
      </w:pPr>
      <w:r>
        <w:rPr>
          <w:i/>
          <w:sz w:val="20"/>
        </w:rPr>
        <w:t>Event and transition</w:t>
      </w:r>
      <w:r>
        <w:rPr>
          <w:i/>
          <w:spacing w:val="40"/>
          <w:sz w:val="20"/>
        </w:rPr>
        <w:t xml:space="preserve"> </w:t>
      </w:r>
      <w:r>
        <w:rPr>
          <w:i/>
          <w:sz w:val="20"/>
        </w:rPr>
        <w:t>transformation</w:t>
      </w:r>
    </w:p>
    <w:p w14:paraId="7AF79E00" w14:textId="77777777" w:rsidR="00BE18DA" w:rsidRDefault="00944C04">
      <w:pPr>
        <w:pStyle w:val="Paragraphedeliste"/>
        <w:numPr>
          <w:ilvl w:val="0"/>
          <w:numId w:val="3"/>
        </w:numPr>
        <w:tabs>
          <w:tab w:val="left" w:pos="765"/>
        </w:tabs>
        <w:spacing w:before="142" w:line="229" w:lineRule="exact"/>
        <w:jc w:val="left"/>
        <w:rPr>
          <w:sz w:val="20"/>
        </w:rPr>
      </w:pPr>
      <w:r>
        <w:rPr>
          <w:i/>
          <w:sz w:val="20"/>
        </w:rPr>
        <w:t xml:space="preserve">Events:   </w:t>
      </w:r>
      <w:r>
        <w:rPr>
          <w:sz w:val="20"/>
        </w:rPr>
        <w:t>Similar  to  the  approach  in  [10],  one</w:t>
      </w:r>
      <w:r>
        <w:rPr>
          <w:spacing w:val="3"/>
          <w:sz w:val="20"/>
        </w:rPr>
        <w:t xml:space="preserve"> </w:t>
      </w:r>
      <w:r>
        <w:rPr>
          <w:sz w:val="20"/>
        </w:rPr>
        <w:t>method</w:t>
      </w:r>
    </w:p>
    <w:p w14:paraId="0875507A" w14:textId="77777777" w:rsidR="00BE18DA" w:rsidRDefault="00944C04">
      <w:pPr>
        <w:pStyle w:val="Corpsdetexte"/>
        <w:spacing w:before="3"/>
        <w:rPr>
          <w:sz w:val="4"/>
        </w:rPr>
      </w:pPr>
      <w:r>
        <w:br w:type="column"/>
      </w:r>
    </w:p>
    <w:p w14:paraId="179D1025" w14:textId="40C880EE" w:rsidR="00BE18DA" w:rsidRDefault="00082B42">
      <w:pPr>
        <w:pStyle w:val="Corpsdetexte"/>
        <w:ind w:left="1216"/>
      </w:pPr>
      <w:r>
        <w:rPr>
          <w:noProof/>
        </w:rPr>
        <mc:AlternateContent>
          <mc:Choice Requires="wpg">
            <w:drawing>
              <wp:inline distT="0" distB="0" distL="0" distR="0" wp14:anchorId="20896AB0" wp14:editId="6643595F">
                <wp:extent cx="1290955" cy="504825"/>
                <wp:effectExtent l="0" t="0" r="0" b="0"/>
                <wp:docPr id="18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0955" cy="504825"/>
                          <a:chOff x="0" y="0"/>
                          <a:chExt cx="2033" cy="795"/>
                        </a:xfrm>
                      </wpg:grpSpPr>
                      <pic:pic xmlns:pic="http://schemas.openxmlformats.org/drawingml/2006/picture">
                        <pic:nvPicPr>
                          <pic:cNvPr id="189" name="Picture 19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988" y="0"/>
                            <a:ext cx="1044" cy="7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8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28"/>
                            <a:ext cx="726" cy="6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18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26" y="262"/>
                            <a:ext cx="270" cy="1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FFB8517" id="Group 187" o:spid="_x0000_s1026" style="width:101.65pt;height:39.75pt;mso-position-horizontal-relative:char;mso-position-vertical-relative:line" coordsize="2033,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">
                <v:shape id="Picture 190" o:spid="_x0000_s1027" type="#_x0000_t75" style="position:absolute;left:988;width:1044;height: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Da5vAAAAA3AAAAA8AAABkcnMvZG93bnJldi54bWxET8uqwjAQ3Qv+QxjBnaa6EK1GEUEUxAtX&#10;/YChGdtqMylN+tCvvxGEu5vDec5q05lCNFS53LKCyTgCQZxYnXOq4Hbdj+YgnEfWWFgmBS9ysFn3&#10;eyuMtW35l5qLT0UIYRejgsz7MpbSJRkZdGNbEgfubiuDPsAqlbrCNoSbQk6jaCYN5hwaMixpl1Hy&#10;vNRGwfn05sfiPTk0t/r8k9TtcedfVqnhoNsuQXjq/L/46z7qMH++gM8z4QK5/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gNrm8AAAADcAAAADwAAAAAAAAAAAAAAAACfAgAA&#10;ZHJzL2Rvd25yZXYueG1sUEsFBgAAAAAEAAQA9wAAAIwDAAAAAA==&#10;">
                  <v:imagedata r:id="rId65" o:title=""/>
                </v:shape>
                <v:shape id="Picture 189" o:spid="_x0000_s1028" type="#_x0000_t75" style="position:absolute;top:28;width:726;height: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METzHAAAA3AAAAA8AAABkcnMvZG93bnJldi54bWxEj0FLw0AQhe+C/2EZwUtpN7YqGrMtpZAi&#10;XqppEY+T7JgEs7Mhuzbx3zsHwdsM781732SbyXXqTENoPRu4WSSgiCtvW64NnI75/AFUiMgWO89k&#10;4IcCbNaXFxmm1o/8Ruci1kpCOKRooImxT7UOVUMOw8L3xKJ9+sFhlHWotR1wlHDX6WWS3GuHLUtD&#10;gz3tGqq+im9n4GO1L9+5fLWz8e529nI67PKcC2Our6btE6hIU/w3/10/W8F/FHx5RibQ6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JMETzHAAAA3AAAAA8AAAAAAAAAAAAA&#10;AAAAnwIAAGRycy9kb3ducmV2LnhtbFBLBQYAAAAABAAEAPcAAACTAwAAAAA=&#10;">
                  <v:imagedata r:id="rId66" o:title=""/>
                </v:shape>
                <v:shape id="Picture 188" o:spid="_x0000_s1029" type="#_x0000_t75" style="position:absolute;left:726;top:262;width:270;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9W1rBAAAA3AAAAA8AAABkcnMvZG93bnJldi54bWxET01rwkAQvRf8D8sI3uomFYqmriJWxWuN&#10;oL0N2Wk2NDsbs2uM/75bELzN433OfNnbWnTU+sqxgnScgCAunK64VHDMt69TED4ga6wdk4I7eVgu&#10;Bi9zzLS78Rd1h1CKGMI+QwUmhCaT0heGLPqxa4gj9+NaiyHCtpS6xVsMt7V8S5J3abHi2GCwobWh&#10;4vdwtQpOm6Iz5+/LcXJanXX6aXNjd7lSo2G/+gARqA9P8cO913H+LIX/Z+IFcv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f9W1rBAAAA3AAAAA8AAAAAAAAAAAAAAAAAnwIA&#10;AGRycy9kb3ducmV2LnhtbFBLBQYAAAAABAAEAPcAAACNAwAAAAA=&#10;">
                  <v:imagedata r:id="rId67" o:title=""/>
                </v:shape>
                <w10:anchorlock/>
              </v:group>
            </w:pict>
          </mc:Fallback>
        </mc:AlternateContent>
      </w:r>
      <w:r w:rsidR="00944C04">
        <w:rPr>
          <w:spacing w:val="22"/>
        </w:rPr>
        <w:t xml:space="preserve"> </w:t>
      </w:r>
      <w:r w:rsidR="00944C04">
        <w:rPr>
          <w:noProof/>
          <w:spacing w:val="22"/>
          <w:position w:val="1"/>
        </w:rPr>
        <w:drawing>
          <wp:inline distT="0" distB="0" distL="0" distR="0" wp14:anchorId="5AF06D8C" wp14:editId="54A786A6">
            <wp:extent cx="553604" cy="500062"/>
            <wp:effectExtent l="0" t="0" r="0" b="0"/>
            <wp:docPr id="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1.png"/>
                    <pic:cNvPicPr/>
                  </pic:nvPicPr>
                  <pic:blipFill>
                    <a:blip r:embed="rId68" cstate="print"/>
                    <a:stretch>
                      <a:fillRect/>
                    </a:stretch>
                  </pic:blipFill>
                  <pic:spPr>
                    <a:xfrm>
                      <a:off x="0" y="0"/>
                      <a:ext cx="553604" cy="500062"/>
                    </a:xfrm>
                    <a:prstGeom prst="rect">
                      <a:avLst/>
                    </a:prstGeom>
                  </pic:spPr>
                </pic:pic>
              </a:graphicData>
            </a:graphic>
          </wp:inline>
        </w:drawing>
      </w:r>
    </w:p>
    <w:p w14:paraId="7F811B47" w14:textId="77777777" w:rsidR="00BE18DA" w:rsidRDefault="00BE18DA">
      <w:pPr>
        <w:pStyle w:val="Corpsdetexte"/>
        <w:rPr>
          <w:sz w:val="19"/>
        </w:rPr>
      </w:pPr>
    </w:p>
    <w:p w14:paraId="170069B5" w14:textId="77777777" w:rsidR="00BE18DA" w:rsidRDefault="00944C04">
      <w:pPr>
        <w:ind w:left="1784" w:right="1902"/>
        <w:jc w:val="center"/>
        <w:rPr>
          <w:sz w:val="16"/>
        </w:rPr>
      </w:pPr>
      <w:r>
        <w:rPr>
          <w:sz w:val="16"/>
        </w:rPr>
        <w:t>Fig. 2.   Event data structure</w:t>
      </w:r>
    </w:p>
    <w:p w14:paraId="05E4026C" w14:textId="77777777" w:rsidR="00BE18DA" w:rsidRDefault="00BE18DA">
      <w:pPr>
        <w:pStyle w:val="Corpsdetexte"/>
        <w:rPr>
          <w:sz w:val="16"/>
        </w:rPr>
      </w:pPr>
    </w:p>
    <w:p w14:paraId="173DAF85" w14:textId="77777777" w:rsidR="00BE18DA" w:rsidRDefault="00BE18DA">
      <w:pPr>
        <w:pStyle w:val="Corpsdetexte"/>
        <w:spacing w:before="10"/>
        <w:rPr>
          <w:sz w:val="22"/>
        </w:rPr>
      </w:pPr>
    </w:p>
    <w:p w14:paraId="34834354" w14:textId="77777777" w:rsidR="00BE18DA" w:rsidRDefault="00944C04">
      <w:pPr>
        <w:spacing w:line="242" w:lineRule="auto"/>
        <w:ind w:left="199" w:right="317"/>
        <w:jc w:val="both"/>
        <w:rPr>
          <w:sz w:val="20"/>
        </w:rPr>
      </w:pPr>
      <w:r>
        <w:rPr>
          <w:sz w:val="20"/>
        </w:rPr>
        <w:t xml:space="preserve">associated with </w:t>
      </w:r>
      <w:r>
        <w:rPr>
          <w:i/>
          <w:sz w:val="20"/>
        </w:rPr>
        <w:t xml:space="preserve">Completion Event </w:t>
      </w:r>
      <w:r>
        <w:rPr>
          <w:sz w:val="20"/>
        </w:rPr>
        <w:t xml:space="preserve">executes a check on </w:t>
      </w:r>
      <w:r>
        <w:rPr>
          <w:i/>
          <w:sz w:val="20"/>
        </w:rPr>
        <w:t xml:space="preserve">stateId </w:t>
      </w:r>
      <w:r>
        <w:rPr>
          <w:sz w:val="20"/>
        </w:rPr>
        <w:t>(see Listing 5, line 1). The event data contain marshaled</w:t>
      </w:r>
      <w:r>
        <w:rPr>
          <w:position w:val="7"/>
          <w:sz w:val="14"/>
        </w:rPr>
        <w:t xml:space="preserve">1 </w:t>
      </w:r>
      <w:r>
        <w:rPr>
          <w:sz w:val="20"/>
        </w:rPr>
        <w:t xml:space="preserve">parameters of </w:t>
      </w:r>
      <w:r>
        <w:rPr>
          <w:i/>
          <w:sz w:val="20"/>
        </w:rPr>
        <w:t>SignalEvent</w:t>
      </w:r>
      <w:r>
        <w:rPr>
          <w:sz w:val="20"/>
        </w:rPr>
        <w:t xml:space="preserve">’s signal or </w:t>
      </w:r>
      <w:r>
        <w:rPr>
          <w:i/>
          <w:sz w:val="20"/>
        </w:rPr>
        <w:t>CallEvent</w:t>
      </w:r>
      <w:r>
        <w:rPr>
          <w:sz w:val="20"/>
        </w:rPr>
        <w:t>’s parameters.</w:t>
      </w:r>
    </w:p>
    <w:p w14:paraId="2ABAC855" w14:textId="77777777" w:rsidR="00BE18DA" w:rsidRDefault="00944C04">
      <w:pPr>
        <w:pStyle w:val="Paragraphedeliste"/>
        <w:numPr>
          <w:ilvl w:val="0"/>
          <w:numId w:val="3"/>
        </w:numPr>
        <w:tabs>
          <w:tab w:val="left" w:pos="664"/>
        </w:tabs>
        <w:spacing w:before="59" w:line="228" w:lineRule="exact"/>
        <w:ind w:left="663" w:hanging="265"/>
        <w:jc w:val="left"/>
        <w:rPr>
          <w:sz w:val="20"/>
        </w:rPr>
      </w:pPr>
      <w:r>
        <w:rPr>
          <w:i/>
          <w:sz w:val="20"/>
        </w:rPr>
        <w:t xml:space="preserve">Transitions:  </w:t>
      </w:r>
      <w:r>
        <w:rPr>
          <w:sz w:val="20"/>
        </w:rPr>
        <w:t>Each event triggers a list of transitions.</w:t>
      </w:r>
      <w:r>
        <w:rPr>
          <w:spacing w:val="34"/>
          <w:sz w:val="20"/>
        </w:rPr>
        <w:t xml:space="preserve"> </w:t>
      </w:r>
      <w:r>
        <w:rPr>
          <w:spacing w:val="-8"/>
          <w:sz w:val="20"/>
        </w:rPr>
        <w:t>We</w:t>
      </w:r>
    </w:p>
    <w:p w14:paraId="5AA41E0C" w14:textId="77777777" w:rsidR="00BE18DA" w:rsidRDefault="00944C04">
      <w:pPr>
        <w:spacing w:before="100" w:line="117" w:lineRule="auto"/>
        <w:ind w:left="199" w:right="317"/>
        <w:jc w:val="both"/>
        <w:rPr>
          <w:rFonts w:ascii="Verdana" w:hAnsi="Verdana"/>
          <w:sz w:val="14"/>
        </w:rPr>
      </w:pPr>
      <w:r>
        <w:rPr>
          <w:sz w:val="20"/>
        </w:rPr>
        <w:t xml:space="preserve">suppose </w:t>
      </w:r>
      <w:r>
        <w:rPr>
          <w:rFonts w:ascii="Bookman Old Style" w:hAnsi="Bookman Old Style"/>
          <w:i/>
          <w:sz w:val="20"/>
        </w:rPr>
        <w:t>T</w:t>
      </w:r>
      <w:r>
        <w:rPr>
          <w:rFonts w:ascii="Lucida Sans" w:hAnsi="Lucida Sans"/>
          <w:i/>
          <w:position w:val="-2"/>
          <w:sz w:val="14"/>
        </w:rPr>
        <w:t xml:space="preserve">trig </w:t>
      </w:r>
      <w:r>
        <w:rPr>
          <w:rFonts w:ascii="Tahoma" w:hAnsi="Tahoma"/>
          <w:sz w:val="20"/>
        </w:rPr>
        <w:t>(</w:t>
      </w:r>
      <w:r>
        <w:rPr>
          <w:rFonts w:ascii="Bookman Old Style" w:hAnsi="Bookman Old Style"/>
          <w:i/>
          <w:sz w:val="20"/>
        </w:rPr>
        <w:t>e</w:t>
      </w:r>
      <w:r>
        <w:rPr>
          <w:rFonts w:ascii="Tahoma" w:hAnsi="Tahoma"/>
          <w:sz w:val="20"/>
        </w:rPr>
        <w:t xml:space="preserve">) </w:t>
      </w:r>
      <w:r>
        <w:rPr>
          <w:sz w:val="20"/>
        </w:rPr>
        <w:t xml:space="preserve">is the transition list triggered by the event </w:t>
      </w:r>
      <w:r>
        <w:rPr>
          <w:rFonts w:ascii="Bookman Old Style" w:hAnsi="Bookman Old Style"/>
          <w:i/>
          <w:sz w:val="20"/>
        </w:rPr>
        <w:t>e</w:t>
      </w:r>
      <w:r>
        <w:rPr>
          <w:sz w:val="20"/>
        </w:rPr>
        <w:t>, and</w:t>
      </w:r>
      <w:r>
        <w:rPr>
          <w:spacing w:val="6"/>
          <w:sz w:val="20"/>
        </w:rPr>
        <w:t xml:space="preserve"> </w:t>
      </w:r>
      <w:r>
        <w:rPr>
          <w:rFonts w:ascii="Bookman Old Style" w:hAnsi="Bookman Old Style"/>
          <w:i/>
          <w:sz w:val="20"/>
        </w:rPr>
        <w:t>S</w:t>
      </w:r>
      <w:r>
        <w:rPr>
          <w:rFonts w:ascii="Lucida Sans" w:hAnsi="Lucida Sans"/>
          <w:i/>
          <w:position w:val="-2"/>
          <w:sz w:val="14"/>
        </w:rPr>
        <w:t>trig</w:t>
      </w:r>
      <w:r>
        <w:rPr>
          <w:rFonts w:ascii="Lucida Sans" w:hAnsi="Lucida Sans"/>
          <w:i/>
          <w:spacing w:val="-32"/>
          <w:position w:val="-2"/>
          <w:sz w:val="14"/>
        </w:rPr>
        <w:t xml:space="preserve"> </w:t>
      </w:r>
      <w:r>
        <w:rPr>
          <w:rFonts w:ascii="Tahoma" w:hAnsi="Tahoma"/>
          <w:sz w:val="20"/>
        </w:rPr>
        <w:t>(</w:t>
      </w:r>
      <w:r>
        <w:rPr>
          <w:rFonts w:ascii="Bookman Old Style" w:hAnsi="Bookman Old Style"/>
          <w:i/>
          <w:sz w:val="20"/>
        </w:rPr>
        <w:t>e</w:t>
      </w:r>
      <w:r>
        <w:rPr>
          <w:rFonts w:ascii="Tahoma" w:hAnsi="Tahoma"/>
          <w:sz w:val="20"/>
        </w:rPr>
        <w:t>)</w:t>
      </w:r>
      <w:r>
        <w:rPr>
          <w:rFonts w:ascii="Tahoma" w:hAnsi="Tahoma"/>
          <w:spacing w:val="-14"/>
          <w:sz w:val="20"/>
        </w:rPr>
        <w:t xml:space="preserve"> </w:t>
      </w:r>
      <w:r>
        <w:rPr>
          <w:rFonts w:ascii="Tahoma" w:hAnsi="Tahoma"/>
          <w:sz w:val="20"/>
        </w:rPr>
        <w:t>=</w:t>
      </w:r>
      <w:r>
        <w:rPr>
          <w:rFonts w:ascii="Tahoma" w:hAnsi="Tahoma"/>
          <w:spacing w:val="-14"/>
          <w:sz w:val="20"/>
        </w:rPr>
        <w:t xml:space="preserve"> </w:t>
      </w:r>
      <w:r>
        <w:rPr>
          <w:rFonts w:ascii="Meiryo" w:hAnsi="Meiryo"/>
          <w:i/>
          <w:sz w:val="20"/>
        </w:rPr>
        <w:t>{</w:t>
      </w:r>
      <w:r>
        <w:rPr>
          <w:rFonts w:ascii="Bookman Old Style" w:hAnsi="Bookman Old Style"/>
          <w:i/>
          <w:sz w:val="20"/>
        </w:rPr>
        <w:t>src</w:t>
      </w:r>
      <w:r>
        <w:rPr>
          <w:rFonts w:ascii="Tahoma" w:hAnsi="Tahoma"/>
          <w:sz w:val="20"/>
        </w:rPr>
        <w:t>(</w:t>
      </w:r>
      <w:r>
        <w:rPr>
          <w:rFonts w:ascii="Bookman Old Style" w:hAnsi="Bookman Old Style"/>
          <w:i/>
          <w:sz w:val="20"/>
        </w:rPr>
        <w:t>t</w:t>
      </w:r>
      <w:r>
        <w:rPr>
          <w:rFonts w:ascii="Tahoma" w:hAnsi="Tahoma"/>
          <w:sz w:val="20"/>
        </w:rPr>
        <w:t>)</w:t>
      </w:r>
      <w:r>
        <w:rPr>
          <w:rFonts w:ascii="Meiryo" w:hAnsi="Meiryo"/>
          <w:i/>
          <w:sz w:val="20"/>
        </w:rPr>
        <w:t>|</w:t>
      </w:r>
      <w:r>
        <w:rPr>
          <w:rFonts w:ascii="Bookman Old Style" w:hAnsi="Bookman Old Style"/>
          <w:i/>
          <w:sz w:val="20"/>
        </w:rPr>
        <w:t>t</w:t>
      </w:r>
      <w:r>
        <w:rPr>
          <w:rFonts w:ascii="Bookman Old Style" w:hAnsi="Bookman Old Style"/>
          <w:i/>
          <w:spacing w:val="-11"/>
          <w:sz w:val="20"/>
        </w:rPr>
        <w:t xml:space="preserve"> </w:t>
      </w:r>
      <w:r>
        <w:rPr>
          <w:rFonts w:ascii="Meiryo" w:hAnsi="Meiryo"/>
          <w:i/>
          <w:sz w:val="20"/>
        </w:rPr>
        <w:t>∈</w:t>
      </w:r>
      <w:r>
        <w:rPr>
          <w:rFonts w:ascii="Meiryo" w:hAnsi="Meiryo"/>
          <w:i/>
          <w:spacing w:val="-19"/>
          <w:sz w:val="20"/>
        </w:rPr>
        <w:t xml:space="preserve"> </w:t>
      </w:r>
      <w:r>
        <w:rPr>
          <w:rFonts w:ascii="Bookman Old Style" w:hAnsi="Bookman Old Style"/>
          <w:i/>
          <w:sz w:val="20"/>
        </w:rPr>
        <w:t>T</w:t>
      </w:r>
      <w:r>
        <w:rPr>
          <w:rFonts w:ascii="Lucida Sans" w:hAnsi="Lucida Sans"/>
          <w:i/>
          <w:position w:val="-2"/>
          <w:sz w:val="14"/>
        </w:rPr>
        <w:t>trig</w:t>
      </w:r>
      <w:r>
        <w:rPr>
          <w:rFonts w:ascii="Lucida Sans" w:hAnsi="Lucida Sans"/>
          <w:i/>
          <w:spacing w:val="-32"/>
          <w:position w:val="-2"/>
          <w:sz w:val="14"/>
        </w:rPr>
        <w:t xml:space="preserve"> </w:t>
      </w:r>
      <w:r>
        <w:rPr>
          <w:rFonts w:ascii="Tahoma" w:hAnsi="Tahoma"/>
          <w:sz w:val="20"/>
        </w:rPr>
        <w:t>(</w:t>
      </w:r>
      <w:r>
        <w:rPr>
          <w:rFonts w:ascii="Bookman Old Style" w:hAnsi="Bookman Old Style"/>
          <w:i/>
          <w:sz w:val="20"/>
        </w:rPr>
        <w:t>e</w:t>
      </w:r>
      <w:r>
        <w:rPr>
          <w:rFonts w:ascii="Tahoma" w:hAnsi="Tahoma"/>
          <w:sz w:val="20"/>
        </w:rPr>
        <w:t>)</w:t>
      </w:r>
      <w:r>
        <w:rPr>
          <w:rFonts w:ascii="Meiryo" w:hAnsi="Meiryo"/>
          <w:i/>
          <w:sz w:val="20"/>
        </w:rPr>
        <w:t>}</w:t>
      </w:r>
      <w:r>
        <w:rPr>
          <w:sz w:val="20"/>
        </w:rPr>
        <w:t>.</w:t>
      </w:r>
      <w:r>
        <w:rPr>
          <w:spacing w:val="6"/>
          <w:sz w:val="20"/>
        </w:rPr>
        <w:t xml:space="preserve"> </w:t>
      </w:r>
      <w:r>
        <w:rPr>
          <w:sz w:val="20"/>
        </w:rPr>
        <w:t>In</w:t>
      </w:r>
      <w:r>
        <w:rPr>
          <w:spacing w:val="6"/>
          <w:sz w:val="20"/>
        </w:rPr>
        <w:t xml:space="preserve"> </w:t>
      </w:r>
      <w:r>
        <w:rPr>
          <w:sz w:val="20"/>
        </w:rPr>
        <w:t>other</w:t>
      </w:r>
      <w:r>
        <w:rPr>
          <w:spacing w:val="6"/>
          <w:sz w:val="20"/>
        </w:rPr>
        <w:t xml:space="preserve"> </w:t>
      </w:r>
      <w:r>
        <w:rPr>
          <w:sz w:val="20"/>
        </w:rPr>
        <w:t>words,</w:t>
      </w:r>
      <w:r>
        <w:rPr>
          <w:spacing w:val="6"/>
          <w:sz w:val="20"/>
        </w:rPr>
        <w:t xml:space="preserve"> </w:t>
      </w:r>
      <w:r>
        <w:rPr>
          <w:rFonts w:ascii="Bookman Old Style" w:hAnsi="Bookman Old Style"/>
          <w:i/>
          <w:sz w:val="20"/>
        </w:rPr>
        <w:t>S</w:t>
      </w:r>
      <w:r>
        <w:rPr>
          <w:rFonts w:ascii="Lucida Sans" w:hAnsi="Lucida Sans"/>
          <w:i/>
          <w:position w:val="-3"/>
          <w:sz w:val="14"/>
        </w:rPr>
        <w:t>trig</w:t>
      </w:r>
      <w:r>
        <w:rPr>
          <w:rFonts w:ascii="Verdana" w:hAnsi="Verdana"/>
          <w:position w:val="-3"/>
          <w:sz w:val="14"/>
        </w:rPr>
        <w:t>(</w:t>
      </w:r>
      <w:r>
        <w:rPr>
          <w:rFonts w:ascii="Lucida Sans" w:hAnsi="Lucida Sans"/>
          <w:i/>
          <w:position w:val="-3"/>
          <w:sz w:val="14"/>
        </w:rPr>
        <w:t>e</w:t>
      </w:r>
      <w:r>
        <w:rPr>
          <w:rFonts w:ascii="Verdana" w:hAnsi="Verdana"/>
          <w:position w:val="-3"/>
          <w:sz w:val="14"/>
        </w:rPr>
        <w:t>)</w:t>
      </w:r>
    </w:p>
    <w:p w14:paraId="6521A2E6" w14:textId="77777777" w:rsidR="00BE18DA" w:rsidRDefault="00944C04">
      <w:pPr>
        <w:pStyle w:val="Corpsdetexte"/>
        <w:spacing w:before="4" w:line="240" w:lineRule="exact"/>
        <w:ind w:left="199" w:right="317"/>
        <w:jc w:val="both"/>
      </w:pPr>
      <w:r>
        <w:t xml:space="preserve">is a set of states which are the source states of the transitions  in </w:t>
      </w:r>
      <w:r>
        <w:rPr>
          <w:rFonts w:ascii="Bookman Old Style"/>
          <w:i/>
        </w:rPr>
        <w:t>T</w:t>
      </w:r>
      <w:r>
        <w:rPr>
          <w:rFonts w:ascii="Lucida Sans"/>
          <w:i/>
          <w:position w:val="-2"/>
          <w:sz w:val="14"/>
        </w:rPr>
        <w:t xml:space="preserve">trig </w:t>
      </w:r>
      <w:r>
        <w:rPr>
          <w:rFonts w:ascii="Tahoma"/>
        </w:rPr>
        <w:t>(</w:t>
      </w:r>
      <w:r>
        <w:rPr>
          <w:rFonts w:ascii="Bookman Old Style"/>
          <w:i/>
        </w:rPr>
        <w:t>e</w:t>
      </w:r>
      <w:r>
        <w:rPr>
          <w:rFonts w:ascii="Tahoma"/>
        </w:rPr>
        <w:t>)</w:t>
      </w:r>
      <w:r>
        <w:t xml:space="preserve">. </w:t>
      </w:r>
      <w:r>
        <w:rPr>
          <w:spacing w:val="-8"/>
        </w:rPr>
        <w:t xml:space="preserve">To </w:t>
      </w:r>
      <w:r>
        <w:t xml:space="preserve">present how the body of event methods is generated, we define functions as </w:t>
      </w:r>
      <w:r>
        <w:rPr>
          <w:spacing w:val="16"/>
        </w:rPr>
        <w:t xml:space="preserve"> </w:t>
      </w:r>
      <w:r>
        <w:t>followings:</w:t>
      </w:r>
    </w:p>
    <w:p w14:paraId="56734B03" w14:textId="77777777" w:rsidR="00BE18DA" w:rsidRDefault="00944C04">
      <w:pPr>
        <w:pStyle w:val="Paragraphedeliste"/>
        <w:numPr>
          <w:ilvl w:val="2"/>
          <w:numId w:val="5"/>
        </w:numPr>
        <w:tabs>
          <w:tab w:val="left" w:pos="600"/>
        </w:tabs>
        <w:spacing w:before="89" w:line="246" w:lineRule="exact"/>
        <w:ind w:hanging="201"/>
        <w:jc w:val="left"/>
        <w:rPr>
          <w:sz w:val="20"/>
        </w:rPr>
      </w:pPr>
      <w:r>
        <w:rPr>
          <w:spacing w:val="-5"/>
          <w:sz w:val="20"/>
        </w:rPr>
        <w:t xml:space="preserve">Vertex </w:t>
      </w:r>
      <w:r>
        <w:rPr>
          <w:sz w:val="20"/>
        </w:rPr>
        <w:t xml:space="preserve">depth </w:t>
      </w:r>
      <w:r>
        <w:rPr>
          <w:rFonts w:ascii="Bookman Old Style"/>
          <w:i/>
          <w:sz w:val="20"/>
        </w:rPr>
        <w:t>dp</w:t>
      </w:r>
      <w:r>
        <w:rPr>
          <w:rFonts w:ascii="Tahoma"/>
          <w:sz w:val="20"/>
        </w:rPr>
        <w:t>(</w:t>
      </w:r>
      <w:r>
        <w:rPr>
          <w:rFonts w:ascii="Bookman Old Style"/>
          <w:i/>
          <w:sz w:val="20"/>
        </w:rPr>
        <w:t>v</w:t>
      </w:r>
      <w:r>
        <w:rPr>
          <w:rFonts w:ascii="Tahoma"/>
          <w:sz w:val="20"/>
        </w:rPr>
        <w:t xml:space="preserve">) </w:t>
      </w:r>
      <w:r>
        <w:rPr>
          <w:sz w:val="20"/>
        </w:rPr>
        <w:t>is defined</w:t>
      </w:r>
      <w:r>
        <w:rPr>
          <w:spacing w:val="26"/>
          <w:sz w:val="20"/>
        </w:rPr>
        <w:t xml:space="preserve"> </w:t>
      </w:r>
      <w:r>
        <w:rPr>
          <w:sz w:val="20"/>
        </w:rPr>
        <w:t>as:</w:t>
      </w:r>
    </w:p>
    <w:p w14:paraId="20119CCA" w14:textId="77777777" w:rsidR="00BE18DA" w:rsidRDefault="00944C04">
      <w:pPr>
        <w:tabs>
          <w:tab w:val="left" w:pos="3330"/>
        </w:tabs>
        <w:spacing w:line="316" w:lineRule="exact"/>
        <w:ind w:left="1455" w:right="309"/>
        <w:rPr>
          <w:i/>
          <w:sz w:val="20"/>
        </w:rPr>
      </w:pPr>
      <w:r>
        <w:rPr>
          <w:rFonts w:ascii="Arial"/>
          <w:w w:val="240"/>
          <w:position w:val="16"/>
          <w:sz w:val="20"/>
        </w:rPr>
        <w:t>.</w:t>
      </w:r>
      <w:r>
        <w:rPr>
          <w:rFonts w:ascii="Arial"/>
          <w:spacing w:val="-36"/>
          <w:w w:val="240"/>
          <w:position w:val="16"/>
          <w:sz w:val="20"/>
        </w:rPr>
        <w:t xml:space="preserve"> </w:t>
      </w:r>
      <w:r>
        <w:rPr>
          <w:rFonts w:ascii="Tahoma"/>
          <w:w w:val="110"/>
          <w:sz w:val="20"/>
        </w:rPr>
        <w:t>1</w:t>
      </w:r>
      <w:r>
        <w:rPr>
          <w:rFonts w:ascii="Tahoma"/>
          <w:w w:val="110"/>
          <w:sz w:val="20"/>
        </w:rPr>
        <w:tab/>
      </w:r>
      <w:r>
        <w:rPr>
          <w:i/>
          <w:w w:val="110"/>
          <w:sz w:val="20"/>
        </w:rPr>
        <w:t>v</w:t>
      </w:r>
      <w:r>
        <w:rPr>
          <w:i/>
          <w:spacing w:val="-16"/>
          <w:w w:val="110"/>
          <w:sz w:val="20"/>
        </w:rPr>
        <w:t xml:space="preserve"> </w:t>
      </w:r>
      <w:r>
        <w:rPr>
          <w:i/>
          <w:w w:val="110"/>
          <w:sz w:val="20"/>
        </w:rPr>
        <w:t>is</w:t>
      </w:r>
      <w:r>
        <w:rPr>
          <w:i/>
          <w:spacing w:val="-16"/>
          <w:w w:val="110"/>
          <w:sz w:val="20"/>
        </w:rPr>
        <w:t xml:space="preserve"> </w:t>
      </w:r>
      <w:r>
        <w:rPr>
          <w:i/>
          <w:w w:val="110"/>
          <w:sz w:val="20"/>
        </w:rPr>
        <w:t>a</w:t>
      </w:r>
      <w:r>
        <w:rPr>
          <w:i/>
          <w:spacing w:val="-16"/>
          <w:w w:val="110"/>
          <w:sz w:val="20"/>
        </w:rPr>
        <w:t xml:space="preserve"> </w:t>
      </w:r>
      <w:r>
        <w:rPr>
          <w:i/>
          <w:spacing w:val="-3"/>
          <w:w w:val="110"/>
          <w:sz w:val="20"/>
        </w:rPr>
        <w:t>root</w:t>
      </w:r>
      <w:r>
        <w:rPr>
          <w:i/>
          <w:spacing w:val="-16"/>
          <w:w w:val="110"/>
          <w:sz w:val="20"/>
        </w:rPr>
        <w:t xml:space="preserve"> </w:t>
      </w:r>
      <w:r>
        <w:rPr>
          <w:i/>
          <w:w w:val="110"/>
          <w:sz w:val="20"/>
        </w:rPr>
        <w:t>vertex</w:t>
      </w:r>
    </w:p>
    <w:p w14:paraId="5EB8BE08" w14:textId="77777777" w:rsidR="00BE18DA" w:rsidRDefault="00BE18DA">
      <w:pPr>
        <w:spacing w:line="316" w:lineRule="exact"/>
        <w:rPr>
          <w:sz w:val="20"/>
        </w:rPr>
        <w:sectPr w:rsidR="00BE18DA">
          <w:type w:val="continuous"/>
          <w:pgSz w:w="12240" w:h="15840"/>
          <w:pgMar w:top="980" w:right="660" w:bottom="280" w:left="680" w:header="720" w:footer="720" w:gutter="0"/>
          <w:cols w:num="2" w:space="720" w:equalWidth="0">
            <w:col w:w="5321" w:space="40"/>
            <w:col w:w="5539"/>
          </w:cols>
        </w:sectPr>
      </w:pPr>
    </w:p>
    <w:p w14:paraId="705F3223" w14:textId="77777777" w:rsidR="00BE18DA" w:rsidRDefault="00944C04">
      <w:pPr>
        <w:pStyle w:val="Corpsdetexte"/>
        <w:spacing w:before="8" w:line="244" w:lineRule="exact"/>
        <w:ind w:left="299" w:right="-3"/>
      </w:pPr>
      <w:r>
        <w:rPr>
          <w:rFonts w:ascii="Bookman Old Style"/>
          <w:i/>
        </w:rPr>
        <w:t>mtd</w:t>
      </w:r>
      <w:r>
        <w:rPr>
          <w:rFonts w:ascii="Lucida Sans"/>
          <w:i/>
          <w:position w:val="-2"/>
          <w:sz w:val="14"/>
        </w:rPr>
        <w:t xml:space="preserve">e  </w:t>
      </w:r>
      <w:r>
        <w:t xml:space="preserve">is generated for each event </w:t>
      </w:r>
      <w:r>
        <w:rPr>
          <w:rFonts w:ascii="Bookman Old Style"/>
          <w:i/>
        </w:rPr>
        <w:t>e</w:t>
      </w:r>
      <w:r>
        <w:t>. An event enumeration</w:t>
      </w:r>
    </w:p>
    <w:p w14:paraId="0F1364E0" w14:textId="77777777" w:rsidR="00BE18DA" w:rsidRDefault="00944C04">
      <w:pPr>
        <w:pStyle w:val="Corpsdetexte"/>
        <w:spacing w:line="226" w:lineRule="exact"/>
        <w:ind w:left="299" w:right="-3"/>
      </w:pPr>
      <w:r>
        <w:rPr>
          <w:i/>
        </w:rPr>
        <w:t xml:space="preserve">EventId </w:t>
      </w:r>
      <w:r>
        <w:t>is created whose children are event identifiers  associ-</w:t>
      </w:r>
    </w:p>
    <w:p w14:paraId="76119819" w14:textId="77777777" w:rsidR="00BE18DA" w:rsidRDefault="00944C04">
      <w:pPr>
        <w:spacing w:line="199" w:lineRule="exact"/>
        <w:ind w:left="299" w:right="-18"/>
        <w:rPr>
          <w:rFonts w:ascii="Tahoma"/>
          <w:sz w:val="20"/>
        </w:rPr>
      </w:pPr>
      <w:r>
        <w:br w:type="column"/>
      </w:r>
      <w:r>
        <w:rPr>
          <w:rFonts w:ascii="Bookman Old Style"/>
          <w:i/>
          <w:w w:val="95"/>
          <w:sz w:val="20"/>
        </w:rPr>
        <w:t>dp</w:t>
      </w:r>
      <w:r>
        <w:rPr>
          <w:rFonts w:ascii="Tahoma"/>
          <w:w w:val="95"/>
          <w:sz w:val="20"/>
        </w:rPr>
        <w:t>(</w:t>
      </w:r>
      <w:r>
        <w:rPr>
          <w:rFonts w:ascii="Bookman Old Style"/>
          <w:i/>
          <w:w w:val="95"/>
          <w:sz w:val="20"/>
        </w:rPr>
        <w:t>v</w:t>
      </w:r>
      <w:r>
        <w:rPr>
          <w:rFonts w:ascii="Tahoma"/>
          <w:w w:val="95"/>
          <w:sz w:val="20"/>
        </w:rPr>
        <w:t>)</w:t>
      </w:r>
      <w:r>
        <w:rPr>
          <w:rFonts w:ascii="Tahoma"/>
          <w:spacing w:val="-10"/>
          <w:w w:val="95"/>
          <w:sz w:val="20"/>
        </w:rPr>
        <w:t xml:space="preserve"> </w:t>
      </w:r>
      <w:r>
        <w:rPr>
          <w:rFonts w:ascii="Tahoma"/>
          <w:w w:val="95"/>
          <w:sz w:val="20"/>
        </w:rPr>
        <w:t>=</w:t>
      </w:r>
    </w:p>
    <w:p w14:paraId="1C04F62A" w14:textId="77777777" w:rsidR="00BE18DA" w:rsidRDefault="00944C04">
      <w:pPr>
        <w:tabs>
          <w:tab w:val="left" w:pos="3547"/>
        </w:tabs>
        <w:spacing w:line="317" w:lineRule="exact"/>
        <w:ind w:left="264"/>
        <w:rPr>
          <w:sz w:val="20"/>
        </w:rPr>
      </w:pPr>
      <w:r>
        <w:br w:type="column"/>
      </w:r>
      <w:r>
        <w:rPr>
          <w:rFonts w:ascii="Bookman Old Style"/>
          <w:i/>
          <w:sz w:val="20"/>
        </w:rPr>
        <w:t>dp</w:t>
      </w:r>
      <w:r>
        <w:rPr>
          <w:rFonts w:ascii="Tahoma"/>
          <w:sz w:val="20"/>
        </w:rPr>
        <w:t>(</w:t>
      </w:r>
      <w:r>
        <w:rPr>
          <w:rFonts w:ascii="Bookman Old Style"/>
          <w:i/>
          <w:sz w:val="20"/>
        </w:rPr>
        <w:t>ctner</w:t>
      </w:r>
      <w:r>
        <w:rPr>
          <w:rFonts w:ascii="Tahoma"/>
          <w:sz w:val="20"/>
        </w:rPr>
        <w:t>(</w:t>
      </w:r>
      <w:r>
        <w:rPr>
          <w:rFonts w:ascii="Bookman Old Style"/>
          <w:i/>
          <w:sz w:val="20"/>
        </w:rPr>
        <w:t>v</w:t>
      </w:r>
      <w:r>
        <w:rPr>
          <w:rFonts w:ascii="Tahoma"/>
          <w:sz w:val="20"/>
        </w:rPr>
        <w:t>))</w:t>
      </w:r>
      <w:r>
        <w:rPr>
          <w:rFonts w:ascii="Tahoma"/>
          <w:spacing w:val="-31"/>
          <w:sz w:val="20"/>
        </w:rPr>
        <w:t xml:space="preserve"> </w:t>
      </w:r>
      <w:r>
        <w:rPr>
          <w:rFonts w:ascii="Tahoma"/>
          <w:sz w:val="20"/>
        </w:rPr>
        <w:t>+</w:t>
      </w:r>
      <w:r>
        <w:rPr>
          <w:rFonts w:ascii="Tahoma"/>
          <w:spacing w:val="-31"/>
          <w:sz w:val="20"/>
        </w:rPr>
        <w:t xml:space="preserve"> </w:t>
      </w:r>
      <w:r>
        <w:rPr>
          <w:rFonts w:ascii="Tahoma"/>
          <w:sz w:val="20"/>
        </w:rPr>
        <w:t xml:space="preserve">1 </w:t>
      </w:r>
      <w:r>
        <w:rPr>
          <w:rFonts w:ascii="Tahoma"/>
          <w:spacing w:val="22"/>
          <w:sz w:val="20"/>
        </w:rPr>
        <w:t xml:space="preserve"> </w:t>
      </w:r>
      <w:r>
        <w:rPr>
          <w:rFonts w:ascii="Bookman Old Style"/>
          <w:i/>
          <w:sz w:val="20"/>
        </w:rPr>
        <w:t>otherwise</w:t>
      </w:r>
      <w:r>
        <w:rPr>
          <w:rFonts w:ascii="Bookman Old Style"/>
          <w:i/>
          <w:sz w:val="20"/>
        </w:rPr>
        <w:tab/>
      </w:r>
      <w:r>
        <w:rPr>
          <w:position w:val="12"/>
          <w:sz w:val="20"/>
        </w:rPr>
        <w:t>(2)</w:t>
      </w:r>
    </w:p>
    <w:p w14:paraId="05645F23" w14:textId="77777777" w:rsidR="00BE18DA" w:rsidRDefault="00BE18DA">
      <w:pPr>
        <w:spacing w:line="317" w:lineRule="exact"/>
        <w:rPr>
          <w:sz w:val="20"/>
        </w:rPr>
        <w:sectPr w:rsidR="00BE18DA">
          <w:type w:val="continuous"/>
          <w:pgSz w:w="12240" w:h="15840"/>
          <w:pgMar w:top="980" w:right="660" w:bottom="280" w:left="680" w:header="720" w:footer="720" w:gutter="0"/>
          <w:cols w:num="3" w:space="720" w:equalWidth="0">
            <w:col w:w="5321" w:space="467"/>
            <w:col w:w="973" w:space="40"/>
            <w:col w:w="4099"/>
          </w:cols>
        </w:sectPr>
      </w:pPr>
    </w:p>
    <w:p w14:paraId="76A265D4" w14:textId="77777777" w:rsidR="00BE18DA" w:rsidRDefault="00944C04">
      <w:pPr>
        <w:pStyle w:val="Corpsdetexte"/>
        <w:spacing w:before="9" w:line="247" w:lineRule="auto"/>
        <w:ind w:left="299"/>
        <w:jc w:val="both"/>
      </w:pPr>
      <w:r>
        <w:t xml:space="preserve">ated with events. Besides the explicitly defined events of the state machines, the event list of a state machine </w:t>
      </w:r>
      <w:r>
        <w:rPr>
          <w:rFonts w:ascii="Bookman Old Style"/>
          <w:i/>
        </w:rPr>
        <w:t xml:space="preserve">sm </w:t>
      </w:r>
      <w:r>
        <w:t xml:space="preserve">contains   a special event called </w:t>
      </w:r>
      <w:r>
        <w:rPr>
          <w:rFonts w:ascii="Bookman Old Style"/>
          <w:i/>
          <w:spacing w:val="2"/>
        </w:rPr>
        <w:t>CompletionEvent</w:t>
      </w:r>
      <w:r>
        <w:rPr>
          <w:spacing w:val="2"/>
        </w:rPr>
        <w:t xml:space="preserve">, </w:t>
      </w:r>
      <w:r>
        <w:t xml:space="preserve">which is implicitly implemented as a </w:t>
      </w:r>
      <w:r>
        <w:rPr>
          <w:i/>
        </w:rPr>
        <w:t>CallEvent</w:t>
      </w:r>
      <w:r>
        <w:t xml:space="preserve">. For each event type, the pattern is realized as in </w:t>
      </w:r>
      <w:r>
        <w:rPr>
          <w:spacing w:val="-4"/>
        </w:rPr>
        <w:t xml:space="preserve">Table  </w:t>
      </w:r>
      <w:r>
        <w:rPr>
          <w:spacing w:val="1"/>
        </w:rPr>
        <w:t xml:space="preserve"> </w:t>
      </w:r>
      <w:r>
        <w:t>I.</w:t>
      </w:r>
    </w:p>
    <w:p w14:paraId="4F2964FC" w14:textId="4922B6DC" w:rsidR="00BE18DA" w:rsidRDefault="00944C04">
      <w:pPr>
        <w:pStyle w:val="Corpsdetexte"/>
        <w:spacing w:before="50" w:line="249" w:lineRule="auto"/>
        <w:ind w:left="299" w:firstLine="199"/>
        <w:jc w:val="both"/>
      </w:pPr>
      <w:r>
        <w:t xml:space="preserve">As above presented, all asynchronous incoming events are stored in a </w:t>
      </w:r>
      <w:commentRangeStart w:id="137"/>
      <w:r>
        <w:t>FIFO priority queue</w:t>
      </w:r>
      <w:commentRangeEnd w:id="137"/>
      <w:r w:rsidR="00CC3A6B">
        <w:rPr>
          <w:rStyle w:val="Marquedecommentaire"/>
        </w:rPr>
        <w:commentReference w:id="137"/>
      </w:r>
      <w:r>
        <w:t>, in which each event type    has</w:t>
      </w:r>
      <w:r>
        <w:rPr>
          <w:spacing w:val="-9"/>
        </w:rPr>
        <w:t xml:space="preserve"> </w:t>
      </w:r>
      <w:r>
        <w:t>a</w:t>
      </w:r>
      <w:r>
        <w:rPr>
          <w:spacing w:val="-9"/>
        </w:rPr>
        <w:t xml:space="preserve"> </w:t>
      </w:r>
      <w:r>
        <w:t>configurable</w:t>
      </w:r>
      <w:r>
        <w:rPr>
          <w:spacing w:val="-9"/>
        </w:rPr>
        <w:t xml:space="preserve"> </w:t>
      </w:r>
      <w:r>
        <w:t>priority.</w:t>
      </w:r>
      <w:r>
        <w:rPr>
          <w:spacing w:val="-9"/>
        </w:rPr>
        <w:t xml:space="preserve"> </w:t>
      </w:r>
      <w:ins w:id="138" w:author="RADERMACHER Ansgar 206501" w:date="2016-07-13T01:11:00Z">
        <w:r w:rsidR="00CC3A6B">
          <w:rPr>
            <w:spacing w:val="-9"/>
          </w:rPr>
          <w:t xml:space="preserve">The </w:t>
        </w:r>
      </w:ins>
      <w:r>
        <w:rPr>
          <w:rFonts w:ascii="Bookman Old Style"/>
          <w:i/>
          <w:spacing w:val="2"/>
        </w:rPr>
        <w:t>CompletionEvent</w:t>
      </w:r>
      <w:r>
        <w:rPr>
          <w:rFonts w:ascii="Bookman Old Style"/>
          <w:i/>
          <w:spacing w:val="-19"/>
        </w:rPr>
        <w:t xml:space="preserve"> </w:t>
      </w:r>
      <w:r>
        <w:t>always</w:t>
      </w:r>
      <w:r>
        <w:rPr>
          <w:spacing w:val="-9"/>
        </w:rPr>
        <w:t xml:space="preserve"> </w:t>
      </w:r>
      <w:r>
        <w:t>has</w:t>
      </w:r>
      <w:r>
        <w:rPr>
          <w:spacing w:val="-9"/>
        </w:rPr>
        <w:t xml:space="preserve"> </w:t>
      </w:r>
      <w:r>
        <w:t xml:space="preserve">the highest priority. Others are equal by default. Fig. 2 shows     the generic structure of events stored in the </w:t>
      </w:r>
      <w:r>
        <w:rPr>
          <w:spacing w:val="25"/>
        </w:rPr>
        <w:t xml:space="preserve"> </w:t>
      </w:r>
      <w:r>
        <w:t xml:space="preserve">queue. </w:t>
      </w:r>
      <w:r>
        <w:rPr>
          <w:spacing w:val="3"/>
        </w:rPr>
        <w:t xml:space="preserve"> </w:t>
      </w:r>
      <w:r>
        <w:t>Event</w:t>
      </w:r>
      <w:r>
        <w:rPr>
          <w:w w:val="99"/>
        </w:rPr>
        <w:t xml:space="preserve"> </w:t>
      </w:r>
      <w:r>
        <w:t>type, priority, identifier, associated state (</w:t>
      </w:r>
      <w:r>
        <w:rPr>
          <w:i/>
        </w:rPr>
        <w:t>stateId</w:t>
      </w:r>
      <w:r>
        <w:t xml:space="preserve">) and data are specified in the structure. The associated state </w:t>
      </w:r>
      <w:r>
        <w:rPr>
          <w:i/>
        </w:rPr>
        <w:t xml:space="preserve">stateId </w:t>
      </w:r>
      <w:r>
        <w:t xml:space="preserve">is used  to define the scope of </w:t>
      </w:r>
      <w:r>
        <w:rPr>
          <w:i/>
        </w:rPr>
        <w:t>Completion Event</w:t>
      </w:r>
      <w:r>
        <w:t xml:space="preserve">s. The event   </w:t>
      </w:r>
      <w:r>
        <w:rPr>
          <w:spacing w:val="34"/>
        </w:rPr>
        <w:t xml:space="preserve"> </w:t>
      </w:r>
      <w:r>
        <w:t>method</w:t>
      </w:r>
    </w:p>
    <w:p w14:paraId="0213F1D7" w14:textId="77777777" w:rsidR="00BE18DA" w:rsidRDefault="00944C04">
      <w:pPr>
        <w:pStyle w:val="Paragraphedeliste"/>
        <w:numPr>
          <w:ilvl w:val="2"/>
          <w:numId w:val="5"/>
        </w:numPr>
        <w:tabs>
          <w:tab w:val="left" w:pos="600"/>
        </w:tabs>
        <w:spacing w:before="2" w:line="146" w:lineRule="auto"/>
        <w:ind w:right="317" w:hanging="201"/>
        <w:rPr>
          <w:sz w:val="20"/>
        </w:rPr>
      </w:pPr>
      <w:r>
        <w:rPr>
          <w:rFonts w:ascii="Bookman Old Style" w:hAnsi="Bookman Old Style"/>
          <w:i/>
          <w:spacing w:val="21"/>
          <w:w w:val="112"/>
          <w:sz w:val="20"/>
        </w:rPr>
        <w:br w:type="column"/>
      </w:r>
      <w:r>
        <w:rPr>
          <w:rFonts w:ascii="Bookman Old Style" w:hAnsi="Bookman Old Style"/>
          <w:i/>
          <w:spacing w:val="4"/>
          <w:sz w:val="20"/>
        </w:rPr>
        <w:t>Map</w:t>
      </w:r>
      <w:r>
        <w:rPr>
          <w:rFonts w:ascii="Lucida Sans" w:hAnsi="Lucida Sans"/>
          <w:i/>
          <w:spacing w:val="4"/>
          <w:position w:val="-2"/>
          <w:sz w:val="14"/>
        </w:rPr>
        <w:t>e</w:t>
      </w:r>
      <w:r>
        <w:rPr>
          <w:rFonts w:ascii="Tahoma" w:hAnsi="Tahoma"/>
          <w:spacing w:val="4"/>
          <w:sz w:val="20"/>
        </w:rPr>
        <w:t>(</w:t>
      </w:r>
      <w:r>
        <w:rPr>
          <w:rFonts w:ascii="Bookman Old Style" w:hAnsi="Bookman Old Style"/>
          <w:i/>
          <w:spacing w:val="4"/>
          <w:sz w:val="20"/>
        </w:rPr>
        <w:t>s</w:t>
      </w:r>
      <w:r>
        <w:rPr>
          <w:rFonts w:ascii="Tahoma" w:hAnsi="Tahoma"/>
          <w:spacing w:val="4"/>
          <w:sz w:val="20"/>
        </w:rPr>
        <w:t>)</w:t>
      </w:r>
      <w:r>
        <w:rPr>
          <w:rFonts w:ascii="Tahoma" w:hAnsi="Tahoma"/>
          <w:spacing w:val="-42"/>
          <w:sz w:val="20"/>
        </w:rPr>
        <w:t xml:space="preserve"> </w:t>
      </w:r>
      <w:r>
        <w:rPr>
          <w:rFonts w:ascii="Meiryo" w:hAnsi="Meiryo"/>
          <w:i/>
          <w:sz w:val="20"/>
        </w:rPr>
        <w:t>⊂</w:t>
      </w:r>
      <w:r>
        <w:rPr>
          <w:rFonts w:ascii="Meiryo" w:hAnsi="Meiryo"/>
          <w:i/>
          <w:spacing w:val="-47"/>
          <w:sz w:val="20"/>
        </w:rPr>
        <w:t xml:space="preserve"> </w:t>
      </w:r>
      <w:r>
        <w:rPr>
          <w:rFonts w:ascii="Bookman Old Style" w:hAnsi="Bookman Old Style"/>
          <w:i/>
          <w:sz w:val="20"/>
        </w:rPr>
        <w:t>S</w:t>
      </w:r>
      <w:r>
        <w:rPr>
          <w:rFonts w:ascii="Lucida Sans" w:hAnsi="Lucida Sans"/>
          <w:i/>
          <w:position w:val="-3"/>
          <w:sz w:val="14"/>
        </w:rPr>
        <w:t>trig</w:t>
      </w:r>
      <w:r>
        <w:rPr>
          <w:rFonts w:ascii="Verdana" w:hAnsi="Verdana"/>
          <w:position w:val="-3"/>
          <w:sz w:val="14"/>
        </w:rPr>
        <w:t>(</w:t>
      </w:r>
      <w:r>
        <w:rPr>
          <w:rFonts w:ascii="Lucida Sans" w:hAnsi="Lucida Sans"/>
          <w:i/>
          <w:position w:val="-3"/>
          <w:sz w:val="14"/>
        </w:rPr>
        <w:t>e</w:t>
      </w:r>
      <w:r>
        <w:rPr>
          <w:rFonts w:ascii="Verdana" w:hAnsi="Verdana"/>
          <w:position w:val="-3"/>
          <w:sz w:val="14"/>
        </w:rPr>
        <w:t>)</w:t>
      </w:r>
      <w:r>
        <w:rPr>
          <w:rFonts w:ascii="Meiryo" w:hAnsi="Meiryo"/>
          <w:i/>
          <w:sz w:val="20"/>
        </w:rPr>
        <w:t>|∀</w:t>
      </w:r>
      <w:r>
        <w:rPr>
          <w:rFonts w:ascii="Bookman Old Style" w:hAnsi="Bookman Old Style"/>
          <w:i/>
          <w:sz w:val="20"/>
        </w:rPr>
        <w:t>sub</w:t>
      </w:r>
      <w:r>
        <w:rPr>
          <w:rFonts w:ascii="Bookman Old Style" w:hAnsi="Bookman Old Style"/>
          <w:i/>
          <w:spacing w:val="-40"/>
          <w:sz w:val="20"/>
        </w:rPr>
        <w:t xml:space="preserve"> </w:t>
      </w:r>
      <w:r>
        <w:rPr>
          <w:rFonts w:ascii="Meiryo" w:hAnsi="Meiryo"/>
          <w:i/>
          <w:sz w:val="20"/>
        </w:rPr>
        <w:t>∈</w:t>
      </w:r>
      <w:r>
        <w:rPr>
          <w:rFonts w:ascii="Meiryo" w:hAnsi="Meiryo"/>
          <w:i/>
          <w:spacing w:val="-47"/>
          <w:sz w:val="20"/>
        </w:rPr>
        <w:t xml:space="preserve"> </w:t>
      </w:r>
      <w:r>
        <w:rPr>
          <w:rFonts w:ascii="Bookman Old Style" w:hAnsi="Bookman Old Style"/>
          <w:i/>
          <w:spacing w:val="4"/>
          <w:sz w:val="20"/>
        </w:rPr>
        <w:t>Map</w:t>
      </w:r>
      <w:r>
        <w:rPr>
          <w:rFonts w:ascii="Lucida Sans" w:hAnsi="Lucida Sans"/>
          <w:i/>
          <w:spacing w:val="4"/>
          <w:position w:val="-2"/>
          <w:sz w:val="14"/>
        </w:rPr>
        <w:t>e</w:t>
      </w:r>
      <w:r>
        <w:rPr>
          <w:rFonts w:ascii="Tahoma" w:hAnsi="Tahoma"/>
          <w:spacing w:val="4"/>
          <w:sz w:val="20"/>
        </w:rPr>
        <w:t>(</w:t>
      </w:r>
      <w:r>
        <w:rPr>
          <w:rFonts w:ascii="Bookman Old Style" w:hAnsi="Bookman Old Style"/>
          <w:i/>
          <w:spacing w:val="4"/>
          <w:sz w:val="20"/>
        </w:rPr>
        <w:t>s</w:t>
      </w:r>
      <w:r>
        <w:rPr>
          <w:rFonts w:ascii="Tahoma" w:hAnsi="Tahoma"/>
          <w:spacing w:val="4"/>
          <w:sz w:val="20"/>
        </w:rPr>
        <w:t>)</w:t>
      </w:r>
      <w:r>
        <w:rPr>
          <w:rFonts w:ascii="Tahoma" w:hAnsi="Tahoma"/>
          <w:spacing w:val="-42"/>
          <w:sz w:val="20"/>
        </w:rPr>
        <w:t xml:space="preserve"> </w:t>
      </w:r>
      <w:r>
        <w:rPr>
          <w:rFonts w:ascii="Tahoma" w:hAnsi="Tahoma"/>
          <w:sz w:val="20"/>
        </w:rPr>
        <w:t>:</w:t>
      </w:r>
      <w:r>
        <w:rPr>
          <w:rFonts w:ascii="Tahoma" w:hAnsi="Tahoma"/>
          <w:spacing w:val="-42"/>
          <w:sz w:val="20"/>
        </w:rPr>
        <w:t xml:space="preserve"> </w:t>
      </w:r>
      <w:r>
        <w:rPr>
          <w:rFonts w:ascii="Bookman Old Style" w:hAnsi="Bookman Old Style"/>
          <w:i/>
          <w:sz w:val="20"/>
        </w:rPr>
        <w:t>ctner</w:t>
      </w:r>
      <w:r>
        <w:rPr>
          <w:rFonts w:ascii="Tahoma" w:hAnsi="Tahoma"/>
          <w:sz w:val="20"/>
        </w:rPr>
        <w:t>(</w:t>
      </w:r>
      <w:r>
        <w:rPr>
          <w:rFonts w:ascii="Bookman Old Style" w:hAnsi="Bookman Old Style"/>
          <w:i/>
          <w:sz w:val="20"/>
        </w:rPr>
        <w:t>sub</w:t>
      </w:r>
      <w:r>
        <w:rPr>
          <w:rFonts w:ascii="Tahoma" w:hAnsi="Tahoma"/>
          <w:sz w:val="20"/>
        </w:rPr>
        <w:t>)</w:t>
      </w:r>
      <w:r>
        <w:rPr>
          <w:rFonts w:ascii="Tahoma" w:hAnsi="Tahoma"/>
          <w:spacing w:val="-42"/>
          <w:sz w:val="20"/>
        </w:rPr>
        <w:t xml:space="preserve"> </w:t>
      </w:r>
      <w:r>
        <w:rPr>
          <w:rFonts w:ascii="Tahoma" w:hAnsi="Tahoma"/>
          <w:sz w:val="20"/>
        </w:rPr>
        <w:t>=</w:t>
      </w:r>
      <w:r>
        <w:rPr>
          <w:rFonts w:ascii="Tahoma" w:hAnsi="Tahoma"/>
          <w:spacing w:val="-42"/>
          <w:sz w:val="20"/>
        </w:rPr>
        <w:t xml:space="preserve"> </w:t>
      </w:r>
      <w:r>
        <w:rPr>
          <w:rFonts w:ascii="Bookman Old Style" w:hAnsi="Bookman Old Style"/>
          <w:i/>
          <w:sz w:val="20"/>
        </w:rPr>
        <w:t>s</w:t>
      </w:r>
      <w:r>
        <w:rPr>
          <w:sz w:val="20"/>
        </w:rPr>
        <w:t xml:space="preserve">, </w:t>
      </w:r>
      <w:r>
        <w:rPr>
          <w:rFonts w:ascii="Bookman Old Style" w:hAnsi="Bookman Old Style"/>
          <w:i/>
          <w:spacing w:val="5"/>
          <w:sz w:val="20"/>
        </w:rPr>
        <w:t>Prt</w:t>
      </w:r>
      <w:r>
        <w:rPr>
          <w:rFonts w:ascii="Tahoma" w:hAnsi="Tahoma"/>
          <w:spacing w:val="5"/>
          <w:sz w:val="20"/>
        </w:rPr>
        <w:t>(</w:t>
      </w:r>
      <w:r>
        <w:rPr>
          <w:rFonts w:ascii="Bookman Old Style" w:hAnsi="Bookman Old Style"/>
          <w:i/>
          <w:spacing w:val="5"/>
          <w:sz w:val="20"/>
        </w:rPr>
        <w:t>e</w:t>
      </w:r>
      <w:r>
        <w:rPr>
          <w:rFonts w:ascii="Tahoma" w:hAnsi="Tahoma"/>
          <w:spacing w:val="5"/>
          <w:sz w:val="20"/>
        </w:rPr>
        <w:t xml:space="preserve">)  </w:t>
      </w:r>
      <w:r>
        <w:rPr>
          <w:rFonts w:ascii="Tahoma" w:hAnsi="Tahoma"/>
          <w:sz w:val="20"/>
        </w:rPr>
        <w:t xml:space="preserve">=  </w:t>
      </w:r>
      <w:r>
        <w:rPr>
          <w:rFonts w:ascii="Meiryo" w:hAnsi="Meiryo"/>
          <w:i/>
          <w:sz w:val="20"/>
        </w:rPr>
        <w:t>{</w:t>
      </w:r>
      <w:r>
        <w:rPr>
          <w:rFonts w:ascii="Bookman Old Style" w:hAnsi="Bookman Old Style"/>
          <w:i/>
          <w:sz w:val="20"/>
        </w:rPr>
        <w:t xml:space="preserve">s  </w:t>
      </w:r>
      <w:r>
        <w:rPr>
          <w:rFonts w:ascii="Meiryo" w:hAnsi="Meiryo"/>
          <w:i/>
          <w:sz w:val="20"/>
        </w:rPr>
        <w:t xml:space="preserve">∈  </w:t>
      </w:r>
      <w:r>
        <w:rPr>
          <w:rFonts w:ascii="Bookman Old Style" w:hAnsi="Bookman Old Style"/>
          <w:i/>
          <w:sz w:val="20"/>
        </w:rPr>
        <w:t xml:space="preserve">V </w:t>
      </w:r>
      <w:r>
        <w:rPr>
          <w:rFonts w:ascii="Meiryo" w:hAnsi="Meiryo"/>
          <w:i/>
          <w:spacing w:val="4"/>
          <w:sz w:val="20"/>
        </w:rPr>
        <w:t>|</w:t>
      </w:r>
      <w:r>
        <w:rPr>
          <w:rFonts w:ascii="Bookman Old Style" w:hAnsi="Bookman Old Style"/>
          <w:i/>
          <w:spacing w:val="4"/>
          <w:sz w:val="20"/>
        </w:rPr>
        <w:t>Map</w:t>
      </w:r>
      <w:r>
        <w:rPr>
          <w:rFonts w:ascii="Lucida Sans" w:hAnsi="Lucida Sans"/>
          <w:i/>
          <w:spacing w:val="4"/>
          <w:position w:val="-2"/>
          <w:sz w:val="14"/>
        </w:rPr>
        <w:t>e</w:t>
      </w:r>
      <w:r>
        <w:rPr>
          <w:rFonts w:ascii="Tahoma" w:hAnsi="Tahoma"/>
          <w:spacing w:val="4"/>
          <w:sz w:val="20"/>
        </w:rPr>
        <w:t>(</w:t>
      </w:r>
      <w:r>
        <w:rPr>
          <w:rFonts w:ascii="Bookman Old Style" w:hAnsi="Bookman Old Style"/>
          <w:i/>
          <w:spacing w:val="4"/>
          <w:sz w:val="20"/>
        </w:rPr>
        <w:t>v</w:t>
      </w:r>
      <w:r>
        <w:rPr>
          <w:rFonts w:ascii="Tahoma" w:hAnsi="Tahoma"/>
          <w:spacing w:val="4"/>
          <w:sz w:val="20"/>
        </w:rPr>
        <w:t xml:space="preserve">)  </w:t>
      </w:r>
      <w:r>
        <w:rPr>
          <w:rFonts w:ascii="Meiryo" w:hAnsi="Meiryo"/>
          <w:i/>
          <w:sz w:val="20"/>
        </w:rPr>
        <w:t>ƒ</w:t>
      </w:r>
      <w:r>
        <w:rPr>
          <w:rFonts w:ascii="Tahoma" w:hAnsi="Tahoma"/>
          <w:sz w:val="20"/>
        </w:rPr>
        <w:t xml:space="preserve">=  </w:t>
      </w:r>
      <w:r>
        <w:rPr>
          <w:rFonts w:ascii="Meiryo" w:hAnsi="Meiryo"/>
          <w:i/>
          <w:sz w:val="20"/>
        </w:rPr>
        <w:t>∅}</w:t>
      </w:r>
      <w:r>
        <w:rPr>
          <w:sz w:val="20"/>
        </w:rPr>
        <w:t xml:space="preserve">.  </w:t>
      </w:r>
      <w:r>
        <w:rPr>
          <w:rFonts w:ascii="Bookman Old Style" w:hAnsi="Bookman Old Style"/>
          <w:i/>
          <w:spacing w:val="5"/>
          <w:sz w:val="20"/>
        </w:rPr>
        <w:t>Prt</w:t>
      </w:r>
      <w:r>
        <w:rPr>
          <w:rFonts w:ascii="Tahoma" w:hAnsi="Tahoma"/>
          <w:spacing w:val="5"/>
          <w:sz w:val="20"/>
        </w:rPr>
        <w:t>(</w:t>
      </w:r>
      <w:r>
        <w:rPr>
          <w:rFonts w:ascii="Bookman Old Style" w:hAnsi="Bookman Old Style"/>
          <w:i/>
          <w:spacing w:val="5"/>
          <w:sz w:val="20"/>
        </w:rPr>
        <w:t>e</w:t>
      </w:r>
      <w:r>
        <w:rPr>
          <w:rFonts w:ascii="Tahoma" w:hAnsi="Tahoma"/>
          <w:spacing w:val="5"/>
          <w:sz w:val="20"/>
        </w:rPr>
        <w:t xml:space="preserve">)  </w:t>
      </w:r>
      <w:r>
        <w:rPr>
          <w:sz w:val="20"/>
        </w:rPr>
        <w:t xml:space="preserve">is an ordered list whose length  is  </w:t>
      </w:r>
      <w:r>
        <w:rPr>
          <w:rFonts w:ascii="Bookman Old Style" w:hAnsi="Bookman Old Style"/>
          <w:i/>
          <w:spacing w:val="3"/>
          <w:sz w:val="20"/>
        </w:rPr>
        <w:t>len</w:t>
      </w:r>
      <w:r>
        <w:rPr>
          <w:rFonts w:ascii="Tahoma" w:hAnsi="Tahoma"/>
          <w:spacing w:val="3"/>
          <w:sz w:val="20"/>
        </w:rPr>
        <w:t>(</w:t>
      </w:r>
      <w:r>
        <w:rPr>
          <w:rFonts w:ascii="Bookman Old Style" w:hAnsi="Bookman Old Style"/>
          <w:i/>
          <w:spacing w:val="3"/>
          <w:sz w:val="20"/>
        </w:rPr>
        <w:t>Prt</w:t>
      </w:r>
      <w:r>
        <w:rPr>
          <w:rFonts w:ascii="Meiryo" w:hAnsi="Meiryo"/>
          <w:i/>
          <w:spacing w:val="3"/>
          <w:sz w:val="20"/>
        </w:rPr>
        <w:t>{</w:t>
      </w:r>
      <w:r>
        <w:rPr>
          <w:rFonts w:ascii="Bookman Old Style" w:hAnsi="Bookman Old Style"/>
          <w:i/>
          <w:spacing w:val="3"/>
          <w:sz w:val="20"/>
        </w:rPr>
        <w:t>e</w:t>
      </w:r>
      <w:r>
        <w:rPr>
          <w:rFonts w:ascii="Meiryo" w:hAnsi="Meiryo"/>
          <w:i/>
          <w:spacing w:val="3"/>
          <w:sz w:val="20"/>
        </w:rPr>
        <w:t>}</w:t>
      </w:r>
      <w:r>
        <w:rPr>
          <w:rFonts w:ascii="Tahoma" w:hAnsi="Tahoma"/>
          <w:spacing w:val="3"/>
          <w:sz w:val="20"/>
        </w:rPr>
        <w:t xml:space="preserve">) </w:t>
      </w:r>
      <w:r>
        <w:rPr>
          <w:sz w:val="20"/>
        </w:rPr>
        <w:t>and elements</w:t>
      </w:r>
    </w:p>
    <w:p w14:paraId="523173DC" w14:textId="77777777" w:rsidR="00BE18DA" w:rsidRDefault="00944C04">
      <w:pPr>
        <w:spacing w:before="75" w:line="132" w:lineRule="auto"/>
        <w:ind w:left="599" w:right="309"/>
        <w:rPr>
          <w:sz w:val="20"/>
        </w:rPr>
      </w:pPr>
      <w:r>
        <w:rPr>
          <w:sz w:val="20"/>
        </w:rPr>
        <w:t xml:space="preserve">are accessed by indexes. The order of </w:t>
      </w:r>
      <w:r>
        <w:rPr>
          <w:rFonts w:ascii="Bookman Old Style" w:hAnsi="Bookman Old Style"/>
          <w:i/>
          <w:sz w:val="20"/>
        </w:rPr>
        <w:t>Prt</w:t>
      </w:r>
      <w:r>
        <w:rPr>
          <w:rFonts w:ascii="Tahoma" w:hAnsi="Tahoma"/>
          <w:sz w:val="20"/>
        </w:rPr>
        <w:t>(</w:t>
      </w:r>
      <w:r>
        <w:rPr>
          <w:rFonts w:ascii="Bookman Old Style" w:hAnsi="Bookman Old Style"/>
          <w:i/>
          <w:sz w:val="20"/>
        </w:rPr>
        <w:t>e</w:t>
      </w:r>
      <w:r>
        <w:rPr>
          <w:rFonts w:ascii="Tahoma" w:hAnsi="Tahoma"/>
          <w:sz w:val="20"/>
        </w:rPr>
        <w:t xml:space="preserve">) </w:t>
      </w:r>
      <w:r>
        <w:rPr>
          <w:sz w:val="20"/>
        </w:rPr>
        <w:t xml:space="preserve">is defined as: </w:t>
      </w:r>
      <w:r>
        <w:rPr>
          <w:rFonts w:ascii="Meiryo" w:hAnsi="Meiryo"/>
          <w:i/>
          <w:sz w:val="20"/>
        </w:rPr>
        <w:t>∀</w:t>
      </w:r>
      <w:r>
        <w:rPr>
          <w:rFonts w:ascii="Bookman Old Style" w:hAnsi="Bookman Old Style"/>
          <w:i/>
          <w:sz w:val="20"/>
        </w:rPr>
        <w:t xml:space="preserve">i, </w:t>
      </w:r>
      <w:r>
        <w:rPr>
          <w:rFonts w:ascii="Bookman Old Style" w:hAnsi="Bookman Old Style"/>
          <w:i/>
          <w:w w:val="115"/>
          <w:sz w:val="20"/>
        </w:rPr>
        <w:t xml:space="preserve">j </w:t>
      </w:r>
      <w:r>
        <w:rPr>
          <w:rFonts w:ascii="Meiryo" w:hAnsi="Meiryo"/>
          <w:i/>
          <w:sz w:val="20"/>
        </w:rPr>
        <w:t xml:space="preserve">≤ </w:t>
      </w:r>
      <w:r>
        <w:rPr>
          <w:rFonts w:ascii="Bookman Old Style" w:hAnsi="Bookman Old Style"/>
          <w:i/>
          <w:sz w:val="20"/>
        </w:rPr>
        <w:t>len</w:t>
      </w:r>
      <w:r>
        <w:rPr>
          <w:rFonts w:ascii="Tahoma" w:hAnsi="Tahoma"/>
          <w:sz w:val="20"/>
        </w:rPr>
        <w:t>(</w:t>
      </w:r>
      <w:r>
        <w:rPr>
          <w:rFonts w:ascii="Bookman Old Style" w:hAnsi="Bookman Old Style"/>
          <w:i/>
          <w:sz w:val="20"/>
        </w:rPr>
        <w:t>Prt</w:t>
      </w:r>
      <w:r>
        <w:rPr>
          <w:rFonts w:ascii="Meiryo" w:hAnsi="Meiryo"/>
          <w:i/>
          <w:sz w:val="20"/>
        </w:rPr>
        <w:t>{</w:t>
      </w:r>
      <w:r>
        <w:rPr>
          <w:rFonts w:ascii="Bookman Old Style" w:hAnsi="Bookman Old Style"/>
          <w:i/>
          <w:sz w:val="20"/>
        </w:rPr>
        <w:t>e</w:t>
      </w:r>
      <w:r>
        <w:rPr>
          <w:rFonts w:ascii="Meiryo" w:hAnsi="Meiryo"/>
          <w:i/>
          <w:sz w:val="20"/>
        </w:rPr>
        <w:t>}</w:t>
      </w:r>
      <w:r>
        <w:rPr>
          <w:rFonts w:ascii="Tahoma" w:hAnsi="Tahoma"/>
          <w:sz w:val="20"/>
        </w:rPr>
        <w:t>)</w:t>
      </w:r>
      <w:r>
        <w:rPr>
          <w:sz w:val="20"/>
        </w:rPr>
        <w:t>,</w:t>
      </w:r>
    </w:p>
    <w:p w14:paraId="4E36A5F3" w14:textId="77777777" w:rsidR="00BE18DA" w:rsidRDefault="00944C04">
      <w:pPr>
        <w:spacing w:line="279" w:lineRule="exact"/>
        <w:ind w:left="599" w:right="309"/>
        <w:rPr>
          <w:sz w:val="20"/>
        </w:rPr>
      </w:pPr>
      <w:r>
        <w:rPr>
          <w:w w:val="105"/>
          <w:sz w:val="20"/>
        </w:rPr>
        <w:t xml:space="preserve">if </w:t>
      </w:r>
      <w:r>
        <w:rPr>
          <w:rFonts w:ascii="Bookman Old Style" w:hAnsi="Bookman Old Style"/>
          <w:i/>
          <w:w w:val="105"/>
          <w:sz w:val="20"/>
        </w:rPr>
        <w:t>i &lt; j,</w:t>
      </w:r>
      <w:r>
        <w:rPr>
          <w:rFonts w:ascii="Bookman Old Style" w:hAnsi="Bookman Old Style"/>
          <w:i/>
          <w:spacing w:val="-51"/>
          <w:w w:val="105"/>
          <w:sz w:val="20"/>
        </w:rPr>
        <w:t xml:space="preserve"> </w:t>
      </w:r>
      <w:r>
        <w:rPr>
          <w:rFonts w:ascii="Bookman Old Style" w:hAnsi="Bookman Old Style"/>
          <w:i/>
          <w:spacing w:val="2"/>
          <w:w w:val="105"/>
          <w:sz w:val="20"/>
        </w:rPr>
        <w:t>dp</w:t>
      </w:r>
      <w:r>
        <w:rPr>
          <w:rFonts w:ascii="Tahoma" w:hAnsi="Tahoma"/>
          <w:spacing w:val="2"/>
          <w:w w:val="105"/>
          <w:sz w:val="20"/>
        </w:rPr>
        <w:t>(</w:t>
      </w:r>
      <w:r>
        <w:rPr>
          <w:rFonts w:ascii="Bookman Old Style" w:hAnsi="Bookman Old Style"/>
          <w:i/>
          <w:spacing w:val="2"/>
          <w:w w:val="105"/>
          <w:sz w:val="20"/>
        </w:rPr>
        <w:t>Prt</w:t>
      </w:r>
      <w:r>
        <w:rPr>
          <w:rFonts w:ascii="Tahoma" w:hAnsi="Tahoma"/>
          <w:spacing w:val="2"/>
          <w:w w:val="105"/>
          <w:sz w:val="20"/>
        </w:rPr>
        <w:t>(</w:t>
      </w:r>
      <w:r>
        <w:rPr>
          <w:rFonts w:ascii="Bookman Old Style" w:hAnsi="Bookman Old Style"/>
          <w:i/>
          <w:spacing w:val="2"/>
          <w:w w:val="105"/>
          <w:sz w:val="20"/>
        </w:rPr>
        <w:t>e</w:t>
      </w:r>
      <w:r>
        <w:rPr>
          <w:rFonts w:ascii="Tahoma" w:hAnsi="Tahoma"/>
          <w:spacing w:val="2"/>
          <w:w w:val="105"/>
          <w:sz w:val="20"/>
        </w:rPr>
        <w:t>)</w:t>
      </w:r>
      <w:r>
        <w:rPr>
          <w:rFonts w:ascii="Bookman Old Style" w:hAnsi="Bookman Old Style"/>
          <w:i/>
          <w:spacing w:val="2"/>
          <w:w w:val="105"/>
          <w:sz w:val="20"/>
        </w:rPr>
        <w:t>.get</w:t>
      </w:r>
      <w:r>
        <w:rPr>
          <w:rFonts w:ascii="Tahoma" w:hAnsi="Tahoma"/>
          <w:spacing w:val="2"/>
          <w:w w:val="105"/>
          <w:sz w:val="20"/>
        </w:rPr>
        <w:t>(</w:t>
      </w:r>
      <w:r>
        <w:rPr>
          <w:rFonts w:ascii="Bookman Old Style" w:hAnsi="Bookman Old Style"/>
          <w:i/>
          <w:spacing w:val="2"/>
          <w:w w:val="105"/>
          <w:sz w:val="20"/>
        </w:rPr>
        <w:t>i</w:t>
      </w:r>
      <w:r>
        <w:rPr>
          <w:rFonts w:ascii="Tahoma" w:hAnsi="Tahoma"/>
          <w:spacing w:val="2"/>
          <w:w w:val="105"/>
          <w:sz w:val="20"/>
        </w:rPr>
        <w:t xml:space="preserve">)) </w:t>
      </w:r>
      <w:r>
        <w:rPr>
          <w:rFonts w:ascii="Meiryo" w:hAnsi="Meiryo"/>
          <w:i/>
          <w:w w:val="105"/>
          <w:sz w:val="20"/>
        </w:rPr>
        <w:t>≥</w:t>
      </w:r>
      <w:r>
        <w:rPr>
          <w:rFonts w:ascii="Meiryo" w:hAnsi="Meiryo"/>
          <w:i/>
          <w:spacing w:val="-50"/>
          <w:w w:val="105"/>
          <w:sz w:val="20"/>
        </w:rPr>
        <w:t xml:space="preserve"> </w:t>
      </w:r>
      <w:r>
        <w:rPr>
          <w:rFonts w:ascii="Bookman Old Style" w:hAnsi="Bookman Old Style"/>
          <w:i/>
          <w:spacing w:val="2"/>
          <w:w w:val="105"/>
          <w:sz w:val="20"/>
        </w:rPr>
        <w:t>dp</w:t>
      </w:r>
      <w:r>
        <w:rPr>
          <w:rFonts w:ascii="Tahoma" w:hAnsi="Tahoma"/>
          <w:spacing w:val="2"/>
          <w:w w:val="105"/>
          <w:sz w:val="20"/>
        </w:rPr>
        <w:t>(</w:t>
      </w:r>
      <w:r>
        <w:rPr>
          <w:rFonts w:ascii="Bookman Old Style" w:hAnsi="Bookman Old Style"/>
          <w:i/>
          <w:spacing w:val="2"/>
          <w:w w:val="105"/>
          <w:sz w:val="20"/>
        </w:rPr>
        <w:t>Prt</w:t>
      </w:r>
      <w:r>
        <w:rPr>
          <w:rFonts w:ascii="Tahoma" w:hAnsi="Tahoma"/>
          <w:spacing w:val="2"/>
          <w:w w:val="105"/>
          <w:sz w:val="20"/>
        </w:rPr>
        <w:t>(</w:t>
      </w:r>
      <w:r>
        <w:rPr>
          <w:rFonts w:ascii="Bookman Old Style" w:hAnsi="Bookman Old Style"/>
          <w:i/>
          <w:spacing w:val="2"/>
          <w:w w:val="105"/>
          <w:sz w:val="20"/>
        </w:rPr>
        <w:t>e</w:t>
      </w:r>
      <w:r>
        <w:rPr>
          <w:rFonts w:ascii="Tahoma" w:hAnsi="Tahoma"/>
          <w:spacing w:val="2"/>
          <w:w w:val="105"/>
          <w:sz w:val="20"/>
        </w:rPr>
        <w:t>)</w:t>
      </w:r>
      <w:r>
        <w:rPr>
          <w:rFonts w:ascii="Bookman Old Style" w:hAnsi="Bookman Old Style"/>
          <w:i/>
          <w:spacing w:val="2"/>
          <w:w w:val="105"/>
          <w:sz w:val="20"/>
        </w:rPr>
        <w:t>.get</w:t>
      </w:r>
      <w:r>
        <w:rPr>
          <w:rFonts w:ascii="Tahoma" w:hAnsi="Tahoma"/>
          <w:spacing w:val="2"/>
          <w:w w:val="105"/>
          <w:sz w:val="20"/>
        </w:rPr>
        <w:t>(</w:t>
      </w:r>
      <w:r>
        <w:rPr>
          <w:rFonts w:ascii="Bookman Old Style" w:hAnsi="Bookman Old Style"/>
          <w:i/>
          <w:spacing w:val="2"/>
          <w:w w:val="105"/>
          <w:sz w:val="20"/>
        </w:rPr>
        <w:t>j</w:t>
      </w:r>
      <w:r>
        <w:rPr>
          <w:rFonts w:ascii="Tahoma" w:hAnsi="Tahoma"/>
          <w:spacing w:val="2"/>
          <w:w w:val="105"/>
          <w:sz w:val="20"/>
        </w:rPr>
        <w:t>))</w:t>
      </w:r>
      <w:r>
        <w:rPr>
          <w:spacing w:val="2"/>
          <w:w w:val="105"/>
          <w:sz w:val="20"/>
        </w:rPr>
        <w:t>.</w:t>
      </w:r>
    </w:p>
    <w:p w14:paraId="218942C1" w14:textId="0B12991B" w:rsidR="00BE18DA" w:rsidRDefault="00944C04">
      <w:pPr>
        <w:pStyle w:val="Corpsdetexte"/>
        <w:spacing w:before="62" w:line="242" w:lineRule="auto"/>
        <w:ind w:left="199" w:right="317" w:firstLine="199"/>
        <w:jc w:val="both"/>
      </w:pPr>
      <w:r>
        <w:t xml:space="preserve">The procedure in Listing 4  describes  how  the  genera-  tion process works with an event. It first finds  the  in-  nermost active states which are  able  to  react  </w:t>
      </w:r>
      <w:r>
        <w:rPr>
          <w:rFonts w:ascii="Bookman Old Style"/>
          <w:i/>
        </w:rPr>
        <w:t xml:space="preserve">e  </w:t>
      </w:r>
      <w:r>
        <w:t xml:space="preserve">by  or-  derly looping over </w:t>
      </w:r>
      <w:r>
        <w:rPr>
          <w:rFonts w:ascii="Bookman Old Style"/>
          <w:i/>
          <w:spacing w:val="2"/>
        </w:rPr>
        <w:t>Lm</w:t>
      </w:r>
      <w:r>
        <w:rPr>
          <w:rFonts w:ascii="Lucida Sans"/>
          <w:i/>
          <w:spacing w:val="2"/>
          <w:position w:val="-2"/>
          <w:sz w:val="14"/>
        </w:rPr>
        <w:t>e</w:t>
      </w:r>
      <w:r>
        <w:rPr>
          <w:spacing w:val="2"/>
        </w:rPr>
        <w:t xml:space="preserve">. </w:t>
      </w:r>
      <w:r>
        <w:t>For each transition outgoing from    an   innermost   state,   code   for   active   states   and</w:t>
      </w:r>
      <w:del w:id="139" w:author="RADERMACHER Ansgar 206501" w:date="2016-07-13T01:12:00Z">
        <w:r w:rsidDel="00CC3A6B">
          <w:delText xml:space="preserve"> </w:delText>
        </w:r>
      </w:del>
      <w:r>
        <w:rPr>
          <w:spacing w:val="19"/>
        </w:rPr>
        <w:t xml:space="preserve"> </w:t>
      </w:r>
      <w:commentRangeStart w:id="140"/>
      <w:r>
        <w:t>deferr</w:t>
      </w:r>
      <w:ins w:id="141" w:author="RADERMACHER Ansgar 206501" w:date="2016-07-13T01:12:00Z">
        <w:r w:rsidR="00CC3A6B">
          <w:t>ed</w:t>
        </w:r>
      </w:ins>
      <w:del w:id="142" w:author="RADERMACHER Ansgar 206501" w:date="2016-07-13T01:12:00Z">
        <w:r w:rsidDel="00CC3A6B">
          <w:delText>al</w:delText>
        </w:r>
      </w:del>
      <w:commentRangeEnd w:id="140"/>
      <w:r w:rsidR="00CC3A6B">
        <w:rPr>
          <w:rStyle w:val="Marquedecommentaire"/>
        </w:rPr>
        <w:commentReference w:id="140"/>
      </w:r>
    </w:p>
    <w:p w14:paraId="29D2BA09" w14:textId="77777777" w:rsidR="00BE18DA" w:rsidRDefault="00BE18DA">
      <w:pPr>
        <w:pStyle w:val="Corpsdetexte"/>
        <w:rPr>
          <w:sz w:val="19"/>
        </w:rPr>
      </w:pPr>
    </w:p>
    <w:p w14:paraId="1437AF88" w14:textId="77777777" w:rsidR="00BE18DA" w:rsidRDefault="00944C04">
      <w:pPr>
        <w:ind w:left="358" w:right="309"/>
        <w:rPr>
          <w:sz w:val="16"/>
        </w:rPr>
      </w:pPr>
      <w:r>
        <w:rPr>
          <w:position w:val="6"/>
          <w:sz w:val="12"/>
        </w:rPr>
        <w:t>1</w:t>
      </w:r>
      <w:r>
        <w:rPr>
          <w:sz w:val="16"/>
        </w:rPr>
        <w:t>https://en.wikipedia.org/wiki/Marshalling_(computer_science)</w:t>
      </w:r>
    </w:p>
    <w:p w14:paraId="3755BA17" w14:textId="77777777" w:rsidR="00BE18DA" w:rsidRDefault="00BE18DA">
      <w:pPr>
        <w:rPr>
          <w:sz w:val="16"/>
        </w:rPr>
        <w:sectPr w:rsidR="00BE18DA">
          <w:type w:val="continuous"/>
          <w:pgSz w:w="12240" w:h="15840"/>
          <w:pgMar w:top="980" w:right="660" w:bottom="280" w:left="680" w:header="720" w:footer="720" w:gutter="0"/>
          <w:cols w:num="2" w:space="720" w:equalWidth="0">
            <w:col w:w="5321" w:space="40"/>
            <w:col w:w="5539"/>
          </w:cols>
        </w:sectPr>
      </w:pPr>
    </w:p>
    <w:p w14:paraId="6ED0DB58" w14:textId="7D81D133" w:rsidR="00BE18DA" w:rsidRDefault="00944C04">
      <w:pPr>
        <w:pStyle w:val="Corpsdetexte"/>
        <w:spacing w:before="51" w:line="244" w:lineRule="auto"/>
        <w:ind w:left="299"/>
        <w:jc w:val="both"/>
      </w:pPr>
      <w:r>
        <w:rPr>
          <w:w w:val="105"/>
        </w:rPr>
        <w:lastRenderedPageBreak/>
        <w:t>events,</w:t>
      </w:r>
      <w:r>
        <w:rPr>
          <w:spacing w:val="-16"/>
          <w:w w:val="105"/>
        </w:rPr>
        <w:t xml:space="preserve"> </w:t>
      </w:r>
      <w:r>
        <w:rPr>
          <w:w w:val="105"/>
        </w:rPr>
        <w:t>guard</w:t>
      </w:r>
      <w:r>
        <w:rPr>
          <w:spacing w:val="-17"/>
          <w:w w:val="105"/>
        </w:rPr>
        <w:t xml:space="preserve"> </w:t>
      </w:r>
      <w:r>
        <w:rPr>
          <w:w w:val="105"/>
        </w:rPr>
        <w:t>checking</w:t>
      </w:r>
      <w:r>
        <w:rPr>
          <w:spacing w:val="-16"/>
          <w:w w:val="105"/>
        </w:rPr>
        <w:t xml:space="preserve"> </w:t>
      </w:r>
      <w:r>
        <w:rPr>
          <w:w w:val="105"/>
        </w:rPr>
        <w:t>and</w:t>
      </w:r>
      <w:r>
        <w:rPr>
          <w:spacing w:val="-16"/>
          <w:w w:val="105"/>
        </w:rPr>
        <w:t xml:space="preserve"> </w:t>
      </w:r>
      <w:r>
        <w:rPr>
          <w:w w:val="105"/>
        </w:rPr>
        <w:t>transition</w:t>
      </w:r>
      <w:r>
        <w:rPr>
          <w:spacing w:val="-17"/>
          <w:w w:val="105"/>
        </w:rPr>
        <w:t xml:space="preserve"> </w:t>
      </w:r>
      <w:r>
        <w:rPr>
          <w:w w:val="105"/>
        </w:rPr>
        <w:t>code</w:t>
      </w:r>
      <w:r>
        <w:rPr>
          <w:spacing w:val="-16"/>
          <w:w w:val="105"/>
        </w:rPr>
        <w:t xml:space="preserve"> </w:t>
      </w:r>
      <w:r>
        <w:rPr>
          <w:w w:val="105"/>
        </w:rPr>
        <w:t>segments</w:t>
      </w:r>
      <w:r>
        <w:rPr>
          <w:spacing w:val="-17"/>
          <w:w w:val="105"/>
        </w:rPr>
        <w:t xml:space="preserve"> </w:t>
      </w:r>
      <w:r>
        <w:rPr>
          <w:w w:val="105"/>
        </w:rPr>
        <w:t>are</w:t>
      </w:r>
      <w:r>
        <w:rPr>
          <w:spacing w:val="-16"/>
          <w:w w:val="105"/>
        </w:rPr>
        <w:t xml:space="preserve"> </w:t>
      </w:r>
      <w:r>
        <w:rPr>
          <w:w w:val="105"/>
        </w:rPr>
        <w:t>gen- erated</w:t>
      </w:r>
      <w:r>
        <w:rPr>
          <w:spacing w:val="1"/>
          <w:w w:val="105"/>
        </w:rPr>
        <w:t xml:space="preserve"> </w:t>
      </w:r>
      <w:commentRangeStart w:id="143"/>
      <w:r>
        <w:rPr>
          <w:w w:val="105"/>
        </w:rPr>
        <w:t>by</w:t>
      </w:r>
      <w:r>
        <w:rPr>
          <w:spacing w:val="1"/>
          <w:w w:val="105"/>
        </w:rPr>
        <w:t xml:space="preserve"> </w:t>
      </w:r>
      <w:r>
        <w:rPr>
          <w:rFonts w:ascii="Bookman Old Style"/>
          <w:i/>
          <w:spacing w:val="7"/>
          <w:w w:val="105"/>
        </w:rPr>
        <w:t>ttENERATE</w:t>
      </w:r>
      <w:r>
        <w:rPr>
          <w:spacing w:val="7"/>
          <w:w w:val="105"/>
        </w:rPr>
        <w:t>_</w:t>
      </w:r>
      <w:r>
        <w:rPr>
          <w:rFonts w:ascii="Bookman Old Style"/>
          <w:i/>
          <w:spacing w:val="7"/>
          <w:w w:val="105"/>
        </w:rPr>
        <w:t>ST</w:t>
      </w:r>
      <w:r>
        <w:rPr>
          <w:rFonts w:ascii="Bookman Old Style"/>
          <w:i/>
          <w:spacing w:val="-39"/>
          <w:w w:val="105"/>
        </w:rPr>
        <w:t xml:space="preserve"> </w:t>
      </w:r>
      <w:r>
        <w:rPr>
          <w:rFonts w:ascii="Bookman Old Style"/>
          <w:i/>
          <w:spacing w:val="8"/>
          <w:w w:val="105"/>
        </w:rPr>
        <w:t>ATE</w:t>
      </w:r>
      <w:r>
        <w:rPr>
          <w:spacing w:val="8"/>
          <w:w w:val="105"/>
        </w:rPr>
        <w:t>_</w:t>
      </w:r>
      <w:r>
        <w:rPr>
          <w:rFonts w:ascii="Bookman Old Style"/>
          <w:i/>
          <w:spacing w:val="8"/>
          <w:w w:val="105"/>
        </w:rPr>
        <w:t>EV</w:t>
      </w:r>
      <w:r>
        <w:rPr>
          <w:rFonts w:ascii="Bookman Old Style"/>
          <w:i/>
          <w:spacing w:val="-24"/>
          <w:w w:val="105"/>
        </w:rPr>
        <w:t xml:space="preserve"> </w:t>
      </w:r>
      <w:r>
        <w:rPr>
          <w:rFonts w:ascii="Bookman Old Style"/>
          <w:i/>
          <w:spacing w:val="10"/>
          <w:w w:val="105"/>
        </w:rPr>
        <w:t>ENT</w:t>
      </w:r>
      <w:r>
        <w:rPr>
          <w:rFonts w:ascii="Bookman Old Style"/>
          <w:i/>
          <w:spacing w:val="-39"/>
          <w:w w:val="105"/>
        </w:rPr>
        <w:t xml:space="preserve"> </w:t>
      </w:r>
      <w:r>
        <w:rPr>
          <w:spacing w:val="9"/>
          <w:w w:val="105"/>
        </w:rPr>
        <w:t>_</w:t>
      </w:r>
      <w:r>
        <w:rPr>
          <w:rFonts w:ascii="Bookman Old Style"/>
          <w:i/>
          <w:spacing w:val="9"/>
          <w:w w:val="105"/>
        </w:rPr>
        <w:t>CHECK</w:t>
      </w:r>
      <w:commentRangeEnd w:id="143"/>
      <w:r w:rsidR="00B629AC">
        <w:rPr>
          <w:rStyle w:val="Marquedecommentaire"/>
        </w:rPr>
        <w:commentReference w:id="143"/>
      </w:r>
      <w:r>
        <w:rPr>
          <w:spacing w:val="9"/>
          <w:w w:val="105"/>
        </w:rPr>
        <w:t xml:space="preserve">, </w:t>
      </w:r>
      <w:r>
        <w:rPr>
          <w:rFonts w:ascii="Bookman Old Style"/>
          <w:i/>
          <w:spacing w:val="5"/>
          <w:w w:val="105"/>
        </w:rPr>
        <w:t>ttENERATE</w:t>
      </w:r>
      <w:r>
        <w:rPr>
          <w:spacing w:val="5"/>
          <w:w w:val="105"/>
        </w:rPr>
        <w:t>_</w:t>
      </w:r>
      <w:r>
        <w:rPr>
          <w:rFonts w:ascii="Bookman Old Style"/>
          <w:i/>
          <w:spacing w:val="5"/>
          <w:w w:val="105"/>
        </w:rPr>
        <w:t>ttUARD</w:t>
      </w:r>
      <w:r>
        <w:rPr>
          <w:rFonts w:ascii="Tahoma"/>
          <w:spacing w:val="5"/>
          <w:w w:val="105"/>
        </w:rPr>
        <w:t>(</w:t>
      </w:r>
      <w:r>
        <w:rPr>
          <w:rFonts w:ascii="Bookman Old Style"/>
          <w:i/>
          <w:spacing w:val="5"/>
          <w:w w:val="105"/>
        </w:rPr>
        <w:t>t</w:t>
      </w:r>
      <w:r>
        <w:rPr>
          <w:rFonts w:ascii="Tahoma"/>
          <w:spacing w:val="5"/>
          <w:w w:val="105"/>
        </w:rPr>
        <w:t xml:space="preserve">) </w:t>
      </w:r>
      <w:r>
        <w:rPr>
          <w:w w:val="105"/>
        </w:rPr>
        <w:t xml:space="preserve">and </w:t>
      </w:r>
      <w:r>
        <w:rPr>
          <w:i/>
          <w:w w:val="105"/>
        </w:rPr>
        <w:t>GENTRANS</w:t>
      </w:r>
      <w:r>
        <w:rPr>
          <w:w w:val="105"/>
        </w:rPr>
        <w:t xml:space="preserve">, respectively. If the identifier of </w:t>
      </w:r>
      <w:r>
        <w:rPr>
          <w:rFonts w:ascii="Bookman Old Style"/>
          <w:i/>
          <w:w w:val="105"/>
        </w:rPr>
        <w:t xml:space="preserve">e </w:t>
      </w:r>
      <w:r>
        <w:rPr>
          <w:w w:val="105"/>
        </w:rPr>
        <w:t>is  equal  to  one  of  the  deferred  event list of the corresponding state (not shown in this paper),</w:t>
      </w:r>
      <w:r>
        <w:rPr>
          <w:spacing w:val="15"/>
          <w:w w:val="105"/>
        </w:rPr>
        <w:t xml:space="preserve"> </w:t>
      </w:r>
      <w:r>
        <w:rPr>
          <w:rFonts w:ascii="Bookman Old Style"/>
          <w:i/>
          <w:spacing w:val="9"/>
          <w:w w:val="105"/>
        </w:rPr>
        <w:t>ttENERATE</w:t>
      </w:r>
      <w:r>
        <w:rPr>
          <w:spacing w:val="9"/>
          <w:w w:val="105"/>
        </w:rPr>
        <w:t>_</w:t>
      </w:r>
      <w:r>
        <w:rPr>
          <w:rFonts w:ascii="Bookman Old Style"/>
          <w:i/>
          <w:spacing w:val="9"/>
          <w:w w:val="105"/>
        </w:rPr>
        <w:t>STATE</w:t>
      </w:r>
      <w:r>
        <w:rPr>
          <w:spacing w:val="9"/>
          <w:w w:val="105"/>
        </w:rPr>
        <w:t>_</w:t>
      </w:r>
      <w:r>
        <w:rPr>
          <w:rFonts w:ascii="Bookman Old Style"/>
          <w:i/>
          <w:spacing w:val="9"/>
          <w:w w:val="105"/>
        </w:rPr>
        <w:t>EV</w:t>
      </w:r>
      <w:r>
        <w:rPr>
          <w:rFonts w:ascii="Bookman Old Style"/>
          <w:i/>
          <w:spacing w:val="-30"/>
          <w:w w:val="105"/>
        </w:rPr>
        <w:t xml:space="preserve"> </w:t>
      </w:r>
      <w:r>
        <w:rPr>
          <w:rFonts w:ascii="Bookman Old Style"/>
          <w:i/>
          <w:spacing w:val="10"/>
          <w:w w:val="105"/>
        </w:rPr>
        <w:t>ENT</w:t>
      </w:r>
      <w:r>
        <w:rPr>
          <w:rFonts w:ascii="Bookman Old Style"/>
          <w:i/>
          <w:spacing w:val="-43"/>
          <w:w w:val="105"/>
        </w:rPr>
        <w:t xml:space="preserve"> </w:t>
      </w:r>
      <w:r>
        <w:rPr>
          <w:spacing w:val="9"/>
          <w:w w:val="105"/>
        </w:rPr>
        <w:t>_</w:t>
      </w:r>
      <w:r>
        <w:rPr>
          <w:rFonts w:ascii="Bookman Old Style"/>
          <w:i/>
          <w:spacing w:val="9"/>
          <w:w w:val="105"/>
        </w:rPr>
        <w:t>CHECK</w:t>
      </w:r>
      <w:r>
        <w:rPr>
          <w:rFonts w:ascii="Bookman Old Style"/>
          <w:i/>
          <w:spacing w:val="15"/>
          <w:w w:val="105"/>
        </w:rPr>
        <w:t xml:space="preserve"> </w:t>
      </w:r>
      <w:r>
        <w:rPr>
          <w:w w:val="105"/>
        </w:rPr>
        <w:t>gen- erates code, which checks whether the event to be deferred and pushes the event to a deferr</w:t>
      </w:r>
      <w:ins w:id="144" w:author="RADERMACHER Ansgar 206501" w:date="2016-07-13T01:17:00Z">
        <w:r w:rsidR="00B629AC">
          <w:rPr>
            <w:w w:val="105"/>
          </w:rPr>
          <w:t>ed</w:t>
        </w:r>
      </w:ins>
      <w:del w:id="145" w:author="RADERMACHER Ansgar 206501" w:date="2016-07-13T01:17:00Z">
        <w:r w:rsidDel="00B629AC">
          <w:rPr>
            <w:w w:val="105"/>
          </w:rPr>
          <w:delText>al</w:delText>
        </w:r>
      </w:del>
      <w:r>
        <w:rPr>
          <w:w w:val="105"/>
        </w:rPr>
        <w:t xml:space="preserve"> event queue managed by the</w:t>
      </w:r>
      <w:r>
        <w:rPr>
          <w:spacing w:val="-24"/>
          <w:w w:val="105"/>
        </w:rPr>
        <w:t xml:space="preserve"> </w:t>
      </w:r>
      <w:r>
        <w:rPr>
          <w:w w:val="105"/>
        </w:rPr>
        <w:t>main</w:t>
      </w:r>
      <w:r>
        <w:rPr>
          <w:spacing w:val="-24"/>
          <w:w w:val="105"/>
        </w:rPr>
        <w:t xml:space="preserve"> </w:t>
      </w:r>
      <w:r>
        <w:rPr>
          <w:w w:val="105"/>
        </w:rPr>
        <w:t>thread,</w:t>
      </w:r>
      <w:r>
        <w:rPr>
          <w:spacing w:val="-24"/>
          <w:w w:val="105"/>
        </w:rPr>
        <w:t xml:space="preserve"> </w:t>
      </w:r>
      <w:r>
        <w:rPr>
          <w:w w:val="105"/>
        </w:rPr>
        <w:t>which</w:t>
      </w:r>
      <w:r>
        <w:rPr>
          <w:spacing w:val="-24"/>
          <w:w w:val="105"/>
        </w:rPr>
        <w:t xml:space="preserve"> </w:t>
      </w:r>
      <w:r>
        <w:rPr>
          <w:w w:val="105"/>
        </w:rPr>
        <w:t>also</w:t>
      </w:r>
      <w:r>
        <w:rPr>
          <w:spacing w:val="-24"/>
          <w:w w:val="105"/>
        </w:rPr>
        <w:t xml:space="preserve"> </w:t>
      </w:r>
      <w:r>
        <w:rPr>
          <w:w w:val="105"/>
        </w:rPr>
        <w:t>pushes</w:t>
      </w:r>
      <w:r>
        <w:rPr>
          <w:spacing w:val="-24"/>
          <w:w w:val="105"/>
        </w:rPr>
        <w:t xml:space="preserve"> </w:t>
      </w:r>
      <w:r>
        <w:rPr>
          <w:w w:val="105"/>
        </w:rPr>
        <w:t>the</w:t>
      </w:r>
      <w:r>
        <w:rPr>
          <w:spacing w:val="-24"/>
          <w:w w:val="105"/>
        </w:rPr>
        <w:t xml:space="preserve"> </w:t>
      </w:r>
      <w:r>
        <w:rPr>
          <w:w w:val="105"/>
        </w:rPr>
        <w:t>deferred</w:t>
      </w:r>
      <w:r>
        <w:rPr>
          <w:spacing w:val="-24"/>
          <w:w w:val="105"/>
        </w:rPr>
        <w:t xml:space="preserve"> </w:t>
      </w:r>
      <w:r>
        <w:rPr>
          <w:w w:val="105"/>
        </w:rPr>
        <w:t>events</w:t>
      </w:r>
      <w:r>
        <w:rPr>
          <w:spacing w:val="-24"/>
          <w:w w:val="105"/>
        </w:rPr>
        <w:t xml:space="preserve"> </w:t>
      </w:r>
      <w:r>
        <w:rPr>
          <w:w w:val="105"/>
        </w:rPr>
        <w:t>back</w:t>
      </w:r>
      <w:r>
        <w:rPr>
          <w:spacing w:val="-24"/>
          <w:w w:val="105"/>
        </w:rPr>
        <w:t xml:space="preserve"> </w:t>
      </w:r>
      <w:r>
        <w:rPr>
          <w:w w:val="105"/>
        </w:rPr>
        <w:t>to</w:t>
      </w:r>
      <w:r>
        <w:rPr>
          <w:w w:val="99"/>
        </w:rPr>
        <w:t xml:space="preserve"> </w:t>
      </w:r>
      <w:r>
        <w:rPr>
          <w:w w:val="105"/>
        </w:rPr>
        <w:t>the</w:t>
      </w:r>
      <w:r>
        <w:rPr>
          <w:spacing w:val="-8"/>
          <w:w w:val="105"/>
        </w:rPr>
        <w:t xml:space="preserve"> </w:t>
      </w:r>
      <w:r>
        <w:rPr>
          <w:w w:val="105"/>
        </w:rPr>
        <w:t>main</w:t>
      </w:r>
      <w:r>
        <w:rPr>
          <w:spacing w:val="-8"/>
          <w:w w:val="105"/>
        </w:rPr>
        <w:t xml:space="preserve"> </w:t>
      </w:r>
      <w:r>
        <w:rPr>
          <w:w w:val="105"/>
        </w:rPr>
        <w:t>queue</w:t>
      </w:r>
      <w:r>
        <w:rPr>
          <w:spacing w:val="-8"/>
          <w:w w:val="105"/>
        </w:rPr>
        <w:t xml:space="preserve"> </w:t>
      </w:r>
      <w:r>
        <w:rPr>
          <w:w w:val="105"/>
        </w:rPr>
        <w:t>once</w:t>
      </w:r>
      <w:r>
        <w:rPr>
          <w:spacing w:val="-8"/>
          <w:w w:val="105"/>
        </w:rPr>
        <w:t xml:space="preserve"> </w:t>
      </w:r>
      <w:r>
        <w:rPr>
          <w:w w:val="105"/>
        </w:rPr>
        <w:t>one</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pending</w:t>
      </w:r>
      <w:r>
        <w:rPr>
          <w:spacing w:val="-8"/>
          <w:w w:val="105"/>
        </w:rPr>
        <w:t xml:space="preserve"> </w:t>
      </w:r>
      <w:r>
        <w:rPr>
          <w:w w:val="105"/>
        </w:rPr>
        <w:t>events</w:t>
      </w:r>
      <w:r>
        <w:rPr>
          <w:spacing w:val="-8"/>
          <w:w w:val="105"/>
        </w:rPr>
        <w:t xml:space="preserve"> </w:t>
      </w:r>
      <w:r>
        <w:rPr>
          <w:w w:val="105"/>
        </w:rPr>
        <w:t>is</w:t>
      </w:r>
      <w:r>
        <w:rPr>
          <w:spacing w:val="-8"/>
          <w:w w:val="105"/>
        </w:rPr>
        <w:t xml:space="preserve"> </w:t>
      </w:r>
      <w:r>
        <w:rPr>
          <w:w w:val="105"/>
        </w:rPr>
        <w:t>processed.</w:t>
      </w:r>
    </w:p>
    <w:p w14:paraId="5D7BBAC0" w14:textId="77777777" w:rsidR="00BE18DA" w:rsidRDefault="00BE18DA">
      <w:pPr>
        <w:pStyle w:val="Corpsdetexte"/>
        <w:spacing w:before="2"/>
        <w:rPr>
          <w:sz w:val="21"/>
        </w:rPr>
      </w:pPr>
    </w:p>
    <w:p w14:paraId="6EB83449" w14:textId="4A95076D" w:rsidR="00BE18DA" w:rsidRDefault="00082B42">
      <w:pPr>
        <w:ind w:left="1398" w:right="-3"/>
        <w:rPr>
          <w:sz w:val="16"/>
        </w:rPr>
      </w:pPr>
      <w:r>
        <w:rPr>
          <w:noProof/>
        </w:rPr>
        <mc:AlternateContent>
          <mc:Choice Requires="wpg">
            <w:drawing>
              <wp:anchor distT="0" distB="0" distL="114300" distR="114300" simplePos="0" relativeHeight="503278352" behindDoc="1" locked="0" layoutInCell="1" allowOverlap="1" wp14:anchorId="39E572A2" wp14:editId="74931B8E">
                <wp:simplePos x="0" y="0"/>
                <wp:positionH relativeFrom="page">
                  <wp:posOffset>557530</wp:posOffset>
                </wp:positionH>
                <wp:positionV relativeFrom="paragraph">
                  <wp:posOffset>92075</wp:posOffset>
                </wp:positionV>
                <wp:extent cx="3317875" cy="817880"/>
                <wp:effectExtent l="5080" t="8890" r="1270" b="11430"/>
                <wp:wrapNone/>
                <wp:docPr id="155"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7875" cy="817880"/>
                          <a:chOff x="878" y="145"/>
                          <a:chExt cx="5225" cy="1288"/>
                        </a:xfrm>
                      </wpg:grpSpPr>
                      <wps:wsp>
                        <wps:cNvPr id="156" name="Line 186"/>
                        <wps:cNvCnPr>
                          <a:cxnSpLocks noChangeShapeType="1"/>
                        </wps:cNvCnPr>
                        <wps:spPr bwMode="auto">
                          <a:xfrm>
                            <a:off x="912" y="183"/>
                            <a:ext cx="5156" cy="0"/>
                          </a:xfrm>
                          <a:prstGeom prst="line">
                            <a:avLst/>
                          </a:prstGeom>
                          <a:noFill/>
                          <a:ln w="43016">
                            <a:solidFill>
                              <a:srgbClr val="FFFFFF"/>
                            </a:solidFill>
                            <a:round/>
                            <a:headEnd/>
                            <a:tailEnd/>
                          </a:ln>
                          <a:extLst>
                            <a:ext uri="{909E8E84-426E-40DD-AFC4-6F175D3DCCD1}">
                              <a14:hiddenFill xmlns:a14="http://schemas.microsoft.com/office/drawing/2010/main">
                                <a:noFill/>
                              </a14:hiddenFill>
                            </a:ext>
                          </a:extLst>
                        </wps:spPr>
                        <wps:bodyPr/>
                      </wps:wsp>
                      <wps:wsp>
                        <wps:cNvPr id="157" name="Line 185"/>
                        <wps:cNvCnPr>
                          <a:cxnSpLocks noChangeShapeType="1"/>
                        </wps:cNvCnPr>
                        <wps:spPr bwMode="auto">
                          <a:xfrm>
                            <a:off x="916" y="21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84"/>
                        <wps:cNvCnPr>
                          <a:cxnSpLocks noChangeShapeType="1"/>
                        </wps:cNvCnPr>
                        <wps:spPr bwMode="auto">
                          <a:xfrm>
                            <a:off x="912" y="153"/>
                            <a:ext cx="6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9" name="Line 183"/>
                        <wps:cNvCnPr>
                          <a:cxnSpLocks noChangeShapeType="1"/>
                        </wps:cNvCnPr>
                        <wps:spPr bwMode="auto">
                          <a:xfrm>
                            <a:off x="979" y="153"/>
                            <a:ext cx="502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0" name="Line 182"/>
                        <wps:cNvCnPr>
                          <a:cxnSpLocks noChangeShapeType="1"/>
                        </wps:cNvCnPr>
                        <wps:spPr bwMode="auto">
                          <a:xfrm>
                            <a:off x="6000" y="153"/>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1" name="Line 181"/>
                        <wps:cNvCnPr>
                          <a:cxnSpLocks noChangeShapeType="1"/>
                        </wps:cNvCnPr>
                        <wps:spPr bwMode="auto">
                          <a:xfrm>
                            <a:off x="6064" y="21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2" name="Line 180"/>
                        <wps:cNvCnPr>
                          <a:cxnSpLocks noChangeShapeType="1"/>
                        </wps:cNvCnPr>
                        <wps:spPr bwMode="auto">
                          <a:xfrm>
                            <a:off x="916" y="3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79"/>
                        <wps:cNvCnPr>
                          <a:cxnSpLocks noChangeShapeType="1"/>
                        </wps:cNvCnPr>
                        <wps:spPr bwMode="auto">
                          <a:xfrm>
                            <a:off x="6064" y="38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78"/>
                        <wps:cNvCnPr>
                          <a:cxnSpLocks noChangeShapeType="1"/>
                        </wps:cNvCnPr>
                        <wps:spPr bwMode="auto">
                          <a:xfrm>
                            <a:off x="916" y="54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177"/>
                        <wps:cNvSpPr>
                          <a:spLocks noChangeArrowheads="1"/>
                        </wps:cNvSpPr>
                        <wps:spPr bwMode="auto">
                          <a:xfrm>
                            <a:off x="979" y="396"/>
                            <a:ext cx="5021" cy="1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Line 176"/>
                        <wps:cNvCnPr>
                          <a:cxnSpLocks noChangeShapeType="1"/>
                        </wps:cNvCnPr>
                        <wps:spPr bwMode="auto">
                          <a:xfrm>
                            <a:off x="6064" y="54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75"/>
                        <wps:cNvCnPr>
                          <a:cxnSpLocks noChangeShapeType="1"/>
                        </wps:cNvCnPr>
                        <wps:spPr bwMode="auto">
                          <a:xfrm>
                            <a:off x="916" y="71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8" name="Rectangle 174"/>
                        <wps:cNvSpPr>
                          <a:spLocks noChangeArrowheads="1"/>
                        </wps:cNvSpPr>
                        <wps:spPr bwMode="auto">
                          <a:xfrm>
                            <a:off x="979" y="561"/>
                            <a:ext cx="5021" cy="1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73"/>
                        <wps:cNvCnPr>
                          <a:cxnSpLocks noChangeShapeType="1"/>
                        </wps:cNvCnPr>
                        <wps:spPr bwMode="auto">
                          <a:xfrm>
                            <a:off x="6064" y="71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72"/>
                        <wps:cNvCnPr>
                          <a:cxnSpLocks noChangeShapeType="1"/>
                        </wps:cNvCnPr>
                        <wps:spPr bwMode="auto">
                          <a:xfrm>
                            <a:off x="916" y="86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979" y="719"/>
                            <a:ext cx="5021" cy="1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Line 170"/>
                        <wps:cNvCnPr>
                          <a:cxnSpLocks noChangeShapeType="1"/>
                        </wps:cNvCnPr>
                        <wps:spPr bwMode="auto">
                          <a:xfrm>
                            <a:off x="6064" y="86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69"/>
                        <wps:cNvCnPr>
                          <a:cxnSpLocks noChangeShapeType="1"/>
                        </wps:cNvCnPr>
                        <wps:spPr bwMode="auto">
                          <a:xfrm>
                            <a:off x="916" y="103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168"/>
                        <wps:cNvSpPr>
                          <a:spLocks noChangeArrowheads="1"/>
                        </wps:cNvSpPr>
                        <wps:spPr bwMode="auto">
                          <a:xfrm>
                            <a:off x="979" y="883"/>
                            <a:ext cx="5021" cy="1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167"/>
                        <wps:cNvCnPr>
                          <a:cxnSpLocks noChangeShapeType="1"/>
                        </wps:cNvCnPr>
                        <wps:spPr bwMode="auto">
                          <a:xfrm>
                            <a:off x="6064" y="103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6" name="Line 166"/>
                        <wps:cNvCnPr>
                          <a:cxnSpLocks noChangeShapeType="1"/>
                        </wps:cNvCnPr>
                        <wps:spPr bwMode="auto">
                          <a:xfrm>
                            <a:off x="916" y="119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7" name="Line 165"/>
                        <wps:cNvCnPr>
                          <a:cxnSpLocks noChangeShapeType="1"/>
                        </wps:cNvCnPr>
                        <wps:spPr bwMode="auto">
                          <a:xfrm>
                            <a:off x="6064" y="119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8" name="Line 164"/>
                        <wps:cNvCnPr>
                          <a:cxnSpLocks noChangeShapeType="1"/>
                        </wps:cNvCnPr>
                        <wps:spPr bwMode="auto">
                          <a:xfrm>
                            <a:off x="916" y="13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63"/>
                        <wps:cNvCnPr>
                          <a:cxnSpLocks noChangeShapeType="1"/>
                        </wps:cNvCnPr>
                        <wps:spPr bwMode="auto">
                          <a:xfrm>
                            <a:off x="6064" y="136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0" name="Line 162"/>
                        <wps:cNvCnPr>
                          <a:cxnSpLocks noChangeShapeType="1"/>
                        </wps:cNvCnPr>
                        <wps:spPr bwMode="auto">
                          <a:xfrm>
                            <a:off x="916" y="142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1" name="Line 161"/>
                        <wps:cNvCnPr>
                          <a:cxnSpLocks noChangeShapeType="1"/>
                        </wps:cNvCnPr>
                        <wps:spPr bwMode="auto">
                          <a:xfrm>
                            <a:off x="912" y="1425"/>
                            <a:ext cx="6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60"/>
                        <wps:cNvCnPr>
                          <a:cxnSpLocks noChangeShapeType="1"/>
                        </wps:cNvCnPr>
                        <wps:spPr bwMode="auto">
                          <a:xfrm>
                            <a:off x="979" y="1425"/>
                            <a:ext cx="502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59"/>
                        <wps:cNvCnPr>
                          <a:cxnSpLocks noChangeShapeType="1"/>
                        </wps:cNvCnPr>
                        <wps:spPr bwMode="auto">
                          <a:xfrm>
                            <a:off x="6000" y="1425"/>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58"/>
                        <wps:cNvCnPr>
                          <a:cxnSpLocks noChangeShapeType="1"/>
                        </wps:cNvCnPr>
                        <wps:spPr bwMode="auto">
                          <a:xfrm>
                            <a:off x="6064" y="142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5" name="Text Box 157"/>
                        <wps:cNvSpPr txBox="1">
                          <a:spLocks noChangeArrowheads="1"/>
                        </wps:cNvSpPr>
                        <wps:spPr bwMode="auto">
                          <a:xfrm>
                            <a:off x="979" y="214"/>
                            <a:ext cx="130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18A51" w14:textId="77777777" w:rsidR="0092080E" w:rsidRDefault="0092080E">
                              <w:pPr>
                                <w:spacing w:line="193" w:lineRule="exact"/>
                                <w:rPr>
                                  <w:rFonts w:ascii="Tahoma" w:hAnsi="Tahoma"/>
                                  <w:sz w:val="16"/>
                                </w:rPr>
                              </w:pPr>
                              <w:r>
                                <w:rPr>
                                  <w:rFonts w:ascii="Meiryo" w:hAnsi="Meiryo"/>
                                  <w:i/>
                                  <w:w w:val="95"/>
                                  <w:sz w:val="16"/>
                                </w:rPr>
                                <w:t xml:space="preserve">∀ </w:t>
                              </w:r>
                              <w:r>
                                <w:rPr>
                                  <w:sz w:val="16"/>
                                </w:rPr>
                                <w:t xml:space="preserve">i t em  </w:t>
                              </w:r>
                              <w:r>
                                <w:rPr>
                                  <w:rFonts w:ascii="Meiryo" w:hAnsi="Meiryo"/>
                                  <w:i/>
                                  <w:sz w:val="16"/>
                                </w:rPr>
                                <w:t xml:space="preserve">∈ </w:t>
                              </w:r>
                              <w:r>
                                <w:rPr>
                                  <w:rFonts w:ascii="Bookman Old Style" w:hAnsi="Bookman Old Style"/>
                                  <w:i/>
                                  <w:sz w:val="16"/>
                                </w:rPr>
                                <w:t>Lm</w:t>
                              </w:r>
                              <w:r>
                                <w:rPr>
                                  <w:rFonts w:ascii="Tahoma" w:hAnsi="Tahoma"/>
                                  <w:sz w:val="16"/>
                                </w:rPr>
                                <w:t>(</w:t>
                              </w:r>
                              <w:r>
                                <w:rPr>
                                  <w:rFonts w:ascii="Bookman Old Style" w:hAnsi="Bookman Old Style"/>
                                  <w:i/>
                                  <w:sz w:val="16"/>
                                </w:rPr>
                                <w:t>e</w:t>
                              </w:r>
                              <w:r>
                                <w:rPr>
                                  <w:rFonts w:ascii="Tahoma" w:hAnsi="Tahoma"/>
                                  <w:sz w:val="16"/>
                                </w:rPr>
                                <w:t>)</w:t>
                              </w:r>
                            </w:p>
                          </w:txbxContent>
                        </wps:txbx>
                        <wps:bodyPr rot="0" vert="horz" wrap="square" lIns="0" tIns="0" rIns="0" bIns="0" anchor="t" anchorCtr="0" upright="1">
                          <a:noAutofit/>
                        </wps:bodyPr>
                      </wps:wsp>
                      <wps:wsp>
                        <wps:cNvPr id="186" name="Text Box 156"/>
                        <wps:cNvSpPr txBox="1">
                          <a:spLocks noChangeArrowheads="1"/>
                        </wps:cNvSpPr>
                        <wps:spPr bwMode="auto">
                          <a:xfrm>
                            <a:off x="1171" y="381"/>
                            <a:ext cx="1294"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EAF21" w14:textId="77777777" w:rsidR="0092080E" w:rsidRDefault="0092080E">
                              <w:pPr>
                                <w:spacing w:line="190" w:lineRule="exact"/>
                                <w:ind w:right="-15"/>
                                <w:rPr>
                                  <w:rFonts w:ascii="Tahoma" w:hAnsi="Tahoma"/>
                                  <w:sz w:val="16"/>
                                </w:rPr>
                              </w:pPr>
                              <w:r>
                                <w:rPr>
                                  <w:rFonts w:ascii="Meiryo" w:hAnsi="Meiryo"/>
                                  <w:i/>
                                  <w:position w:val="2"/>
                                  <w:sz w:val="16"/>
                                </w:rPr>
                                <w:t>∀</w:t>
                              </w:r>
                              <w:r>
                                <w:rPr>
                                  <w:rFonts w:ascii="Bookman Old Style" w:hAnsi="Bookman Old Style"/>
                                  <w:i/>
                                  <w:position w:val="2"/>
                                  <w:sz w:val="16"/>
                                </w:rPr>
                                <w:t>s</w:t>
                              </w:r>
                              <w:r>
                                <w:rPr>
                                  <w:rFonts w:ascii="Bookman Old Style" w:hAnsi="Bookman Old Style"/>
                                  <w:i/>
                                  <w:spacing w:val="-25"/>
                                  <w:position w:val="2"/>
                                  <w:sz w:val="16"/>
                                </w:rPr>
                                <w:t xml:space="preserve"> </w:t>
                              </w:r>
                              <w:r>
                                <w:rPr>
                                  <w:rFonts w:ascii="Meiryo" w:hAnsi="Meiryo"/>
                                  <w:i/>
                                  <w:position w:val="2"/>
                                  <w:sz w:val="16"/>
                                </w:rPr>
                                <w:t>∈</w:t>
                              </w:r>
                              <w:r>
                                <w:rPr>
                                  <w:rFonts w:ascii="Meiryo" w:hAnsi="Meiryo"/>
                                  <w:i/>
                                  <w:spacing w:val="-32"/>
                                  <w:position w:val="2"/>
                                  <w:sz w:val="16"/>
                                </w:rPr>
                                <w:t xml:space="preserve"> </w:t>
                              </w:r>
                              <w:r>
                                <w:rPr>
                                  <w:rFonts w:ascii="Bookman Old Style" w:hAnsi="Bookman Old Style"/>
                                  <w:i/>
                                  <w:spacing w:val="2"/>
                                  <w:position w:val="2"/>
                                  <w:sz w:val="16"/>
                                </w:rPr>
                                <w:t>Map</w:t>
                              </w:r>
                              <w:r>
                                <w:rPr>
                                  <w:rFonts w:ascii="Arial" w:hAnsi="Arial"/>
                                  <w:i/>
                                  <w:spacing w:val="2"/>
                                  <w:sz w:val="12"/>
                                </w:rPr>
                                <w:t>e</w:t>
                              </w:r>
                              <w:r>
                                <w:rPr>
                                  <w:rFonts w:ascii="Tahoma" w:hAnsi="Tahoma"/>
                                  <w:spacing w:val="2"/>
                                  <w:position w:val="2"/>
                                  <w:sz w:val="16"/>
                                </w:rPr>
                                <w:t>(</w:t>
                              </w:r>
                              <w:r>
                                <w:rPr>
                                  <w:rFonts w:ascii="Bookman Old Style" w:hAnsi="Bookman Old Style"/>
                                  <w:i/>
                                  <w:spacing w:val="2"/>
                                  <w:position w:val="2"/>
                                  <w:sz w:val="16"/>
                                </w:rPr>
                                <w:t>item</w:t>
                              </w:r>
                              <w:r>
                                <w:rPr>
                                  <w:rFonts w:ascii="Tahoma" w:hAnsi="Tahoma"/>
                                  <w:spacing w:val="2"/>
                                  <w:position w:val="2"/>
                                  <w:sz w:val="16"/>
                                </w:rPr>
                                <w:t>)</w:t>
                              </w:r>
                            </w:p>
                          </w:txbxContent>
                        </wps:txbx>
                        <wps:bodyPr rot="0" vert="horz" wrap="square" lIns="0" tIns="0" rIns="0" bIns="0" anchor="t" anchorCtr="0" upright="1">
                          <a:noAutofit/>
                        </wps:bodyPr>
                      </wps:wsp>
                      <wps:wsp>
                        <wps:cNvPr id="187" name="Text Box 155"/>
                        <wps:cNvSpPr txBox="1">
                          <a:spLocks noChangeArrowheads="1"/>
                        </wps:cNvSpPr>
                        <wps:spPr bwMode="auto">
                          <a:xfrm>
                            <a:off x="1362" y="546"/>
                            <a:ext cx="3986"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0DACE" w14:textId="77777777" w:rsidR="0092080E" w:rsidRDefault="0092080E">
                              <w:pPr>
                                <w:spacing w:line="112" w:lineRule="exact"/>
                                <w:rPr>
                                  <w:rFonts w:ascii="Meiryo" w:hAnsi="Meiryo"/>
                                  <w:i/>
                                  <w:sz w:val="16"/>
                                </w:rPr>
                              </w:pPr>
                              <w:r>
                                <w:rPr>
                                  <w:rFonts w:ascii="Bookman Old Style" w:hAnsi="Bookman Old Style"/>
                                  <w:i/>
                                  <w:w w:val="105"/>
                                  <w:sz w:val="16"/>
                                </w:rPr>
                                <w:t>T</w:t>
                              </w:r>
                              <w:r>
                                <w:rPr>
                                  <w:rFonts w:ascii="Arial" w:hAnsi="Arial"/>
                                  <w:i/>
                                  <w:w w:val="105"/>
                                  <w:position w:val="-1"/>
                                  <w:sz w:val="12"/>
                                </w:rPr>
                                <w:t xml:space="preserve">s </w:t>
                              </w:r>
                              <w:r>
                                <w:rPr>
                                  <w:rFonts w:ascii="Tahoma" w:hAnsi="Tahoma"/>
                                  <w:w w:val="105"/>
                                  <w:sz w:val="16"/>
                                </w:rPr>
                                <w:t xml:space="preserve">= </w:t>
                              </w:r>
                              <w:r>
                                <w:rPr>
                                  <w:rFonts w:ascii="Meiryo" w:hAnsi="Meiryo"/>
                                  <w:i/>
                                  <w:w w:val="105"/>
                                  <w:sz w:val="16"/>
                                </w:rPr>
                                <w:t>{</w:t>
                              </w:r>
                              <w:r>
                                <w:rPr>
                                  <w:rFonts w:ascii="Bookman Old Style" w:hAnsi="Bookman Old Style"/>
                                  <w:i/>
                                  <w:w w:val="105"/>
                                  <w:sz w:val="16"/>
                                </w:rPr>
                                <w:t xml:space="preserve">t </w:t>
                              </w:r>
                              <w:r>
                                <w:rPr>
                                  <w:rFonts w:ascii="Meiryo" w:hAnsi="Meiryo"/>
                                  <w:i/>
                                  <w:w w:val="105"/>
                                  <w:sz w:val="16"/>
                                </w:rPr>
                                <w:t xml:space="preserve">∈ </w:t>
                              </w:r>
                              <w:r>
                                <w:rPr>
                                  <w:rFonts w:ascii="Bookman Old Style" w:hAnsi="Bookman Old Style"/>
                                  <w:i/>
                                  <w:w w:val="120"/>
                                  <w:sz w:val="16"/>
                                </w:rPr>
                                <w:t>T</w:t>
                              </w:r>
                              <w:r>
                                <w:rPr>
                                  <w:rFonts w:ascii="Arial" w:hAnsi="Arial"/>
                                  <w:i/>
                                  <w:w w:val="120"/>
                                  <w:position w:val="-1"/>
                                  <w:sz w:val="12"/>
                                </w:rPr>
                                <w:t xml:space="preserve">trig </w:t>
                              </w:r>
                              <w:r>
                                <w:rPr>
                                  <w:rFonts w:ascii="Tahoma" w:hAnsi="Tahoma"/>
                                  <w:w w:val="105"/>
                                  <w:sz w:val="16"/>
                                </w:rPr>
                                <w:t>(</w:t>
                              </w:r>
                              <w:r>
                                <w:rPr>
                                  <w:rFonts w:ascii="Bookman Old Style" w:hAnsi="Bookman Old Style"/>
                                  <w:i/>
                                  <w:w w:val="105"/>
                                  <w:sz w:val="16"/>
                                </w:rPr>
                                <w:t>e</w:t>
                              </w:r>
                              <w:r>
                                <w:rPr>
                                  <w:rFonts w:ascii="Tahoma" w:hAnsi="Tahoma"/>
                                  <w:w w:val="105"/>
                                  <w:sz w:val="16"/>
                                </w:rPr>
                                <w:t>)</w:t>
                              </w:r>
                              <w:r>
                                <w:rPr>
                                  <w:rFonts w:ascii="Meiryo" w:hAnsi="Meiryo"/>
                                  <w:i/>
                                  <w:w w:val="105"/>
                                  <w:sz w:val="16"/>
                                </w:rPr>
                                <w:t>|</w:t>
                              </w:r>
                              <w:r>
                                <w:rPr>
                                  <w:rFonts w:ascii="Bookman Old Style" w:hAnsi="Bookman Old Style"/>
                                  <w:i/>
                                  <w:w w:val="105"/>
                                  <w:sz w:val="16"/>
                                </w:rPr>
                                <w:t>src</w:t>
                              </w:r>
                              <w:r>
                                <w:rPr>
                                  <w:rFonts w:ascii="Tahoma" w:hAnsi="Tahoma"/>
                                  <w:w w:val="105"/>
                                  <w:sz w:val="16"/>
                                </w:rPr>
                                <w:t>(</w:t>
                              </w:r>
                              <w:r>
                                <w:rPr>
                                  <w:rFonts w:ascii="Bookman Old Style" w:hAnsi="Bookman Old Style"/>
                                  <w:i/>
                                  <w:w w:val="105"/>
                                  <w:sz w:val="16"/>
                                </w:rPr>
                                <w:t>t</w:t>
                              </w:r>
                              <w:r>
                                <w:rPr>
                                  <w:rFonts w:ascii="Tahoma" w:hAnsi="Tahoma"/>
                                  <w:w w:val="105"/>
                                  <w:sz w:val="16"/>
                                </w:rPr>
                                <w:t xml:space="preserve">) = </w:t>
                              </w:r>
                              <w:r>
                                <w:rPr>
                                  <w:rFonts w:ascii="Bookman Old Style" w:hAnsi="Bookman Old Style"/>
                                  <w:i/>
                                  <w:w w:val="105"/>
                                  <w:sz w:val="16"/>
                                </w:rPr>
                                <w:t>s</w:t>
                              </w:r>
                              <w:r>
                                <w:rPr>
                                  <w:rFonts w:ascii="Meiryo" w:hAnsi="Meiryo"/>
                                  <w:i/>
                                  <w:w w:val="105"/>
                                  <w:sz w:val="16"/>
                                </w:rPr>
                                <w:t>}</w:t>
                              </w:r>
                            </w:p>
                            <w:p w14:paraId="48F6E4AE" w14:textId="77777777" w:rsidR="0092080E" w:rsidRDefault="0092080E">
                              <w:pPr>
                                <w:spacing w:line="203" w:lineRule="exact"/>
                                <w:rPr>
                                  <w:rFonts w:ascii="Arial" w:hAnsi="Arial"/>
                                  <w:i/>
                                  <w:sz w:val="12"/>
                                </w:rPr>
                              </w:pPr>
                              <w:r>
                                <w:rPr>
                                  <w:rFonts w:ascii="Meiryo" w:hAnsi="Meiryo"/>
                                  <w:i/>
                                  <w:w w:val="95"/>
                                  <w:position w:val="2"/>
                                  <w:sz w:val="16"/>
                                </w:rPr>
                                <w:t>∀</w:t>
                              </w:r>
                              <w:r>
                                <w:rPr>
                                  <w:rFonts w:ascii="Bookman Old Style" w:hAnsi="Bookman Old Style"/>
                                  <w:i/>
                                  <w:w w:val="95"/>
                                  <w:position w:val="2"/>
                                  <w:sz w:val="16"/>
                                </w:rPr>
                                <w:t xml:space="preserve">t </w:t>
                              </w:r>
                              <w:r>
                                <w:rPr>
                                  <w:rFonts w:ascii="Meiryo" w:hAnsi="Meiryo"/>
                                  <w:i/>
                                  <w:w w:val="95"/>
                                  <w:position w:val="2"/>
                                  <w:sz w:val="16"/>
                                </w:rPr>
                                <w:t xml:space="preserve">∈ </w:t>
                              </w:r>
                              <w:r>
                                <w:rPr>
                                  <w:rFonts w:ascii="Bookman Old Style" w:hAnsi="Bookman Old Style"/>
                                  <w:i/>
                                  <w:w w:val="95"/>
                                  <w:position w:val="2"/>
                                  <w:sz w:val="16"/>
                                </w:rPr>
                                <w:t>T</w:t>
                              </w:r>
                              <w:r>
                                <w:rPr>
                                  <w:rFonts w:ascii="Arial" w:hAnsi="Arial"/>
                                  <w:i/>
                                  <w:w w:val="95"/>
                                  <w:sz w:val="12"/>
                                </w:rPr>
                                <w:t>s</w:t>
                              </w:r>
                            </w:p>
                            <w:p w14:paraId="42AFCADE" w14:textId="77777777" w:rsidR="0092080E" w:rsidRDefault="0092080E">
                              <w:pPr>
                                <w:spacing w:line="148" w:lineRule="exact"/>
                                <w:ind w:left="191"/>
                                <w:rPr>
                                  <w:rFonts w:ascii="Tahoma"/>
                                  <w:sz w:val="16"/>
                                </w:rPr>
                              </w:pPr>
                              <w:r>
                                <w:rPr>
                                  <w:rFonts w:ascii="Bookman Old Style"/>
                                  <w:i/>
                                  <w:w w:val="110"/>
                                  <w:sz w:val="16"/>
                                </w:rPr>
                                <w:t>ttENERATE</w:t>
                              </w:r>
                              <w:r>
                                <w:rPr>
                                  <w:w w:val="110"/>
                                  <w:sz w:val="16"/>
                                </w:rPr>
                                <w:t>_</w:t>
                              </w:r>
                              <w:r>
                                <w:rPr>
                                  <w:rFonts w:ascii="Bookman Old Style"/>
                                  <w:i/>
                                  <w:w w:val="110"/>
                                  <w:sz w:val="16"/>
                                </w:rPr>
                                <w:t>ST ATE</w:t>
                              </w:r>
                              <w:r>
                                <w:rPr>
                                  <w:w w:val="110"/>
                                  <w:sz w:val="16"/>
                                </w:rPr>
                                <w:t>_</w:t>
                              </w:r>
                              <w:r>
                                <w:rPr>
                                  <w:rFonts w:ascii="Bookman Old Style"/>
                                  <w:i/>
                                  <w:w w:val="110"/>
                                  <w:sz w:val="16"/>
                                </w:rPr>
                                <w:t xml:space="preserve">EV ENT </w:t>
                              </w:r>
                              <w:r>
                                <w:rPr>
                                  <w:w w:val="110"/>
                                  <w:sz w:val="16"/>
                                </w:rPr>
                                <w:t>_</w:t>
                              </w:r>
                              <w:r>
                                <w:rPr>
                                  <w:rFonts w:ascii="Bookman Old Style"/>
                                  <w:i/>
                                  <w:w w:val="110"/>
                                  <w:sz w:val="16"/>
                                </w:rPr>
                                <w:t>CHECK</w:t>
                              </w:r>
                              <w:r>
                                <w:rPr>
                                  <w:rFonts w:ascii="Tahoma"/>
                                  <w:w w:val="110"/>
                                  <w:sz w:val="16"/>
                                </w:rPr>
                                <w:t>(</w:t>
                              </w:r>
                              <w:r>
                                <w:rPr>
                                  <w:rFonts w:ascii="Bookman Old Style"/>
                                  <w:i/>
                                  <w:w w:val="110"/>
                                  <w:sz w:val="16"/>
                                </w:rPr>
                                <w:t>s, t, e</w:t>
                              </w:r>
                              <w:r>
                                <w:rPr>
                                  <w:rFonts w:ascii="Tahoma"/>
                                  <w:w w:val="110"/>
                                  <w:sz w:val="16"/>
                                </w:rPr>
                                <w:t>)</w:t>
                              </w:r>
                            </w:p>
                            <w:p w14:paraId="6D067073" w14:textId="77777777" w:rsidR="0092080E" w:rsidRPr="00944C04" w:rsidRDefault="0092080E">
                              <w:pPr>
                                <w:spacing w:before="12" w:line="164" w:lineRule="exact"/>
                                <w:ind w:left="191" w:right="1480"/>
                                <w:rPr>
                                  <w:rFonts w:ascii="Tahoma"/>
                                  <w:sz w:val="16"/>
                                  <w:lang w:val="fr-FR"/>
                                </w:rPr>
                              </w:pPr>
                              <w:r w:rsidRPr="00944C04">
                                <w:rPr>
                                  <w:rFonts w:ascii="Bookman Old Style"/>
                                  <w:i/>
                                  <w:w w:val="110"/>
                                  <w:sz w:val="16"/>
                                  <w:lang w:val="fr-FR"/>
                                </w:rPr>
                                <w:t>ttENERATE</w:t>
                              </w:r>
                              <w:r w:rsidRPr="00944C04">
                                <w:rPr>
                                  <w:w w:val="110"/>
                                  <w:sz w:val="16"/>
                                  <w:lang w:val="fr-FR"/>
                                </w:rPr>
                                <w:t>_</w:t>
                              </w:r>
                              <w:r w:rsidRPr="00944C04">
                                <w:rPr>
                                  <w:rFonts w:ascii="Bookman Old Style"/>
                                  <w:i/>
                                  <w:w w:val="110"/>
                                  <w:sz w:val="16"/>
                                  <w:lang w:val="fr-FR"/>
                                </w:rPr>
                                <w:t>ttUARD</w:t>
                              </w:r>
                              <w:r w:rsidRPr="00944C04">
                                <w:rPr>
                                  <w:rFonts w:ascii="Tahoma"/>
                                  <w:w w:val="110"/>
                                  <w:sz w:val="16"/>
                                  <w:lang w:val="fr-FR"/>
                                </w:rPr>
                                <w:t>(</w:t>
                              </w:r>
                              <w:r w:rsidRPr="00944C04">
                                <w:rPr>
                                  <w:rFonts w:ascii="Bookman Old Style"/>
                                  <w:i/>
                                  <w:w w:val="110"/>
                                  <w:sz w:val="16"/>
                                  <w:lang w:val="fr-FR"/>
                                </w:rPr>
                                <w:t>t</w:t>
                              </w:r>
                              <w:r w:rsidRPr="00944C04">
                                <w:rPr>
                                  <w:rFonts w:ascii="Tahoma"/>
                                  <w:w w:val="110"/>
                                  <w:sz w:val="16"/>
                                  <w:lang w:val="fr-FR"/>
                                </w:rPr>
                                <w:t xml:space="preserve">) </w:t>
                              </w:r>
                              <w:r w:rsidRPr="00944C04">
                                <w:rPr>
                                  <w:rFonts w:ascii="Bookman Old Style"/>
                                  <w:i/>
                                  <w:w w:val="110"/>
                                  <w:sz w:val="16"/>
                                  <w:lang w:val="fr-FR"/>
                                </w:rPr>
                                <w:t>ttENT RANS</w:t>
                              </w:r>
                              <w:r w:rsidRPr="00944C04">
                                <w:rPr>
                                  <w:rFonts w:ascii="Tahoma"/>
                                  <w:w w:val="110"/>
                                  <w:sz w:val="16"/>
                                  <w:lang w:val="fr-FR"/>
                                </w:rPr>
                                <w:t>(</w:t>
                              </w:r>
                              <w:r w:rsidRPr="00944C04">
                                <w:rPr>
                                  <w:rFonts w:ascii="Bookman Old Style"/>
                                  <w:i/>
                                  <w:w w:val="110"/>
                                  <w:sz w:val="16"/>
                                  <w:lang w:val="fr-FR"/>
                                </w:rPr>
                                <w:t>s, t, tgt</w:t>
                              </w:r>
                              <w:r w:rsidRPr="00944C04">
                                <w:rPr>
                                  <w:rFonts w:ascii="Tahoma"/>
                                  <w:w w:val="110"/>
                                  <w:sz w:val="16"/>
                                  <w:lang w:val="fr-FR"/>
                                </w:rPr>
                                <w:t>(</w:t>
                              </w:r>
                              <w:r w:rsidRPr="00944C04">
                                <w:rPr>
                                  <w:rFonts w:ascii="Bookman Old Style"/>
                                  <w:i/>
                                  <w:w w:val="110"/>
                                  <w:sz w:val="16"/>
                                  <w:lang w:val="fr-FR"/>
                                </w:rPr>
                                <w:t>t</w:t>
                              </w:r>
                              <w:r w:rsidRPr="00944C04">
                                <w:rPr>
                                  <w:rFonts w:ascii="Tahoma"/>
                                  <w:w w:val="110"/>
                                  <w:sz w:val="16"/>
                                  <w:lang w:val="fr-FR"/>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572A2" id="Group 154" o:spid="_x0000_s1134" style="position:absolute;left:0;text-align:left;margin-left:43.9pt;margin-top:7.25pt;width:261.25pt;height:64.4pt;z-index:-38128;mso-position-horizontal-relative:page" coordorigin="878,145" coordsize="5225,1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">
                <v:line id="Line 186" o:spid="_x0000_s1135" style="position:absolute;visibility:visible;mso-wrap-style:square" from="912,183" to="6068,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Qzs8IAAADcAAAADwAAAGRycy9kb3ducmV2LnhtbERPS2vCQBC+C/6HZYTedGOhoUZXEa0g&#10;XiRaCt6G7DSPZmdDdjWxv74rFLzNx/ecxao3tbhR60rLCqaTCARxZnXJuYLP8278DsJ5ZI21ZVJw&#10;Jwer5XCwwETbjlO6nXwuQgi7BBUU3jeJlC4ryKCb2IY4cN+2NegDbHOpW+xCuKnlaxTF0mDJoaHA&#10;hjYFZT+nq1FwjFOi+wy76pB+0OxrW1UX+6vUy6hfz0F46v1T/O/e6zD/LYbHM+E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Qzs8IAAADcAAAADwAAAAAAAAAAAAAA&#10;AAChAgAAZHJzL2Rvd25yZXYueG1sUEsFBgAAAAAEAAQA+QAAAJADAAAAAA==&#10;" strokecolor="white" strokeweight="1.1949mm"/>
                <v:line id="Line 185" o:spid="_x0000_s1136" style="position:absolute;visibility:visible;mso-wrap-style:square" from="916,217" to="916,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93wcIAAADcAAAADwAAAGRycy9kb3ducmV2LnhtbERPyWrDMBC9F/oPYgq5NbKN2wQ3Smg2&#10;CORUt/Q8WFPbjTUykuI4f18FCrnN462zWI2mEwM531pWkE4TEMSV1S3XCr4+989zED4ga+wsk4Ir&#10;eVgtHx8WWGh74Q8aylCLGMK+QAVNCH0hpa8aMuintieO3I91BkOErpba4SWGm05mSfIqDbYcGxrs&#10;adNQdSrPRkGbzcY05N+nY3pc735dls+3mVVq8jS+v4EINIa7+N990HH+ywxuz8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93wcIAAADcAAAADwAAAAAAAAAAAAAA&#10;AAChAgAAZHJzL2Rvd25yZXYueG1sUEsFBgAAAAAEAAQA+QAAAJADAAAAAA==&#10;" strokeweight=".14042mm"/>
                <v:line id="Line 184" o:spid="_x0000_s1137" style="position:absolute;visibility:visible;mso-wrap-style:square" from="912,153" to="97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Djs8UAAADcAAAADwAAAGRycy9kb3ducmV2LnhtbESPQW/CMAyF75P2HyIj7TbSVmxDhYAG&#10;2yQkTjDE2WpMW2icKsmg+/fzAWk3W+/5vc/z5eA6daUQW88G8nEGirjytuXawOH763kKKiZki51n&#10;MvBLEZaLx4c5ltbfeEfXfaqVhHAs0UCTUl9qHauGHMax74lFO/ngMMkaam0D3iTcdbrIslftsGVp&#10;aLCndUPVZf/jDLTF25CnyfGyzberz3MoJtOPwhvzNBreZ6ASDenffL/eWMF/EVp5Ri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Djs8UAAADcAAAADwAAAAAAAAAA&#10;AAAAAAChAgAAZHJzL2Rvd25yZXYueG1sUEsFBgAAAAAEAAQA+QAAAJMDAAAAAA==&#10;" strokeweight=".14042mm"/>
                <v:line id="Line 183" o:spid="_x0000_s1138" style="position:absolute;visibility:visible;mso-wrap-style:square" from="979,153" to="6000,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xGKMIAAADcAAAADwAAAGRycy9kb3ducmV2LnhtbERPS4vCMBC+C/6HMII3TVt0datR3Iew&#10;4El32fPQjG21mZQkav33ZmHB23x8z1muO9OIKzlfW1aQjhMQxIXVNZcKfr63ozkIH5A1NpZJwZ08&#10;rFf93hJzbW+8p+shlCKGsM9RQRVCm0vpi4oM+rFtiSN3tM5giNCVUju8xXDTyCxJXqTBmmNDhS29&#10;V1ScDxejoM5mXRomv+ddunv7PLlsMv/IrFLDQbdZgAjUhaf43/2l4/zpK/w9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xGKMIAAADcAAAADwAAAAAAAAAAAAAA&#10;AAChAgAAZHJzL2Rvd25yZXYueG1sUEsFBgAAAAAEAAQA+QAAAJADAAAAAA==&#10;" strokeweight=".14042mm"/>
                <v:line id="Line 182" o:spid="_x0000_s1139" style="position:absolute;visibility:visible;mso-wrap-style:square" from="6000,153" to="6068,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lCMQAAADcAAAADwAAAGRycy9kb3ducmV2LnhtbESPT2vCQBDF74LfYRmhN90kiEp0FfsP&#10;Cp7U0vOQHZNodjbsbjX99p1DobcZ3pv3frPZDa5Tdwqx9Wwgn2WgiCtvW64NfJ7fpytQMSFb7DyT&#10;gR+KsNuORxssrX/wke6nVCsJ4ViigSalvtQ6Vg05jDPfE4t28cFhkjXU2gZ8SLjrdJFlC+2wZWlo&#10;sKeXhqrb6dsZaIvlkKf51+2QH57frqGYr14Lb8zTZNivQSUa0r/57/rDCv5C8OUZmUB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qiUIxAAAANwAAAAPAAAAAAAAAAAA&#10;AAAAAKECAABkcnMvZG93bnJldi54bWxQSwUGAAAAAAQABAD5AAAAkgMAAAAA&#10;" strokeweight=".14042mm"/>
                <v:line id="Line 181" o:spid="_x0000_s1140" style="position:absolute;visibility:visible;mso-wrap-style:square" from="6064,217" to="606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aAk8AAAADcAAAADwAAAGRycy9kb3ducmV2LnhtbERPS4vCMBC+L/gfwgje1rRFXKlG8QmC&#10;p3UXz0MzttVmUpKo9d8bYWFv8/E9Z7boTCPu5HxtWUE6TEAQF1bXXCr4/dl9TkD4gKyxsUwKnuRh&#10;Me99zDDX9sHfdD+GUsQQ9jkqqEJocyl9UZFBP7QtceTO1hkMEbpSaoePGG4amSXJWBqsOTZU2NK6&#10;ouJ6vBkFdfbVpWF0uh7Sw2p7cdlossmsUoN+t5yCCNSFf/Gfe6/j/HEK72fiB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mgJPAAAAA3AAAAA8AAAAAAAAAAAAAAAAA&#10;oQIAAGRycy9kb3ducmV2LnhtbFBLBQYAAAAABAAEAPkAAACOAwAAAAA=&#10;" strokeweight=".14042mm"/>
                <v:line id="Line 180" o:spid="_x0000_s1141" style="position:absolute;visibility:visible;mso-wrap-style:square" from="916,381" to="9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Qe5MEAAADcAAAADwAAAGRycy9kb3ducmV2LnhtbERPTWsCMRC9F/wPYQRvNbtBrKxG0Vah&#10;4Km2eB424+7qZrIkUdd/bwqF3ubxPmex6m0rbuRD41hDPs5AEJfONFxp+Pnevc5AhIhssHVMGh4U&#10;YLUcvCywMO7OX3Q7xEqkEA4Faqhj7AopQ1mTxTB2HXHiTs5bjAn6ShqP9xRuW6mybCotNpwaauzo&#10;vabycrhaDY166/M4OV72+X6zPXs1mX0op/Vo2K/nICL18V/85/40af5Uwe8z6QK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NB7kwQAAANwAAAAPAAAAAAAAAAAAAAAA&#10;AKECAABkcnMvZG93bnJldi54bWxQSwUGAAAAAAQABAD5AAAAjwMAAAAA&#10;" strokeweight=".14042mm"/>
                <v:line id="Line 179" o:spid="_x0000_s1142" style="position:absolute;visibility:visible;mso-wrap-style:square" from="6064,381" to="606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7f8EAAADcAAAADwAAAGRycy9kb3ducmV2LnhtbERPS4vCMBC+C/sfwix407RVXKlG2YeC&#10;4ElXPA/N2HZtJiXJav33RhC8zcf3nPmyM424kPO1ZQXpMAFBXFhdc6ng8LseTEH4gKyxsUwKbuRh&#10;uXjrzTHX9so7uuxDKWII+xwVVCG0uZS+qMigH9qWOHIn6wyGCF0ptcNrDDeNzJJkIg3WHBsqbOm7&#10;ouK8/zcK6uyjS8P4eN6m26/Vn8vG05/MKtV/7z5nIAJ14SV+ujc6zp+M4PFMvEA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eLt/wQAAANwAAAAPAAAAAAAAAAAAAAAA&#10;AKECAABkcnMvZG93bnJldi54bWxQSwUGAAAAAAQABAD5AAAAjwMAAAAA&#10;" strokeweight=".14042mm"/>
                <v:line id="Line 178" o:spid="_x0000_s1143" style="position:absolute;visibility:visible;mso-wrap-style:square" from="916,546" to="9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jC8EAAADcAAAADwAAAGRycy9kb3ducmV2LnhtbERPS2vCQBC+C/0PyxR6001CUEldQ58g&#10;eDJKz0N2mqTJzobdrab/visI3ubje86mnMwgzuR8Z1lBukhAENdWd9woOB0/52sQPiBrHCyTgj/y&#10;UG4fZhsstL3wgc5VaEQMYV+ggjaEsZDS1y0Z9As7Ekfu2zqDIULXSO3wEsPNILMkWUqDHceGFkd6&#10;a6nuq1+joMtWUxryr36f7l8/flyWr98zq9TT4/TyDCLQFO7im3un4/xlDtdn4gV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kSMLwQAAANwAAAAPAAAAAAAAAAAAAAAA&#10;AKECAABkcnMvZG93bnJldi54bWxQSwUGAAAAAAQABAD5AAAAjwMAAAAA&#10;" strokeweight=".14042mm"/>
                <v:rect id="Rectangle 177" o:spid="_x0000_s1144" style="position:absolute;left:979;top:396;width:5021;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mCMMA&#10;AADcAAAADwAAAGRycy9kb3ducmV2LnhtbERPTWvCQBC9F/wPywje6q7VBJu6hiIIQttDVeh1yI5J&#10;aHY2Zjcm/fduodDbPN7nbPLRNuJGna8da1jMFQjiwpmaSw3n0/5xDcIHZIONY9LwQx7y7eRhg5lx&#10;A3/S7RhKEUPYZ6ihCqHNpPRFRRb93LXEkbu4zmKIsCul6XCI4baRT0ql0mLNsaHClnYVFd/H3mrA&#10;dGWuH5fl++mtT/G5HNU++VJaz6bj6wuIQGP4F/+5DybOTxP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DmCMMAAADcAAAADwAAAAAAAAAAAAAAAACYAgAAZHJzL2Rv&#10;d25yZXYueG1sUEsFBgAAAAAEAAQA9QAAAIgDAAAAAA==&#10;" stroked="f"/>
                <v:line id="Line 176" o:spid="_x0000_s1145" style="position:absolute;visibility:visible;mso-wrap-style:square" from="6064,546" to="6064,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8Y58EAAADcAAAADwAAAGRycy9kb3ducmV2LnhtbERPS2vCQBC+C/0PyxR6002CREldQ58g&#10;eDJKz0N2mqTJzobdrcZ/7wqF3ubje86mnMwgzuR8Z1lBukhAENdWd9woOB0/52sQPiBrHCyTgit5&#10;KLcPsw0W2l74QOcqNCKGsC9QQRvCWEjp65YM+oUdiSP3bZ3BEKFrpHZ4ieFmkFmS5NJgx7GhxZHe&#10;Wqr76tco6LLVlIblV79P968fPy5brt8zq9TT4/TyDCLQFP7Ff+6djvPzHO7PxAvk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xjnwQAAANwAAAAPAAAAAAAAAAAAAAAA&#10;AKECAABkcnMvZG93bnJldi54bWxQSwUGAAAAAAQABAD5AAAAjwMAAAAA&#10;" strokeweight=".14042mm"/>
                <v:line id="Line 175" o:spid="_x0000_s1146" style="position:absolute;visibility:visible;mso-wrap-style:square" from="916,710" to="916,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9fMEAAADcAAAADwAAAGRycy9kb3ducmV2LnhtbERPTYvCMBC9C/sfwix407RFVKpR3FVB&#10;8LS67HloxrbaTEoStf57Iwh7m8f7nPmyM424kfO1ZQXpMAFBXFhdc6ng97gdTEH4gKyxsUwKHuRh&#10;ufjozTHX9s4/dDuEUsQQ9jkqqEJocyl9UZFBP7QtceRO1hkMEbpSaof3GG4amSXJWBqsOTZU2NJ3&#10;RcXlcDUK6mzSpWH0d9mn+6/N2WWj6TqzSvU/u9UMRKAu/Ivf7p2O88cTeD0TL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Q718wQAAANwAAAAPAAAAAAAAAAAAAAAA&#10;AKECAABkcnMvZG93bnJldi54bWxQSwUGAAAAAAQABAD5AAAAjwMAAAAA&#10;" strokeweight=".14042mm"/>
                <v:rect id="Rectangle 174" o:spid="_x0000_s1147" style="position:absolute;left:979;top:561;width:5021;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JlsUA&#10;AADcAAAADwAAAGRycy9kb3ducmV2LnhtbESPT2vCQBDF70K/wzKF3nS3fwwaXaUUhEL1YBS8Dtkx&#10;Cc3OptlV02/vHAq9zfDevPeb5XrwrbpSH5vAFp4nBhRxGVzDlYXjYTOegYoJ2WEbmCz8UoT16mG0&#10;xNyFG+/pWqRKSQjHHC3UKXW51rGsyWOchI5YtHPoPSZZ+0q7Hm8S7lv9YkymPTYsDTV29FFT+V1c&#10;vAXM3tzP7vy6PXxdMpxXg9lMT8bap8fhfQEq0ZD+zX/Xn07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UmWxQAAANwAAAAPAAAAAAAAAAAAAAAAAJgCAABkcnMv&#10;ZG93bnJldi54bWxQSwUGAAAAAAQABAD1AAAAigMAAAAA&#10;" stroked="f"/>
                <v:line id="Line 173" o:spid="_x0000_s1148" style="position:absolute;visibility:visible;mso-wrap-style:square" from="6064,710" to="6064,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MlcIAAADcAAAADwAAAGRycy9kb3ducmV2LnhtbERPS2vCQBC+F/oflin0VjcJoja6kb4E&#10;wVPT4nnIjkk0Oxt2tzH9964geJuP7zmr9Wg6MZDzrWUF6SQBQVxZ3XKt4Pdn87IA4QOyxs4yKfgn&#10;D+vi8WGFubZn/qahDLWIIexzVNCE0OdS+qohg35ie+LIHawzGCJ0tdQOzzHcdDJLkpk02HJsaLCn&#10;j4aqU/lnFLTZfEzDdH/apbv3r6PLpovPzCr1/DS+LUEEGsNdfHNvdZw/e4XrM/ECW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MlcIAAADcAAAADwAAAAAAAAAAAAAA&#10;AAChAgAAZHJzL2Rvd25yZXYueG1sUEsFBgAAAAAEAAQA+QAAAJADAAAAAA==&#10;" strokeweight=".14042mm"/>
                <v:line id="Line 172" o:spid="_x0000_s1149" style="position:absolute;visibility:visible;mso-wrap-style:square" from="916,868" to="916,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Oz1cQAAADcAAAADwAAAGRycy9kb3ducmV2LnhtbESPQWvCQBCF7wX/wzJCb3WTICrRVWxt&#10;oeCpWnoesmMSzc6G3VXTf985CL3N8N68981qM7hO3SjE1rOBfJKBIq68bbk28H38eFmAignZYueZ&#10;DPxShM169LTC0vo7f9HtkGolIRxLNNCk1Jdax6ohh3Hie2LRTj44TLKGWtuAdwl3nS6ybKYdtiwN&#10;Dfb01lB1OVydgbaYD3ma/lz2+f71/RyK6WJXeGOex8N2CSrRkP7Nj+tPK/hzwZd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c7PVxAAAANwAAAAPAAAAAAAAAAAA&#10;AAAAAKECAABkcnMvZG93bnJldi54bWxQSwUGAAAAAAQABAD5AAAAkgMAAAAA&#10;" strokeweight=".14042mm"/>
                <v:rect id="Rectangle 171" o:spid="_x0000_s1150" style="position:absolute;left:979;top:719;width:5021;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21sIA&#10;AADcAAAADwAAAGRycy9kb3ducmV2LnhtbERPTYvCMBC9L+x/CLPgTRNX7Wo1igiCoB5WBa9DM7bF&#10;ZtJtonb//UYQ9jaP9zmzRWsrcafGl4419HsKBHHmTMm5htNx3R2D8AHZYOWYNPySh8X8/W2GqXEP&#10;/qb7IeQihrBPUUMRQp1K6bOCLPqeq4kjd3GNxRBhk0vT4COG20p+KpVIiyXHhgJrWhWUXQ83qwGT&#10;ofnZXwa74/aW4CRv1Xp0Vlp3PtrlFESgNvyLX+6NifO/+v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nbWwgAAANwAAAAPAAAAAAAAAAAAAAAAAJgCAABkcnMvZG93&#10;bnJldi54bWxQSwUGAAAAAAQABAD1AAAAhwMAAAAA&#10;" stroked="f"/>
                <v:line id="Line 170" o:spid="_x0000_s1151" style="position:absolute;visibility:visible;mso-wrap-style:square" from="6064,868" to="606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2IOcEAAADcAAAADwAAAGRycy9kb3ducmV2LnhtbERPTWsCMRC9C/6HMII3zW6QKqtRtFUo&#10;eKotnofNuLu6mSxJ1O2/bwqF3ubxPme16W0rHuRD41hDPs1AEJfONFxp+Po8TBYgQkQ22DomDd8U&#10;YLMeDlZYGPfkD3qcYiVSCIcCNdQxdoWUoazJYpi6jjhxF+ctxgR9JY3HZwq3rVRZ9iItNpwaauzo&#10;tabydrpbDY2a93mcnW/H/LjbX72aLd6U03o86rdLEJH6+C/+c7+bNH+u4PeZdIF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7Yg5wQAAANwAAAAPAAAAAAAAAAAAAAAA&#10;AKECAABkcnMvZG93bnJldi54bWxQSwUGAAAAAAQABAD5AAAAjwMAAAAA&#10;" strokeweight=".14042mm"/>
                <v:line id="Line 169" o:spid="_x0000_s1152" style="position:absolute;visibility:visible;mso-wrap-style:square" from="916,1033" to="916,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EtosMAAADcAAAADwAAAGRycy9kb3ducmV2LnhtbERPS2vCQBC+F/oflil4q5tEqZK6hvoo&#10;CJ6alp6H7DRJk50Nu6vGf98VCt7m43vOqhhNL87kfGtZQTpNQBBXVrdcK/j6fH9egvABWWNvmRRc&#10;yUOxfnxYYa7thT/oXIZaxBD2OSpoQhhyKX3VkEE/tQNx5H6sMxgidLXUDi8x3PQyS5IXabDl2NDg&#10;QNuGqq48GQVtthjTMP/ujulxs/912Xy5y6xSk6fx7RVEoDHcxf/ug47zFzO4PR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hLaLDAAAA3AAAAA8AAAAAAAAAAAAA&#10;AAAAoQIAAGRycy9kb3ducmV2LnhtbFBLBQYAAAAABAAEAPkAAACRAwAAAAA=&#10;" strokeweight=".14042mm"/>
                <v:rect id="Rectangle 168" o:spid="_x0000_s1153" style="position:absolute;left:979;top:883;width:5021;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VTsIA&#10;AADcAAAADwAAAGRycy9kb3ducmV2LnhtbERPTYvCMBC9L+x/CLPgTZNdtavVKIsgCOphVfA6NGNb&#10;bCbdJmr990YQ9jaP9znTeWsrcaXGl441fPYUCOLMmZJzDYf9sjsC4QOywcoxabiTh/ns/W2KqXE3&#10;/qXrLuQihrBPUUMRQp1K6bOCLPqeq4kjd3KNxRBhk0vT4C2G20p+KZVIiyXHhgJrWhSUnXcXqwGT&#10;gfnbnvqb/fqS4Dhv1XJ4VFp3PtqfCYhAbfgXv9wrE+d/D+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dVOwgAAANwAAAAPAAAAAAAAAAAAAAAAAJgCAABkcnMvZG93&#10;bnJldi54bWxQSwUGAAAAAAQABAD1AAAAhwMAAAAA&#10;" stroked="f"/>
                <v:line id="Line 167" o:spid="_x0000_s1154" style="position:absolute;visibility:visible;mso-wrap-style:square" from="6064,1033" to="6064,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QTcIAAADcAAAADwAAAGRycy9kb3ducmV2LnhtbERPyWrDMBC9F/oPYgq5NbKN2wQ3Smg2&#10;CORUt/Q8WFPbjTUykuI4f18FCrnN462zWI2mEwM531pWkE4TEMSV1S3XCr4+989zED4ga+wsk4Ir&#10;eVgtHx8WWGh74Q8aylCLGMK+QAVNCH0hpa8aMuintieO3I91BkOErpba4SWGm05mSfIqDbYcGxrs&#10;adNQdSrPRkGbzcY05N+nY3pc735dls+3mVVq8jS+v4EINIa7+N990HH+7AVuz8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QTcIAAADcAAAADwAAAAAAAAAAAAAA&#10;AAChAgAAZHJzL2Rvd25yZXYueG1sUEsFBgAAAAAEAAQA+QAAAJADAAAAAA==&#10;" strokeweight=".14042mm"/>
                <v:line id="Line 166" o:spid="_x0000_s1155" style="position:absolute;visibility:visible;mso-wrap-style:square" from="916,1197" to="916,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aOOsEAAADcAAAADwAAAGRycy9kb3ducmV2LnhtbERPTYvCMBC9C/sfwix407RFVKpR3FVB&#10;8LS67HloxrbaTEoStf57Iwh7m8f7nPmyM424kfO1ZQXpMAFBXFhdc6ng97gdTEH4gKyxsUwKHuRh&#10;ufjozTHX9s4/dDuEUsQQ9jkqqEJocyl9UZFBP7QtceRO1hkMEbpSaof3GG4amSXJWBqsOTZU2NJ3&#10;RcXlcDUK6mzSpWH0d9mn+6/N2WWj6TqzSvU/u9UMRKAu/Ivf7p2O8ydjeD0TL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1o46wQAAANwAAAAPAAAAAAAAAAAAAAAA&#10;AKECAABkcnMvZG93bnJldi54bWxQSwUGAAAAAAQABAD5AAAAjwMAAAAA&#10;" strokeweight=".14042mm"/>
                <v:line id="Line 165" o:spid="_x0000_s1156" style="position:absolute;visibility:visible;mso-wrap-style:square" from="6064,1197" to="6064,1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orocEAAADcAAAADwAAAGRycy9kb3ducmV2LnhtbERPS2vCQBC+C/0PyxR6002CGEldQ58g&#10;eDJKz0N2mqTJzobdrcZ/7xYK3ubje86mnMwgzuR8Z1lBukhAENdWd9woOB0/52sQPiBrHCyTgit5&#10;KLcPsw0W2l74QOcqNCKGsC9QQRvCWEjp65YM+oUdiSP3bZ3BEKFrpHZ4ieFmkFmSrKTBjmNDiyO9&#10;tVT31a9R0GX5lIblV79P968fPy5brt8zq9TT4/TyDCLQFO7if/dOx/l5Dn/PxAvk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miuhwQAAANwAAAAPAAAAAAAAAAAAAAAA&#10;AKECAABkcnMvZG93bnJldi54bWxQSwUGAAAAAAQABAD5AAAAjwMAAAAA&#10;" strokeweight=".14042mm"/>
                <v:line id="Line 164" o:spid="_x0000_s1157" style="position:absolute;visibility:visible;mso-wrap-style:square" from="916,1361" to="916,1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08QAAADcAAAADwAAAGRycy9kb3ducmV2LnhtbESPQWvCQBCF7wX/wzJCb3WTICrRVWxt&#10;oeCpWnoesmMSzc6G3VXTf985CL3N8N68981qM7hO3SjE1rOBfJKBIq68bbk28H38eFmAignZYueZ&#10;DPxShM169LTC0vo7f9HtkGolIRxLNNCk1Jdax6ohh3Hie2LRTj44TLKGWtuAdwl3nS6ybKYdtiwN&#10;Dfb01lB1OVydgbaYD3ma/lz2+f71/RyK6WJXeGOex8N2CSrRkP7Nj+tPK/hz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b/TxAAAANwAAAAPAAAAAAAAAAAA&#10;AAAAAKECAABkcnMvZG93bnJldi54bWxQSwUGAAAAAAQABAD5AAAAkgMAAAAA&#10;" strokeweight=".14042mm"/>
                <v:line id="Line 163" o:spid="_x0000_s1158" style="position:absolute;visibility:visible;mso-wrap-style:square" from="6064,1361" to="6064,1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aSMIAAADcAAAADwAAAGRycy9kb3ducmV2LnhtbERPTWvCQBC9C/0PyxS86SZBqo1upFUL&#10;BU+1xfOQHZOY7GzYXTX++26h4G0e73NW68F04krON5YVpNMEBHFpdcOVgp/vj8kChA/IGjvLpOBO&#10;HtbF02iFubY3/qLrIVQihrDPUUEdQp9L6cuaDPqp7Ykjd7LOYIjQVVI7vMVw08ksSV6kwYZjQ409&#10;bWoq28PFKGiy+ZCG2bHdp/v33dlls8U2s0qNn4e3JYhAQ3iI/92fOs6fv8LfM/E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kaSMIAAADcAAAADwAAAAAAAAAAAAAA&#10;AAChAgAAZHJzL2Rvd25yZXYueG1sUEsFBgAAAAAEAAQA+QAAAJADAAAAAA==&#10;" strokeweight=".14042mm"/>
                <v:line id="Line 162" o:spid="_x0000_s1159" style="position:absolute;visibility:visible;mso-wrap-style:square" from="916,1429" to="916,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bD8sQAAADcAAAADwAAAGRycy9kb3ducmV2LnhtbESPQWvCQBCF74X+h2UKvdVNgtSQukqr&#10;FgqetKXnITsm0exs2F01/fedg+BthvfmvW/my9H16kIhdp4N5JMMFHHtbceNgZ/vz5cSVEzIFnvP&#10;ZOCPIiwXjw9zrKy/8o4u+9QoCeFYoYE2paHSOtYtOYwTPxCLdvDBYZI1NNoGvEq463WRZa/aYcfS&#10;0OJAq5bq0/7sDHTFbMzT9Pe0zbcfm2MopuW68MY8P43vb6ASjeluvl1/WcEvBV+ekQn0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psPyxAAAANwAAAAPAAAAAAAAAAAA&#10;AAAAAKECAABkcnMvZG93bnJldi54bWxQSwUGAAAAAAQABAD5AAAAkgMAAAAA&#10;" strokeweight=".14042mm"/>
                <v:line id="Line 161" o:spid="_x0000_s1160" style="position:absolute;visibility:visible;mso-wrap-style:square" from="912,1425" to="979,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pmacEAAADcAAAADwAAAGRycy9kb3ducmV2LnhtbERPTWvCQBC9F/oflin0VjcJYkN0FVsr&#10;CJ4aS89Ddkyi2dmwu2r8964geJvH+5zZYjCdOJPzrWUF6SgBQVxZ3XKt4G+3/shB+ICssbNMCq7k&#10;YTF/fZlhoe2Ff+lchlrEEPYFKmhC6AspfdWQQT+yPXHk9tYZDBG6WmqHlxhuOpklyUQabDk2NNjT&#10;d0PVsTwZBW32OaRh/H/cptuvn4PLxvkqs0q9vw3LKYhAQ3iKH+6NjvPzF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6mZpwQAAANwAAAAPAAAAAAAAAAAAAAAA&#10;AKECAABkcnMvZG93bnJldi54bWxQSwUGAAAAAAQABAD5AAAAjwMAAAAA&#10;" strokeweight=".14042mm"/>
                <v:line id="Line 160" o:spid="_x0000_s1161" style="position:absolute;visibility:visible;mso-wrap-style:square" from="979,1425" to="6000,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4HsEAAADcAAAADwAAAGRycy9kb3ducmV2LnhtbERP32vCMBB+H/g/hBN8m2mDuNIZZToH&#10;A5+m4vPR3NrO5lKSTLv/fhEE3+7j+3mL1WA7cSEfWsca8mkGgrhypuVaw/Hw8VyACBHZYOeYNPxR&#10;gNVy9LTA0rgrf9FlH2uRQjiUqKGJsS+lDFVDFsPU9cSJ+3beYkzQ19J4vKZw20mVZXNpseXU0GBP&#10;m4aq8/7XamjVy5DH2em8y3fr7Y9Xs+JdOa0n4+HtFUSkIT7Ed/enSfMLBbdn0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OPgewQAAANwAAAAPAAAAAAAAAAAAAAAA&#10;AKECAABkcnMvZG93bnJldi54bWxQSwUGAAAAAAQABAD5AAAAjwMAAAAA&#10;" strokeweight=".14042mm"/>
                <v:line id="Line 159" o:spid="_x0000_s1162" style="position:absolute;visibility:visible;mso-wrap-style:square" from="6000,1425" to="6068,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dhcIAAADcAAAADwAAAGRycy9kb3ducmV2LnhtbERPTWvCQBC9C/6HZQRvukkUG1JX0apQ&#10;8FRbeh6yYxLNzobdrcZ/3y0UvM3jfc5y3ZtW3Mj5xrKCdJqAIC6tbrhS8PV5mOQgfEDW2FomBQ/y&#10;sF4NB0sstL3zB91OoRIxhH2BCuoQukJKX9Zk0E9tRxy5s3UGQ4SuktrhPYabVmZJspAGG44NNXb0&#10;VlN5Pf0YBU320qdh/n09psft/uKyeb7LrFLjUb95BRGoD0/xv/tdx/n5DP6eiR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RdhcIAAADcAAAADwAAAAAAAAAAAAAA&#10;AAChAgAAZHJzL2Rvd25yZXYueG1sUEsFBgAAAAAEAAQA+QAAAJADAAAAAA==&#10;" strokeweight=".14042mm"/>
                <v:line id="Line 158" o:spid="_x0000_s1163" style="position:absolute;visibility:visible;mso-wrap-style:square" from="6064,1429" to="6064,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3F8cEAAADcAAAADwAAAGRycy9kb3ducmV2LnhtbERPTWvCQBC9F/wPywje6iYhtCG6ilqF&#10;gqeqeB6yYxLNzobdrcZ/3y0UepvH+5z5cjCduJPzrWUF6TQBQVxZ3XKt4HTcvRYgfEDW2FkmBU/y&#10;sFyMXuZYavvgL7ofQi1iCPsSFTQh9KWUvmrIoJ/anjhyF+sMhghdLbXDRww3ncyS5E0abDk2NNjT&#10;pqHqdvg2CtrsfUhDfr7t0/16e3VZXnxkVqnJeFjNQAQawr/4z/2p4/wih99n4gVy8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ncXxwQAAANwAAAAPAAAAAAAAAAAAAAAA&#10;AKECAABkcnMvZG93bnJldi54bWxQSwUGAAAAAAQABAD5AAAAjwMAAAAA&#10;" strokeweight=".14042mm"/>
                <v:shape id="Text Box 157" o:spid="_x0000_s1164" type="#_x0000_t202" style="position:absolute;left:979;top:214;width:1304;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xLcMA&#10;AADcAAAADwAAAGRycy9kb3ducmV2LnhtbERPTWvCQBC9F/wPywje6qaC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rxLcMAAADcAAAADwAAAAAAAAAAAAAAAACYAgAAZHJzL2Rv&#10;d25yZXYueG1sUEsFBgAAAAAEAAQA9QAAAIgDAAAAAA==&#10;" filled="f" stroked="f">
                  <v:textbox inset="0,0,0,0">
                    <w:txbxContent>
                      <w:p w14:paraId="66018A51" w14:textId="77777777" w:rsidR="0092080E" w:rsidRDefault="0092080E">
                        <w:pPr>
                          <w:spacing w:line="193" w:lineRule="exact"/>
                          <w:rPr>
                            <w:rFonts w:ascii="Tahoma" w:hAnsi="Tahoma"/>
                            <w:sz w:val="16"/>
                          </w:rPr>
                        </w:pPr>
                        <w:r>
                          <w:rPr>
                            <w:rFonts w:ascii="Meiryo" w:hAnsi="Meiryo"/>
                            <w:i/>
                            <w:w w:val="95"/>
                            <w:sz w:val="16"/>
                          </w:rPr>
                          <w:t xml:space="preserve">∀ </w:t>
                        </w:r>
                        <w:r>
                          <w:rPr>
                            <w:sz w:val="16"/>
                          </w:rPr>
                          <w:t xml:space="preserve">i t em  </w:t>
                        </w:r>
                        <w:r>
                          <w:rPr>
                            <w:rFonts w:ascii="Meiryo" w:hAnsi="Meiryo"/>
                            <w:i/>
                            <w:sz w:val="16"/>
                          </w:rPr>
                          <w:t xml:space="preserve">∈ </w:t>
                        </w:r>
                        <w:r>
                          <w:rPr>
                            <w:rFonts w:ascii="Bookman Old Style" w:hAnsi="Bookman Old Style"/>
                            <w:i/>
                            <w:sz w:val="16"/>
                          </w:rPr>
                          <w:t>Lm</w:t>
                        </w:r>
                        <w:r>
                          <w:rPr>
                            <w:rFonts w:ascii="Tahoma" w:hAnsi="Tahoma"/>
                            <w:sz w:val="16"/>
                          </w:rPr>
                          <w:t>(</w:t>
                        </w:r>
                        <w:r>
                          <w:rPr>
                            <w:rFonts w:ascii="Bookman Old Style" w:hAnsi="Bookman Old Style"/>
                            <w:i/>
                            <w:sz w:val="16"/>
                          </w:rPr>
                          <w:t>e</w:t>
                        </w:r>
                        <w:r>
                          <w:rPr>
                            <w:rFonts w:ascii="Tahoma" w:hAnsi="Tahoma"/>
                            <w:sz w:val="16"/>
                          </w:rPr>
                          <w:t>)</w:t>
                        </w:r>
                      </w:p>
                    </w:txbxContent>
                  </v:textbox>
                </v:shape>
                <v:shape id="Text Box 156" o:spid="_x0000_s1165" type="#_x0000_t202" style="position:absolute;left:1171;top:381;width:1294;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14:paraId="5ABEAF21" w14:textId="77777777" w:rsidR="0092080E" w:rsidRDefault="0092080E">
                        <w:pPr>
                          <w:spacing w:line="190" w:lineRule="exact"/>
                          <w:ind w:right="-15"/>
                          <w:rPr>
                            <w:rFonts w:ascii="Tahoma" w:hAnsi="Tahoma"/>
                            <w:sz w:val="16"/>
                          </w:rPr>
                        </w:pPr>
                        <w:r>
                          <w:rPr>
                            <w:rFonts w:ascii="Meiryo" w:hAnsi="Meiryo"/>
                            <w:i/>
                            <w:position w:val="2"/>
                            <w:sz w:val="16"/>
                          </w:rPr>
                          <w:t>∀</w:t>
                        </w:r>
                        <w:r>
                          <w:rPr>
                            <w:rFonts w:ascii="Bookman Old Style" w:hAnsi="Bookman Old Style"/>
                            <w:i/>
                            <w:position w:val="2"/>
                            <w:sz w:val="16"/>
                          </w:rPr>
                          <w:t>s</w:t>
                        </w:r>
                        <w:r>
                          <w:rPr>
                            <w:rFonts w:ascii="Bookman Old Style" w:hAnsi="Bookman Old Style"/>
                            <w:i/>
                            <w:spacing w:val="-25"/>
                            <w:position w:val="2"/>
                            <w:sz w:val="16"/>
                          </w:rPr>
                          <w:t xml:space="preserve"> </w:t>
                        </w:r>
                        <w:r>
                          <w:rPr>
                            <w:rFonts w:ascii="Meiryo" w:hAnsi="Meiryo"/>
                            <w:i/>
                            <w:position w:val="2"/>
                            <w:sz w:val="16"/>
                          </w:rPr>
                          <w:t>∈</w:t>
                        </w:r>
                        <w:r>
                          <w:rPr>
                            <w:rFonts w:ascii="Meiryo" w:hAnsi="Meiryo"/>
                            <w:i/>
                            <w:spacing w:val="-32"/>
                            <w:position w:val="2"/>
                            <w:sz w:val="16"/>
                          </w:rPr>
                          <w:t xml:space="preserve"> </w:t>
                        </w:r>
                        <w:r>
                          <w:rPr>
                            <w:rFonts w:ascii="Bookman Old Style" w:hAnsi="Bookman Old Style"/>
                            <w:i/>
                            <w:spacing w:val="2"/>
                            <w:position w:val="2"/>
                            <w:sz w:val="16"/>
                          </w:rPr>
                          <w:t>Map</w:t>
                        </w:r>
                        <w:r>
                          <w:rPr>
                            <w:rFonts w:ascii="Arial" w:hAnsi="Arial"/>
                            <w:i/>
                            <w:spacing w:val="2"/>
                            <w:sz w:val="12"/>
                          </w:rPr>
                          <w:t>e</w:t>
                        </w:r>
                        <w:r>
                          <w:rPr>
                            <w:rFonts w:ascii="Tahoma" w:hAnsi="Tahoma"/>
                            <w:spacing w:val="2"/>
                            <w:position w:val="2"/>
                            <w:sz w:val="16"/>
                          </w:rPr>
                          <w:t>(</w:t>
                        </w:r>
                        <w:r>
                          <w:rPr>
                            <w:rFonts w:ascii="Bookman Old Style" w:hAnsi="Bookman Old Style"/>
                            <w:i/>
                            <w:spacing w:val="2"/>
                            <w:position w:val="2"/>
                            <w:sz w:val="16"/>
                          </w:rPr>
                          <w:t>item</w:t>
                        </w:r>
                        <w:r>
                          <w:rPr>
                            <w:rFonts w:ascii="Tahoma" w:hAnsi="Tahoma"/>
                            <w:spacing w:val="2"/>
                            <w:position w:val="2"/>
                            <w:sz w:val="16"/>
                          </w:rPr>
                          <w:t>)</w:t>
                        </w:r>
                      </w:p>
                    </w:txbxContent>
                  </v:textbox>
                </v:shape>
                <v:shape id="Text Box 155" o:spid="_x0000_s1166" type="#_x0000_t202" style="position:absolute;left:1362;top:546;width:3986;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wcMA&#10;AADcAAAADwAAAGRycy9kb3ducmV2LnhtbERPTWvCQBC9C/0PyxR6M5t6UJu6iohCQZDG9NDjNDsm&#10;i9nZmF01/vuuIHibx/uc2aK3jbhQ541jBe9JCoK4dNpwpeCn2AynIHxA1tg4JgU38rCYvwxmmGl3&#10;5Zwu+1CJGMI+QwV1CG0mpS9rsugT1xJH7uA6iyHCrpK6w2sMt40cpelYWjQcG2psaVVTedyfrYLl&#10;L+drc9r9feeH3BTFR8rb8VGpt9d++QkiUB+e4of7S8f50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wcMAAADcAAAADwAAAAAAAAAAAAAAAACYAgAAZHJzL2Rv&#10;d25yZXYueG1sUEsFBgAAAAAEAAQA9QAAAIgDAAAAAA==&#10;" filled="f" stroked="f">
                  <v:textbox inset="0,0,0,0">
                    <w:txbxContent>
                      <w:p w14:paraId="2FA0DACE" w14:textId="77777777" w:rsidR="0092080E" w:rsidRDefault="0092080E">
                        <w:pPr>
                          <w:spacing w:line="112" w:lineRule="exact"/>
                          <w:rPr>
                            <w:rFonts w:ascii="Meiryo" w:hAnsi="Meiryo"/>
                            <w:i/>
                            <w:sz w:val="16"/>
                          </w:rPr>
                        </w:pPr>
                        <w:r>
                          <w:rPr>
                            <w:rFonts w:ascii="Bookman Old Style" w:hAnsi="Bookman Old Style"/>
                            <w:i/>
                            <w:w w:val="105"/>
                            <w:sz w:val="16"/>
                          </w:rPr>
                          <w:t>T</w:t>
                        </w:r>
                        <w:r>
                          <w:rPr>
                            <w:rFonts w:ascii="Arial" w:hAnsi="Arial"/>
                            <w:i/>
                            <w:w w:val="105"/>
                            <w:position w:val="-1"/>
                            <w:sz w:val="12"/>
                          </w:rPr>
                          <w:t xml:space="preserve">s </w:t>
                        </w:r>
                        <w:r>
                          <w:rPr>
                            <w:rFonts w:ascii="Tahoma" w:hAnsi="Tahoma"/>
                            <w:w w:val="105"/>
                            <w:sz w:val="16"/>
                          </w:rPr>
                          <w:t xml:space="preserve">= </w:t>
                        </w:r>
                        <w:r>
                          <w:rPr>
                            <w:rFonts w:ascii="Meiryo" w:hAnsi="Meiryo"/>
                            <w:i/>
                            <w:w w:val="105"/>
                            <w:sz w:val="16"/>
                          </w:rPr>
                          <w:t>{</w:t>
                        </w:r>
                        <w:r>
                          <w:rPr>
                            <w:rFonts w:ascii="Bookman Old Style" w:hAnsi="Bookman Old Style"/>
                            <w:i/>
                            <w:w w:val="105"/>
                            <w:sz w:val="16"/>
                          </w:rPr>
                          <w:t xml:space="preserve">t </w:t>
                        </w:r>
                        <w:r>
                          <w:rPr>
                            <w:rFonts w:ascii="Meiryo" w:hAnsi="Meiryo"/>
                            <w:i/>
                            <w:w w:val="105"/>
                            <w:sz w:val="16"/>
                          </w:rPr>
                          <w:t xml:space="preserve">∈ </w:t>
                        </w:r>
                        <w:r>
                          <w:rPr>
                            <w:rFonts w:ascii="Bookman Old Style" w:hAnsi="Bookman Old Style"/>
                            <w:i/>
                            <w:w w:val="120"/>
                            <w:sz w:val="16"/>
                          </w:rPr>
                          <w:t>T</w:t>
                        </w:r>
                        <w:r>
                          <w:rPr>
                            <w:rFonts w:ascii="Arial" w:hAnsi="Arial"/>
                            <w:i/>
                            <w:w w:val="120"/>
                            <w:position w:val="-1"/>
                            <w:sz w:val="12"/>
                          </w:rPr>
                          <w:t xml:space="preserve">trig </w:t>
                        </w:r>
                        <w:r>
                          <w:rPr>
                            <w:rFonts w:ascii="Tahoma" w:hAnsi="Tahoma"/>
                            <w:w w:val="105"/>
                            <w:sz w:val="16"/>
                          </w:rPr>
                          <w:t>(</w:t>
                        </w:r>
                        <w:r>
                          <w:rPr>
                            <w:rFonts w:ascii="Bookman Old Style" w:hAnsi="Bookman Old Style"/>
                            <w:i/>
                            <w:w w:val="105"/>
                            <w:sz w:val="16"/>
                          </w:rPr>
                          <w:t>e</w:t>
                        </w:r>
                        <w:r>
                          <w:rPr>
                            <w:rFonts w:ascii="Tahoma" w:hAnsi="Tahoma"/>
                            <w:w w:val="105"/>
                            <w:sz w:val="16"/>
                          </w:rPr>
                          <w:t>)</w:t>
                        </w:r>
                        <w:r>
                          <w:rPr>
                            <w:rFonts w:ascii="Meiryo" w:hAnsi="Meiryo"/>
                            <w:i/>
                            <w:w w:val="105"/>
                            <w:sz w:val="16"/>
                          </w:rPr>
                          <w:t>|</w:t>
                        </w:r>
                        <w:r>
                          <w:rPr>
                            <w:rFonts w:ascii="Bookman Old Style" w:hAnsi="Bookman Old Style"/>
                            <w:i/>
                            <w:w w:val="105"/>
                            <w:sz w:val="16"/>
                          </w:rPr>
                          <w:t>src</w:t>
                        </w:r>
                        <w:r>
                          <w:rPr>
                            <w:rFonts w:ascii="Tahoma" w:hAnsi="Tahoma"/>
                            <w:w w:val="105"/>
                            <w:sz w:val="16"/>
                          </w:rPr>
                          <w:t>(</w:t>
                        </w:r>
                        <w:r>
                          <w:rPr>
                            <w:rFonts w:ascii="Bookman Old Style" w:hAnsi="Bookman Old Style"/>
                            <w:i/>
                            <w:w w:val="105"/>
                            <w:sz w:val="16"/>
                          </w:rPr>
                          <w:t>t</w:t>
                        </w:r>
                        <w:r>
                          <w:rPr>
                            <w:rFonts w:ascii="Tahoma" w:hAnsi="Tahoma"/>
                            <w:w w:val="105"/>
                            <w:sz w:val="16"/>
                          </w:rPr>
                          <w:t xml:space="preserve">) = </w:t>
                        </w:r>
                        <w:r>
                          <w:rPr>
                            <w:rFonts w:ascii="Bookman Old Style" w:hAnsi="Bookman Old Style"/>
                            <w:i/>
                            <w:w w:val="105"/>
                            <w:sz w:val="16"/>
                          </w:rPr>
                          <w:t>s</w:t>
                        </w:r>
                        <w:r>
                          <w:rPr>
                            <w:rFonts w:ascii="Meiryo" w:hAnsi="Meiryo"/>
                            <w:i/>
                            <w:w w:val="105"/>
                            <w:sz w:val="16"/>
                          </w:rPr>
                          <w:t>}</w:t>
                        </w:r>
                      </w:p>
                      <w:p w14:paraId="48F6E4AE" w14:textId="77777777" w:rsidR="0092080E" w:rsidRDefault="0092080E">
                        <w:pPr>
                          <w:spacing w:line="203" w:lineRule="exact"/>
                          <w:rPr>
                            <w:rFonts w:ascii="Arial" w:hAnsi="Arial"/>
                            <w:i/>
                            <w:sz w:val="12"/>
                          </w:rPr>
                        </w:pPr>
                        <w:r>
                          <w:rPr>
                            <w:rFonts w:ascii="Meiryo" w:hAnsi="Meiryo"/>
                            <w:i/>
                            <w:w w:val="95"/>
                            <w:position w:val="2"/>
                            <w:sz w:val="16"/>
                          </w:rPr>
                          <w:t>∀</w:t>
                        </w:r>
                        <w:r>
                          <w:rPr>
                            <w:rFonts w:ascii="Bookman Old Style" w:hAnsi="Bookman Old Style"/>
                            <w:i/>
                            <w:w w:val="95"/>
                            <w:position w:val="2"/>
                            <w:sz w:val="16"/>
                          </w:rPr>
                          <w:t xml:space="preserve">t </w:t>
                        </w:r>
                        <w:r>
                          <w:rPr>
                            <w:rFonts w:ascii="Meiryo" w:hAnsi="Meiryo"/>
                            <w:i/>
                            <w:w w:val="95"/>
                            <w:position w:val="2"/>
                            <w:sz w:val="16"/>
                          </w:rPr>
                          <w:t xml:space="preserve">∈ </w:t>
                        </w:r>
                        <w:r>
                          <w:rPr>
                            <w:rFonts w:ascii="Bookman Old Style" w:hAnsi="Bookman Old Style"/>
                            <w:i/>
                            <w:w w:val="95"/>
                            <w:position w:val="2"/>
                            <w:sz w:val="16"/>
                          </w:rPr>
                          <w:t>T</w:t>
                        </w:r>
                        <w:r>
                          <w:rPr>
                            <w:rFonts w:ascii="Arial" w:hAnsi="Arial"/>
                            <w:i/>
                            <w:w w:val="95"/>
                            <w:sz w:val="12"/>
                          </w:rPr>
                          <w:t>s</w:t>
                        </w:r>
                      </w:p>
                      <w:p w14:paraId="42AFCADE" w14:textId="77777777" w:rsidR="0092080E" w:rsidRDefault="0092080E">
                        <w:pPr>
                          <w:spacing w:line="148" w:lineRule="exact"/>
                          <w:ind w:left="191"/>
                          <w:rPr>
                            <w:rFonts w:ascii="Tahoma"/>
                            <w:sz w:val="16"/>
                          </w:rPr>
                        </w:pPr>
                        <w:r>
                          <w:rPr>
                            <w:rFonts w:ascii="Bookman Old Style"/>
                            <w:i/>
                            <w:w w:val="110"/>
                            <w:sz w:val="16"/>
                          </w:rPr>
                          <w:t>ttENERATE</w:t>
                        </w:r>
                        <w:r>
                          <w:rPr>
                            <w:w w:val="110"/>
                            <w:sz w:val="16"/>
                          </w:rPr>
                          <w:t>_</w:t>
                        </w:r>
                        <w:r>
                          <w:rPr>
                            <w:rFonts w:ascii="Bookman Old Style"/>
                            <w:i/>
                            <w:w w:val="110"/>
                            <w:sz w:val="16"/>
                          </w:rPr>
                          <w:t>ST ATE</w:t>
                        </w:r>
                        <w:r>
                          <w:rPr>
                            <w:w w:val="110"/>
                            <w:sz w:val="16"/>
                          </w:rPr>
                          <w:t>_</w:t>
                        </w:r>
                        <w:r>
                          <w:rPr>
                            <w:rFonts w:ascii="Bookman Old Style"/>
                            <w:i/>
                            <w:w w:val="110"/>
                            <w:sz w:val="16"/>
                          </w:rPr>
                          <w:t xml:space="preserve">EV ENT </w:t>
                        </w:r>
                        <w:r>
                          <w:rPr>
                            <w:w w:val="110"/>
                            <w:sz w:val="16"/>
                          </w:rPr>
                          <w:t>_</w:t>
                        </w:r>
                        <w:r>
                          <w:rPr>
                            <w:rFonts w:ascii="Bookman Old Style"/>
                            <w:i/>
                            <w:w w:val="110"/>
                            <w:sz w:val="16"/>
                          </w:rPr>
                          <w:t>CHECK</w:t>
                        </w:r>
                        <w:r>
                          <w:rPr>
                            <w:rFonts w:ascii="Tahoma"/>
                            <w:w w:val="110"/>
                            <w:sz w:val="16"/>
                          </w:rPr>
                          <w:t>(</w:t>
                        </w:r>
                        <w:r>
                          <w:rPr>
                            <w:rFonts w:ascii="Bookman Old Style"/>
                            <w:i/>
                            <w:w w:val="110"/>
                            <w:sz w:val="16"/>
                          </w:rPr>
                          <w:t>s, t, e</w:t>
                        </w:r>
                        <w:r>
                          <w:rPr>
                            <w:rFonts w:ascii="Tahoma"/>
                            <w:w w:val="110"/>
                            <w:sz w:val="16"/>
                          </w:rPr>
                          <w:t>)</w:t>
                        </w:r>
                      </w:p>
                      <w:p w14:paraId="6D067073" w14:textId="77777777" w:rsidR="0092080E" w:rsidRPr="00944C04" w:rsidRDefault="0092080E">
                        <w:pPr>
                          <w:spacing w:before="12" w:line="164" w:lineRule="exact"/>
                          <w:ind w:left="191" w:right="1480"/>
                          <w:rPr>
                            <w:rFonts w:ascii="Tahoma"/>
                            <w:sz w:val="16"/>
                            <w:lang w:val="fr-FR"/>
                          </w:rPr>
                        </w:pPr>
                        <w:r w:rsidRPr="00944C04">
                          <w:rPr>
                            <w:rFonts w:ascii="Bookman Old Style"/>
                            <w:i/>
                            <w:w w:val="110"/>
                            <w:sz w:val="16"/>
                            <w:lang w:val="fr-FR"/>
                          </w:rPr>
                          <w:t>ttENERATE</w:t>
                        </w:r>
                        <w:r w:rsidRPr="00944C04">
                          <w:rPr>
                            <w:w w:val="110"/>
                            <w:sz w:val="16"/>
                            <w:lang w:val="fr-FR"/>
                          </w:rPr>
                          <w:t>_</w:t>
                        </w:r>
                        <w:r w:rsidRPr="00944C04">
                          <w:rPr>
                            <w:rFonts w:ascii="Bookman Old Style"/>
                            <w:i/>
                            <w:w w:val="110"/>
                            <w:sz w:val="16"/>
                            <w:lang w:val="fr-FR"/>
                          </w:rPr>
                          <w:t>ttUARD</w:t>
                        </w:r>
                        <w:r w:rsidRPr="00944C04">
                          <w:rPr>
                            <w:rFonts w:ascii="Tahoma"/>
                            <w:w w:val="110"/>
                            <w:sz w:val="16"/>
                            <w:lang w:val="fr-FR"/>
                          </w:rPr>
                          <w:t>(</w:t>
                        </w:r>
                        <w:r w:rsidRPr="00944C04">
                          <w:rPr>
                            <w:rFonts w:ascii="Bookman Old Style"/>
                            <w:i/>
                            <w:w w:val="110"/>
                            <w:sz w:val="16"/>
                            <w:lang w:val="fr-FR"/>
                          </w:rPr>
                          <w:t>t</w:t>
                        </w:r>
                        <w:r w:rsidRPr="00944C04">
                          <w:rPr>
                            <w:rFonts w:ascii="Tahoma"/>
                            <w:w w:val="110"/>
                            <w:sz w:val="16"/>
                            <w:lang w:val="fr-FR"/>
                          </w:rPr>
                          <w:t xml:space="preserve">) </w:t>
                        </w:r>
                        <w:r w:rsidRPr="00944C04">
                          <w:rPr>
                            <w:rFonts w:ascii="Bookman Old Style"/>
                            <w:i/>
                            <w:w w:val="110"/>
                            <w:sz w:val="16"/>
                            <w:lang w:val="fr-FR"/>
                          </w:rPr>
                          <w:t>ttENT RANS</w:t>
                        </w:r>
                        <w:r w:rsidRPr="00944C04">
                          <w:rPr>
                            <w:rFonts w:ascii="Tahoma"/>
                            <w:w w:val="110"/>
                            <w:sz w:val="16"/>
                            <w:lang w:val="fr-FR"/>
                          </w:rPr>
                          <w:t>(</w:t>
                        </w:r>
                        <w:r w:rsidRPr="00944C04">
                          <w:rPr>
                            <w:rFonts w:ascii="Bookman Old Style"/>
                            <w:i/>
                            <w:w w:val="110"/>
                            <w:sz w:val="16"/>
                            <w:lang w:val="fr-FR"/>
                          </w:rPr>
                          <w:t>s, t, tgt</w:t>
                        </w:r>
                        <w:r w:rsidRPr="00944C04">
                          <w:rPr>
                            <w:rFonts w:ascii="Tahoma"/>
                            <w:w w:val="110"/>
                            <w:sz w:val="16"/>
                            <w:lang w:val="fr-FR"/>
                          </w:rPr>
                          <w:t>(</w:t>
                        </w:r>
                        <w:r w:rsidRPr="00944C04">
                          <w:rPr>
                            <w:rFonts w:ascii="Bookman Old Style"/>
                            <w:i/>
                            <w:w w:val="110"/>
                            <w:sz w:val="16"/>
                            <w:lang w:val="fr-FR"/>
                          </w:rPr>
                          <w:t>t</w:t>
                        </w:r>
                        <w:r w:rsidRPr="00944C04">
                          <w:rPr>
                            <w:rFonts w:ascii="Tahoma"/>
                            <w:w w:val="110"/>
                            <w:sz w:val="16"/>
                            <w:lang w:val="fr-FR"/>
                          </w:rPr>
                          <w:t>))</w:t>
                        </w:r>
                      </w:p>
                    </w:txbxContent>
                  </v:textbox>
                </v:shape>
                <w10:wrap anchorx="page"/>
              </v:group>
            </w:pict>
          </mc:Fallback>
        </mc:AlternateContent>
      </w:r>
      <w:r w:rsidR="00944C04">
        <w:rPr>
          <w:sz w:val="16"/>
        </w:rPr>
        <w:t>Listing 4.   Generation process for an  event</w:t>
      </w:r>
    </w:p>
    <w:p w14:paraId="2BBABAE0" w14:textId="77777777" w:rsidR="00BE18DA" w:rsidRDefault="00BE18DA">
      <w:pPr>
        <w:pStyle w:val="Corpsdetexte"/>
        <w:spacing w:before="5"/>
        <w:rPr>
          <w:sz w:val="19"/>
        </w:rPr>
      </w:pPr>
    </w:p>
    <w:p w14:paraId="359FDBA6" w14:textId="77777777" w:rsidR="00BE18DA" w:rsidRDefault="00944C04">
      <w:pPr>
        <w:ind w:left="149"/>
        <w:rPr>
          <w:sz w:val="10"/>
        </w:rPr>
      </w:pPr>
      <w:r>
        <w:rPr>
          <w:color w:val="7F7F7F"/>
          <w:w w:val="99"/>
          <w:sz w:val="10"/>
        </w:rPr>
        <w:t>2</w:t>
      </w:r>
    </w:p>
    <w:p w14:paraId="50BA3297" w14:textId="77777777" w:rsidR="00BE18DA" w:rsidRDefault="00BE18DA">
      <w:pPr>
        <w:pStyle w:val="Corpsdetexte"/>
        <w:rPr>
          <w:sz w:val="10"/>
        </w:rPr>
      </w:pPr>
    </w:p>
    <w:p w14:paraId="1233A90B" w14:textId="77777777" w:rsidR="00BE18DA" w:rsidRDefault="00BE18DA">
      <w:pPr>
        <w:pStyle w:val="Corpsdetexte"/>
        <w:rPr>
          <w:sz w:val="8"/>
        </w:rPr>
      </w:pPr>
    </w:p>
    <w:p w14:paraId="62E8CAD5" w14:textId="77777777" w:rsidR="00BE18DA" w:rsidRDefault="00944C04">
      <w:pPr>
        <w:ind w:left="149"/>
        <w:rPr>
          <w:sz w:val="10"/>
        </w:rPr>
      </w:pPr>
      <w:r>
        <w:rPr>
          <w:color w:val="7F7F7F"/>
          <w:w w:val="99"/>
          <w:sz w:val="10"/>
        </w:rPr>
        <w:t>4</w:t>
      </w:r>
    </w:p>
    <w:p w14:paraId="17BA444B" w14:textId="77777777" w:rsidR="00BE18DA" w:rsidRDefault="00BE18DA">
      <w:pPr>
        <w:pStyle w:val="Corpsdetexte"/>
        <w:rPr>
          <w:sz w:val="10"/>
        </w:rPr>
      </w:pPr>
    </w:p>
    <w:p w14:paraId="5FDAAED6" w14:textId="77777777" w:rsidR="00BE18DA" w:rsidRDefault="00BE18DA">
      <w:pPr>
        <w:pStyle w:val="Corpsdetexte"/>
        <w:spacing w:before="6"/>
        <w:rPr>
          <w:sz w:val="8"/>
        </w:rPr>
      </w:pPr>
    </w:p>
    <w:p w14:paraId="63722D6B" w14:textId="77777777" w:rsidR="00BE18DA" w:rsidRDefault="00944C04">
      <w:pPr>
        <w:ind w:left="149"/>
        <w:rPr>
          <w:sz w:val="10"/>
        </w:rPr>
      </w:pPr>
      <w:r>
        <w:rPr>
          <w:color w:val="7F7F7F"/>
          <w:w w:val="99"/>
          <w:sz w:val="10"/>
        </w:rPr>
        <w:t>6</w:t>
      </w:r>
    </w:p>
    <w:p w14:paraId="2E454E5E" w14:textId="77777777" w:rsidR="00BE18DA" w:rsidRDefault="00944C04">
      <w:pPr>
        <w:spacing w:before="89" w:line="182" w:lineRule="exact"/>
        <w:ind w:left="496" w:right="586"/>
        <w:jc w:val="center"/>
        <w:rPr>
          <w:sz w:val="16"/>
        </w:rPr>
      </w:pPr>
      <w:r>
        <w:br w:type="column"/>
      </w:r>
      <w:r>
        <w:rPr>
          <w:sz w:val="16"/>
        </w:rPr>
        <w:t>TABLE II</w:t>
      </w:r>
    </w:p>
    <w:p w14:paraId="33DC4697" w14:textId="77777777" w:rsidR="00BE18DA" w:rsidRDefault="00944C04">
      <w:pPr>
        <w:spacing w:line="182" w:lineRule="exact"/>
        <w:ind w:left="496" w:right="586"/>
        <w:jc w:val="center"/>
        <w:rPr>
          <w:sz w:val="16"/>
        </w:rPr>
      </w:pPr>
      <w:r>
        <w:rPr>
          <w:w w:val="105"/>
          <w:sz w:val="16"/>
        </w:rPr>
        <w:t>C</w:t>
      </w:r>
      <w:r>
        <w:rPr>
          <w:w w:val="105"/>
          <w:sz w:val="12"/>
        </w:rPr>
        <w:t>ODE GENERATION PROCEDURE FOR TRANSITION</w:t>
      </w:r>
      <w:r>
        <w:rPr>
          <w:w w:val="105"/>
          <w:sz w:val="16"/>
        </w:rPr>
        <w:t>: GENTRANS</w:t>
      </w:r>
    </w:p>
    <w:p w14:paraId="248CCB8D" w14:textId="56D9E640" w:rsidR="00BE18DA" w:rsidRDefault="00082B42">
      <w:pPr>
        <w:pStyle w:val="Corpsdetexte"/>
        <w:spacing w:before="10"/>
        <w:rPr>
          <w:sz w:val="11"/>
        </w:rPr>
      </w:pPr>
      <w:r>
        <w:rPr>
          <w:noProof/>
        </w:rPr>
        <mc:AlternateContent>
          <mc:Choice Requires="wps">
            <w:drawing>
              <wp:anchor distT="0" distB="0" distL="0" distR="0" simplePos="0" relativeHeight="1192" behindDoc="0" locked="0" layoutInCell="1" allowOverlap="1" wp14:anchorId="326B9302" wp14:editId="333A18E5">
                <wp:simplePos x="0" y="0"/>
                <wp:positionH relativeFrom="page">
                  <wp:posOffset>3964305</wp:posOffset>
                </wp:positionH>
                <wp:positionV relativeFrom="paragraph">
                  <wp:posOffset>114300</wp:posOffset>
                </wp:positionV>
                <wp:extent cx="3183890" cy="0"/>
                <wp:effectExtent l="11430" t="8255" r="5080" b="10795"/>
                <wp:wrapTopAndBottom/>
                <wp:docPr id="154"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38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B40E5" id="Line 153" o:spid="_x0000_s1026" style="position:absolute;z-index:1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2.15pt,9pt" to="562.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13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" strokeweight=".14042mm">
                <w10:wrap type="topAndBottom" anchorx="page"/>
              </v:line>
            </w:pict>
          </mc:Fallback>
        </mc:AlternateContent>
      </w:r>
    </w:p>
    <w:p w14:paraId="486998A5" w14:textId="77777777" w:rsidR="00BE18DA" w:rsidRDefault="00944C04">
      <w:pPr>
        <w:tabs>
          <w:tab w:val="left" w:pos="955"/>
        </w:tabs>
        <w:spacing w:line="133" w:lineRule="exact"/>
        <w:ind w:left="149"/>
        <w:rPr>
          <w:rFonts w:ascii="Bookman Old Style"/>
          <w:i/>
          <w:sz w:val="16"/>
        </w:rPr>
      </w:pPr>
      <w:r>
        <w:rPr>
          <w:w w:val="105"/>
          <w:position w:val="2"/>
          <w:sz w:val="16"/>
        </w:rPr>
        <w:t>Input</w:t>
      </w:r>
      <w:r>
        <w:rPr>
          <w:w w:val="105"/>
          <w:position w:val="2"/>
          <w:sz w:val="16"/>
        </w:rPr>
        <w:tab/>
        <w:t xml:space="preserve">A source </w:t>
      </w:r>
      <w:r>
        <w:rPr>
          <w:rFonts w:ascii="Bookman Old Style"/>
          <w:i/>
          <w:spacing w:val="3"/>
          <w:w w:val="105"/>
          <w:position w:val="2"/>
          <w:sz w:val="16"/>
        </w:rPr>
        <w:t>v</w:t>
      </w:r>
      <w:r>
        <w:rPr>
          <w:rFonts w:ascii="Arial"/>
          <w:i/>
          <w:spacing w:val="3"/>
          <w:w w:val="105"/>
          <w:sz w:val="12"/>
        </w:rPr>
        <w:t>s</w:t>
      </w:r>
      <w:r>
        <w:rPr>
          <w:spacing w:val="3"/>
          <w:w w:val="105"/>
          <w:position w:val="2"/>
          <w:sz w:val="16"/>
        </w:rPr>
        <w:t xml:space="preserve">, </w:t>
      </w:r>
      <w:r>
        <w:rPr>
          <w:w w:val="105"/>
          <w:position w:val="2"/>
          <w:sz w:val="16"/>
        </w:rPr>
        <w:t xml:space="preserve">a target vertex </w:t>
      </w:r>
      <w:r>
        <w:rPr>
          <w:rFonts w:ascii="Bookman Old Style"/>
          <w:i/>
          <w:w w:val="105"/>
          <w:position w:val="2"/>
          <w:sz w:val="16"/>
        </w:rPr>
        <w:t>v</w:t>
      </w:r>
      <w:r>
        <w:rPr>
          <w:rFonts w:ascii="Arial"/>
          <w:i/>
          <w:w w:val="105"/>
          <w:sz w:val="12"/>
        </w:rPr>
        <w:t xml:space="preserve">t </w:t>
      </w:r>
      <w:r>
        <w:rPr>
          <w:w w:val="105"/>
          <w:position w:val="2"/>
          <w:sz w:val="16"/>
        </w:rPr>
        <w:t>and a transition</w:t>
      </w:r>
      <w:r>
        <w:rPr>
          <w:spacing w:val="28"/>
          <w:w w:val="105"/>
          <w:position w:val="2"/>
          <w:sz w:val="16"/>
        </w:rPr>
        <w:t xml:space="preserve"> </w:t>
      </w:r>
      <w:r>
        <w:rPr>
          <w:rFonts w:ascii="Bookman Old Style"/>
          <w:i/>
          <w:w w:val="105"/>
          <w:position w:val="2"/>
          <w:sz w:val="16"/>
        </w:rPr>
        <w:t>t</w:t>
      </w:r>
    </w:p>
    <w:p w14:paraId="1611C32B" w14:textId="05FEFFBB" w:rsidR="00BE18DA" w:rsidRDefault="00082B42">
      <w:pPr>
        <w:tabs>
          <w:tab w:val="left" w:pos="955"/>
        </w:tabs>
        <w:spacing w:line="244" w:lineRule="auto"/>
        <w:ind w:left="149" w:right="2297"/>
        <w:rPr>
          <w:sz w:val="16"/>
        </w:rPr>
      </w:pPr>
      <w:r>
        <w:rPr>
          <w:noProof/>
        </w:rPr>
        <mc:AlternateContent>
          <mc:Choice Requires="wps">
            <w:drawing>
              <wp:anchor distT="0" distB="0" distL="114300" distR="114300" simplePos="0" relativeHeight="503278400" behindDoc="1" locked="0" layoutInCell="1" allowOverlap="1" wp14:anchorId="63F38B9E" wp14:editId="26E3A35D">
                <wp:simplePos x="0" y="0"/>
                <wp:positionH relativeFrom="page">
                  <wp:posOffset>3964305</wp:posOffset>
                </wp:positionH>
                <wp:positionV relativeFrom="paragraph">
                  <wp:posOffset>131445</wp:posOffset>
                </wp:positionV>
                <wp:extent cx="3183890" cy="0"/>
                <wp:effectExtent l="11430" t="5080" r="5080" b="13970"/>
                <wp:wrapNone/>
                <wp:docPr id="153"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38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19E92" id="Line 152" o:spid="_x0000_s1026" style="position:absolute;z-index:-3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15pt,10.35pt" to="562.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AU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" strokeweight=".14042mm">
                <w10:wrap anchorx="page"/>
              </v:line>
            </w:pict>
          </mc:Fallback>
        </mc:AlternateContent>
      </w:r>
      <w:r w:rsidR="00944C04">
        <w:rPr>
          <w:sz w:val="16"/>
        </w:rPr>
        <w:t>Output</w:t>
      </w:r>
      <w:r w:rsidR="00944C04">
        <w:rPr>
          <w:sz w:val="16"/>
        </w:rPr>
        <w:tab/>
        <w:t>Generated code</w:t>
      </w:r>
      <w:r w:rsidR="00944C04">
        <w:rPr>
          <w:spacing w:val="25"/>
          <w:sz w:val="16"/>
        </w:rPr>
        <w:t xml:space="preserve"> </w:t>
      </w:r>
      <w:r w:rsidR="00944C04">
        <w:rPr>
          <w:sz w:val="16"/>
        </w:rPr>
        <w:t>for</w:t>
      </w:r>
      <w:r w:rsidR="00944C04">
        <w:rPr>
          <w:spacing w:val="12"/>
          <w:sz w:val="16"/>
        </w:rPr>
        <w:t xml:space="preserve"> </w:t>
      </w:r>
      <w:r w:rsidR="00944C04">
        <w:rPr>
          <w:sz w:val="16"/>
        </w:rPr>
        <w:t>transition</w:t>
      </w:r>
      <w:r w:rsidR="00944C04">
        <w:rPr>
          <w:w w:val="99"/>
          <w:sz w:val="16"/>
        </w:rPr>
        <w:t xml:space="preserve"> </w:t>
      </w:r>
      <w:r w:rsidR="00944C04">
        <w:rPr>
          <w:sz w:val="16"/>
        </w:rPr>
        <w:t>Step</w:t>
      </w:r>
      <w:r w:rsidR="00944C04">
        <w:rPr>
          <w:spacing w:val="14"/>
          <w:sz w:val="16"/>
        </w:rPr>
        <w:t xml:space="preserve"> </w:t>
      </w:r>
      <w:r w:rsidR="00944C04">
        <w:rPr>
          <w:sz w:val="16"/>
        </w:rPr>
        <w:t>1</w:t>
      </w:r>
      <w:r w:rsidR="00944C04">
        <w:rPr>
          <w:sz w:val="16"/>
        </w:rPr>
        <w:tab/>
        <w:t xml:space="preserve">Find entry and exit </w:t>
      </w:r>
      <w:r w:rsidR="00944C04">
        <w:rPr>
          <w:spacing w:val="11"/>
          <w:sz w:val="16"/>
        </w:rPr>
        <w:t xml:space="preserve"> </w:t>
      </w:r>
      <w:r w:rsidR="00944C04">
        <w:rPr>
          <w:sz w:val="16"/>
        </w:rPr>
        <w:t>states</w:t>
      </w:r>
    </w:p>
    <w:p w14:paraId="4278F833" w14:textId="77777777" w:rsidR="00BE18DA" w:rsidRDefault="00944C04">
      <w:pPr>
        <w:spacing w:line="144" w:lineRule="exact"/>
        <w:ind w:left="496" w:right="524"/>
        <w:jc w:val="center"/>
        <w:rPr>
          <w:rFonts w:ascii="Tahoma" w:hAnsi="Tahoma"/>
          <w:sz w:val="16"/>
        </w:rPr>
      </w:pPr>
      <w:r>
        <w:rPr>
          <w:rFonts w:ascii="Bookman Old Style" w:hAnsi="Bookman Old Style"/>
          <w:i/>
          <w:w w:val="110"/>
          <w:position w:val="2"/>
          <w:sz w:val="16"/>
        </w:rPr>
        <w:t>H</w:t>
      </w:r>
      <w:r>
        <w:rPr>
          <w:rFonts w:ascii="Arial" w:hAnsi="Arial"/>
          <w:i/>
          <w:w w:val="110"/>
          <w:sz w:val="12"/>
        </w:rPr>
        <w:t xml:space="preserve">s </w:t>
      </w:r>
      <w:r>
        <w:rPr>
          <w:w w:val="110"/>
          <w:position w:val="2"/>
          <w:sz w:val="16"/>
        </w:rPr>
        <w:t xml:space="preserve">= </w:t>
      </w:r>
      <w:r>
        <w:rPr>
          <w:rFonts w:ascii="Bookman Old Style" w:hAnsi="Bookman Old Style"/>
          <w:i/>
          <w:w w:val="110"/>
          <w:position w:val="2"/>
          <w:sz w:val="16"/>
        </w:rPr>
        <w:t>v</w:t>
      </w:r>
      <w:r>
        <w:rPr>
          <w:rFonts w:ascii="Arial" w:hAnsi="Arial"/>
          <w:i/>
          <w:w w:val="110"/>
          <w:sz w:val="12"/>
        </w:rPr>
        <w:t xml:space="preserve">s </w:t>
      </w:r>
      <w:r>
        <w:rPr>
          <w:rFonts w:ascii="Meiryo" w:hAnsi="Meiryo"/>
          <w:i/>
          <w:w w:val="110"/>
          <w:position w:val="2"/>
          <w:sz w:val="16"/>
        </w:rPr>
        <w:t xml:space="preserve">∪ </w:t>
      </w:r>
      <w:r>
        <w:rPr>
          <w:rFonts w:ascii="Bookman Old Style" w:hAnsi="Bookman Old Style"/>
          <w:i/>
          <w:w w:val="110"/>
          <w:position w:val="2"/>
          <w:sz w:val="16"/>
        </w:rPr>
        <w:t>ctner</w:t>
      </w:r>
      <w:r>
        <w:rPr>
          <w:rFonts w:ascii="Verdana" w:hAnsi="Verdana"/>
          <w:w w:val="110"/>
          <w:position w:val="8"/>
          <w:sz w:val="12"/>
        </w:rPr>
        <w:t>+</w:t>
      </w:r>
      <w:r>
        <w:rPr>
          <w:rFonts w:ascii="Tahoma" w:hAnsi="Tahoma"/>
          <w:w w:val="110"/>
          <w:position w:val="2"/>
          <w:sz w:val="16"/>
        </w:rPr>
        <w:t>(</w:t>
      </w:r>
      <w:r>
        <w:rPr>
          <w:rFonts w:ascii="Bookman Old Style" w:hAnsi="Bookman Old Style"/>
          <w:i/>
          <w:w w:val="110"/>
          <w:position w:val="2"/>
          <w:sz w:val="16"/>
        </w:rPr>
        <w:t>v</w:t>
      </w:r>
      <w:r>
        <w:rPr>
          <w:rFonts w:ascii="Arial" w:hAnsi="Arial"/>
          <w:i/>
          <w:w w:val="110"/>
          <w:sz w:val="12"/>
        </w:rPr>
        <w:t>s</w:t>
      </w:r>
      <w:r>
        <w:rPr>
          <w:rFonts w:ascii="Tahoma" w:hAnsi="Tahoma"/>
          <w:w w:val="110"/>
          <w:position w:val="2"/>
          <w:sz w:val="16"/>
        </w:rPr>
        <w:t>)</w:t>
      </w:r>
      <w:r>
        <w:rPr>
          <w:w w:val="110"/>
          <w:position w:val="2"/>
          <w:sz w:val="16"/>
        </w:rPr>
        <w:t xml:space="preserve">, </w:t>
      </w:r>
      <w:r>
        <w:rPr>
          <w:rFonts w:ascii="Bookman Old Style" w:hAnsi="Bookman Old Style"/>
          <w:i/>
          <w:w w:val="110"/>
          <w:position w:val="2"/>
          <w:sz w:val="16"/>
        </w:rPr>
        <w:t>H</w:t>
      </w:r>
      <w:r>
        <w:rPr>
          <w:rFonts w:ascii="Arial" w:hAnsi="Arial"/>
          <w:i/>
          <w:w w:val="110"/>
          <w:sz w:val="12"/>
        </w:rPr>
        <w:t xml:space="preserve">t </w:t>
      </w:r>
      <w:r>
        <w:rPr>
          <w:w w:val="110"/>
          <w:position w:val="2"/>
          <w:sz w:val="16"/>
        </w:rPr>
        <w:t xml:space="preserve">= </w:t>
      </w:r>
      <w:r>
        <w:rPr>
          <w:rFonts w:ascii="Bookman Old Style" w:hAnsi="Bookman Old Style"/>
          <w:i/>
          <w:w w:val="110"/>
          <w:position w:val="2"/>
          <w:sz w:val="16"/>
        </w:rPr>
        <w:t>v</w:t>
      </w:r>
      <w:r>
        <w:rPr>
          <w:rFonts w:ascii="Arial" w:hAnsi="Arial"/>
          <w:i/>
          <w:w w:val="110"/>
          <w:sz w:val="12"/>
        </w:rPr>
        <w:t xml:space="preserve">t </w:t>
      </w:r>
      <w:r>
        <w:rPr>
          <w:rFonts w:ascii="Meiryo" w:hAnsi="Meiryo"/>
          <w:i/>
          <w:w w:val="110"/>
          <w:position w:val="2"/>
          <w:sz w:val="16"/>
        </w:rPr>
        <w:t xml:space="preserve">∪ </w:t>
      </w:r>
      <w:r>
        <w:rPr>
          <w:rFonts w:ascii="Bookman Old Style" w:hAnsi="Bookman Old Style"/>
          <w:i/>
          <w:w w:val="110"/>
          <w:position w:val="2"/>
          <w:sz w:val="16"/>
        </w:rPr>
        <w:t>ctner</w:t>
      </w:r>
      <w:r>
        <w:rPr>
          <w:rFonts w:ascii="Verdana" w:hAnsi="Verdana"/>
          <w:w w:val="110"/>
          <w:position w:val="8"/>
          <w:sz w:val="12"/>
        </w:rPr>
        <w:t>+</w:t>
      </w:r>
      <w:r>
        <w:rPr>
          <w:rFonts w:ascii="Tahoma" w:hAnsi="Tahoma"/>
          <w:w w:val="110"/>
          <w:position w:val="2"/>
          <w:sz w:val="16"/>
        </w:rPr>
        <w:t>(</w:t>
      </w:r>
      <w:r>
        <w:rPr>
          <w:rFonts w:ascii="Bookman Old Style" w:hAnsi="Bookman Old Style"/>
          <w:i/>
          <w:w w:val="110"/>
          <w:position w:val="2"/>
          <w:sz w:val="16"/>
        </w:rPr>
        <w:t>v</w:t>
      </w:r>
      <w:r>
        <w:rPr>
          <w:rFonts w:ascii="Arial" w:hAnsi="Arial"/>
          <w:i/>
          <w:w w:val="110"/>
          <w:sz w:val="12"/>
        </w:rPr>
        <w:t>t</w:t>
      </w:r>
      <w:r>
        <w:rPr>
          <w:rFonts w:ascii="Tahoma" w:hAnsi="Tahoma"/>
          <w:w w:val="110"/>
          <w:position w:val="2"/>
          <w:sz w:val="16"/>
        </w:rPr>
        <w:t>)</w:t>
      </w:r>
    </w:p>
    <w:p w14:paraId="35D6A37B" w14:textId="77777777" w:rsidR="00BE18DA" w:rsidRDefault="00944C04">
      <w:pPr>
        <w:spacing w:line="227" w:lineRule="exact"/>
        <w:ind w:left="955"/>
        <w:rPr>
          <w:rFonts w:ascii="Tahoma" w:hAnsi="Tahoma"/>
          <w:sz w:val="16"/>
        </w:rPr>
      </w:pPr>
      <w:r>
        <w:rPr>
          <w:rFonts w:ascii="Bookman Old Style" w:hAnsi="Bookman Old Style"/>
          <w:i/>
          <w:w w:val="90"/>
          <w:position w:val="2"/>
          <w:sz w:val="16"/>
        </w:rPr>
        <w:t>s</w:t>
      </w:r>
      <w:r>
        <w:rPr>
          <w:rFonts w:ascii="Arial" w:hAnsi="Arial"/>
          <w:i/>
          <w:w w:val="121"/>
          <w:sz w:val="12"/>
        </w:rPr>
        <w:t>ex</w:t>
      </w:r>
      <w:r>
        <w:rPr>
          <w:rFonts w:ascii="Arial" w:hAnsi="Arial"/>
          <w:i/>
          <w:sz w:val="12"/>
        </w:rPr>
        <w:t xml:space="preserve"> </w:t>
      </w:r>
      <w:r>
        <w:rPr>
          <w:rFonts w:ascii="Arial" w:hAnsi="Arial"/>
          <w:i/>
          <w:spacing w:val="-10"/>
          <w:sz w:val="12"/>
        </w:rPr>
        <w:t xml:space="preserve"> </w:t>
      </w:r>
      <w:r>
        <w:rPr>
          <w:rFonts w:ascii="Meiryo" w:hAnsi="Meiryo"/>
          <w:i/>
          <w:w w:val="87"/>
          <w:position w:val="2"/>
          <w:sz w:val="16"/>
        </w:rPr>
        <w:t>∈</w:t>
      </w:r>
      <w:r>
        <w:rPr>
          <w:rFonts w:ascii="Meiryo" w:hAnsi="Meiryo"/>
          <w:i/>
          <w:spacing w:val="-8"/>
          <w:position w:val="2"/>
          <w:sz w:val="16"/>
        </w:rPr>
        <w:t xml:space="preserve"> </w:t>
      </w:r>
      <w:r>
        <w:rPr>
          <w:rFonts w:ascii="Bookman Old Style" w:hAnsi="Bookman Old Style"/>
          <w:i/>
          <w:w w:val="108"/>
          <w:position w:val="2"/>
          <w:sz w:val="16"/>
        </w:rPr>
        <w:t>H</w:t>
      </w:r>
      <w:r>
        <w:rPr>
          <w:rFonts w:ascii="Arial" w:hAnsi="Arial"/>
          <w:i/>
          <w:spacing w:val="10"/>
          <w:w w:val="116"/>
          <w:sz w:val="12"/>
        </w:rPr>
        <w:t>s</w:t>
      </w:r>
      <w:r>
        <w:rPr>
          <w:rFonts w:ascii="Bookman Old Style" w:hAnsi="Bookman Old Style"/>
          <w:i/>
          <w:w w:val="98"/>
          <w:position w:val="2"/>
          <w:sz w:val="16"/>
        </w:rPr>
        <w:t>,</w:t>
      </w:r>
      <w:r>
        <w:rPr>
          <w:rFonts w:ascii="Bookman Old Style" w:hAnsi="Bookman Old Style"/>
          <w:i/>
          <w:spacing w:val="-20"/>
          <w:position w:val="2"/>
          <w:sz w:val="16"/>
        </w:rPr>
        <w:t xml:space="preserve"> </w:t>
      </w:r>
      <w:r>
        <w:rPr>
          <w:rFonts w:ascii="Bookman Old Style" w:hAnsi="Bookman Old Style"/>
          <w:i/>
          <w:w w:val="90"/>
          <w:position w:val="2"/>
          <w:sz w:val="16"/>
        </w:rPr>
        <w:t>s</w:t>
      </w:r>
      <w:r>
        <w:rPr>
          <w:rFonts w:ascii="Arial" w:hAnsi="Arial"/>
          <w:i/>
          <w:w w:val="121"/>
          <w:sz w:val="12"/>
        </w:rPr>
        <w:t>en</w:t>
      </w:r>
      <w:r>
        <w:rPr>
          <w:rFonts w:ascii="Arial" w:hAnsi="Arial"/>
          <w:i/>
          <w:sz w:val="12"/>
        </w:rPr>
        <w:t xml:space="preserve"> </w:t>
      </w:r>
      <w:r>
        <w:rPr>
          <w:rFonts w:ascii="Arial" w:hAnsi="Arial"/>
          <w:i/>
          <w:spacing w:val="-10"/>
          <w:sz w:val="12"/>
        </w:rPr>
        <w:t xml:space="preserve"> </w:t>
      </w:r>
      <w:r>
        <w:rPr>
          <w:rFonts w:ascii="Meiryo" w:hAnsi="Meiryo"/>
          <w:i/>
          <w:w w:val="87"/>
          <w:position w:val="2"/>
          <w:sz w:val="16"/>
        </w:rPr>
        <w:t>∈</w:t>
      </w:r>
      <w:r>
        <w:rPr>
          <w:rFonts w:ascii="Meiryo" w:hAnsi="Meiryo"/>
          <w:i/>
          <w:spacing w:val="-8"/>
          <w:position w:val="2"/>
          <w:sz w:val="16"/>
        </w:rPr>
        <w:t xml:space="preserve"> </w:t>
      </w:r>
      <w:r>
        <w:rPr>
          <w:rFonts w:ascii="Bookman Old Style" w:hAnsi="Bookman Old Style"/>
          <w:i/>
          <w:w w:val="108"/>
          <w:position w:val="2"/>
          <w:sz w:val="16"/>
        </w:rPr>
        <w:t>H</w:t>
      </w:r>
      <w:r>
        <w:rPr>
          <w:rFonts w:ascii="Arial" w:hAnsi="Arial"/>
          <w:i/>
          <w:spacing w:val="10"/>
          <w:w w:val="170"/>
          <w:sz w:val="12"/>
        </w:rPr>
        <w:t>t</w:t>
      </w:r>
      <w:r>
        <w:rPr>
          <w:rFonts w:ascii="Meiryo" w:hAnsi="Meiryo"/>
          <w:i/>
          <w:w w:val="66"/>
          <w:position w:val="2"/>
          <w:sz w:val="16"/>
        </w:rPr>
        <w:t>|</w:t>
      </w:r>
      <w:r>
        <w:rPr>
          <w:rFonts w:ascii="Bookman Old Style" w:hAnsi="Bookman Old Style"/>
          <w:i/>
          <w:w w:val="102"/>
          <w:position w:val="2"/>
          <w:sz w:val="16"/>
        </w:rPr>
        <w:t>ctne</w:t>
      </w:r>
      <w:r>
        <w:rPr>
          <w:rFonts w:ascii="Bookman Old Style" w:hAnsi="Bookman Old Style"/>
          <w:i/>
          <w:spacing w:val="5"/>
          <w:w w:val="102"/>
          <w:position w:val="2"/>
          <w:sz w:val="16"/>
        </w:rPr>
        <w:t>r</w:t>
      </w:r>
      <w:r>
        <w:rPr>
          <w:rFonts w:ascii="Tahoma" w:hAnsi="Tahoma"/>
          <w:w w:val="107"/>
          <w:position w:val="2"/>
          <w:sz w:val="16"/>
        </w:rPr>
        <w:t>(</w:t>
      </w:r>
      <w:r>
        <w:rPr>
          <w:rFonts w:ascii="Bookman Old Style" w:hAnsi="Bookman Old Style"/>
          <w:i/>
          <w:w w:val="90"/>
          <w:position w:val="2"/>
          <w:sz w:val="16"/>
        </w:rPr>
        <w:t>s</w:t>
      </w:r>
      <w:r>
        <w:rPr>
          <w:rFonts w:ascii="Arial" w:hAnsi="Arial"/>
          <w:i/>
          <w:w w:val="121"/>
          <w:sz w:val="12"/>
        </w:rPr>
        <w:t>e</w:t>
      </w:r>
      <w:r>
        <w:rPr>
          <w:rFonts w:ascii="Arial" w:hAnsi="Arial"/>
          <w:i/>
          <w:spacing w:val="10"/>
          <w:w w:val="121"/>
          <w:sz w:val="12"/>
        </w:rPr>
        <w:t>x</w:t>
      </w:r>
      <w:r>
        <w:rPr>
          <w:rFonts w:ascii="Tahoma" w:hAnsi="Tahoma"/>
          <w:w w:val="107"/>
          <w:position w:val="2"/>
          <w:sz w:val="16"/>
        </w:rPr>
        <w:t>)</w:t>
      </w:r>
      <w:r>
        <w:rPr>
          <w:rFonts w:ascii="Tahoma" w:hAnsi="Tahoma"/>
          <w:spacing w:val="-3"/>
          <w:position w:val="2"/>
          <w:sz w:val="16"/>
        </w:rPr>
        <w:t xml:space="preserve"> </w:t>
      </w:r>
      <w:r>
        <w:rPr>
          <w:rFonts w:ascii="Tahoma" w:hAnsi="Tahoma"/>
          <w:w w:val="113"/>
          <w:position w:val="2"/>
          <w:sz w:val="16"/>
        </w:rPr>
        <w:t>=</w:t>
      </w:r>
      <w:r>
        <w:rPr>
          <w:rFonts w:ascii="Tahoma" w:hAnsi="Tahoma"/>
          <w:spacing w:val="-3"/>
          <w:position w:val="2"/>
          <w:sz w:val="16"/>
        </w:rPr>
        <w:t xml:space="preserve"> </w:t>
      </w:r>
      <w:r>
        <w:rPr>
          <w:rFonts w:ascii="Bookman Old Style" w:hAnsi="Bookman Old Style"/>
          <w:i/>
          <w:w w:val="102"/>
          <w:position w:val="2"/>
          <w:sz w:val="16"/>
        </w:rPr>
        <w:t>ctne</w:t>
      </w:r>
      <w:r>
        <w:rPr>
          <w:rFonts w:ascii="Bookman Old Style" w:hAnsi="Bookman Old Style"/>
          <w:i/>
          <w:spacing w:val="5"/>
          <w:w w:val="102"/>
          <w:position w:val="2"/>
          <w:sz w:val="16"/>
        </w:rPr>
        <w:t>r</w:t>
      </w:r>
      <w:r>
        <w:rPr>
          <w:rFonts w:ascii="Tahoma" w:hAnsi="Tahoma"/>
          <w:w w:val="107"/>
          <w:position w:val="2"/>
          <w:sz w:val="16"/>
        </w:rPr>
        <w:t>(</w:t>
      </w:r>
      <w:r>
        <w:rPr>
          <w:rFonts w:ascii="Bookman Old Style" w:hAnsi="Bookman Old Style"/>
          <w:i/>
          <w:w w:val="90"/>
          <w:position w:val="2"/>
          <w:sz w:val="16"/>
        </w:rPr>
        <w:t>s</w:t>
      </w:r>
      <w:r>
        <w:rPr>
          <w:rFonts w:ascii="Arial" w:hAnsi="Arial"/>
          <w:i/>
          <w:w w:val="121"/>
          <w:sz w:val="12"/>
        </w:rPr>
        <w:t>e</w:t>
      </w:r>
      <w:r>
        <w:rPr>
          <w:rFonts w:ascii="Arial" w:hAnsi="Arial"/>
          <w:i/>
          <w:spacing w:val="10"/>
          <w:w w:val="121"/>
          <w:sz w:val="12"/>
        </w:rPr>
        <w:t>n</w:t>
      </w:r>
      <w:r>
        <w:rPr>
          <w:rFonts w:ascii="Tahoma" w:hAnsi="Tahoma"/>
          <w:w w:val="107"/>
          <w:position w:val="2"/>
          <w:sz w:val="16"/>
        </w:rPr>
        <w:t>)</w:t>
      </w:r>
    </w:p>
    <w:p w14:paraId="064A6F31" w14:textId="77777777" w:rsidR="00BE18DA" w:rsidRDefault="00944C04">
      <w:pPr>
        <w:tabs>
          <w:tab w:val="left" w:pos="955"/>
        </w:tabs>
        <w:spacing w:line="161" w:lineRule="exact"/>
        <w:ind w:left="149"/>
        <w:rPr>
          <w:sz w:val="16"/>
        </w:rPr>
      </w:pPr>
      <w:r>
        <w:rPr>
          <w:sz w:val="16"/>
        </w:rPr>
        <w:t>Step</w:t>
      </w:r>
      <w:r>
        <w:rPr>
          <w:spacing w:val="14"/>
          <w:sz w:val="16"/>
        </w:rPr>
        <w:t xml:space="preserve"> </w:t>
      </w:r>
      <w:r>
        <w:rPr>
          <w:sz w:val="16"/>
        </w:rPr>
        <w:t>2</w:t>
      </w:r>
      <w:r>
        <w:rPr>
          <w:sz w:val="16"/>
        </w:rPr>
        <w:tab/>
        <w:t xml:space="preserve">Generate IF-ELSE statements for </w:t>
      </w:r>
      <w:r>
        <w:rPr>
          <w:spacing w:val="10"/>
          <w:sz w:val="16"/>
        </w:rPr>
        <w:t xml:space="preserve"> </w:t>
      </w:r>
      <w:r>
        <w:rPr>
          <w:sz w:val="16"/>
        </w:rPr>
        <w:t>junctions</w:t>
      </w:r>
    </w:p>
    <w:p w14:paraId="7098658B" w14:textId="77777777" w:rsidR="00BE18DA" w:rsidRDefault="00944C04">
      <w:pPr>
        <w:tabs>
          <w:tab w:val="left" w:pos="955"/>
        </w:tabs>
        <w:spacing w:line="138" w:lineRule="exact"/>
        <w:ind w:left="149"/>
        <w:rPr>
          <w:sz w:val="16"/>
        </w:rPr>
      </w:pPr>
      <w:r>
        <w:rPr>
          <w:position w:val="2"/>
          <w:sz w:val="16"/>
        </w:rPr>
        <w:t>Step</w:t>
      </w:r>
      <w:r>
        <w:rPr>
          <w:spacing w:val="14"/>
          <w:position w:val="2"/>
          <w:sz w:val="16"/>
        </w:rPr>
        <w:t xml:space="preserve"> </w:t>
      </w:r>
      <w:r>
        <w:rPr>
          <w:position w:val="2"/>
          <w:sz w:val="16"/>
        </w:rPr>
        <w:t>3</w:t>
      </w:r>
      <w:r>
        <w:rPr>
          <w:position w:val="2"/>
          <w:sz w:val="16"/>
        </w:rPr>
        <w:tab/>
        <w:t xml:space="preserve">If </w:t>
      </w:r>
      <w:r>
        <w:rPr>
          <w:rFonts w:ascii="Bookman Old Style"/>
          <w:i/>
          <w:position w:val="2"/>
          <w:sz w:val="16"/>
        </w:rPr>
        <w:t>s</w:t>
      </w:r>
      <w:r>
        <w:rPr>
          <w:rFonts w:ascii="Arial"/>
          <w:i/>
          <w:sz w:val="12"/>
        </w:rPr>
        <w:t xml:space="preserve">ex  </w:t>
      </w:r>
      <w:r>
        <w:rPr>
          <w:position w:val="2"/>
          <w:sz w:val="16"/>
        </w:rPr>
        <w:t xml:space="preserve">is a </w:t>
      </w:r>
      <w:r>
        <w:rPr>
          <w:spacing w:val="20"/>
          <w:position w:val="2"/>
          <w:sz w:val="16"/>
        </w:rPr>
        <w:t xml:space="preserve"> </w:t>
      </w:r>
      <w:r>
        <w:rPr>
          <w:position w:val="2"/>
          <w:sz w:val="16"/>
        </w:rPr>
        <w:t>state</w:t>
      </w:r>
    </w:p>
    <w:p w14:paraId="217C6EEC" w14:textId="77777777" w:rsidR="00BE18DA" w:rsidRDefault="00944C04">
      <w:pPr>
        <w:spacing w:line="234" w:lineRule="exact"/>
        <w:ind w:left="1125"/>
        <w:rPr>
          <w:rFonts w:ascii="Tahoma" w:hAnsi="Tahoma"/>
          <w:sz w:val="16"/>
        </w:rPr>
      </w:pPr>
      <w:r>
        <w:rPr>
          <w:w w:val="105"/>
          <w:position w:val="2"/>
          <w:sz w:val="16"/>
        </w:rPr>
        <w:t xml:space="preserve">For </w:t>
      </w:r>
      <w:r>
        <w:rPr>
          <w:rFonts w:ascii="Bookman Old Style" w:hAnsi="Bookman Old Style"/>
          <w:i/>
          <w:w w:val="105"/>
          <w:position w:val="2"/>
          <w:sz w:val="16"/>
        </w:rPr>
        <w:t xml:space="preserve">r </w:t>
      </w:r>
      <w:r>
        <w:rPr>
          <w:rFonts w:ascii="Meiryo" w:hAnsi="Meiryo"/>
          <w:i/>
          <w:w w:val="105"/>
          <w:position w:val="2"/>
          <w:sz w:val="16"/>
        </w:rPr>
        <w:t xml:space="preserve">∈ </w:t>
      </w:r>
      <w:r>
        <w:rPr>
          <w:rFonts w:ascii="Bookman Old Style" w:hAnsi="Bookman Old Style"/>
          <w:i/>
          <w:w w:val="105"/>
          <w:position w:val="2"/>
          <w:sz w:val="16"/>
        </w:rPr>
        <w:t>regions</w:t>
      </w:r>
      <w:r>
        <w:rPr>
          <w:rFonts w:ascii="Tahoma" w:hAnsi="Tahoma"/>
          <w:w w:val="105"/>
          <w:position w:val="2"/>
          <w:sz w:val="16"/>
        </w:rPr>
        <w:t>(</w:t>
      </w:r>
      <w:r>
        <w:rPr>
          <w:rFonts w:ascii="Bookman Old Style" w:hAnsi="Bookman Old Style"/>
          <w:i/>
          <w:w w:val="105"/>
          <w:position w:val="2"/>
          <w:sz w:val="16"/>
        </w:rPr>
        <w:t>s</w:t>
      </w:r>
      <w:r>
        <w:rPr>
          <w:rFonts w:ascii="Arial" w:hAnsi="Arial"/>
          <w:i/>
          <w:w w:val="105"/>
          <w:sz w:val="12"/>
        </w:rPr>
        <w:t>ex</w:t>
      </w:r>
      <w:r>
        <w:rPr>
          <w:rFonts w:ascii="Tahoma" w:hAnsi="Tahoma"/>
          <w:w w:val="105"/>
          <w:position w:val="2"/>
          <w:sz w:val="16"/>
        </w:rPr>
        <w:t>)</w:t>
      </w:r>
    </w:p>
    <w:p w14:paraId="3DB81D17" w14:textId="77777777" w:rsidR="00BE18DA" w:rsidRDefault="00944C04">
      <w:pPr>
        <w:spacing w:line="168" w:lineRule="exact"/>
        <w:ind w:left="1238"/>
        <w:rPr>
          <w:rFonts w:ascii="Tahoma"/>
          <w:sz w:val="16"/>
        </w:rPr>
      </w:pPr>
      <w:r>
        <w:rPr>
          <w:rFonts w:ascii="Bookman Old Style"/>
          <w:i/>
          <w:w w:val="110"/>
          <w:sz w:val="16"/>
        </w:rPr>
        <w:t>FORK</w:t>
      </w:r>
      <w:r>
        <w:rPr>
          <w:rFonts w:ascii="Tahoma"/>
          <w:w w:val="110"/>
          <w:sz w:val="16"/>
        </w:rPr>
        <w:t>(</w:t>
      </w:r>
      <w:r>
        <w:rPr>
          <w:rFonts w:ascii="Bookman Old Style"/>
          <w:i/>
          <w:w w:val="110"/>
          <w:sz w:val="16"/>
        </w:rPr>
        <w:t>RegionExit</w:t>
      </w:r>
      <w:r>
        <w:rPr>
          <w:rFonts w:ascii="Tahoma"/>
          <w:w w:val="110"/>
          <w:sz w:val="16"/>
        </w:rPr>
        <w:t>(</w:t>
      </w:r>
      <w:r>
        <w:rPr>
          <w:rFonts w:ascii="Bookman Old Style"/>
          <w:i/>
          <w:w w:val="110"/>
          <w:sz w:val="16"/>
        </w:rPr>
        <w:t>r</w:t>
      </w:r>
      <w:r>
        <w:rPr>
          <w:rFonts w:ascii="Tahoma"/>
          <w:w w:val="110"/>
          <w:sz w:val="16"/>
        </w:rPr>
        <w:t>))</w:t>
      </w:r>
    </w:p>
    <w:p w14:paraId="5B40CE86" w14:textId="77777777" w:rsidR="00BE18DA" w:rsidRDefault="00944C04">
      <w:pPr>
        <w:spacing w:before="10" w:line="218" w:lineRule="auto"/>
        <w:ind w:left="1125" w:right="1385"/>
        <w:rPr>
          <w:rFonts w:ascii="Tahoma"/>
          <w:sz w:val="16"/>
        </w:rPr>
      </w:pPr>
      <w:r>
        <w:rPr>
          <w:sz w:val="16"/>
        </w:rPr>
        <w:t xml:space="preserve">Generate JOIN for threads created above </w:t>
      </w:r>
      <w:r>
        <w:rPr>
          <w:position w:val="2"/>
          <w:sz w:val="16"/>
        </w:rPr>
        <w:t xml:space="preserve">Generate sendStopSignal to </w:t>
      </w:r>
      <w:r>
        <w:rPr>
          <w:rFonts w:ascii="Bookman Old Style"/>
          <w:i/>
          <w:position w:val="2"/>
          <w:sz w:val="16"/>
        </w:rPr>
        <w:t>s</w:t>
      </w:r>
      <w:r>
        <w:rPr>
          <w:rFonts w:ascii="Arial"/>
          <w:i/>
          <w:sz w:val="12"/>
        </w:rPr>
        <w:t xml:space="preserve">ex  </w:t>
      </w:r>
      <w:r>
        <w:rPr>
          <w:rFonts w:ascii="Bookman Old Style"/>
          <w:i/>
          <w:position w:val="2"/>
          <w:sz w:val="16"/>
        </w:rPr>
        <w:t>exit</w:t>
      </w:r>
      <w:r>
        <w:rPr>
          <w:rFonts w:ascii="Tahoma"/>
          <w:position w:val="2"/>
          <w:sz w:val="16"/>
        </w:rPr>
        <w:t>(</w:t>
      </w:r>
      <w:r>
        <w:rPr>
          <w:rFonts w:ascii="Bookman Old Style"/>
          <w:i/>
          <w:position w:val="2"/>
          <w:sz w:val="16"/>
        </w:rPr>
        <w:t>s</w:t>
      </w:r>
      <w:r>
        <w:rPr>
          <w:rFonts w:ascii="Arial"/>
          <w:i/>
          <w:sz w:val="12"/>
        </w:rPr>
        <w:t>ex</w:t>
      </w:r>
      <w:r>
        <w:rPr>
          <w:rFonts w:ascii="Tahoma"/>
          <w:position w:val="2"/>
          <w:sz w:val="16"/>
        </w:rPr>
        <w:t>)</w:t>
      </w:r>
    </w:p>
    <w:p w14:paraId="603FDC58" w14:textId="77777777" w:rsidR="00BE18DA" w:rsidRDefault="00944C04">
      <w:pPr>
        <w:tabs>
          <w:tab w:val="left" w:pos="955"/>
        </w:tabs>
        <w:spacing w:line="128" w:lineRule="exact"/>
        <w:ind w:left="149"/>
        <w:rPr>
          <w:rFonts w:ascii="Bookman Old Style"/>
          <w:i/>
          <w:sz w:val="16"/>
        </w:rPr>
      </w:pPr>
      <w:r>
        <w:rPr>
          <w:w w:val="105"/>
          <w:position w:val="2"/>
          <w:sz w:val="16"/>
        </w:rPr>
        <w:t>Step</w:t>
      </w:r>
      <w:r>
        <w:rPr>
          <w:spacing w:val="6"/>
          <w:w w:val="105"/>
          <w:position w:val="2"/>
          <w:sz w:val="16"/>
        </w:rPr>
        <w:t xml:space="preserve"> </w:t>
      </w:r>
      <w:r>
        <w:rPr>
          <w:w w:val="105"/>
          <w:position w:val="2"/>
          <w:sz w:val="16"/>
        </w:rPr>
        <w:t>4</w:t>
      </w:r>
      <w:r>
        <w:rPr>
          <w:w w:val="105"/>
          <w:position w:val="2"/>
          <w:sz w:val="16"/>
        </w:rPr>
        <w:tab/>
        <w:t xml:space="preserve">If  </w:t>
      </w:r>
      <w:r>
        <w:rPr>
          <w:rFonts w:ascii="Bookman Old Style"/>
          <w:i/>
          <w:w w:val="105"/>
          <w:position w:val="2"/>
          <w:sz w:val="16"/>
        </w:rPr>
        <w:t>v</w:t>
      </w:r>
      <w:r>
        <w:rPr>
          <w:rFonts w:ascii="Arial"/>
          <w:i/>
          <w:w w:val="105"/>
          <w:sz w:val="12"/>
        </w:rPr>
        <w:t>t</w:t>
      </w:r>
      <w:r>
        <w:rPr>
          <w:rFonts w:ascii="Bookman Old Style"/>
          <w:i/>
          <w:w w:val="105"/>
          <w:position w:val="2"/>
          <w:sz w:val="16"/>
        </w:rPr>
        <w:t xml:space="preserve">.kind </w:t>
      </w:r>
      <w:r>
        <w:rPr>
          <w:rFonts w:ascii="Tahoma"/>
          <w:w w:val="105"/>
          <w:position w:val="2"/>
          <w:sz w:val="16"/>
        </w:rPr>
        <w:t>=</w:t>
      </w:r>
      <w:r>
        <w:rPr>
          <w:rFonts w:ascii="Tahoma"/>
          <w:spacing w:val="-12"/>
          <w:w w:val="105"/>
          <w:position w:val="2"/>
          <w:sz w:val="16"/>
        </w:rPr>
        <w:t xml:space="preserve"> </w:t>
      </w:r>
      <w:r>
        <w:rPr>
          <w:rFonts w:ascii="Bookman Old Style"/>
          <w:i/>
          <w:spacing w:val="2"/>
          <w:w w:val="105"/>
          <w:position w:val="2"/>
          <w:sz w:val="16"/>
        </w:rPr>
        <w:t>join</w:t>
      </w:r>
    </w:p>
    <w:p w14:paraId="0CF50ADE" w14:textId="77777777" w:rsidR="00BE18DA" w:rsidRDefault="00944C04">
      <w:pPr>
        <w:spacing w:line="234" w:lineRule="exact"/>
        <w:ind w:left="1125"/>
        <w:rPr>
          <w:rFonts w:ascii="Tahoma" w:hAnsi="Tahoma"/>
          <w:sz w:val="16"/>
        </w:rPr>
      </w:pPr>
      <w:r>
        <w:rPr>
          <w:spacing w:val="-3"/>
          <w:w w:val="99"/>
          <w:sz w:val="16"/>
        </w:rPr>
        <w:t>F</w:t>
      </w:r>
      <w:r>
        <w:rPr>
          <w:w w:val="99"/>
          <w:sz w:val="16"/>
        </w:rPr>
        <w:t>or</w:t>
      </w:r>
      <w:r>
        <w:rPr>
          <w:spacing w:val="15"/>
          <w:sz w:val="16"/>
        </w:rPr>
        <w:t xml:space="preserve"> </w:t>
      </w:r>
      <w:r>
        <w:rPr>
          <w:rFonts w:ascii="Bookman Old Style" w:hAnsi="Bookman Old Style"/>
          <w:i/>
          <w:w w:val="111"/>
          <w:sz w:val="16"/>
        </w:rPr>
        <w:t>in</w:t>
      </w:r>
      <w:r>
        <w:rPr>
          <w:rFonts w:ascii="Bookman Old Style" w:hAnsi="Bookman Old Style"/>
          <w:i/>
          <w:spacing w:val="-1"/>
          <w:sz w:val="16"/>
        </w:rPr>
        <w:t xml:space="preserve"> </w:t>
      </w:r>
      <w:r>
        <w:rPr>
          <w:rFonts w:ascii="Meiryo" w:hAnsi="Meiryo"/>
          <w:i/>
          <w:w w:val="87"/>
          <w:sz w:val="16"/>
        </w:rPr>
        <w:t>∈</w:t>
      </w:r>
      <w:r>
        <w:rPr>
          <w:rFonts w:ascii="Meiryo" w:hAnsi="Meiryo"/>
          <w:i/>
          <w:spacing w:val="-8"/>
          <w:sz w:val="16"/>
        </w:rPr>
        <w:t xml:space="preserve"> </w:t>
      </w:r>
      <w:r>
        <w:rPr>
          <w:rFonts w:ascii="Bookman Old Style" w:hAnsi="Bookman Old Style"/>
          <w:i/>
          <w:w w:val="102"/>
          <w:sz w:val="16"/>
        </w:rPr>
        <w:t>T</w:t>
      </w:r>
      <w:r>
        <w:rPr>
          <w:rFonts w:ascii="Arial" w:hAnsi="Arial"/>
          <w:i/>
          <w:spacing w:val="10"/>
          <w:w w:val="199"/>
          <w:position w:val="-1"/>
          <w:sz w:val="12"/>
        </w:rPr>
        <w:t>i</w:t>
      </w:r>
      <w:r>
        <w:rPr>
          <w:rFonts w:ascii="Bookman Old Style" w:hAnsi="Bookman Old Style"/>
          <w:i/>
          <w:w w:val="97"/>
          <w:sz w:val="16"/>
        </w:rPr>
        <w:t>ns</w:t>
      </w:r>
      <w:r>
        <w:rPr>
          <w:rFonts w:ascii="Tahoma" w:hAnsi="Tahoma"/>
          <w:w w:val="107"/>
          <w:sz w:val="16"/>
        </w:rPr>
        <w:t>(</w:t>
      </w:r>
      <w:r>
        <w:rPr>
          <w:rFonts w:ascii="Bookman Old Style" w:hAnsi="Bookman Old Style"/>
          <w:i/>
          <w:w w:val="95"/>
          <w:sz w:val="16"/>
        </w:rPr>
        <w:t>v</w:t>
      </w:r>
      <w:r>
        <w:rPr>
          <w:rFonts w:ascii="Arial" w:hAnsi="Arial"/>
          <w:i/>
          <w:spacing w:val="10"/>
          <w:w w:val="170"/>
          <w:position w:val="-1"/>
          <w:sz w:val="12"/>
        </w:rPr>
        <w:t>t</w:t>
      </w:r>
      <w:r>
        <w:rPr>
          <w:rFonts w:ascii="Tahoma" w:hAnsi="Tahoma"/>
          <w:w w:val="107"/>
          <w:sz w:val="16"/>
        </w:rPr>
        <w:t>)</w:t>
      </w:r>
    </w:p>
    <w:p w14:paraId="2FAE9388" w14:textId="77777777" w:rsidR="00BE18DA" w:rsidRDefault="00944C04">
      <w:pPr>
        <w:spacing w:line="168" w:lineRule="exact"/>
        <w:ind w:left="1238"/>
        <w:rPr>
          <w:rFonts w:ascii="Tahoma"/>
          <w:sz w:val="16"/>
        </w:rPr>
      </w:pPr>
      <w:r>
        <w:rPr>
          <w:rFonts w:ascii="Bookman Old Style"/>
          <w:i/>
          <w:w w:val="110"/>
          <w:sz w:val="16"/>
        </w:rPr>
        <w:t>FORK</w:t>
      </w:r>
      <w:r>
        <w:rPr>
          <w:rFonts w:ascii="Tahoma"/>
          <w:w w:val="110"/>
          <w:sz w:val="16"/>
        </w:rPr>
        <w:t>(</w:t>
      </w:r>
      <w:r>
        <w:rPr>
          <w:rFonts w:ascii="Bookman Old Style"/>
          <w:i/>
          <w:w w:val="110"/>
          <w:sz w:val="16"/>
        </w:rPr>
        <w:t>effect</w:t>
      </w:r>
      <w:r>
        <w:rPr>
          <w:rFonts w:ascii="Tahoma"/>
          <w:w w:val="110"/>
          <w:sz w:val="16"/>
        </w:rPr>
        <w:t>(</w:t>
      </w:r>
      <w:r>
        <w:rPr>
          <w:rFonts w:ascii="Bookman Old Style"/>
          <w:i/>
          <w:w w:val="110"/>
          <w:sz w:val="16"/>
        </w:rPr>
        <w:t>in</w:t>
      </w:r>
      <w:r>
        <w:rPr>
          <w:rFonts w:ascii="Tahoma"/>
          <w:w w:val="110"/>
          <w:sz w:val="16"/>
        </w:rPr>
        <w:t>))</w:t>
      </w:r>
    </w:p>
    <w:p w14:paraId="575E9AAD" w14:textId="77777777" w:rsidR="00BE18DA" w:rsidRDefault="00944C04">
      <w:pPr>
        <w:tabs>
          <w:tab w:val="left" w:pos="955"/>
        </w:tabs>
        <w:spacing w:before="77" w:line="110" w:lineRule="auto"/>
        <w:ind w:left="149" w:right="1358" w:firstLine="975"/>
        <w:rPr>
          <w:rFonts w:ascii="Bookman Old Style" w:hAnsi="Bookman Old Style"/>
          <w:i/>
          <w:sz w:val="16"/>
        </w:rPr>
      </w:pPr>
      <w:r>
        <w:rPr>
          <w:sz w:val="16"/>
        </w:rPr>
        <w:t xml:space="preserve">Generate JOIN for threads created above </w:t>
      </w:r>
      <w:r>
        <w:rPr>
          <w:position w:val="2"/>
          <w:sz w:val="16"/>
        </w:rPr>
        <w:t>Step</w:t>
      </w:r>
      <w:r>
        <w:rPr>
          <w:spacing w:val="14"/>
          <w:position w:val="2"/>
          <w:sz w:val="16"/>
        </w:rPr>
        <w:t xml:space="preserve"> </w:t>
      </w:r>
      <w:r>
        <w:rPr>
          <w:position w:val="2"/>
          <w:sz w:val="16"/>
        </w:rPr>
        <w:t>5</w:t>
      </w:r>
      <w:r>
        <w:rPr>
          <w:position w:val="2"/>
          <w:sz w:val="16"/>
        </w:rPr>
        <w:tab/>
        <w:t xml:space="preserve">If  </w:t>
      </w:r>
      <w:r>
        <w:rPr>
          <w:rFonts w:ascii="Bookman Old Style" w:hAnsi="Bookman Old Style"/>
          <w:i/>
          <w:position w:val="2"/>
          <w:sz w:val="16"/>
        </w:rPr>
        <w:t>v</w:t>
      </w:r>
      <w:r>
        <w:rPr>
          <w:rFonts w:ascii="Arial" w:hAnsi="Arial"/>
          <w:i/>
          <w:sz w:val="12"/>
        </w:rPr>
        <w:t>t</w:t>
      </w:r>
      <w:r>
        <w:rPr>
          <w:rFonts w:ascii="Bookman Old Style" w:hAnsi="Bookman Old Style"/>
          <w:i/>
          <w:position w:val="2"/>
          <w:sz w:val="16"/>
        </w:rPr>
        <w:t xml:space="preserve">.kind </w:t>
      </w:r>
      <w:r>
        <w:rPr>
          <w:rFonts w:ascii="Meiryo" w:hAnsi="Meiryo"/>
          <w:i/>
          <w:position w:val="2"/>
          <w:sz w:val="16"/>
        </w:rPr>
        <w:t>ƒ</w:t>
      </w:r>
      <w:r>
        <w:rPr>
          <w:rFonts w:ascii="Tahoma" w:hAnsi="Tahoma"/>
          <w:position w:val="2"/>
          <w:sz w:val="16"/>
        </w:rPr>
        <w:t>=</w:t>
      </w:r>
      <w:r>
        <w:rPr>
          <w:rFonts w:ascii="Tahoma" w:hAnsi="Tahoma"/>
          <w:spacing w:val="47"/>
          <w:position w:val="2"/>
          <w:sz w:val="16"/>
        </w:rPr>
        <w:t xml:space="preserve"> </w:t>
      </w:r>
      <w:r>
        <w:rPr>
          <w:rFonts w:ascii="Bookman Old Style" w:hAnsi="Bookman Old Style"/>
          <w:i/>
          <w:spacing w:val="2"/>
          <w:position w:val="2"/>
          <w:sz w:val="16"/>
        </w:rPr>
        <w:t>join</w:t>
      </w:r>
    </w:p>
    <w:p w14:paraId="6360C99E" w14:textId="77777777" w:rsidR="00BE18DA" w:rsidRDefault="00944C04">
      <w:pPr>
        <w:spacing w:line="180" w:lineRule="exact"/>
        <w:ind w:left="1125"/>
        <w:rPr>
          <w:rFonts w:ascii="Tahoma"/>
          <w:sz w:val="16"/>
        </w:rPr>
      </w:pPr>
      <w:r>
        <w:rPr>
          <w:rFonts w:ascii="Bookman Old Style"/>
          <w:i/>
          <w:w w:val="110"/>
          <w:sz w:val="16"/>
        </w:rPr>
        <w:t>effect</w:t>
      </w:r>
      <w:r>
        <w:rPr>
          <w:rFonts w:ascii="Tahoma"/>
          <w:w w:val="110"/>
          <w:sz w:val="16"/>
        </w:rPr>
        <w:t>(</w:t>
      </w:r>
      <w:r>
        <w:rPr>
          <w:rFonts w:ascii="Bookman Old Style"/>
          <w:i/>
          <w:w w:val="110"/>
          <w:sz w:val="16"/>
        </w:rPr>
        <w:t>t</w:t>
      </w:r>
      <w:r>
        <w:rPr>
          <w:rFonts w:ascii="Tahoma"/>
          <w:w w:val="110"/>
          <w:sz w:val="16"/>
        </w:rPr>
        <w:t>)</w:t>
      </w:r>
    </w:p>
    <w:p w14:paraId="1323AC62" w14:textId="77777777" w:rsidR="00BE18DA" w:rsidRDefault="00944C04">
      <w:pPr>
        <w:tabs>
          <w:tab w:val="left" w:pos="955"/>
        </w:tabs>
        <w:spacing w:line="179" w:lineRule="exact"/>
        <w:ind w:left="149"/>
        <w:rPr>
          <w:sz w:val="16"/>
        </w:rPr>
      </w:pPr>
      <w:r>
        <w:rPr>
          <w:position w:val="2"/>
          <w:sz w:val="16"/>
        </w:rPr>
        <w:t>Step</w:t>
      </w:r>
      <w:r>
        <w:rPr>
          <w:spacing w:val="14"/>
          <w:position w:val="2"/>
          <w:sz w:val="16"/>
        </w:rPr>
        <w:t xml:space="preserve"> </w:t>
      </w:r>
      <w:r>
        <w:rPr>
          <w:position w:val="2"/>
          <w:sz w:val="16"/>
        </w:rPr>
        <w:t>6</w:t>
      </w:r>
      <w:r>
        <w:rPr>
          <w:position w:val="2"/>
          <w:sz w:val="16"/>
        </w:rPr>
        <w:tab/>
        <w:t xml:space="preserve">If </w:t>
      </w:r>
      <w:r>
        <w:rPr>
          <w:rFonts w:ascii="Bookman Old Style"/>
          <w:i/>
          <w:position w:val="2"/>
          <w:sz w:val="16"/>
        </w:rPr>
        <w:t>s</w:t>
      </w:r>
      <w:r>
        <w:rPr>
          <w:rFonts w:ascii="Arial"/>
          <w:i/>
          <w:sz w:val="12"/>
        </w:rPr>
        <w:t xml:space="preserve">en  </w:t>
      </w:r>
      <w:r>
        <w:rPr>
          <w:position w:val="2"/>
          <w:sz w:val="16"/>
        </w:rPr>
        <w:t xml:space="preserve">is a </w:t>
      </w:r>
      <w:r>
        <w:rPr>
          <w:spacing w:val="22"/>
          <w:position w:val="2"/>
          <w:sz w:val="16"/>
        </w:rPr>
        <w:t xml:space="preserve"> </w:t>
      </w:r>
      <w:r>
        <w:rPr>
          <w:position w:val="2"/>
          <w:sz w:val="16"/>
        </w:rPr>
        <w:t>state</w:t>
      </w:r>
    </w:p>
    <w:p w14:paraId="5A98FA5A" w14:textId="77777777" w:rsidR="00BE18DA" w:rsidRDefault="00944C04">
      <w:pPr>
        <w:spacing w:line="192" w:lineRule="exact"/>
        <w:ind w:left="1125"/>
        <w:rPr>
          <w:rFonts w:ascii="Tahoma"/>
          <w:sz w:val="16"/>
        </w:rPr>
      </w:pPr>
      <w:r>
        <w:rPr>
          <w:rFonts w:ascii="Bookman Old Style"/>
          <w:i/>
          <w:w w:val="105"/>
          <w:position w:val="2"/>
          <w:sz w:val="16"/>
        </w:rPr>
        <w:t>entry</w:t>
      </w:r>
      <w:r>
        <w:rPr>
          <w:rFonts w:ascii="Tahoma"/>
          <w:w w:val="105"/>
          <w:position w:val="2"/>
          <w:sz w:val="16"/>
        </w:rPr>
        <w:t>(</w:t>
      </w:r>
      <w:r>
        <w:rPr>
          <w:rFonts w:ascii="Bookman Old Style"/>
          <w:i/>
          <w:w w:val="105"/>
          <w:position w:val="2"/>
          <w:sz w:val="16"/>
        </w:rPr>
        <w:t>s</w:t>
      </w:r>
      <w:r>
        <w:rPr>
          <w:rFonts w:ascii="Arial"/>
          <w:i/>
          <w:w w:val="105"/>
          <w:sz w:val="12"/>
        </w:rPr>
        <w:t>en</w:t>
      </w:r>
      <w:r>
        <w:rPr>
          <w:rFonts w:ascii="Tahoma"/>
          <w:w w:val="105"/>
          <w:position w:val="2"/>
          <w:sz w:val="16"/>
        </w:rPr>
        <w:t>)</w:t>
      </w:r>
    </w:p>
    <w:p w14:paraId="39C924DD" w14:textId="77777777" w:rsidR="00BE18DA" w:rsidRDefault="00BE18DA">
      <w:pPr>
        <w:spacing w:line="192" w:lineRule="exact"/>
        <w:rPr>
          <w:rFonts w:ascii="Tahoma"/>
          <w:sz w:val="16"/>
        </w:rPr>
        <w:sectPr w:rsidR="00BE18DA">
          <w:pgSz w:w="12240" w:h="15840"/>
          <w:pgMar w:top="940" w:right="860" w:bottom="280" w:left="680" w:header="720" w:footer="720" w:gutter="0"/>
          <w:cols w:num="2" w:space="720" w:equalWidth="0">
            <w:col w:w="5321" w:space="212"/>
            <w:col w:w="5167"/>
          </w:cols>
        </w:sectPr>
      </w:pPr>
    </w:p>
    <w:p w14:paraId="749807C7" w14:textId="77777777" w:rsidR="00BE18DA" w:rsidRDefault="00944C04">
      <w:pPr>
        <w:spacing w:before="53" w:line="137" w:lineRule="exact"/>
        <w:ind w:left="498" w:right="-4"/>
        <w:rPr>
          <w:rFonts w:ascii="Bookman Old Style"/>
          <w:i/>
          <w:sz w:val="20"/>
        </w:rPr>
      </w:pPr>
      <w:r>
        <w:rPr>
          <w:sz w:val="20"/>
        </w:rPr>
        <w:t xml:space="preserve">For a transition </w:t>
      </w:r>
      <w:r>
        <w:rPr>
          <w:rFonts w:ascii="Bookman Old Style"/>
          <w:i/>
          <w:sz w:val="20"/>
        </w:rPr>
        <w:t>t</w:t>
      </w:r>
      <w:r>
        <w:rPr>
          <w:sz w:val="20"/>
        </w:rPr>
        <w:t xml:space="preserve">, </w:t>
      </w:r>
      <w:r>
        <w:rPr>
          <w:rFonts w:ascii="Bookman Old Style"/>
          <w:i/>
          <w:spacing w:val="9"/>
          <w:sz w:val="20"/>
        </w:rPr>
        <w:t>ttENERATE</w:t>
      </w:r>
      <w:r>
        <w:rPr>
          <w:spacing w:val="9"/>
          <w:sz w:val="20"/>
        </w:rPr>
        <w:t>_</w:t>
      </w:r>
      <w:r>
        <w:rPr>
          <w:rFonts w:ascii="Bookman Old Style"/>
          <w:i/>
          <w:spacing w:val="9"/>
          <w:sz w:val="20"/>
        </w:rPr>
        <w:t>STATE</w:t>
      </w:r>
      <w:r>
        <w:rPr>
          <w:spacing w:val="9"/>
          <w:sz w:val="20"/>
        </w:rPr>
        <w:t>_</w:t>
      </w:r>
      <w:r>
        <w:rPr>
          <w:rFonts w:ascii="Bookman Old Style"/>
          <w:i/>
          <w:spacing w:val="9"/>
          <w:sz w:val="20"/>
        </w:rPr>
        <w:t xml:space="preserve">EV </w:t>
      </w:r>
      <w:r>
        <w:rPr>
          <w:rFonts w:ascii="Bookman Old Style"/>
          <w:i/>
          <w:spacing w:val="10"/>
          <w:sz w:val="20"/>
        </w:rPr>
        <w:t>ENT</w:t>
      </w:r>
      <w:r>
        <w:rPr>
          <w:rFonts w:ascii="Bookman Old Style"/>
          <w:i/>
          <w:spacing w:val="73"/>
          <w:sz w:val="20"/>
        </w:rPr>
        <w:t xml:space="preserve"> </w:t>
      </w:r>
      <w:r>
        <w:rPr>
          <w:spacing w:val="9"/>
          <w:sz w:val="20"/>
        </w:rPr>
        <w:t>_</w:t>
      </w:r>
      <w:r>
        <w:rPr>
          <w:rFonts w:ascii="Bookman Old Style"/>
          <w:i/>
          <w:spacing w:val="9"/>
          <w:sz w:val="20"/>
        </w:rPr>
        <w:t>CHECK</w:t>
      </w:r>
    </w:p>
    <w:p w14:paraId="076F40CD" w14:textId="77777777" w:rsidR="00BE18DA" w:rsidRDefault="00944C04">
      <w:pPr>
        <w:spacing w:line="179" w:lineRule="exact"/>
        <w:ind w:left="498"/>
        <w:rPr>
          <w:rFonts w:ascii="Arial"/>
          <w:i/>
          <w:sz w:val="12"/>
        </w:rPr>
      </w:pPr>
      <w:r>
        <w:br w:type="column"/>
      </w:r>
      <w:r>
        <w:rPr>
          <w:position w:val="2"/>
          <w:sz w:val="16"/>
        </w:rPr>
        <w:t xml:space="preserve">Generate sendStartSignal to  </w:t>
      </w:r>
      <w:r>
        <w:rPr>
          <w:rFonts w:ascii="Bookman Old Style"/>
          <w:i/>
          <w:position w:val="2"/>
          <w:sz w:val="16"/>
        </w:rPr>
        <w:t>s</w:t>
      </w:r>
      <w:r>
        <w:rPr>
          <w:rFonts w:ascii="Arial"/>
          <w:i/>
          <w:sz w:val="12"/>
        </w:rPr>
        <w:t>en</w:t>
      </w:r>
    </w:p>
    <w:p w14:paraId="5215B457" w14:textId="77777777" w:rsidR="00BE18DA" w:rsidRDefault="00BE18DA">
      <w:pPr>
        <w:spacing w:line="179" w:lineRule="exact"/>
        <w:rPr>
          <w:rFonts w:ascii="Arial"/>
          <w:sz w:val="12"/>
        </w:rPr>
        <w:sectPr w:rsidR="00BE18DA">
          <w:type w:val="continuous"/>
          <w:pgSz w:w="12240" w:h="15840"/>
          <w:pgMar w:top="980" w:right="860" w:bottom="280" w:left="680" w:header="720" w:footer="720" w:gutter="0"/>
          <w:cols w:num="2" w:space="720" w:equalWidth="0">
            <w:col w:w="5835" w:space="325"/>
            <w:col w:w="4540"/>
          </w:cols>
        </w:sectPr>
      </w:pPr>
    </w:p>
    <w:p w14:paraId="25B44C77" w14:textId="78439C71" w:rsidR="00BE18DA" w:rsidRDefault="00944C04">
      <w:pPr>
        <w:pStyle w:val="Corpsdetexte"/>
        <w:spacing w:before="103" w:line="247" w:lineRule="auto"/>
        <w:ind w:left="299"/>
        <w:jc w:val="both"/>
      </w:pPr>
      <w:r>
        <w:t>can generate single or multiple active state checking code.</w:t>
      </w:r>
      <w:r>
        <w:rPr>
          <w:spacing w:val="-6"/>
        </w:rPr>
        <w:t xml:space="preserve"> </w:t>
      </w:r>
      <w:r>
        <w:t xml:space="preserve">The latter occurs if </w:t>
      </w:r>
      <w:r>
        <w:rPr>
          <w:rFonts w:ascii="Bookman Old Style" w:hAnsi="Bookman Old Style"/>
          <w:i/>
        </w:rPr>
        <w:t>tgt</w:t>
      </w:r>
      <w:r>
        <w:rPr>
          <w:rFonts w:ascii="Tahoma" w:hAnsi="Tahoma"/>
        </w:rPr>
        <w:t>(</w:t>
      </w:r>
      <w:r>
        <w:rPr>
          <w:rFonts w:ascii="Bookman Old Style" w:hAnsi="Bookman Old Style"/>
          <w:i/>
        </w:rPr>
        <w:t>t</w:t>
      </w:r>
      <w:r>
        <w:rPr>
          <w:rFonts w:ascii="Tahoma" w:hAnsi="Tahoma"/>
        </w:rPr>
        <w:t xml:space="preserve">) </w:t>
      </w:r>
      <w:r>
        <w:t xml:space="preserve">is a </w:t>
      </w:r>
      <w:r>
        <w:rPr>
          <w:rFonts w:ascii="Bookman Old Style" w:hAnsi="Bookman Old Style"/>
          <w:i/>
          <w:spacing w:val="2"/>
        </w:rPr>
        <w:t>join</w:t>
      </w:r>
      <w:r>
        <w:rPr>
          <w:spacing w:val="2"/>
        </w:rPr>
        <w:t xml:space="preserve">. </w:t>
      </w:r>
      <w:r>
        <w:t>The detailed discussion on these is not presented due to space limitation. Listing 5, line 2-3 show a portion of code, with multiple</w:t>
      </w:r>
      <w:r>
        <w:rPr>
          <w:spacing w:val="44"/>
        </w:rPr>
        <w:t xml:space="preserve"> </w:t>
      </w:r>
      <w:r>
        <w:t>checking,</w:t>
      </w:r>
      <w:r>
        <w:rPr>
          <w:spacing w:val="5"/>
        </w:rPr>
        <w:t xml:space="preserve"> </w:t>
      </w:r>
      <w:r>
        <w:t>generated</w:t>
      </w:r>
      <w:r>
        <w:rPr>
          <w:w w:val="99"/>
        </w:rPr>
        <w:t xml:space="preserve"> </w:t>
      </w:r>
      <w:r>
        <w:t xml:space="preserve">for processing </w:t>
      </w:r>
      <w:r>
        <w:rPr>
          <w:i/>
        </w:rPr>
        <w:t xml:space="preserve">Completion Event </w:t>
      </w:r>
      <w:r>
        <w:t xml:space="preserve">triggering transitions  </w:t>
      </w:r>
      <w:r>
        <w:rPr>
          <w:i/>
        </w:rPr>
        <w:t xml:space="preserve">t14  </w:t>
      </w:r>
      <w:r>
        <w:t xml:space="preserve">and </w:t>
      </w:r>
      <w:r>
        <w:rPr>
          <w:i/>
        </w:rPr>
        <w:t xml:space="preserve">t15 </w:t>
      </w:r>
      <w:r>
        <w:t xml:space="preserve">outgoing from </w:t>
      </w:r>
      <w:r>
        <w:rPr>
          <w:i/>
        </w:rPr>
        <w:t xml:space="preserve">S6 </w:t>
      </w:r>
      <w:r>
        <w:t xml:space="preserve">and </w:t>
      </w:r>
      <w:r>
        <w:rPr>
          <w:i/>
        </w:rPr>
        <w:t>S7</w:t>
      </w:r>
      <w:r>
        <w:t xml:space="preserve">, respectively, to </w:t>
      </w:r>
      <w:r>
        <w:rPr>
          <w:i/>
        </w:rPr>
        <w:t>Join1</w:t>
      </w:r>
      <w:r>
        <w:t xml:space="preserve">. In addition, the code portion checks the state associated with    the current event, which is a completion emitted upon the completion of either </w:t>
      </w:r>
      <w:r>
        <w:rPr>
          <w:i/>
        </w:rPr>
        <w:t>S6</w:t>
      </w:r>
      <w:r>
        <w:t xml:space="preserve">’s or </w:t>
      </w:r>
      <w:r>
        <w:rPr>
          <w:i/>
        </w:rPr>
        <w:t>S7</w:t>
      </w:r>
      <w:r>
        <w:t xml:space="preserve">’s </w:t>
      </w:r>
      <w:r>
        <w:rPr>
          <w:i/>
        </w:rPr>
        <w:t>doActivity</w:t>
      </w:r>
      <w:r>
        <w:t xml:space="preserve">, and saved in the event queue of the active class </w:t>
      </w:r>
      <w:r>
        <w:rPr>
          <w:i/>
        </w:rPr>
        <w:t>C</w:t>
      </w:r>
      <w:r>
        <w:t xml:space="preserve">. Lines 4-6 of the portion concurrently exits the sub-states of </w:t>
      </w:r>
      <w:r>
        <w:rPr>
          <w:i/>
        </w:rPr>
        <w:t xml:space="preserve">S6 </w:t>
      </w:r>
      <w:r>
        <w:t xml:space="preserve">by using </w:t>
      </w:r>
      <w:r>
        <w:rPr>
          <w:i/>
        </w:rPr>
        <w:t xml:space="preserve">FORK </w:t>
      </w:r>
      <w:r>
        <w:t xml:space="preserve">and </w:t>
      </w:r>
      <w:r>
        <w:rPr>
          <w:i/>
        </w:rPr>
        <w:t xml:space="preserve">JOIN </w:t>
      </w:r>
      <w:r>
        <w:t xml:space="preserve">for methods associated with </w:t>
      </w:r>
      <w:r>
        <w:rPr>
          <w:i/>
        </w:rPr>
        <w:t>S6</w:t>
      </w:r>
      <w:r>
        <w:t xml:space="preserve">’s orthogonal regions, which actually exit </w:t>
      </w:r>
      <w:del w:id="146" w:author="RADERMACHER Ansgar 206501" w:date="2016-07-13T01:18:00Z">
        <w:r w:rsidDel="00B629AC">
          <w:delText>ti</w:delText>
        </w:r>
      </w:del>
      <w:r>
        <w:t xml:space="preserve">S7 and </w:t>
      </w:r>
      <w:r>
        <w:rPr>
          <w:i/>
        </w:rPr>
        <w:t>S8</w:t>
      </w:r>
      <w:r>
        <w:t xml:space="preserve">. Then, </w:t>
      </w:r>
      <w:r>
        <w:rPr>
          <w:i/>
        </w:rPr>
        <w:t xml:space="preserve">exit(S6) </w:t>
      </w:r>
      <w:r>
        <w:t xml:space="preserve">is executed before the concurrency of transition effects </w:t>
      </w:r>
      <w:r>
        <w:rPr>
          <w:i/>
        </w:rPr>
        <w:t xml:space="preserve">t14 </w:t>
      </w:r>
      <w:r>
        <w:t xml:space="preserve">and </w:t>
      </w:r>
      <w:r>
        <w:rPr>
          <w:i/>
        </w:rPr>
        <w:t xml:space="preserve">t15 </w:t>
      </w:r>
      <w:r>
        <w:t>is taken into</w:t>
      </w:r>
      <w:r>
        <w:rPr>
          <w:spacing w:val="31"/>
        </w:rPr>
        <w:t xml:space="preserve"> </w:t>
      </w:r>
      <w:r>
        <w:t>account.</w:t>
      </w:r>
    </w:p>
    <w:p w14:paraId="10E6496D" w14:textId="160E9D7A" w:rsidR="00BE18DA" w:rsidRDefault="00082B42">
      <w:pPr>
        <w:spacing w:before="157" w:line="180" w:lineRule="exact"/>
        <w:ind w:left="299"/>
        <w:jc w:val="both"/>
        <w:rPr>
          <w:sz w:val="16"/>
        </w:rPr>
      </w:pPr>
      <w:r>
        <w:rPr>
          <w:noProof/>
        </w:rPr>
        <mc:AlternateContent>
          <mc:Choice Requires="wps">
            <w:drawing>
              <wp:anchor distT="0" distB="0" distL="114300" distR="114300" simplePos="0" relativeHeight="503278376" behindDoc="1" locked="0" layoutInCell="1" allowOverlap="1" wp14:anchorId="114008B7" wp14:editId="31B55F1D">
                <wp:simplePos x="0" y="0"/>
                <wp:positionH relativeFrom="page">
                  <wp:posOffset>621665</wp:posOffset>
                </wp:positionH>
                <wp:positionV relativeFrom="paragraph">
                  <wp:posOffset>307975</wp:posOffset>
                </wp:positionV>
                <wp:extent cx="3188335" cy="94615"/>
                <wp:effectExtent l="2540" t="3810" r="0" b="0"/>
                <wp:wrapNone/>
                <wp:docPr id="15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8335" cy="9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9907D" id="Rectangle 151" o:spid="_x0000_s1026" style="position:absolute;margin-left:48.95pt;margin-top:24.25pt;width:251.05pt;height:7.45pt;z-index:-38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" stroked="f">
                <w10:wrap anchorx="page"/>
              </v:rect>
            </w:pict>
          </mc:Fallback>
        </mc:AlternateContent>
      </w:r>
      <w:r w:rsidR="00944C04">
        <w:rPr>
          <w:sz w:val="16"/>
        </w:rPr>
        <w:t>Listing 5. Example code generated for completion events triggering transi- tions t14 and  t15</w:t>
      </w:r>
    </w:p>
    <w:p w14:paraId="6D9B860E" w14:textId="77777777" w:rsidR="00BE18DA" w:rsidRDefault="00944C04">
      <w:pPr>
        <w:spacing w:line="93" w:lineRule="exact"/>
        <w:ind w:left="149" w:right="-3"/>
        <w:rPr>
          <w:sz w:val="16"/>
        </w:rPr>
      </w:pPr>
      <w:r>
        <w:rPr>
          <w:color w:val="7F7F7F"/>
          <w:sz w:val="10"/>
        </w:rPr>
        <w:t xml:space="preserve">1     </w:t>
      </w:r>
      <w:r>
        <w:rPr>
          <w:color w:val="0000FF"/>
          <w:sz w:val="16"/>
        </w:rPr>
        <w:t>i f</w:t>
      </w:r>
      <w:r>
        <w:rPr>
          <w:sz w:val="16"/>
        </w:rPr>
        <w:t>( e v e n t . s t a t e I d == S6_ID | | e v e n t . s t a t e I d == S7_ID ) {</w:t>
      </w:r>
    </w:p>
    <w:p w14:paraId="0272AE6B" w14:textId="77777777" w:rsidR="00BE18DA" w:rsidRDefault="00944C04">
      <w:pPr>
        <w:spacing w:line="153" w:lineRule="exact"/>
        <w:ind w:left="43" w:right="652"/>
        <w:jc w:val="center"/>
        <w:rPr>
          <w:sz w:val="16"/>
        </w:rPr>
      </w:pPr>
      <w:r>
        <w:rPr>
          <w:color w:val="0000FF"/>
          <w:sz w:val="16"/>
        </w:rPr>
        <w:t>i f</w:t>
      </w:r>
      <w:r>
        <w:rPr>
          <w:sz w:val="16"/>
        </w:rPr>
        <w:t>( s t a t e s [ S6_ID ] . a c t i v e s [ 0 ] ==  S7_ID &amp;&amp;</w:t>
      </w:r>
    </w:p>
    <w:p w14:paraId="0499DE92" w14:textId="77777777" w:rsidR="00BE18DA" w:rsidRDefault="00944C04">
      <w:pPr>
        <w:tabs>
          <w:tab w:val="left" w:pos="713"/>
        </w:tabs>
        <w:spacing w:before="12" w:line="152" w:lineRule="exact"/>
        <w:ind w:left="706" w:right="1203" w:hanging="557"/>
        <w:rPr>
          <w:sz w:val="16"/>
        </w:rPr>
      </w:pPr>
      <w:r>
        <w:rPr>
          <w:color w:val="7F7F7F"/>
          <w:sz w:val="10"/>
        </w:rPr>
        <w:t>3</w:t>
      </w:r>
      <w:r>
        <w:rPr>
          <w:color w:val="7F7F7F"/>
          <w:sz w:val="10"/>
        </w:rPr>
        <w:tab/>
      </w:r>
      <w:r>
        <w:rPr>
          <w:color w:val="7F7F7F"/>
          <w:sz w:val="10"/>
        </w:rPr>
        <w:tab/>
      </w:r>
      <w:r>
        <w:rPr>
          <w:sz w:val="16"/>
        </w:rPr>
        <w:t>s</w:t>
      </w:r>
      <w:r>
        <w:rPr>
          <w:spacing w:val="-10"/>
          <w:sz w:val="16"/>
        </w:rPr>
        <w:t xml:space="preserve"> </w:t>
      </w:r>
      <w:r>
        <w:rPr>
          <w:sz w:val="16"/>
        </w:rPr>
        <w:t>t</w:t>
      </w:r>
      <w:r>
        <w:rPr>
          <w:spacing w:val="-10"/>
          <w:sz w:val="16"/>
        </w:rPr>
        <w:t xml:space="preserve"> </w:t>
      </w:r>
      <w:r>
        <w:rPr>
          <w:sz w:val="16"/>
        </w:rPr>
        <w:t>a</w:t>
      </w:r>
      <w:r>
        <w:rPr>
          <w:spacing w:val="-10"/>
          <w:sz w:val="16"/>
        </w:rPr>
        <w:t xml:space="preserve"> </w:t>
      </w:r>
      <w:r>
        <w:rPr>
          <w:sz w:val="16"/>
        </w:rPr>
        <w:t>t</w:t>
      </w:r>
      <w:r>
        <w:rPr>
          <w:spacing w:val="-10"/>
          <w:sz w:val="16"/>
        </w:rPr>
        <w:t xml:space="preserve"> </w:t>
      </w:r>
      <w:r>
        <w:rPr>
          <w:sz w:val="16"/>
        </w:rPr>
        <w:t>e</w:t>
      </w:r>
      <w:r>
        <w:rPr>
          <w:spacing w:val="-10"/>
          <w:sz w:val="16"/>
        </w:rPr>
        <w:t xml:space="preserve"> </w:t>
      </w:r>
      <w:r>
        <w:rPr>
          <w:sz w:val="16"/>
        </w:rPr>
        <w:t>s</w:t>
      </w:r>
      <w:r>
        <w:rPr>
          <w:spacing w:val="11"/>
          <w:sz w:val="16"/>
        </w:rPr>
        <w:t xml:space="preserve"> </w:t>
      </w:r>
      <w:r>
        <w:rPr>
          <w:sz w:val="16"/>
        </w:rPr>
        <w:t>[</w:t>
      </w:r>
      <w:r>
        <w:rPr>
          <w:spacing w:val="-10"/>
          <w:sz w:val="16"/>
        </w:rPr>
        <w:t xml:space="preserve"> </w:t>
      </w:r>
      <w:r>
        <w:rPr>
          <w:spacing w:val="8"/>
          <w:sz w:val="16"/>
        </w:rPr>
        <w:t>S6_ID</w:t>
      </w:r>
      <w:r>
        <w:rPr>
          <w:spacing w:val="2"/>
          <w:sz w:val="16"/>
        </w:rPr>
        <w:t xml:space="preserve"> </w:t>
      </w:r>
      <w:r>
        <w:rPr>
          <w:sz w:val="16"/>
        </w:rPr>
        <w:t>]</w:t>
      </w:r>
      <w:r>
        <w:rPr>
          <w:spacing w:val="-9"/>
          <w:sz w:val="16"/>
        </w:rPr>
        <w:t xml:space="preserve"> </w:t>
      </w:r>
      <w:r>
        <w:rPr>
          <w:sz w:val="16"/>
        </w:rPr>
        <w:t>.</w:t>
      </w:r>
      <w:r>
        <w:rPr>
          <w:spacing w:val="20"/>
          <w:sz w:val="16"/>
        </w:rPr>
        <w:t xml:space="preserve"> </w:t>
      </w:r>
      <w:r>
        <w:rPr>
          <w:sz w:val="16"/>
        </w:rPr>
        <w:t>a</w:t>
      </w:r>
      <w:r>
        <w:rPr>
          <w:spacing w:val="-13"/>
          <w:sz w:val="16"/>
        </w:rPr>
        <w:t xml:space="preserve"> </w:t>
      </w:r>
      <w:r>
        <w:rPr>
          <w:sz w:val="16"/>
        </w:rPr>
        <w:t>c</w:t>
      </w:r>
      <w:r>
        <w:rPr>
          <w:spacing w:val="-13"/>
          <w:sz w:val="16"/>
        </w:rPr>
        <w:t xml:space="preserve"> </w:t>
      </w:r>
      <w:r>
        <w:rPr>
          <w:sz w:val="16"/>
        </w:rPr>
        <w:t>t</w:t>
      </w:r>
      <w:r>
        <w:rPr>
          <w:spacing w:val="-13"/>
          <w:sz w:val="16"/>
        </w:rPr>
        <w:t xml:space="preserve"> </w:t>
      </w:r>
      <w:r>
        <w:rPr>
          <w:sz w:val="16"/>
        </w:rPr>
        <w:t>i</w:t>
      </w:r>
      <w:r>
        <w:rPr>
          <w:spacing w:val="-13"/>
          <w:sz w:val="16"/>
        </w:rPr>
        <w:t xml:space="preserve"> </w:t>
      </w:r>
      <w:r>
        <w:rPr>
          <w:sz w:val="16"/>
        </w:rPr>
        <w:t>v</w:t>
      </w:r>
      <w:r>
        <w:rPr>
          <w:spacing w:val="-13"/>
          <w:sz w:val="16"/>
        </w:rPr>
        <w:t xml:space="preserve"> </w:t>
      </w:r>
      <w:r>
        <w:rPr>
          <w:sz w:val="16"/>
        </w:rPr>
        <w:t>e</w:t>
      </w:r>
      <w:r>
        <w:rPr>
          <w:spacing w:val="-13"/>
          <w:sz w:val="16"/>
        </w:rPr>
        <w:t xml:space="preserve"> </w:t>
      </w:r>
      <w:r>
        <w:rPr>
          <w:sz w:val="16"/>
        </w:rPr>
        <w:t>s</w:t>
      </w:r>
      <w:r>
        <w:rPr>
          <w:spacing w:val="12"/>
          <w:sz w:val="16"/>
        </w:rPr>
        <w:t xml:space="preserve"> </w:t>
      </w:r>
      <w:r>
        <w:rPr>
          <w:sz w:val="16"/>
        </w:rPr>
        <w:t>[</w:t>
      </w:r>
      <w:r>
        <w:rPr>
          <w:spacing w:val="-16"/>
          <w:sz w:val="16"/>
        </w:rPr>
        <w:t xml:space="preserve"> </w:t>
      </w:r>
      <w:r>
        <w:rPr>
          <w:sz w:val="16"/>
        </w:rPr>
        <w:t>1</w:t>
      </w:r>
      <w:r>
        <w:rPr>
          <w:spacing w:val="-16"/>
          <w:sz w:val="16"/>
        </w:rPr>
        <w:t xml:space="preserve"> </w:t>
      </w:r>
      <w:r>
        <w:rPr>
          <w:sz w:val="16"/>
        </w:rPr>
        <w:t xml:space="preserve">]  </w:t>
      </w:r>
      <w:r>
        <w:rPr>
          <w:spacing w:val="3"/>
          <w:sz w:val="16"/>
        </w:rPr>
        <w:t xml:space="preserve"> </w:t>
      </w:r>
      <w:r>
        <w:rPr>
          <w:sz w:val="16"/>
        </w:rPr>
        <w:t xml:space="preserve">== </w:t>
      </w:r>
      <w:r>
        <w:rPr>
          <w:spacing w:val="28"/>
          <w:sz w:val="16"/>
        </w:rPr>
        <w:t xml:space="preserve"> </w:t>
      </w:r>
      <w:r>
        <w:rPr>
          <w:spacing w:val="8"/>
          <w:sz w:val="16"/>
        </w:rPr>
        <w:t>S8_ID</w:t>
      </w:r>
      <w:r>
        <w:rPr>
          <w:spacing w:val="-10"/>
          <w:sz w:val="16"/>
        </w:rPr>
        <w:t xml:space="preserve"> </w:t>
      </w:r>
      <w:r>
        <w:rPr>
          <w:sz w:val="16"/>
        </w:rPr>
        <w:t xml:space="preserve">)  </w:t>
      </w:r>
      <w:r>
        <w:rPr>
          <w:spacing w:val="5"/>
          <w:sz w:val="16"/>
        </w:rPr>
        <w:t xml:space="preserve"> </w:t>
      </w:r>
      <w:r>
        <w:rPr>
          <w:sz w:val="16"/>
        </w:rPr>
        <w:t>{</w:t>
      </w:r>
      <w:r>
        <w:rPr>
          <w:w w:val="99"/>
          <w:sz w:val="16"/>
        </w:rPr>
        <w:t xml:space="preserve"> </w:t>
      </w:r>
      <w:r>
        <w:rPr>
          <w:sz w:val="16"/>
        </w:rPr>
        <w:t>t</w:t>
      </w:r>
      <w:r>
        <w:rPr>
          <w:spacing w:val="-15"/>
          <w:sz w:val="16"/>
        </w:rPr>
        <w:t xml:space="preserve"> </w:t>
      </w:r>
      <w:r>
        <w:rPr>
          <w:sz w:val="16"/>
        </w:rPr>
        <w:t>h</w:t>
      </w:r>
      <w:r>
        <w:rPr>
          <w:spacing w:val="-15"/>
          <w:sz w:val="16"/>
        </w:rPr>
        <w:t xml:space="preserve"> </w:t>
      </w:r>
      <w:r>
        <w:rPr>
          <w:sz w:val="16"/>
        </w:rPr>
        <w:t>r</w:t>
      </w:r>
      <w:r>
        <w:rPr>
          <w:spacing w:val="-16"/>
          <w:sz w:val="16"/>
        </w:rPr>
        <w:t xml:space="preserve"> </w:t>
      </w:r>
      <w:r>
        <w:rPr>
          <w:sz w:val="16"/>
        </w:rPr>
        <w:t>e</w:t>
      </w:r>
      <w:r>
        <w:rPr>
          <w:spacing w:val="-15"/>
          <w:sz w:val="16"/>
        </w:rPr>
        <w:t xml:space="preserve"> </w:t>
      </w:r>
      <w:r>
        <w:rPr>
          <w:sz w:val="16"/>
        </w:rPr>
        <w:t>a</w:t>
      </w:r>
      <w:r>
        <w:rPr>
          <w:spacing w:val="-15"/>
          <w:sz w:val="16"/>
        </w:rPr>
        <w:t xml:space="preserve"> </w:t>
      </w:r>
      <w:r>
        <w:rPr>
          <w:sz w:val="16"/>
        </w:rPr>
        <w:t>d</w:t>
      </w:r>
      <w:r>
        <w:rPr>
          <w:spacing w:val="-15"/>
          <w:sz w:val="16"/>
        </w:rPr>
        <w:t xml:space="preserve"> </w:t>
      </w:r>
      <w:r>
        <w:rPr>
          <w:sz w:val="16"/>
        </w:rPr>
        <w:t>_</w:t>
      </w:r>
      <w:r>
        <w:rPr>
          <w:spacing w:val="-15"/>
          <w:sz w:val="16"/>
        </w:rPr>
        <w:t xml:space="preserve"> </w:t>
      </w:r>
      <w:r>
        <w:rPr>
          <w:sz w:val="16"/>
        </w:rPr>
        <w:t>r</w:t>
      </w:r>
      <w:r>
        <w:rPr>
          <w:spacing w:val="-16"/>
          <w:sz w:val="16"/>
        </w:rPr>
        <w:t xml:space="preserve"> </w:t>
      </w:r>
      <w:r>
        <w:rPr>
          <w:sz w:val="16"/>
        </w:rPr>
        <w:t>1</w:t>
      </w:r>
      <w:r>
        <w:rPr>
          <w:spacing w:val="-13"/>
          <w:sz w:val="16"/>
        </w:rPr>
        <w:t xml:space="preserve"> </w:t>
      </w:r>
      <w:r>
        <w:rPr>
          <w:spacing w:val="-4"/>
          <w:sz w:val="16"/>
        </w:rPr>
        <w:t>=FORK(</w:t>
      </w:r>
      <w:r>
        <w:rPr>
          <w:sz w:val="16"/>
        </w:rPr>
        <w:t xml:space="preserve"> S</w:t>
      </w:r>
      <w:r>
        <w:rPr>
          <w:spacing w:val="-21"/>
          <w:sz w:val="16"/>
        </w:rPr>
        <w:t xml:space="preserve"> </w:t>
      </w:r>
      <w:r>
        <w:rPr>
          <w:sz w:val="16"/>
        </w:rPr>
        <w:t>6</w:t>
      </w:r>
      <w:r>
        <w:rPr>
          <w:spacing w:val="-21"/>
          <w:sz w:val="16"/>
        </w:rPr>
        <w:t xml:space="preserve"> </w:t>
      </w:r>
      <w:r>
        <w:rPr>
          <w:spacing w:val="15"/>
          <w:sz w:val="16"/>
        </w:rPr>
        <w:t>Region</w:t>
      </w:r>
      <w:r>
        <w:rPr>
          <w:spacing w:val="-21"/>
          <w:sz w:val="16"/>
        </w:rPr>
        <w:t xml:space="preserve"> </w:t>
      </w:r>
      <w:r>
        <w:rPr>
          <w:sz w:val="16"/>
        </w:rPr>
        <w:t>1</w:t>
      </w:r>
      <w:r>
        <w:rPr>
          <w:spacing w:val="-21"/>
          <w:sz w:val="16"/>
        </w:rPr>
        <w:t xml:space="preserve"> </w:t>
      </w:r>
      <w:r>
        <w:rPr>
          <w:spacing w:val="14"/>
          <w:sz w:val="16"/>
        </w:rPr>
        <w:t>Exit</w:t>
      </w:r>
      <w:r>
        <w:rPr>
          <w:sz w:val="16"/>
        </w:rPr>
        <w:t xml:space="preserve"> )</w:t>
      </w:r>
      <w:r>
        <w:rPr>
          <w:spacing w:val="6"/>
          <w:sz w:val="16"/>
        </w:rPr>
        <w:t xml:space="preserve"> </w:t>
      </w:r>
      <w:r>
        <w:rPr>
          <w:sz w:val="16"/>
        </w:rPr>
        <w:t>;</w:t>
      </w:r>
    </w:p>
    <w:p w14:paraId="1DFC3427" w14:textId="77777777" w:rsidR="00BE18DA" w:rsidRDefault="00944C04">
      <w:pPr>
        <w:tabs>
          <w:tab w:val="left" w:pos="706"/>
        </w:tabs>
        <w:spacing w:line="141" w:lineRule="exact"/>
        <w:ind w:left="149" w:right="666"/>
        <w:rPr>
          <w:sz w:val="16"/>
        </w:rPr>
      </w:pPr>
      <w:r>
        <w:rPr>
          <w:color w:val="7F7F7F"/>
          <w:sz w:val="10"/>
        </w:rPr>
        <w:t>5</w:t>
      </w:r>
      <w:r>
        <w:rPr>
          <w:color w:val="7F7F7F"/>
          <w:sz w:val="10"/>
        </w:rPr>
        <w:tab/>
      </w:r>
      <w:r>
        <w:rPr>
          <w:sz w:val="16"/>
        </w:rPr>
        <w:t>t</w:t>
      </w:r>
      <w:r>
        <w:rPr>
          <w:spacing w:val="-15"/>
          <w:sz w:val="16"/>
        </w:rPr>
        <w:t xml:space="preserve"> </w:t>
      </w:r>
      <w:r>
        <w:rPr>
          <w:sz w:val="16"/>
        </w:rPr>
        <w:t>h</w:t>
      </w:r>
      <w:r>
        <w:rPr>
          <w:spacing w:val="-15"/>
          <w:sz w:val="16"/>
        </w:rPr>
        <w:t xml:space="preserve"> </w:t>
      </w:r>
      <w:r>
        <w:rPr>
          <w:sz w:val="16"/>
        </w:rPr>
        <w:t>r</w:t>
      </w:r>
      <w:r>
        <w:rPr>
          <w:spacing w:val="-16"/>
          <w:sz w:val="16"/>
        </w:rPr>
        <w:t xml:space="preserve"> </w:t>
      </w:r>
      <w:r>
        <w:rPr>
          <w:sz w:val="16"/>
        </w:rPr>
        <w:t>e</w:t>
      </w:r>
      <w:r>
        <w:rPr>
          <w:spacing w:val="-15"/>
          <w:sz w:val="16"/>
        </w:rPr>
        <w:t xml:space="preserve"> </w:t>
      </w:r>
      <w:r>
        <w:rPr>
          <w:sz w:val="16"/>
        </w:rPr>
        <w:t>a</w:t>
      </w:r>
      <w:r>
        <w:rPr>
          <w:spacing w:val="-15"/>
          <w:sz w:val="16"/>
        </w:rPr>
        <w:t xml:space="preserve"> </w:t>
      </w:r>
      <w:r>
        <w:rPr>
          <w:sz w:val="16"/>
        </w:rPr>
        <w:t>d</w:t>
      </w:r>
      <w:r>
        <w:rPr>
          <w:spacing w:val="-15"/>
          <w:sz w:val="16"/>
        </w:rPr>
        <w:t xml:space="preserve"> </w:t>
      </w:r>
      <w:r>
        <w:rPr>
          <w:sz w:val="16"/>
        </w:rPr>
        <w:t>_</w:t>
      </w:r>
      <w:r>
        <w:rPr>
          <w:spacing w:val="-15"/>
          <w:sz w:val="16"/>
        </w:rPr>
        <w:t xml:space="preserve"> </w:t>
      </w:r>
      <w:r>
        <w:rPr>
          <w:sz w:val="16"/>
        </w:rPr>
        <w:t>r</w:t>
      </w:r>
      <w:r>
        <w:rPr>
          <w:spacing w:val="-16"/>
          <w:sz w:val="16"/>
        </w:rPr>
        <w:t xml:space="preserve"> </w:t>
      </w:r>
      <w:r>
        <w:rPr>
          <w:sz w:val="16"/>
        </w:rPr>
        <w:t>2</w:t>
      </w:r>
      <w:r>
        <w:rPr>
          <w:spacing w:val="-13"/>
          <w:sz w:val="16"/>
        </w:rPr>
        <w:t xml:space="preserve"> </w:t>
      </w:r>
      <w:r>
        <w:rPr>
          <w:spacing w:val="-4"/>
          <w:sz w:val="16"/>
        </w:rPr>
        <w:t>=FORK(</w:t>
      </w:r>
      <w:r>
        <w:rPr>
          <w:sz w:val="16"/>
        </w:rPr>
        <w:t xml:space="preserve"> S</w:t>
      </w:r>
      <w:r>
        <w:rPr>
          <w:spacing w:val="-21"/>
          <w:sz w:val="16"/>
        </w:rPr>
        <w:t xml:space="preserve"> </w:t>
      </w:r>
      <w:r>
        <w:rPr>
          <w:sz w:val="16"/>
        </w:rPr>
        <w:t>6</w:t>
      </w:r>
      <w:r>
        <w:rPr>
          <w:spacing w:val="-21"/>
          <w:sz w:val="16"/>
        </w:rPr>
        <w:t xml:space="preserve"> </w:t>
      </w:r>
      <w:r>
        <w:rPr>
          <w:spacing w:val="15"/>
          <w:sz w:val="16"/>
        </w:rPr>
        <w:t>Region</w:t>
      </w:r>
      <w:r>
        <w:rPr>
          <w:spacing w:val="-21"/>
          <w:sz w:val="16"/>
        </w:rPr>
        <w:t xml:space="preserve"> </w:t>
      </w:r>
      <w:r>
        <w:rPr>
          <w:sz w:val="16"/>
        </w:rPr>
        <w:t>2</w:t>
      </w:r>
      <w:r>
        <w:rPr>
          <w:spacing w:val="-21"/>
          <w:sz w:val="16"/>
        </w:rPr>
        <w:t xml:space="preserve"> </w:t>
      </w:r>
      <w:r>
        <w:rPr>
          <w:spacing w:val="14"/>
          <w:sz w:val="16"/>
        </w:rPr>
        <w:t>Exit</w:t>
      </w:r>
      <w:r>
        <w:rPr>
          <w:sz w:val="16"/>
        </w:rPr>
        <w:t xml:space="preserve"> )</w:t>
      </w:r>
      <w:r>
        <w:rPr>
          <w:spacing w:val="6"/>
          <w:sz w:val="16"/>
        </w:rPr>
        <w:t xml:space="preserve"> </w:t>
      </w:r>
      <w:r>
        <w:rPr>
          <w:sz w:val="16"/>
        </w:rPr>
        <w:t>;</w:t>
      </w:r>
    </w:p>
    <w:p w14:paraId="6F696D9C" w14:textId="77777777" w:rsidR="00BE18DA" w:rsidRPr="00944C04" w:rsidRDefault="00944C04">
      <w:pPr>
        <w:tabs>
          <w:tab w:val="left" w:pos="2793"/>
        </w:tabs>
        <w:spacing w:line="153" w:lineRule="exact"/>
        <w:ind w:left="689" w:right="666"/>
        <w:rPr>
          <w:sz w:val="16"/>
          <w:lang w:val="fr-FR"/>
        </w:rPr>
      </w:pPr>
      <w:r w:rsidRPr="00944C04">
        <w:rPr>
          <w:spacing w:val="5"/>
          <w:sz w:val="16"/>
          <w:lang w:val="fr-FR"/>
        </w:rPr>
        <w:t>JOIN</w:t>
      </w:r>
      <w:r w:rsidRPr="00944C04">
        <w:rPr>
          <w:spacing w:val="-13"/>
          <w:sz w:val="16"/>
          <w:lang w:val="fr-FR"/>
        </w:rPr>
        <w:t xml:space="preserve"> </w:t>
      </w:r>
      <w:r w:rsidRPr="00944C04">
        <w:rPr>
          <w:sz w:val="16"/>
          <w:lang w:val="fr-FR"/>
        </w:rPr>
        <w:t>(</w:t>
      </w:r>
      <w:r w:rsidRPr="00944C04">
        <w:rPr>
          <w:spacing w:val="5"/>
          <w:sz w:val="16"/>
          <w:lang w:val="fr-FR"/>
        </w:rPr>
        <w:t xml:space="preserve"> </w:t>
      </w:r>
      <w:r w:rsidRPr="00944C04">
        <w:rPr>
          <w:sz w:val="16"/>
          <w:lang w:val="fr-FR"/>
        </w:rPr>
        <w:t>t</w:t>
      </w:r>
      <w:r w:rsidRPr="00944C04">
        <w:rPr>
          <w:spacing w:val="-16"/>
          <w:sz w:val="16"/>
          <w:lang w:val="fr-FR"/>
        </w:rPr>
        <w:t xml:space="preserve"> </w:t>
      </w:r>
      <w:r w:rsidRPr="00944C04">
        <w:rPr>
          <w:sz w:val="16"/>
          <w:lang w:val="fr-FR"/>
        </w:rPr>
        <w:t>h</w:t>
      </w:r>
      <w:r w:rsidRPr="00944C04">
        <w:rPr>
          <w:spacing w:val="-16"/>
          <w:sz w:val="16"/>
          <w:lang w:val="fr-FR"/>
        </w:rPr>
        <w:t xml:space="preserve"> </w:t>
      </w:r>
      <w:r w:rsidRPr="00944C04">
        <w:rPr>
          <w:sz w:val="16"/>
          <w:lang w:val="fr-FR"/>
        </w:rPr>
        <w:t>r</w:t>
      </w:r>
      <w:r w:rsidRPr="00944C04">
        <w:rPr>
          <w:spacing w:val="-16"/>
          <w:sz w:val="16"/>
          <w:lang w:val="fr-FR"/>
        </w:rPr>
        <w:t xml:space="preserve"> </w:t>
      </w:r>
      <w:r w:rsidRPr="00944C04">
        <w:rPr>
          <w:sz w:val="16"/>
          <w:lang w:val="fr-FR"/>
        </w:rPr>
        <w:t>e</w:t>
      </w:r>
      <w:r w:rsidRPr="00944C04">
        <w:rPr>
          <w:spacing w:val="-17"/>
          <w:sz w:val="16"/>
          <w:lang w:val="fr-FR"/>
        </w:rPr>
        <w:t xml:space="preserve"> </w:t>
      </w:r>
      <w:r w:rsidRPr="00944C04">
        <w:rPr>
          <w:sz w:val="16"/>
          <w:lang w:val="fr-FR"/>
        </w:rPr>
        <w:t>a</w:t>
      </w:r>
      <w:r w:rsidRPr="00944C04">
        <w:rPr>
          <w:spacing w:val="-16"/>
          <w:sz w:val="16"/>
          <w:lang w:val="fr-FR"/>
        </w:rPr>
        <w:t xml:space="preserve"> </w:t>
      </w:r>
      <w:r w:rsidRPr="00944C04">
        <w:rPr>
          <w:sz w:val="16"/>
          <w:lang w:val="fr-FR"/>
        </w:rPr>
        <w:t>d</w:t>
      </w:r>
      <w:r w:rsidRPr="00944C04">
        <w:rPr>
          <w:spacing w:val="-16"/>
          <w:sz w:val="16"/>
          <w:lang w:val="fr-FR"/>
        </w:rPr>
        <w:t xml:space="preserve"> </w:t>
      </w:r>
      <w:r w:rsidRPr="00944C04">
        <w:rPr>
          <w:sz w:val="16"/>
          <w:lang w:val="fr-FR"/>
        </w:rPr>
        <w:t>_</w:t>
      </w:r>
      <w:r w:rsidRPr="00944C04">
        <w:rPr>
          <w:spacing w:val="-16"/>
          <w:sz w:val="16"/>
          <w:lang w:val="fr-FR"/>
        </w:rPr>
        <w:t xml:space="preserve"> </w:t>
      </w:r>
      <w:r w:rsidRPr="00944C04">
        <w:rPr>
          <w:sz w:val="16"/>
          <w:lang w:val="fr-FR"/>
        </w:rPr>
        <w:t>r</w:t>
      </w:r>
      <w:r w:rsidRPr="00944C04">
        <w:rPr>
          <w:spacing w:val="-16"/>
          <w:sz w:val="16"/>
          <w:lang w:val="fr-FR"/>
        </w:rPr>
        <w:t xml:space="preserve"> </w:t>
      </w:r>
      <w:r w:rsidRPr="00944C04">
        <w:rPr>
          <w:sz w:val="16"/>
          <w:lang w:val="fr-FR"/>
        </w:rPr>
        <w:t>1</w:t>
      </w:r>
      <w:r w:rsidRPr="00944C04">
        <w:rPr>
          <w:spacing w:val="5"/>
          <w:sz w:val="16"/>
          <w:lang w:val="fr-FR"/>
        </w:rPr>
        <w:t xml:space="preserve"> </w:t>
      </w:r>
      <w:r w:rsidRPr="00944C04">
        <w:rPr>
          <w:sz w:val="16"/>
          <w:lang w:val="fr-FR"/>
        </w:rPr>
        <w:t>)</w:t>
      </w:r>
      <w:r w:rsidRPr="00944C04">
        <w:rPr>
          <w:spacing w:val="5"/>
          <w:sz w:val="16"/>
          <w:lang w:val="fr-FR"/>
        </w:rPr>
        <w:t xml:space="preserve"> </w:t>
      </w:r>
      <w:r w:rsidRPr="00944C04">
        <w:rPr>
          <w:sz w:val="16"/>
          <w:lang w:val="fr-FR"/>
        </w:rPr>
        <w:t>;</w:t>
      </w:r>
      <w:r w:rsidRPr="00944C04">
        <w:rPr>
          <w:sz w:val="16"/>
          <w:lang w:val="fr-FR"/>
        </w:rPr>
        <w:tab/>
      </w:r>
      <w:r w:rsidRPr="00944C04">
        <w:rPr>
          <w:spacing w:val="5"/>
          <w:sz w:val="16"/>
          <w:lang w:val="fr-FR"/>
        </w:rPr>
        <w:t>JOIN</w:t>
      </w:r>
      <w:r w:rsidRPr="00944C04">
        <w:rPr>
          <w:spacing w:val="-13"/>
          <w:sz w:val="16"/>
          <w:lang w:val="fr-FR"/>
        </w:rPr>
        <w:t xml:space="preserve"> </w:t>
      </w:r>
      <w:r w:rsidRPr="00944C04">
        <w:rPr>
          <w:sz w:val="16"/>
          <w:lang w:val="fr-FR"/>
        </w:rPr>
        <w:t>(</w:t>
      </w:r>
      <w:r w:rsidRPr="00944C04">
        <w:rPr>
          <w:spacing w:val="5"/>
          <w:sz w:val="16"/>
          <w:lang w:val="fr-FR"/>
        </w:rPr>
        <w:t xml:space="preserve"> </w:t>
      </w:r>
      <w:r w:rsidRPr="00944C04">
        <w:rPr>
          <w:sz w:val="16"/>
          <w:lang w:val="fr-FR"/>
        </w:rPr>
        <w:t>t</w:t>
      </w:r>
      <w:r w:rsidRPr="00944C04">
        <w:rPr>
          <w:spacing w:val="-16"/>
          <w:sz w:val="16"/>
          <w:lang w:val="fr-FR"/>
        </w:rPr>
        <w:t xml:space="preserve"> </w:t>
      </w:r>
      <w:r w:rsidRPr="00944C04">
        <w:rPr>
          <w:sz w:val="16"/>
          <w:lang w:val="fr-FR"/>
        </w:rPr>
        <w:t>h</w:t>
      </w:r>
      <w:r w:rsidRPr="00944C04">
        <w:rPr>
          <w:spacing w:val="-16"/>
          <w:sz w:val="16"/>
          <w:lang w:val="fr-FR"/>
        </w:rPr>
        <w:t xml:space="preserve"> </w:t>
      </w:r>
      <w:r w:rsidRPr="00944C04">
        <w:rPr>
          <w:sz w:val="16"/>
          <w:lang w:val="fr-FR"/>
        </w:rPr>
        <w:t>r</w:t>
      </w:r>
      <w:r w:rsidRPr="00944C04">
        <w:rPr>
          <w:spacing w:val="-16"/>
          <w:sz w:val="16"/>
          <w:lang w:val="fr-FR"/>
        </w:rPr>
        <w:t xml:space="preserve"> </w:t>
      </w:r>
      <w:r w:rsidRPr="00944C04">
        <w:rPr>
          <w:sz w:val="16"/>
          <w:lang w:val="fr-FR"/>
        </w:rPr>
        <w:t>e</w:t>
      </w:r>
      <w:r w:rsidRPr="00944C04">
        <w:rPr>
          <w:spacing w:val="-17"/>
          <w:sz w:val="16"/>
          <w:lang w:val="fr-FR"/>
        </w:rPr>
        <w:t xml:space="preserve"> </w:t>
      </w:r>
      <w:r w:rsidRPr="00944C04">
        <w:rPr>
          <w:sz w:val="16"/>
          <w:lang w:val="fr-FR"/>
        </w:rPr>
        <w:t>a</w:t>
      </w:r>
      <w:r w:rsidRPr="00944C04">
        <w:rPr>
          <w:spacing w:val="-16"/>
          <w:sz w:val="16"/>
          <w:lang w:val="fr-FR"/>
        </w:rPr>
        <w:t xml:space="preserve"> </w:t>
      </w:r>
      <w:r w:rsidRPr="00944C04">
        <w:rPr>
          <w:sz w:val="16"/>
          <w:lang w:val="fr-FR"/>
        </w:rPr>
        <w:t>d</w:t>
      </w:r>
      <w:r w:rsidRPr="00944C04">
        <w:rPr>
          <w:spacing w:val="-16"/>
          <w:sz w:val="16"/>
          <w:lang w:val="fr-FR"/>
        </w:rPr>
        <w:t xml:space="preserve"> </w:t>
      </w:r>
      <w:r w:rsidRPr="00944C04">
        <w:rPr>
          <w:sz w:val="16"/>
          <w:lang w:val="fr-FR"/>
        </w:rPr>
        <w:t>_</w:t>
      </w:r>
      <w:r w:rsidRPr="00944C04">
        <w:rPr>
          <w:spacing w:val="-16"/>
          <w:sz w:val="16"/>
          <w:lang w:val="fr-FR"/>
        </w:rPr>
        <w:t xml:space="preserve"> </w:t>
      </w:r>
      <w:r w:rsidRPr="00944C04">
        <w:rPr>
          <w:sz w:val="16"/>
          <w:lang w:val="fr-FR"/>
        </w:rPr>
        <w:t>r</w:t>
      </w:r>
      <w:r w:rsidRPr="00944C04">
        <w:rPr>
          <w:spacing w:val="-16"/>
          <w:sz w:val="16"/>
          <w:lang w:val="fr-FR"/>
        </w:rPr>
        <w:t xml:space="preserve"> </w:t>
      </w:r>
      <w:r w:rsidRPr="00944C04">
        <w:rPr>
          <w:sz w:val="16"/>
          <w:lang w:val="fr-FR"/>
        </w:rPr>
        <w:t>2</w:t>
      </w:r>
      <w:r w:rsidRPr="00944C04">
        <w:rPr>
          <w:spacing w:val="5"/>
          <w:sz w:val="16"/>
          <w:lang w:val="fr-FR"/>
        </w:rPr>
        <w:t xml:space="preserve"> </w:t>
      </w:r>
      <w:r w:rsidRPr="00944C04">
        <w:rPr>
          <w:sz w:val="16"/>
          <w:lang w:val="fr-FR"/>
        </w:rPr>
        <w:t>)</w:t>
      </w:r>
      <w:r w:rsidRPr="00944C04">
        <w:rPr>
          <w:spacing w:val="6"/>
          <w:sz w:val="16"/>
          <w:lang w:val="fr-FR"/>
        </w:rPr>
        <w:t xml:space="preserve"> </w:t>
      </w:r>
      <w:r w:rsidRPr="00944C04">
        <w:rPr>
          <w:sz w:val="16"/>
          <w:lang w:val="fr-FR"/>
        </w:rPr>
        <w:t>;</w:t>
      </w:r>
    </w:p>
    <w:p w14:paraId="3A9EE622" w14:textId="77777777" w:rsidR="00BE18DA" w:rsidRDefault="00944C04">
      <w:pPr>
        <w:tabs>
          <w:tab w:val="left" w:pos="704"/>
          <w:tab w:val="left" w:pos="2999"/>
        </w:tabs>
        <w:spacing w:before="12" w:line="152" w:lineRule="exact"/>
        <w:ind w:left="706" w:right="1410" w:hanging="557"/>
        <w:rPr>
          <w:sz w:val="16"/>
        </w:rPr>
      </w:pPr>
      <w:r>
        <w:rPr>
          <w:color w:val="7F7F7F"/>
          <w:sz w:val="10"/>
        </w:rPr>
        <w:t>7</w:t>
      </w:r>
      <w:r>
        <w:rPr>
          <w:color w:val="7F7F7F"/>
          <w:sz w:val="10"/>
        </w:rPr>
        <w:tab/>
      </w:r>
      <w:r>
        <w:rPr>
          <w:sz w:val="16"/>
        </w:rPr>
        <w:t>s</w:t>
      </w:r>
      <w:r>
        <w:rPr>
          <w:spacing w:val="-18"/>
          <w:sz w:val="16"/>
        </w:rPr>
        <w:t xml:space="preserve"> </w:t>
      </w:r>
      <w:r>
        <w:rPr>
          <w:sz w:val="16"/>
        </w:rPr>
        <w:t>e</w:t>
      </w:r>
      <w:r>
        <w:rPr>
          <w:spacing w:val="-18"/>
          <w:sz w:val="16"/>
        </w:rPr>
        <w:t xml:space="preserve"> </w:t>
      </w:r>
      <w:r>
        <w:rPr>
          <w:sz w:val="16"/>
        </w:rPr>
        <w:t>n</w:t>
      </w:r>
      <w:r>
        <w:rPr>
          <w:spacing w:val="-18"/>
          <w:sz w:val="16"/>
        </w:rPr>
        <w:t xml:space="preserve"> </w:t>
      </w:r>
      <w:r>
        <w:rPr>
          <w:sz w:val="16"/>
        </w:rPr>
        <w:t>d</w:t>
      </w:r>
      <w:r>
        <w:rPr>
          <w:spacing w:val="-18"/>
          <w:sz w:val="16"/>
        </w:rPr>
        <w:t xml:space="preserve"> </w:t>
      </w:r>
      <w:r>
        <w:rPr>
          <w:sz w:val="16"/>
        </w:rPr>
        <w:t>S</w:t>
      </w:r>
      <w:r>
        <w:rPr>
          <w:spacing w:val="-18"/>
          <w:sz w:val="16"/>
        </w:rPr>
        <w:t xml:space="preserve"> </w:t>
      </w:r>
      <w:r>
        <w:rPr>
          <w:sz w:val="16"/>
        </w:rPr>
        <w:t>t</w:t>
      </w:r>
      <w:r>
        <w:rPr>
          <w:spacing w:val="-18"/>
          <w:sz w:val="16"/>
        </w:rPr>
        <w:t xml:space="preserve"> </w:t>
      </w:r>
      <w:r>
        <w:rPr>
          <w:sz w:val="16"/>
        </w:rPr>
        <w:t>o</w:t>
      </w:r>
      <w:r>
        <w:rPr>
          <w:spacing w:val="-18"/>
          <w:sz w:val="16"/>
        </w:rPr>
        <w:t xml:space="preserve"> </w:t>
      </w:r>
      <w:r>
        <w:rPr>
          <w:sz w:val="16"/>
        </w:rPr>
        <w:t>p</w:t>
      </w:r>
      <w:r>
        <w:rPr>
          <w:spacing w:val="-18"/>
          <w:sz w:val="16"/>
        </w:rPr>
        <w:t xml:space="preserve"> </w:t>
      </w:r>
      <w:r>
        <w:rPr>
          <w:sz w:val="16"/>
        </w:rPr>
        <w:t>S</w:t>
      </w:r>
      <w:r>
        <w:rPr>
          <w:spacing w:val="-18"/>
          <w:sz w:val="16"/>
        </w:rPr>
        <w:t xml:space="preserve"> </w:t>
      </w:r>
      <w:r>
        <w:rPr>
          <w:sz w:val="16"/>
        </w:rPr>
        <w:t>i</w:t>
      </w:r>
      <w:r>
        <w:rPr>
          <w:spacing w:val="-18"/>
          <w:sz w:val="16"/>
        </w:rPr>
        <w:t xml:space="preserve"> </w:t>
      </w:r>
      <w:r>
        <w:rPr>
          <w:sz w:val="16"/>
        </w:rPr>
        <w:t>g</w:t>
      </w:r>
      <w:r>
        <w:rPr>
          <w:spacing w:val="-18"/>
          <w:sz w:val="16"/>
        </w:rPr>
        <w:t xml:space="preserve"> </w:t>
      </w:r>
      <w:r>
        <w:rPr>
          <w:sz w:val="16"/>
        </w:rPr>
        <w:t>n</w:t>
      </w:r>
      <w:r>
        <w:rPr>
          <w:spacing w:val="-18"/>
          <w:sz w:val="16"/>
        </w:rPr>
        <w:t xml:space="preserve"> </w:t>
      </w:r>
      <w:r>
        <w:rPr>
          <w:sz w:val="16"/>
        </w:rPr>
        <w:t>a</w:t>
      </w:r>
      <w:r>
        <w:rPr>
          <w:spacing w:val="-18"/>
          <w:sz w:val="16"/>
        </w:rPr>
        <w:t xml:space="preserve"> </w:t>
      </w:r>
      <w:r>
        <w:rPr>
          <w:sz w:val="16"/>
        </w:rPr>
        <w:t>l</w:t>
      </w:r>
      <w:r>
        <w:rPr>
          <w:spacing w:val="3"/>
          <w:sz w:val="16"/>
        </w:rPr>
        <w:t xml:space="preserve"> </w:t>
      </w:r>
      <w:r>
        <w:rPr>
          <w:sz w:val="16"/>
        </w:rPr>
        <w:t>(</w:t>
      </w:r>
      <w:r>
        <w:rPr>
          <w:spacing w:val="-10"/>
          <w:sz w:val="16"/>
        </w:rPr>
        <w:t xml:space="preserve"> </w:t>
      </w:r>
      <w:r>
        <w:rPr>
          <w:spacing w:val="8"/>
          <w:sz w:val="16"/>
        </w:rPr>
        <w:t>S6_ID</w:t>
      </w:r>
      <w:r>
        <w:rPr>
          <w:spacing w:val="-10"/>
          <w:sz w:val="16"/>
        </w:rPr>
        <w:t xml:space="preserve"> </w:t>
      </w:r>
      <w:r>
        <w:rPr>
          <w:sz w:val="16"/>
        </w:rPr>
        <w:t>)</w:t>
      </w:r>
      <w:r>
        <w:rPr>
          <w:spacing w:val="5"/>
          <w:sz w:val="16"/>
        </w:rPr>
        <w:t xml:space="preserve"> </w:t>
      </w:r>
      <w:r>
        <w:rPr>
          <w:sz w:val="16"/>
        </w:rPr>
        <w:t>;</w:t>
      </w:r>
      <w:r>
        <w:rPr>
          <w:sz w:val="16"/>
        </w:rPr>
        <w:tab/>
        <w:t>e</w:t>
      </w:r>
      <w:r>
        <w:rPr>
          <w:spacing w:val="-19"/>
          <w:sz w:val="16"/>
        </w:rPr>
        <w:t xml:space="preserve"> </w:t>
      </w:r>
      <w:r>
        <w:rPr>
          <w:sz w:val="16"/>
        </w:rPr>
        <w:t>x</w:t>
      </w:r>
      <w:r>
        <w:rPr>
          <w:spacing w:val="-19"/>
          <w:sz w:val="16"/>
        </w:rPr>
        <w:t xml:space="preserve"> </w:t>
      </w:r>
      <w:r>
        <w:rPr>
          <w:sz w:val="16"/>
        </w:rPr>
        <w:t>i</w:t>
      </w:r>
      <w:r>
        <w:rPr>
          <w:spacing w:val="-19"/>
          <w:sz w:val="16"/>
        </w:rPr>
        <w:t xml:space="preserve"> </w:t>
      </w:r>
      <w:r>
        <w:rPr>
          <w:sz w:val="16"/>
        </w:rPr>
        <w:t>t</w:t>
      </w:r>
      <w:r>
        <w:rPr>
          <w:spacing w:val="-19"/>
          <w:sz w:val="16"/>
        </w:rPr>
        <w:t xml:space="preserve"> </w:t>
      </w:r>
      <w:r>
        <w:rPr>
          <w:sz w:val="16"/>
        </w:rPr>
        <w:t>_</w:t>
      </w:r>
      <w:r>
        <w:rPr>
          <w:spacing w:val="-19"/>
          <w:sz w:val="16"/>
        </w:rPr>
        <w:t xml:space="preserve"> </w:t>
      </w:r>
      <w:r>
        <w:rPr>
          <w:sz w:val="16"/>
        </w:rPr>
        <w:t>S</w:t>
      </w:r>
      <w:r>
        <w:rPr>
          <w:spacing w:val="-19"/>
          <w:sz w:val="16"/>
        </w:rPr>
        <w:t xml:space="preserve"> </w:t>
      </w:r>
      <w:r>
        <w:rPr>
          <w:sz w:val="16"/>
        </w:rPr>
        <w:t>6</w:t>
      </w:r>
      <w:r>
        <w:rPr>
          <w:spacing w:val="10"/>
          <w:sz w:val="16"/>
        </w:rPr>
        <w:t xml:space="preserve"> </w:t>
      </w:r>
      <w:r>
        <w:rPr>
          <w:sz w:val="16"/>
        </w:rPr>
        <w:t>(</w:t>
      </w:r>
      <w:r>
        <w:rPr>
          <w:spacing w:val="-13"/>
          <w:sz w:val="16"/>
        </w:rPr>
        <w:t xml:space="preserve"> </w:t>
      </w:r>
      <w:r>
        <w:rPr>
          <w:sz w:val="16"/>
        </w:rPr>
        <w:t>)</w:t>
      </w:r>
      <w:r>
        <w:rPr>
          <w:spacing w:val="13"/>
          <w:sz w:val="16"/>
        </w:rPr>
        <w:t xml:space="preserve"> </w:t>
      </w:r>
      <w:r>
        <w:rPr>
          <w:sz w:val="16"/>
        </w:rPr>
        <w:t>;</w:t>
      </w:r>
      <w:r>
        <w:rPr>
          <w:w w:val="99"/>
          <w:sz w:val="16"/>
        </w:rPr>
        <w:t xml:space="preserve"> </w:t>
      </w:r>
      <w:r>
        <w:rPr>
          <w:sz w:val="16"/>
        </w:rPr>
        <w:t>t</w:t>
      </w:r>
      <w:r>
        <w:rPr>
          <w:spacing w:val="-16"/>
          <w:sz w:val="16"/>
        </w:rPr>
        <w:t xml:space="preserve"> </w:t>
      </w:r>
      <w:r>
        <w:rPr>
          <w:sz w:val="16"/>
        </w:rPr>
        <w:t>h</w:t>
      </w:r>
      <w:r>
        <w:rPr>
          <w:spacing w:val="-17"/>
          <w:sz w:val="16"/>
        </w:rPr>
        <w:t xml:space="preserve"> </w:t>
      </w:r>
      <w:r>
        <w:rPr>
          <w:sz w:val="16"/>
        </w:rPr>
        <w:t>r</w:t>
      </w:r>
      <w:r>
        <w:rPr>
          <w:spacing w:val="-16"/>
          <w:sz w:val="16"/>
        </w:rPr>
        <w:t xml:space="preserve"> </w:t>
      </w:r>
      <w:r>
        <w:rPr>
          <w:sz w:val="16"/>
        </w:rPr>
        <w:t>e</w:t>
      </w:r>
      <w:r>
        <w:rPr>
          <w:spacing w:val="-16"/>
          <w:sz w:val="16"/>
        </w:rPr>
        <w:t xml:space="preserve"> </w:t>
      </w:r>
      <w:r>
        <w:rPr>
          <w:sz w:val="16"/>
        </w:rPr>
        <w:t>a</w:t>
      </w:r>
      <w:r>
        <w:rPr>
          <w:spacing w:val="-17"/>
          <w:sz w:val="16"/>
        </w:rPr>
        <w:t xml:space="preserve"> </w:t>
      </w:r>
      <w:r>
        <w:rPr>
          <w:sz w:val="16"/>
        </w:rPr>
        <w:t>d</w:t>
      </w:r>
      <w:r>
        <w:rPr>
          <w:spacing w:val="-16"/>
          <w:sz w:val="16"/>
        </w:rPr>
        <w:t xml:space="preserve"> </w:t>
      </w:r>
      <w:r>
        <w:rPr>
          <w:sz w:val="16"/>
        </w:rPr>
        <w:t>_</w:t>
      </w:r>
      <w:r>
        <w:rPr>
          <w:spacing w:val="-17"/>
          <w:sz w:val="16"/>
        </w:rPr>
        <w:t xml:space="preserve"> </w:t>
      </w:r>
      <w:r>
        <w:rPr>
          <w:sz w:val="16"/>
        </w:rPr>
        <w:t>t</w:t>
      </w:r>
      <w:r>
        <w:rPr>
          <w:spacing w:val="-16"/>
          <w:sz w:val="16"/>
        </w:rPr>
        <w:t xml:space="preserve"> </w:t>
      </w:r>
      <w:r>
        <w:rPr>
          <w:sz w:val="16"/>
        </w:rPr>
        <w:t>1</w:t>
      </w:r>
      <w:r>
        <w:rPr>
          <w:spacing w:val="-16"/>
          <w:sz w:val="16"/>
        </w:rPr>
        <w:t xml:space="preserve"> </w:t>
      </w:r>
      <w:r>
        <w:rPr>
          <w:sz w:val="16"/>
        </w:rPr>
        <w:t>4</w:t>
      </w:r>
      <w:r>
        <w:rPr>
          <w:spacing w:val="-14"/>
          <w:sz w:val="16"/>
        </w:rPr>
        <w:t xml:space="preserve"> </w:t>
      </w:r>
      <w:r>
        <w:rPr>
          <w:spacing w:val="-4"/>
          <w:sz w:val="16"/>
        </w:rPr>
        <w:t>=FORK(</w:t>
      </w:r>
      <w:r>
        <w:rPr>
          <w:spacing w:val="10"/>
          <w:sz w:val="16"/>
        </w:rPr>
        <w:t xml:space="preserve"> </w:t>
      </w:r>
      <w:r>
        <w:rPr>
          <w:sz w:val="16"/>
        </w:rPr>
        <w:t>e</w:t>
      </w:r>
      <w:r>
        <w:rPr>
          <w:spacing w:val="-11"/>
          <w:sz w:val="16"/>
        </w:rPr>
        <w:t xml:space="preserve"> </w:t>
      </w:r>
      <w:r>
        <w:rPr>
          <w:sz w:val="16"/>
        </w:rPr>
        <w:t>f</w:t>
      </w:r>
      <w:r>
        <w:rPr>
          <w:spacing w:val="-11"/>
          <w:sz w:val="16"/>
        </w:rPr>
        <w:t xml:space="preserve"> </w:t>
      </w:r>
      <w:r>
        <w:rPr>
          <w:sz w:val="16"/>
        </w:rPr>
        <w:t>f</w:t>
      </w:r>
      <w:r>
        <w:rPr>
          <w:spacing w:val="-11"/>
          <w:sz w:val="16"/>
        </w:rPr>
        <w:t xml:space="preserve"> </w:t>
      </w:r>
      <w:r>
        <w:rPr>
          <w:sz w:val="16"/>
        </w:rPr>
        <w:t>e</w:t>
      </w:r>
      <w:r>
        <w:rPr>
          <w:spacing w:val="-11"/>
          <w:sz w:val="16"/>
        </w:rPr>
        <w:t xml:space="preserve"> </w:t>
      </w:r>
      <w:r>
        <w:rPr>
          <w:sz w:val="16"/>
        </w:rPr>
        <w:t>c</w:t>
      </w:r>
      <w:r>
        <w:rPr>
          <w:spacing w:val="-11"/>
          <w:sz w:val="16"/>
        </w:rPr>
        <w:t xml:space="preserve"> </w:t>
      </w:r>
      <w:r>
        <w:rPr>
          <w:sz w:val="16"/>
        </w:rPr>
        <w:t>t</w:t>
      </w:r>
      <w:r>
        <w:rPr>
          <w:spacing w:val="10"/>
          <w:sz w:val="16"/>
        </w:rPr>
        <w:t xml:space="preserve"> </w:t>
      </w:r>
      <w:r>
        <w:rPr>
          <w:sz w:val="16"/>
        </w:rPr>
        <w:t>(</w:t>
      </w:r>
      <w:r>
        <w:rPr>
          <w:spacing w:val="1"/>
          <w:sz w:val="16"/>
        </w:rPr>
        <w:t xml:space="preserve"> </w:t>
      </w:r>
      <w:r>
        <w:rPr>
          <w:sz w:val="16"/>
        </w:rPr>
        <w:t>t</w:t>
      </w:r>
      <w:r>
        <w:rPr>
          <w:spacing w:val="-21"/>
          <w:sz w:val="16"/>
        </w:rPr>
        <w:t xml:space="preserve"> </w:t>
      </w:r>
      <w:r>
        <w:rPr>
          <w:sz w:val="16"/>
        </w:rPr>
        <w:t>1</w:t>
      </w:r>
      <w:r>
        <w:rPr>
          <w:spacing w:val="-21"/>
          <w:sz w:val="16"/>
        </w:rPr>
        <w:t xml:space="preserve"> </w:t>
      </w:r>
      <w:r>
        <w:rPr>
          <w:sz w:val="16"/>
        </w:rPr>
        <w:t>4</w:t>
      </w:r>
      <w:r>
        <w:rPr>
          <w:spacing w:val="1"/>
          <w:sz w:val="16"/>
        </w:rPr>
        <w:t xml:space="preserve"> </w:t>
      </w:r>
      <w:r>
        <w:rPr>
          <w:sz w:val="16"/>
        </w:rPr>
        <w:t>)</w:t>
      </w:r>
      <w:r>
        <w:rPr>
          <w:spacing w:val="1"/>
          <w:sz w:val="16"/>
        </w:rPr>
        <w:t xml:space="preserve"> </w:t>
      </w:r>
      <w:r>
        <w:rPr>
          <w:sz w:val="16"/>
        </w:rPr>
        <w:t>)</w:t>
      </w:r>
      <w:r>
        <w:rPr>
          <w:spacing w:val="6"/>
          <w:sz w:val="16"/>
        </w:rPr>
        <w:t xml:space="preserve"> </w:t>
      </w:r>
      <w:r>
        <w:rPr>
          <w:sz w:val="16"/>
        </w:rPr>
        <w:t>;</w:t>
      </w:r>
    </w:p>
    <w:p w14:paraId="7CEF6A29" w14:textId="77777777" w:rsidR="00BE18DA" w:rsidRPr="00944C04" w:rsidRDefault="00944C04">
      <w:pPr>
        <w:tabs>
          <w:tab w:val="left" w:pos="706"/>
        </w:tabs>
        <w:spacing w:line="141" w:lineRule="exact"/>
        <w:ind w:left="149" w:right="666"/>
        <w:rPr>
          <w:sz w:val="16"/>
          <w:lang w:val="fr-FR"/>
        </w:rPr>
      </w:pPr>
      <w:r w:rsidRPr="00944C04">
        <w:rPr>
          <w:color w:val="7F7F7F"/>
          <w:sz w:val="10"/>
          <w:lang w:val="fr-FR"/>
        </w:rPr>
        <w:t>9</w:t>
      </w:r>
      <w:r w:rsidRPr="00944C04">
        <w:rPr>
          <w:color w:val="7F7F7F"/>
          <w:sz w:val="10"/>
          <w:lang w:val="fr-FR"/>
        </w:rPr>
        <w:tab/>
      </w:r>
      <w:r w:rsidRPr="00944C04">
        <w:rPr>
          <w:sz w:val="16"/>
          <w:lang w:val="fr-FR"/>
        </w:rPr>
        <w:t>t</w:t>
      </w:r>
      <w:r w:rsidRPr="00944C04">
        <w:rPr>
          <w:spacing w:val="-16"/>
          <w:sz w:val="16"/>
          <w:lang w:val="fr-FR"/>
        </w:rPr>
        <w:t xml:space="preserve"> </w:t>
      </w:r>
      <w:r w:rsidRPr="00944C04">
        <w:rPr>
          <w:sz w:val="16"/>
          <w:lang w:val="fr-FR"/>
        </w:rPr>
        <w:t>h</w:t>
      </w:r>
      <w:r w:rsidRPr="00944C04">
        <w:rPr>
          <w:spacing w:val="-17"/>
          <w:sz w:val="16"/>
          <w:lang w:val="fr-FR"/>
        </w:rPr>
        <w:t xml:space="preserve"> </w:t>
      </w:r>
      <w:r w:rsidRPr="00944C04">
        <w:rPr>
          <w:sz w:val="16"/>
          <w:lang w:val="fr-FR"/>
        </w:rPr>
        <w:t>r</w:t>
      </w:r>
      <w:r w:rsidRPr="00944C04">
        <w:rPr>
          <w:spacing w:val="-16"/>
          <w:sz w:val="16"/>
          <w:lang w:val="fr-FR"/>
        </w:rPr>
        <w:t xml:space="preserve"> </w:t>
      </w:r>
      <w:r w:rsidRPr="00944C04">
        <w:rPr>
          <w:sz w:val="16"/>
          <w:lang w:val="fr-FR"/>
        </w:rPr>
        <w:t>e</w:t>
      </w:r>
      <w:r w:rsidRPr="00944C04">
        <w:rPr>
          <w:spacing w:val="-16"/>
          <w:sz w:val="16"/>
          <w:lang w:val="fr-FR"/>
        </w:rPr>
        <w:t xml:space="preserve"> </w:t>
      </w:r>
      <w:r w:rsidRPr="00944C04">
        <w:rPr>
          <w:sz w:val="16"/>
          <w:lang w:val="fr-FR"/>
        </w:rPr>
        <w:t>a</w:t>
      </w:r>
      <w:r w:rsidRPr="00944C04">
        <w:rPr>
          <w:spacing w:val="-17"/>
          <w:sz w:val="16"/>
          <w:lang w:val="fr-FR"/>
        </w:rPr>
        <w:t xml:space="preserve"> </w:t>
      </w:r>
      <w:r w:rsidRPr="00944C04">
        <w:rPr>
          <w:sz w:val="16"/>
          <w:lang w:val="fr-FR"/>
        </w:rPr>
        <w:t>d</w:t>
      </w:r>
      <w:r w:rsidRPr="00944C04">
        <w:rPr>
          <w:spacing w:val="-16"/>
          <w:sz w:val="16"/>
          <w:lang w:val="fr-FR"/>
        </w:rPr>
        <w:t xml:space="preserve"> </w:t>
      </w:r>
      <w:r w:rsidRPr="00944C04">
        <w:rPr>
          <w:sz w:val="16"/>
          <w:lang w:val="fr-FR"/>
        </w:rPr>
        <w:t>_</w:t>
      </w:r>
      <w:r w:rsidRPr="00944C04">
        <w:rPr>
          <w:spacing w:val="-17"/>
          <w:sz w:val="16"/>
          <w:lang w:val="fr-FR"/>
        </w:rPr>
        <w:t xml:space="preserve"> </w:t>
      </w:r>
      <w:r w:rsidRPr="00944C04">
        <w:rPr>
          <w:sz w:val="16"/>
          <w:lang w:val="fr-FR"/>
        </w:rPr>
        <w:t>t</w:t>
      </w:r>
      <w:r w:rsidRPr="00944C04">
        <w:rPr>
          <w:spacing w:val="-16"/>
          <w:sz w:val="16"/>
          <w:lang w:val="fr-FR"/>
        </w:rPr>
        <w:t xml:space="preserve"> </w:t>
      </w:r>
      <w:r w:rsidRPr="00944C04">
        <w:rPr>
          <w:sz w:val="16"/>
          <w:lang w:val="fr-FR"/>
        </w:rPr>
        <w:t>1</w:t>
      </w:r>
      <w:r w:rsidRPr="00944C04">
        <w:rPr>
          <w:spacing w:val="-16"/>
          <w:sz w:val="16"/>
          <w:lang w:val="fr-FR"/>
        </w:rPr>
        <w:t xml:space="preserve"> </w:t>
      </w:r>
      <w:r w:rsidRPr="00944C04">
        <w:rPr>
          <w:sz w:val="16"/>
          <w:lang w:val="fr-FR"/>
        </w:rPr>
        <w:t>5</w:t>
      </w:r>
      <w:r w:rsidRPr="00944C04">
        <w:rPr>
          <w:spacing w:val="-14"/>
          <w:sz w:val="16"/>
          <w:lang w:val="fr-FR"/>
        </w:rPr>
        <w:t xml:space="preserve"> </w:t>
      </w:r>
      <w:r w:rsidRPr="00944C04">
        <w:rPr>
          <w:spacing w:val="-4"/>
          <w:sz w:val="16"/>
          <w:lang w:val="fr-FR"/>
        </w:rPr>
        <w:t>=FORK(</w:t>
      </w:r>
      <w:r w:rsidRPr="00944C04">
        <w:rPr>
          <w:spacing w:val="10"/>
          <w:sz w:val="16"/>
          <w:lang w:val="fr-FR"/>
        </w:rPr>
        <w:t xml:space="preserve"> </w:t>
      </w:r>
      <w:r w:rsidRPr="00944C04">
        <w:rPr>
          <w:sz w:val="16"/>
          <w:lang w:val="fr-FR"/>
        </w:rPr>
        <w:t>e</w:t>
      </w:r>
      <w:r w:rsidRPr="00944C04">
        <w:rPr>
          <w:spacing w:val="-11"/>
          <w:sz w:val="16"/>
          <w:lang w:val="fr-FR"/>
        </w:rPr>
        <w:t xml:space="preserve"> </w:t>
      </w:r>
      <w:r w:rsidRPr="00944C04">
        <w:rPr>
          <w:sz w:val="16"/>
          <w:lang w:val="fr-FR"/>
        </w:rPr>
        <w:t>f</w:t>
      </w:r>
      <w:r w:rsidRPr="00944C04">
        <w:rPr>
          <w:spacing w:val="-11"/>
          <w:sz w:val="16"/>
          <w:lang w:val="fr-FR"/>
        </w:rPr>
        <w:t xml:space="preserve"> </w:t>
      </w:r>
      <w:r w:rsidRPr="00944C04">
        <w:rPr>
          <w:sz w:val="16"/>
          <w:lang w:val="fr-FR"/>
        </w:rPr>
        <w:t>f</w:t>
      </w:r>
      <w:r w:rsidRPr="00944C04">
        <w:rPr>
          <w:spacing w:val="-11"/>
          <w:sz w:val="16"/>
          <w:lang w:val="fr-FR"/>
        </w:rPr>
        <w:t xml:space="preserve"> </w:t>
      </w:r>
      <w:r w:rsidRPr="00944C04">
        <w:rPr>
          <w:sz w:val="16"/>
          <w:lang w:val="fr-FR"/>
        </w:rPr>
        <w:t>e</w:t>
      </w:r>
      <w:r w:rsidRPr="00944C04">
        <w:rPr>
          <w:spacing w:val="-11"/>
          <w:sz w:val="16"/>
          <w:lang w:val="fr-FR"/>
        </w:rPr>
        <w:t xml:space="preserve"> </w:t>
      </w:r>
      <w:r w:rsidRPr="00944C04">
        <w:rPr>
          <w:sz w:val="16"/>
          <w:lang w:val="fr-FR"/>
        </w:rPr>
        <w:t>c</w:t>
      </w:r>
      <w:r w:rsidRPr="00944C04">
        <w:rPr>
          <w:spacing w:val="-11"/>
          <w:sz w:val="16"/>
          <w:lang w:val="fr-FR"/>
        </w:rPr>
        <w:t xml:space="preserve"> </w:t>
      </w:r>
      <w:r w:rsidRPr="00944C04">
        <w:rPr>
          <w:sz w:val="16"/>
          <w:lang w:val="fr-FR"/>
        </w:rPr>
        <w:t>t</w:t>
      </w:r>
      <w:r w:rsidRPr="00944C04">
        <w:rPr>
          <w:spacing w:val="10"/>
          <w:sz w:val="16"/>
          <w:lang w:val="fr-FR"/>
        </w:rPr>
        <w:t xml:space="preserve"> </w:t>
      </w:r>
      <w:r w:rsidRPr="00944C04">
        <w:rPr>
          <w:sz w:val="16"/>
          <w:lang w:val="fr-FR"/>
        </w:rPr>
        <w:t>(</w:t>
      </w:r>
      <w:r w:rsidRPr="00944C04">
        <w:rPr>
          <w:spacing w:val="1"/>
          <w:sz w:val="16"/>
          <w:lang w:val="fr-FR"/>
        </w:rPr>
        <w:t xml:space="preserve"> </w:t>
      </w:r>
      <w:r w:rsidRPr="00944C04">
        <w:rPr>
          <w:sz w:val="16"/>
          <w:lang w:val="fr-FR"/>
        </w:rPr>
        <w:t>t</w:t>
      </w:r>
      <w:r w:rsidRPr="00944C04">
        <w:rPr>
          <w:spacing w:val="-21"/>
          <w:sz w:val="16"/>
          <w:lang w:val="fr-FR"/>
        </w:rPr>
        <w:t xml:space="preserve"> </w:t>
      </w:r>
      <w:r w:rsidRPr="00944C04">
        <w:rPr>
          <w:sz w:val="16"/>
          <w:lang w:val="fr-FR"/>
        </w:rPr>
        <w:t>1</w:t>
      </w:r>
      <w:r w:rsidRPr="00944C04">
        <w:rPr>
          <w:spacing w:val="-21"/>
          <w:sz w:val="16"/>
          <w:lang w:val="fr-FR"/>
        </w:rPr>
        <w:t xml:space="preserve"> </w:t>
      </w:r>
      <w:r w:rsidRPr="00944C04">
        <w:rPr>
          <w:sz w:val="16"/>
          <w:lang w:val="fr-FR"/>
        </w:rPr>
        <w:t>5</w:t>
      </w:r>
      <w:r w:rsidRPr="00944C04">
        <w:rPr>
          <w:spacing w:val="1"/>
          <w:sz w:val="16"/>
          <w:lang w:val="fr-FR"/>
        </w:rPr>
        <w:t xml:space="preserve"> </w:t>
      </w:r>
      <w:r w:rsidRPr="00944C04">
        <w:rPr>
          <w:sz w:val="16"/>
          <w:lang w:val="fr-FR"/>
        </w:rPr>
        <w:t>)</w:t>
      </w:r>
      <w:r w:rsidRPr="00944C04">
        <w:rPr>
          <w:spacing w:val="1"/>
          <w:sz w:val="16"/>
          <w:lang w:val="fr-FR"/>
        </w:rPr>
        <w:t xml:space="preserve"> </w:t>
      </w:r>
      <w:r w:rsidRPr="00944C04">
        <w:rPr>
          <w:sz w:val="16"/>
          <w:lang w:val="fr-FR"/>
        </w:rPr>
        <w:t>)</w:t>
      </w:r>
      <w:r w:rsidRPr="00944C04">
        <w:rPr>
          <w:spacing w:val="6"/>
          <w:sz w:val="16"/>
          <w:lang w:val="fr-FR"/>
        </w:rPr>
        <w:t xml:space="preserve"> </w:t>
      </w:r>
      <w:r w:rsidRPr="00944C04">
        <w:rPr>
          <w:sz w:val="16"/>
          <w:lang w:val="fr-FR"/>
        </w:rPr>
        <w:t>;</w:t>
      </w:r>
    </w:p>
    <w:p w14:paraId="07C88F80" w14:textId="77777777" w:rsidR="00BE18DA" w:rsidRPr="00944C04" w:rsidRDefault="00944C04">
      <w:pPr>
        <w:tabs>
          <w:tab w:val="left" w:pos="2506"/>
        </w:tabs>
        <w:spacing w:line="153" w:lineRule="exact"/>
        <w:ind w:left="689" w:right="666"/>
        <w:rPr>
          <w:sz w:val="16"/>
          <w:lang w:val="fr-FR"/>
        </w:rPr>
      </w:pPr>
      <w:r w:rsidRPr="00944C04">
        <w:rPr>
          <w:spacing w:val="5"/>
          <w:sz w:val="16"/>
          <w:lang w:val="fr-FR"/>
        </w:rPr>
        <w:t>JOIN</w:t>
      </w:r>
      <w:r w:rsidRPr="00944C04">
        <w:rPr>
          <w:spacing w:val="-13"/>
          <w:sz w:val="16"/>
          <w:lang w:val="fr-FR"/>
        </w:rPr>
        <w:t xml:space="preserve"> </w:t>
      </w:r>
      <w:r w:rsidRPr="00944C04">
        <w:rPr>
          <w:sz w:val="16"/>
          <w:lang w:val="fr-FR"/>
        </w:rPr>
        <w:t>(</w:t>
      </w:r>
      <w:r w:rsidRPr="00944C04">
        <w:rPr>
          <w:spacing w:val="5"/>
          <w:sz w:val="16"/>
          <w:lang w:val="fr-FR"/>
        </w:rPr>
        <w:t xml:space="preserve"> </w:t>
      </w:r>
      <w:r w:rsidRPr="00944C04">
        <w:rPr>
          <w:sz w:val="16"/>
          <w:lang w:val="fr-FR"/>
        </w:rPr>
        <w:t>t</w:t>
      </w:r>
      <w:r w:rsidRPr="00944C04">
        <w:rPr>
          <w:spacing w:val="-16"/>
          <w:sz w:val="16"/>
          <w:lang w:val="fr-FR"/>
        </w:rPr>
        <w:t xml:space="preserve"> </w:t>
      </w:r>
      <w:r w:rsidRPr="00944C04">
        <w:rPr>
          <w:sz w:val="16"/>
          <w:lang w:val="fr-FR"/>
        </w:rPr>
        <w:t>h</w:t>
      </w:r>
      <w:r w:rsidRPr="00944C04">
        <w:rPr>
          <w:spacing w:val="-17"/>
          <w:sz w:val="16"/>
          <w:lang w:val="fr-FR"/>
        </w:rPr>
        <w:t xml:space="preserve"> </w:t>
      </w:r>
      <w:r w:rsidRPr="00944C04">
        <w:rPr>
          <w:sz w:val="16"/>
          <w:lang w:val="fr-FR"/>
        </w:rPr>
        <w:t>r</w:t>
      </w:r>
      <w:r w:rsidRPr="00944C04">
        <w:rPr>
          <w:spacing w:val="-16"/>
          <w:sz w:val="16"/>
          <w:lang w:val="fr-FR"/>
        </w:rPr>
        <w:t xml:space="preserve"> </w:t>
      </w:r>
      <w:r w:rsidRPr="00944C04">
        <w:rPr>
          <w:sz w:val="16"/>
          <w:lang w:val="fr-FR"/>
        </w:rPr>
        <w:t>e</w:t>
      </w:r>
      <w:r w:rsidRPr="00944C04">
        <w:rPr>
          <w:spacing w:val="-17"/>
          <w:sz w:val="16"/>
          <w:lang w:val="fr-FR"/>
        </w:rPr>
        <w:t xml:space="preserve"> </w:t>
      </w:r>
      <w:r w:rsidRPr="00944C04">
        <w:rPr>
          <w:sz w:val="16"/>
          <w:lang w:val="fr-FR"/>
        </w:rPr>
        <w:t>a</w:t>
      </w:r>
      <w:r w:rsidRPr="00944C04">
        <w:rPr>
          <w:spacing w:val="-16"/>
          <w:sz w:val="16"/>
          <w:lang w:val="fr-FR"/>
        </w:rPr>
        <w:t xml:space="preserve"> </w:t>
      </w:r>
      <w:r w:rsidRPr="00944C04">
        <w:rPr>
          <w:sz w:val="16"/>
          <w:lang w:val="fr-FR"/>
        </w:rPr>
        <w:t>d</w:t>
      </w:r>
      <w:r w:rsidRPr="00944C04">
        <w:rPr>
          <w:spacing w:val="-16"/>
          <w:sz w:val="16"/>
          <w:lang w:val="fr-FR"/>
        </w:rPr>
        <w:t xml:space="preserve"> </w:t>
      </w:r>
      <w:r w:rsidRPr="00944C04">
        <w:rPr>
          <w:sz w:val="16"/>
          <w:lang w:val="fr-FR"/>
        </w:rPr>
        <w:t>_</w:t>
      </w:r>
      <w:r w:rsidRPr="00944C04">
        <w:rPr>
          <w:spacing w:val="-17"/>
          <w:sz w:val="16"/>
          <w:lang w:val="fr-FR"/>
        </w:rPr>
        <w:t xml:space="preserve"> </w:t>
      </w:r>
      <w:r w:rsidRPr="00944C04">
        <w:rPr>
          <w:sz w:val="16"/>
          <w:lang w:val="fr-FR"/>
        </w:rPr>
        <w:t>t</w:t>
      </w:r>
      <w:r w:rsidRPr="00944C04">
        <w:rPr>
          <w:spacing w:val="-16"/>
          <w:sz w:val="16"/>
          <w:lang w:val="fr-FR"/>
        </w:rPr>
        <w:t xml:space="preserve"> </w:t>
      </w:r>
      <w:r w:rsidRPr="00944C04">
        <w:rPr>
          <w:sz w:val="16"/>
          <w:lang w:val="fr-FR"/>
        </w:rPr>
        <w:t>1</w:t>
      </w:r>
      <w:r w:rsidRPr="00944C04">
        <w:rPr>
          <w:spacing w:val="-16"/>
          <w:sz w:val="16"/>
          <w:lang w:val="fr-FR"/>
        </w:rPr>
        <w:t xml:space="preserve"> </w:t>
      </w:r>
      <w:r w:rsidRPr="00944C04">
        <w:rPr>
          <w:sz w:val="16"/>
          <w:lang w:val="fr-FR"/>
        </w:rPr>
        <w:t>4</w:t>
      </w:r>
      <w:r w:rsidRPr="00944C04">
        <w:rPr>
          <w:spacing w:val="5"/>
          <w:sz w:val="16"/>
          <w:lang w:val="fr-FR"/>
        </w:rPr>
        <w:t xml:space="preserve"> </w:t>
      </w:r>
      <w:r w:rsidRPr="00944C04">
        <w:rPr>
          <w:sz w:val="16"/>
          <w:lang w:val="fr-FR"/>
        </w:rPr>
        <w:t>)</w:t>
      </w:r>
      <w:r w:rsidRPr="00944C04">
        <w:rPr>
          <w:spacing w:val="5"/>
          <w:sz w:val="16"/>
          <w:lang w:val="fr-FR"/>
        </w:rPr>
        <w:t xml:space="preserve"> </w:t>
      </w:r>
      <w:r w:rsidRPr="00944C04">
        <w:rPr>
          <w:sz w:val="16"/>
          <w:lang w:val="fr-FR"/>
        </w:rPr>
        <w:t>;</w:t>
      </w:r>
      <w:r w:rsidRPr="00944C04">
        <w:rPr>
          <w:sz w:val="16"/>
          <w:lang w:val="fr-FR"/>
        </w:rPr>
        <w:tab/>
      </w:r>
      <w:r w:rsidRPr="00944C04">
        <w:rPr>
          <w:spacing w:val="5"/>
          <w:sz w:val="16"/>
          <w:lang w:val="fr-FR"/>
        </w:rPr>
        <w:t>JOIN</w:t>
      </w:r>
      <w:r w:rsidRPr="00944C04">
        <w:rPr>
          <w:spacing w:val="-13"/>
          <w:sz w:val="16"/>
          <w:lang w:val="fr-FR"/>
        </w:rPr>
        <w:t xml:space="preserve"> </w:t>
      </w:r>
      <w:r w:rsidRPr="00944C04">
        <w:rPr>
          <w:sz w:val="16"/>
          <w:lang w:val="fr-FR"/>
        </w:rPr>
        <w:t>(</w:t>
      </w:r>
      <w:r w:rsidRPr="00944C04">
        <w:rPr>
          <w:spacing w:val="5"/>
          <w:sz w:val="16"/>
          <w:lang w:val="fr-FR"/>
        </w:rPr>
        <w:t xml:space="preserve"> </w:t>
      </w:r>
      <w:r w:rsidRPr="00944C04">
        <w:rPr>
          <w:sz w:val="16"/>
          <w:lang w:val="fr-FR"/>
        </w:rPr>
        <w:t>t</w:t>
      </w:r>
      <w:r w:rsidRPr="00944C04">
        <w:rPr>
          <w:spacing w:val="-16"/>
          <w:sz w:val="16"/>
          <w:lang w:val="fr-FR"/>
        </w:rPr>
        <w:t xml:space="preserve"> </w:t>
      </w:r>
      <w:r w:rsidRPr="00944C04">
        <w:rPr>
          <w:sz w:val="16"/>
          <w:lang w:val="fr-FR"/>
        </w:rPr>
        <w:t>h</w:t>
      </w:r>
      <w:r w:rsidRPr="00944C04">
        <w:rPr>
          <w:spacing w:val="-17"/>
          <w:sz w:val="16"/>
          <w:lang w:val="fr-FR"/>
        </w:rPr>
        <w:t xml:space="preserve"> </w:t>
      </w:r>
      <w:r w:rsidRPr="00944C04">
        <w:rPr>
          <w:sz w:val="16"/>
          <w:lang w:val="fr-FR"/>
        </w:rPr>
        <w:t>r</w:t>
      </w:r>
      <w:r w:rsidRPr="00944C04">
        <w:rPr>
          <w:spacing w:val="-16"/>
          <w:sz w:val="16"/>
          <w:lang w:val="fr-FR"/>
        </w:rPr>
        <w:t xml:space="preserve"> </w:t>
      </w:r>
      <w:r w:rsidRPr="00944C04">
        <w:rPr>
          <w:sz w:val="16"/>
          <w:lang w:val="fr-FR"/>
        </w:rPr>
        <w:t>e</w:t>
      </w:r>
      <w:r w:rsidRPr="00944C04">
        <w:rPr>
          <w:spacing w:val="-16"/>
          <w:sz w:val="16"/>
          <w:lang w:val="fr-FR"/>
        </w:rPr>
        <w:t xml:space="preserve"> </w:t>
      </w:r>
      <w:r w:rsidRPr="00944C04">
        <w:rPr>
          <w:sz w:val="16"/>
          <w:lang w:val="fr-FR"/>
        </w:rPr>
        <w:t>a</w:t>
      </w:r>
      <w:r w:rsidRPr="00944C04">
        <w:rPr>
          <w:spacing w:val="-17"/>
          <w:sz w:val="16"/>
          <w:lang w:val="fr-FR"/>
        </w:rPr>
        <w:t xml:space="preserve"> </w:t>
      </w:r>
      <w:r w:rsidRPr="00944C04">
        <w:rPr>
          <w:sz w:val="16"/>
          <w:lang w:val="fr-FR"/>
        </w:rPr>
        <w:t>d</w:t>
      </w:r>
      <w:r w:rsidRPr="00944C04">
        <w:rPr>
          <w:spacing w:val="-16"/>
          <w:sz w:val="16"/>
          <w:lang w:val="fr-FR"/>
        </w:rPr>
        <w:t xml:space="preserve"> </w:t>
      </w:r>
      <w:r w:rsidRPr="00944C04">
        <w:rPr>
          <w:sz w:val="16"/>
          <w:lang w:val="fr-FR"/>
        </w:rPr>
        <w:t>_</w:t>
      </w:r>
      <w:r w:rsidRPr="00944C04">
        <w:rPr>
          <w:spacing w:val="-16"/>
          <w:sz w:val="16"/>
          <w:lang w:val="fr-FR"/>
        </w:rPr>
        <w:t xml:space="preserve"> </w:t>
      </w:r>
      <w:r w:rsidRPr="00944C04">
        <w:rPr>
          <w:sz w:val="16"/>
          <w:lang w:val="fr-FR"/>
        </w:rPr>
        <w:t>t</w:t>
      </w:r>
      <w:r w:rsidRPr="00944C04">
        <w:rPr>
          <w:spacing w:val="-17"/>
          <w:sz w:val="16"/>
          <w:lang w:val="fr-FR"/>
        </w:rPr>
        <w:t xml:space="preserve"> </w:t>
      </w:r>
      <w:r w:rsidRPr="00944C04">
        <w:rPr>
          <w:sz w:val="16"/>
          <w:lang w:val="fr-FR"/>
        </w:rPr>
        <w:t>1</w:t>
      </w:r>
      <w:r w:rsidRPr="00944C04">
        <w:rPr>
          <w:spacing w:val="-16"/>
          <w:sz w:val="16"/>
          <w:lang w:val="fr-FR"/>
        </w:rPr>
        <w:t xml:space="preserve"> </w:t>
      </w:r>
      <w:r w:rsidRPr="00944C04">
        <w:rPr>
          <w:sz w:val="16"/>
          <w:lang w:val="fr-FR"/>
        </w:rPr>
        <w:t>5</w:t>
      </w:r>
      <w:r w:rsidRPr="00944C04">
        <w:rPr>
          <w:spacing w:val="5"/>
          <w:sz w:val="16"/>
          <w:lang w:val="fr-FR"/>
        </w:rPr>
        <w:t xml:space="preserve"> </w:t>
      </w:r>
      <w:r w:rsidRPr="00944C04">
        <w:rPr>
          <w:sz w:val="16"/>
          <w:lang w:val="fr-FR"/>
        </w:rPr>
        <w:t>)</w:t>
      </w:r>
      <w:r w:rsidRPr="00944C04">
        <w:rPr>
          <w:spacing w:val="5"/>
          <w:sz w:val="16"/>
          <w:lang w:val="fr-FR"/>
        </w:rPr>
        <w:t xml:space="preserve"> </w:t>
      </w:r>
      <w:r w:rsidRPr="00944C04">
        <w:rPr>
          <w:sz w:val="16"/>
          <w:lang w:val="fr-FR"/>
        </w:rPr>
        <w:t>;</w:t>
      </w:r>
    </w:p>
    <w:p w14:paraId="3435C47E" w14:textId="77777777" w:rsidR="00BE18DA" w:rsidRPr="00944C04" w:rsidRDefault="00944C04">
      <w:pPr>
        <w:tabs>
          <w:tab w:val="left" w:pos="709"/>
        </w:tabs>
        <w:spacing w:line="153" w:lineRule="exact"/>
        <w:ind w:left="100" w:right="666"/>
        <w:rPr>
          <w:sz w:val="16"/>
          <w:lang w:val="fr-FR"/>
        </w:rPr>
      </w:pPr>
      <w:r w:rsidRPr="00944C04">
        <w:rPr>
          <w:color w:val="7F7F7F"/>
          <w:sz w:val="10"/>
          <w:lang w:val="fr-FR"/>
        </w:rPr>
        <w:t>11</w:t>
      </w:r>
      <w:r w:rsidRPr="00944C04">
        <w:rPr>
          <w:color w:val="7F7F7F"/>
          <w:sz w:val="10"/>
          <w:lang w:val="fr-FR"/>
        </w:rPr>
        <w:tab/>
      </w:r>
      <w:r w:rsidRPr="00944C04">
        <w:rPr>
          <w:sz w:val="16"/>
          <w:lang w:val="fr-FR"/>
        </w:rPr>
        <w:t>e</w:t>
      </w:r>
      <w:r w:rsidRPr="00944C04">
        <w:rPr>
          <w:spacing w:val="-13"/>
          <w:sz w:val="16"/>
          <w:lang w:val="fr-FR"/>
        </w:rPr>
        <w:t xml:space="preserve"> </w:t>
      </w:r>
      <w:r w:rsidRPr="00944C04">
        <w:rPr>
          <w:sz w:val="16"/>
          <w:lang w:val="fr-FR"/>
        </w:rPr>
        <w:t>f</w:t>
      </w:r>
      <w:r w:rsidRPr="00944C04">
        <w:rPr>
          <w:spacing w:val="-13"/>
          <w:sz w:val="16"/>
          <w:lang w:val="fr-FR"/>
        </w:rPr>
        <w:t xml:space="preserve"> </w:t>
      </w:r>
      <w:r w:rsidRPr="00944C04">
        <w:rPr>
          <w:sz w:val="16"/>
          <w:lang w:val="fr-FR"/>
        </w:rPr>
        <w:t>f</w:t>
      </w:r>
      <w:r w:rsidRPr="00944C04">
        <w:rPr>
          <w:spacing w:val="-13"/>
          <w:sz w:val="16"/>
          <w:lang w:val="fr-FR"/>
        </w:rPr>
        <w:t xml:space="preserve"> </w:t>
      </w:r>
      <w:r w:rsidRPr="00944C04">
        <w:rPr>
          <w:sz w:val="16"/>
          <w:lang w:val="fr-FR"/>
        </w:rPr>
        <w:t>e</w:t>
      </w:r>
      <w:r w:rsidRPr="00944C04">
        <w:rPr>
          <w:spacing w:val="-13"/>
          <w:sz w:val="16"/>
          <w:lang w:val="fr-FR"/>
        </w:rPr>
        <w:t xml:space="preserve"> </w:t>
      </w:r>
      <w:r w:rsidRPr="00944C04">
        <w:rPr>
          <w:sz w:val="16"/>
          <w:lang w:val="fr-FR"/>
        </w:rPr>
        <w:t>c</w:t>
      </w:r>
      <w:r w:rsidRPr="00944C04">
        <w:rPr>
          <w:spacing w:val="-13"/>
          <w:sz w:val="16"/>
          <w:lang w:val="fr-FR"/>
        </w:rPr>
        <w:t xml:space="preserve"> </w:t>
      </w:r>
      <w:r w:rsidRPr="00944C04">
        <w:rPr>
          <w:sz w:val="16"/>
          <w:lang w:val="fr-FR"/>
        </w:rPr>
        <w:t>t</w:t>
      </w:r>
      <w:r w:rsidRPr="00944C04">
        <w:rPr>
          <w:spacing w:val="-13"/>
          <w:sz w:val="16"/>
          <w:lang w:val="fr-FR"/>
        </w:rPr>
        <w:t xml:space="preserve"> </w:t>
      </w:r>
      <w:r w:rsidRPr="00944C04">
        <w:rPr>
          <w:sz w:val="16"/>
          <w:lang w:val="fr-FR"/>
        </w:rPr>
        <w:t>_</w:t>
      </w:r>
      <w:r w:rsidRPr="00944C04">
        <w:rPr>
          <w:spacing w:val="-13"/>
          <w:sz w:val="16"/>
          <w:lang w:val="fr-FR"/>
        </w:rPr>
        <w:t xml:space="preserve"> </w:t>
      </w:r>
      <w:r w:rsidRPr="00944C04">
        <w:rPr>
          <w:sz w:val="16"/>
          <w:lang w:val="fr-FR"/>
        </w:rPr>
        <w:t>t</w:t>
      </w:r>
      <w:r w:rsidRPr="00944C04">
        <w:rPr>
          <w:spacing w:val="-13"/>
          <w:sz w:val="16"/>
          <w:lang w:val="fr-FR"/>
        </w:rPr>
        <w:t xml:space="preserve"> </w:t>
      </w:r>
      <w:r w:rsidRPr="00944C04">
        <w:rPr>
          <w:sz w:val="16"/>
          <w:lang w:val="fr-FR"/>
        </w:rPr>
        <w:t>1</w:t>
      </w:r>
      <w:r w:rsidRPr="00944C04">
        <w:rPr>
          <w:spacing w:val="-13"/>
          <w:sz w:val="16"/>
          <w:lang w:val="fr-FR"/>
        </w:rPr>
        <w:t xml:space="preserve"> </w:t>
      </w:r>
      <w:r w:rsidRPr="00944C04">
        <w:rPr>
          <w:sz w:val="16"/>
          <w:lang w:val="fr-FR"/>
        </w:rPr>
        <w:t>6</w:t>
      </w:r>
      <w:r w:rsidRPr="00944C04">
        <w:rPr>
          <w:spacing w:val="15"/>
          <w:sz w:val="16"/>
          <w:lang w:val="fr-FR"/>
        </w:rPr>
        <w:t xml:space="preserve"> </w:t>
      </w:r>
      <w:r w:rsidRPr="00944C04">
        <w:rPr>
          <w:sz w:val="16"/>
          <w:lang w:val="fr-FR"/>
        </w:rPr>
        <w:t>(</w:t>
      </w:r>
      <w:r w:rsidRPr="00944C04">
        <w:rPr>
          <w:spacing w:val="-13"/>
          <w:sz w:val="16"/>
          <w:lang w:val="fr-FR"/>
        </w:rPr>
        <w:t xml:space="preserve"> </w:t>
      </w:r>
      <w:r w:rsidRPr="00944C04">
        <w:rPr>
          <w:sz w:val="16"/>
          <w:lang w:val="fr-FR"/>
        </w:rPr>
        <w:t>)</w:t>
      </w:r>
      <w:r w:rsidRPr="00944C04">
        <w:rPr>
          <w:spacing w:val="13"/>
          <w:sz w:val="16"/>
          <w:lang w:val="fr-FR"/>
        </w:rPr>
        <w:t xml:space="preserve"> </w:t>
      </w:r>
      <w:r w:rsidRPr="00944C04">
        <w:rPr>
          <w:sz w:val="16"/>
          <w:lang w:val="fr-FR"/>
        </w:rPr>
        <w:t>;</w:t>
      </w:r>
    </w:p>
    <w:p w14:paraId="0DBFE8F2" w14:textId="77777777" w:rsidR="00BE18DA" w:rsidRPr="00944C04" w:rsidRDefault="00944C04">
      <w:pPr>
        <w:spacing w:line="164" w:lineRule="exact"/>
        <w:ind w:left="708" w:right="-3"/>
        <w:rPr>
          <w:sz w:val="16"/>
          <w:lang w:val="fr-FR"/>
        </w:rPr>
      </w:pPr>
      <w:r w:rsidRPr="00944C04">
        <w:rPr>
          <w:sz w:val="16"/>
          <w:lang w:val="fr-FR"/>
        </w:rPr>
        <w:t>a c t i v e S t a t e I D   =  STATE_MAX;</w:t>
      </w:r>
      <w:r w:rsidRPr="00944C04">
        <w:rPr>
          <w:color w:val="009900"/>
          <w:sz w:val="16"/>
          <w:lang w:val="fr-FR"/>
        </w:rPr>
        <w:t>/ /i n a c t i v es t a t e</w:t>
      </w:r>
    </w:p>
    <w:p w14:paraId="16585738" w14:textId="77777777" w:rsidR="00BE18DA" w:rsidRDefault="00944C04">
      <w:pPr>
        <w:tabs>
          <w:tab w:val="left" w:pos="1029"/>
        </w:tabs>
        <w:spacing w:line="125" w:lineRule="exact"/>
        <w:ind w:left="223" w:right="1358"/>
        <w:rPr>
          <w:rFonts w:ascii="Meiryo" w:hAnsi="Meiryo"/>
          <w:i/>
          <w:sz w:val="16"/>
        </w:rPr>
      </w:pPr>
      <w:r w:rsidRPr="00944C04">
        <w:br w:type="column"/>
      </w:r>
      <w:r>
        <w:rPr>
          <w:position w:val="2"/>
          <w:sz w:val="16"/>
        </w:rPr>
        <w:t>Step</w:t>
      </w:r>
      <w:r>
        <w:rPr>
          <w:spacing w:val="14"/>
          <w:position w:val="2"/>
          <w:sz w:val="16"/>
        </w:rPr>
        <w:t xml:space="preserve"> </w:t>
      </w:r>
      <w:r>
        <w:rPr>
          <w:position w:val="2"/>
          <w:sz w:val="16"/>
        </w:rPr>
        <w:t>7</w:t>
      </w:r>
      <w:r>
        <w:rPr>
          <w:position w:val="2"/>
          <w:sz w:val="16"/>
        </w:rPr>
        <w:tab/>
        <w:t>If</w:t>
      </w:r>
      <w:r>
        <w:rPr>
          <w:spacing w:val="3"/>
          <w:position w:val="2"/>
          <w:sz w:val="16"/>
        </w:rPr>
        <w:t xml:space="preserve"> </w:t>
      </w:r>
      <w:r>
        <w:rPr>
          <w:rFonts w:ascii="Bookman Old Style" w:hAnsi="Bookman Old Style"/>
          <w:i/>
          <w:position w:val="2"/>
          <w:sz w:val="16"/>
        </w:rPr>
        <w:t>s</w:t>
      </w:r>
      <w:r>
        <w:rPr>
          <w:rFonts w:ascii="Arial" w:hAnsi="Arial"/>
          <w:i/>
          <w:sz w:val="12"/>
        </w:rPr>
        <w:t>en</w:t>
      </w:r>
      <w:r>
        <w:rPr>
          <w:rFonts w:ascii="Bookman Old Style" w:hAnsi="Bookman Old Style"/>
          <w:i/>
          <w:position w:val="2"/>
          <w:sz w:val="16"/>
        </w:rPr>
        <w:t>.kind</w:t>
      </w:r>
      <w:r>
        <w:rPr>
          <w:rFonts w:ascii="Bookman Old Style" w:hAnsi="Bookman Old Style"/>
          <w:i/>
          <w:spacing w:val="-11"/>
          <w:position w:val="2"/>
          <w:sz w:val="16"/>
        </w:rPr>
        <w:t xml:space="preserve"> </w:t>
      </w:r>
      <w:r>
        <w:rPr>
          <w:rFonts w:ascii="Meiryo" w:hAnsi="Meiryo"/>
          <w:i/>
          <w:position w:val="2"/>
          <w:sz w:val="16"/>
        </w:rPr>
        <w:t>∈</w:t>
      </w:r>
      <w:r>
        <w:rPr>
          <w:rFonts w:ascii="Meiryo" w:hAnsi="Meiryo"/>
          <w:i/>
          <w:spacing w:val="-18"/>
          <w:position w:val="2"/>
          <w:sz w:val="16"/>
        </w:rPr>
        <w:t xml:space="preserve"> </w:t>
      </w:r>
      <w:r>
        <w:rPr>
          <w:rFonts w:ascii="Meiryo" w:hAnsi="Meiryo"/>
          <w:i/>
          <w:position w:val="2"/>
          <w:sz w:val="16"/>
        </w:rPr>
        <w:t>{</w:t>
      </w:r>
      <w:r>
        <w:rPr>
          <w:rFonts w:ascii="Bookman Old Style" w:hAnsi="Bookman Old Style"/>
          <w:i/>
          <w:position w:val="2"/>
          <w:sz w:val="16"/>
        </w:rPr>
        <w:t>conp,</w:t>
      </w:r>
      <w:r>
        <w:rPr>
          <w:rFonts w:ascii="Bookman Old Style" w:hAnsi="Bookman Old Style"/>
          <w:i/>
          <w:spacing w:val="-26"/>
          <w:position w:val="2"/>
          <w:sz w:val="16"/>
        </w:rPr>
        <w:t xml:space="preserve"> </w:t>
      </w:r>
      <w:r>
        <w:rPr>
          <w:rFonts w:ascii="Bookman Old Style" w:hAnsi="Bookman Old Style"/>
          <w:i/>
          <w:position w:val="2"/>
          <w:sz w:val="16"/>
        </w:rPr>
        <w:t>conc</w:t>
      </w:r>
      <w:r>
        <w:rPr>
          <w:rFonts w:ascii="Meiryo" w:hAnsi="Meiryo"/>
          <w:i/>
          <w:position w:val="2"/>
          <w:sz w:val="16"/>
        </w:rPr>
        <w:t>}</w:t>
      </w:r>
    </w:p>
    <w:p w14:paraId="5616C7E0" w14:textId="77777777" w:rsidR="00BE18DA" w:rsidRDefault="00944C04">
      <w:pPr>
        <w:spacing w:line="221" w:lineRule="exact"/>
        <w:ind w:left="1198" w:right="1358"/>
        <w:rPr>
          <w:rFonts w:ascii="Tahoma" w:hAnsi="Tahoma"/>
          <w:sz w:val="16"/>
        </w:rPr>
      </w:pPr>
      <w:r>
        <w:rPr>
          <w:w w:val="105"/>
          <w:position w:val="2"/>
          <w:sz w:val="16"/>
        </w:rPr>
        <w:t xml:space="preserve">For </w:t>
      </w:r>
      <w:r>
        <w:rPr>
          <w:rFonts w:ascii="Bookman Old Style" w:hAnsi="Bookman Old Style"/>
          <w:i/>
          <w:w w:val="105"/>
          <w:position w:val="2"/>
          <w:sz w:val="16"/>
        </w:rPr>
        <w:t xml:space="preserve">r </w:t>
      </w:r>
      <w:r>
        <w:rPr>
          <w:rFonts w:ascii="Meiryo" w:hAnsi="Meiryo"/>
          <w:i/>
          <w:w w:val="105"/>
          <w:position w:val="2"/>
          <w:sz w:val="16"/>
        </w:rPr>
        <w:t xml:space="preserve">∈ </w:t>
      </w:r>
      <w:r>
        <w:rPr>
          <w:rFonts w:ascii="Bookman Old Style" w:hAnsi="Bookman Old Style"/>
          <w:i/>
          <w:w w:val="105"/>
          <w:position w:val="2"/>
          <w:sz w:val="16"/>
        </w:rPr>
        <w:t>regions</w:t>
      </w:r>
      <w:r>
        <w:rPr>
          <w:rFonts w:ascii="Tahoma" w:hAnsi="Tahoma"/>
          <w:w w:val="105"/>
          <w:position w:val="2"/>
          <w:sz w:val="16"/>
        </w:rPr>
        <w:t>(</w:t>
      </w:r>
      <w:r>
        <w:rPr>
          <w:rFonts w:ascii="Bookman Old Style" w:hAnsi="Bookman Old Style"/>
          <w:i/>
          <w:w w:val="105"/>
          <w:position w:val="2"/>
          <w:sz w:val="16"/>
        </w:rPr>
        <w:t>s</w:t>
      </w:r>
      <w:r>
        <w:rPr>
          <w:rFonts w:ascii="Arial" w:hAnsi="Arial"/>
          <w:i/>
          <w:w w:val="105"/>
          <w:sz w:val="12"/>
        </w:rPr>
        <w:t>en</w:t>
      </w:r>
      <w:r>
        <w:rPr>
          <w:rFonts w:ascii="Tahoma" w:hAnsi="Tahoma"/>
          <w:w w:val="105"/>
          <w:position w:val="2"/>
          <w:sz w:val="16"/>
        </w:rPr>
        <w:t>)</w:t>
      </w:r>
    </w:p>
    <w:p w14:paraId="42FEAF9F" w14:textId="77777777" w:rsidR="00BE18DA" w:rsidRDefault="00944C04">
      <w:pPr>
        <w:spacing w:line="168" w:lineRule="exact"/>
        <w:ind w:left="1311" w:right="1358"/>
        <w:rPr>
          <w:rFonts w:ascii="Tahoma"/>
          <w:sz w:val="16"/>
        </w:rPr>
      </w:pPr>
      <w:r>
        <w:rPr>
          <w:rFonts w:ascii="Bookman Old Style"/>
          <w:i/>
          <w:w w:val="105"/>
          <w:sz w:val="16"/>
        </w:rPr>
        <w:t>FORK</w:t>
      </w:r>
      <w:r>
        <w:rPr>
          <w:rFonts w:ascii="Tahoma"/>
          <w:w w:val="105"/>
          <w:sz w:val="16"/>
        </w:rPr>
        <w:t>(</w:t>
      </w:r>
      <w:r>
        <w:rPr>
          <w:rFonts w:ascii="Bookman Old Style"/>
          <w:i/>
          <w:w w:val="105"/>
          <w:sz w:val="16"/>
        </w:rPr>
        <w:t>RegionEnter</w:t>
      </w:r>
      <w:r>
        <w:rPr>
          <w:rFonts w:ascii="Tahoma"/>
          <w:w w:val="105"/>
          <w:sz w:val="16"/>
        </w:rPr>
        <w:t>(</w:t>
      </w:r>
      <w:r>
        <w:rPr>
          <w:rFonts w:ascii="Bookman Old Style"/>
          <w:i/>
          <w:w w:val="105"/>
          <w:sz w:val="16"/>
        </w:rPr>
        <w:t>r</w:t>
      </w:r>
      <w:r>
        <w:rPr>
          <w:rFonts w:ascii="Tahoma"/>
          <w:w w:val="105"/>
          <w:sz w:val="16"/>
        </w:rPr>
        <w:t>))</w:t>
      </w:r>
    </w:p>
    <w:p w14:paraId="3FA43909" w14:textId="77777777" w:rsidR="00BE18DA" w:rsidRDefault="00944C04">
      <w:pPr>
        <w:tabs>
          <w:tab w:val="left" w:pos="1029"/>
        </w:tabs>
        <w:spacing w:before="77" w:line="110" w:lineRule="auto"/>
        <w:ind w:left="223" w:right="1358" w:firstLine="975"/>
        <w:rPr>
          <w:rFonts w:ascii="Meiryo" w:hAnsi="Meiryo"/>
          <w:i/>
          <w:sz w:val="16"/>
        </w:rPr>
      </w:pPr>
      <w:r>
        <w:rPr>
          <w:sz w:val="16"/>
        </w:rPr>
        <w:t xml:space="preserve">Generate JOIN for threads created above </w:t>
      </w:r>
      <w:r>
        <w:rPr>
          <w:w w:val="99"/>
          <w:position w:val="2"/>
          <w:sz w:val="16"/>
        </w:rPr>
        <w:t>Step</w:t>
      </w:r>
      <w:r>
        <w:rPr>
          <w:spacing w:val="15"/>
          <w:position w:val="2"/>
          <w:sz w:val="16"/>
        </w:rPr>
        <w:t xml:space="preserve"> </w:t>
      </w:r>
      <w:r>
        <w:rPr>
          <w:w w:val="99"/>
          <w:position w:val="2"/>
          <w:sz w:val="16"/>
        </w:rPr>
        <w:t>8</w:t>
      </w:r>
      <w:r>
        <w:rPr>
          <w:position w:val="2"/>
          <w:sz w:val="16"/>
        </w:rPr>
        <w:tab/>
      </w:r>
      <w:r>
        <w:rPr>
          <w:w w:val="99"/>
          <w:position w:val="2"/>
          <w:sz w:val="16"/>
        </w:rPr>
        <w:t>If</w:t>
      </w:r>
      <w:r>
        <w:rPr>
          <w:spacing w:val="15"/>
          <w:position w:val="2"/>
          <w:sz w:val="16"/>
        </w:rPr>
        <w:t xml:space="preserve"> </w:t>
      </w:r>
      <w:r>
        <w:rPr>
          <w:rFonts w:ascii="Bookman Old Style" w:hAnsi="Bookman Old Style"/>
          <w:i/>
          <w:w w:val="90"/>
          <w:position w:val="2"/>
          <w:sz w:val="16"/>
        </w:rPr>
        <w:t>s</w:t>
      </w:r>
      <w:r>
        <w:rPr>
          <w:rFonts w:ascii="Arial" w:hAnsi="Arial"/>
          <w:i/>
          <w:w w:val="121"/>
          <w:sz w:val="12"/>
        </w:rPr>
        <w:t>e</w:t>
      </w:r>
      <w:r>
        <w:rPr>
          <w:rFonts w:ascii="Arial" w:hAnsi="Arial"/>
          <w:i/>
          <w:spacing w:val="10"/>
          <w:w w:val="121"/>
          <w:sz w:val="12"/>
        </w:rPr>
        <w:t>n</w:t>
      </w:r>
      <w:r>
        <w:rPr>
          <w:rFonts w:ascii="Bookman Old Style" w:hAnsi="Bookman Old Style"/>
          <w:i/>
          <w:w w:val="93"/>
          <w:position w:val="2"/>
          <w:sz w:val="16"/>
        </w:rPr>
        <w:t>.</w:t>
      </w:r>
      <w:r>
        <w:rPr>
          <w:rFonts w:ascii="Bookman Old Style" w:hAnsi="Bookman Old Style"/>
          <w:i/>
          <w:spacing w:val="4"/>
          <w:w w:val="93"/>
          <w:position w:val="2"/>
          <w:sz w:val="16"/>
        </w:rPr>
        <w:t>k</w:t>
      </w:r>
      <w:r>
        <w:rPr>
          <w:rFonts w:ascii="Bookman Old Style" w:hAnsi="Bookman Old Style"/>
          <w:i/>
          <w:position w:val="2"/>
          <w:sz w:val="16"/>
        </w:rPr>
        <w:t>ind</w:t>
      </w:r>
      <w:r>
        <w:rPr>
          <w:rFonts w:ascii="Bookman Old Style" w:hAnsi="Bookman Old Style"/>
          <w:i/>
          <w:spacing w:val="-1"/>
          <w:position w:val="2"/>
          <w:sz w:val="16"/>
        </w:rPr>
        <w:t xml:space="preserve"> </w:t>
      </w:r>
      <w:r>
        <w:rPr>
          <w:rFonts w:ascii="Meiryo" w:hAnsi="Meiryo"/>
          <w:i/>
          <w:spacing w:val="-95"/>
          <w:w w:val="87"/>
          <w:position w:val="2"/>
          <w:sz w:val="16"/>
        </w:rPr>
        <w:t>∈</w:t>
      </w:r>
      <w:r>
        <w:rPr>
          <w:rFonts w:ascii="Bookman Old Style" w:hAnsi="Bookman Old Style"/>
          <w:i/>
          <w:w w:val="88"/>
          <w:position w:val="2"/>
          <w:sz w:val="16"/>
        </w:rPr>
        <w:t>/</w:t>
      </w:r>
      <w:r>
        <w:rPr>
          <w:rFonts w:ascii="Bookman Old Style" w:hAnsi="Bookman Old Style"/>
          <w:i/>
          <w:spacing w:val="8"/>
          <w:position w:val="2"/>
          <w:sz w:val="16"/>
        </w:rPr>
        <w:t xml:space="preserve"> </w:t>
      </w:r>
      <w:r>
        <w:rPr>
          <w:rFonts w:ascii="Meiryo" w:hAnsi="Meiryo"/>
          <w:i/>
          <w:w w:val="88"/>
          <w:position w:val="2"/>
          <w:sz w:val="16"/>
        </w:rPr>
        <w:t>{</w:t>
      </w:r>
      <w:r>
        <w:rPr>
          <w:rFonts w:ascii="Bookman Old Style" w:hAnsi="Bookman Old Style"/>
          <w:i/>
          <w:w w:val="95"/>
          <w:position w:val="2"/>
          <w:sz w:val="16"/>
        </w:rPr>
        <w:t>conp,</w:t>
      </w:r>
      <w:r>
        <w:rPr>
          <w:rFonts w:ascii="Bookman Old Style" w:hAnsi="Bookman Old Style"/>
          <w:i/>
          <w:spacing w:val="-20"/>
          <w:position w:val="2"/>
          <w:sz w:val="16"/>
        </w:rPr>
        <w:t xml:space="preserve"> </w:t>
      </w:r>
      <w:r>
        <w:rPr>
          <w:rFonts w:ascii="Bookman Old Style" w:hAnsi="Bookman Old Style"/>
          <w:i/>
          <w:w w:val="97"/>
          <w:position w:val="2"/>
          <w:sz w:val="16"/>
        </w:rPr>
        <w:t>conc</w:t>
      </w:r>
      <w:r>
        <w:rPr>
          <w:rFonts w:ascii="Meiryo" w:hAnsi="Meiryo"/>
          <w:i/>
          <w:w w:val="88"/>
          <w:position w:val="2"/>
          <w:sz w:val="16"/>
        </w:rPr>
        <w:t>}</w:t>
      </w:r>
    </w:p>
    <w:p w14:paraId="1A2CD2AF" w14:textId="77777777" w:rsidR="00BE18DA" w:rsidRDefault="00944C04">
      <w:pPr>
        <w:spacing w:line="182" w:lineRule="exact"/>
        <w:ind w:left="1198" w:right="1358"/>
        <w:rPr>
          <w:sz w:val="16"/>
        </w:rPr>
      </w:pPr>
      <w:r>
        <w:rPr>
          <w:sz w:val="16"/>
        </w:rPr>
        <w:t>Generate for pseudo states by  patterns</w:t>
      </w:r>
    </w:p>
    <w:p w14:paraId="449B30D5" w14:textId="59BFD00A" w:rsidR="00BE18DA" w:rsidRDefault="00082B42">
      <w:pPr>
        <w:pStyle w:val="Corpsdetexte"/>
        <w:spacing w:line="20" w:lineRule="exact"/>
        <w:ind w:left="99"/>
        <w:rPr>
          <w:sz w:val="2"/>
        </w:rPr>
      </w:pPr>
      <w:r>
        <w:rPr>
          <w:noProof/>
          <w:sz w:val="2"/>
        </w:rPr>
        <mc:AlternateContent>
          <mc:Choice Requires="wpg">
            <w:drawing>
              <wp:inline distT="0" distB="0" distL="0" distR="0" wp14:anchorId="609AFF90" wp14:editId="486159D3">
                <wp:extent cx="3188970" cy="5080"/>
                <wp:effectExtent l="8890" t="11430" r="2540" b="2540"/>
                <wp:docPr id="15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970" cy="5080"/>
                          <a:chOff x="0" y="0"/>
                          <a:chExt cx="5022" cy="8"/>
                        </a:xfrm>
                      </wpg:grpSpPr>
                      <wps:wsp>
                        <wps:cNvPr id="151" name="Line 150"/>
                        <wps:cNvCnPr>
                          <a:cxnSpLocks noChangeShapeType="1"/>
                        </wps:cNvCnPr>
                        <wps:spPr bwMode="auto">
                          <a:xfrm>
                            <a:off x="4" y="4"/>
                            <a:ext cx="5014"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C5F2CF" id="Group 149" o:spid="_x0000_s1026" style="width:251.1pt;height:.4pt;mso-position-horizontal-relative:char;mso-position-vertical-relative:line" coordsize="5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">
                <v:line id="Line 150" o:spid="_x0000_s1027" style="position:absolute;visibility:visible;mso-wrap-style:square" from="4,4" to="5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pKLsIAAADcAAAADwAAAGRycy9kb3ducmV2LnhtbERPS2vCQBC+C/0PyxS81U2CthJdpfUB&#10;gqemxfOQnSap2dmwu2r8964geJuP7znzZW9acSbnG8sK0lECgri0uuFKwe/P9m0Kwgdkja1lUnAl&#10;D8vFy2COubYX/qZzESoRQ9jnqKAOocul9GVNBv3IdsSR+7POYIjQVVI7vMRw08osSd6lwYZjQ40d&#10;rWoqj8XJKGiyjz4N48Nxn+6/Nv8uG0/XmVVq+Np/zkAE6sNT/HDvdJw/SeH+TL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4pKLsIAAADcAAAADwAAAAAAAAAAAAAA&#10;AAChAgAAZHJzL2Rvd25yZXYueG1sUEsFBgAAAAAEAAQA+QAAAJADAAAAAA==&#10;" strokeweight=".14042mm"/>
                <w10:anchorlock/>
              </v:group>
            </w:pict>
          </mc:Fallback>
        </mc:AlternateContent>
      </w:r>
    </w:p>
    <w:p w14:paraId="10AD2A22" w14:textId="77777777" w:rsidR="00BE18DA" w:rsidRDefault="00BE18DA">
      <w:pPr>
        <w:pStyle w:val="Corpsdetexte"/>
        <w:rPr>
          <w:sz w:val="16"/>
        </w:rPr>
      </w:pPr>
    </w:p>
    <w:p w14:paraId="5E360A28" w14:textId="77777777" w:rsidR="00BE18DA" w:rsidRDefault="00BE18DA">
      <w:pPr>
        <w:pStyle w:val="Corpsdetexte"/>
        <w:spacing w:before="2"/>
        <w:rPr>
          <w:sz w:val="19"/>
        </w:rPr>
      </w:pPr>
    </w:p>
    <w:p w14:paraId="5A307606" w14:textId="5CB691B0" w:rsidR="00BE18DA" w:rsidRDefault="00944C04">
      <w:pPr>
        <w:pStyle w:val="Corpsdetexte"/>
        <w:spacing w:line="249" w:lineRule="auto"/>
        <w:ind w:left="100" w:right="117" w:firstLine="199"/>
        <w:jc w:val="both"/>
      </w:pPr>
      <w:r>
        <w:t xml:space="preserve">Generically, </w:t>
      </w:r>
      <w:r>
        <w:rPr>
          <w:i/>
        </w:rPr>
        <w:t xml:space="preserve">GENTRANS </w:t>
      </w:r>
      <w:r>
        <w:t>generates code for transitions be- tween any vertexes satisfying the constraints described in Section II. Table II shows how the transition code generation works. The generated code is bound</w:t>
      </w:r>
      <w:del w:id="147" w:author="RADERMACHER Ansgar 206501" w:date="2016-07-13T01:19:00Z">
        <w:r w:rsidDel="00B629AC">
          <w:delText>ed</w:delText>
        </w:r>
      </w:del>
      <w:r>
        <w:t xml:space="preserve"> by the </w:t>
      </w:r>
      <w:r w:rsidRPr="00B433A5">
        <w:t>deferr</w:t>
      </w:r>
      <w:ins w:id="148" w:author="RADERMACHER Ansgar 206501" w:date="2016-07-13T01:19:00Z">
        <w:r w:rsidR="00B629AC" w:rsidRPr="00B433A5">
          <w:t>ed</w:t>
        </w:r>
      </w:ins>
      <w:del w:id="149" w:author="RADERMACHER Ansgar 206501" w:date="2016-07-13T01:20:00Z">
        <w:r w:rsidRPr="00B433A5" w:rsidDel="00B629AC">
          <w:delText>a</w:delText>
        </w:r>
      </w:del>
      <w:r w:rsidRPr="00B433A5">
        <w:t>l</w:t>
      </w:r>
      <w:r>
        <w:t xml:space="preserve"> events, active states, and guard  checking.</w:t>
      </w:r>
    </w:p>
    <w:p w14:paraId="102CA7B0" w14:textId="77777777" w:rsidR="00BE18DA" w:rsidRDefault="00944C04">
      <w:pPr>
        <w:pStyle w:val="Corpsdetexte"/>
        <w:spacing w:before="42" w:line="240" w:lineRule="exact"/>
        <w:ind w:left="100" w:right="117" w:firstLine="199"/>
        <w:jc w:val="both"/>
      </w:pPr>
      <w:r>
        <w:t xml:space="preserve">In the first place, the procedure in </w:t>
      </w:r>
      <w:r>
        <w:rPr>
          <w:spacing w:val="-4"/>
        </w:rPr>
        <w:t xml:space="preserve">Table </w:t>
      </w:r>
      <w:r>
        <w:t xml:space="preserve">II looks for the composite states </w:t>
      </w:r>
      <w:r>
        <w:rPr>
          <w:rFonts w:ascii="Bookman Old Style"/>
          <w:i/>
        </w:rPr>
        <w:t>s</w:t>
      </w:r>
      <w:r>
        <w:rPr>
          <w:rFonts w:ascii="Lucida Sans"/>
          <w:i/>
          <w:position w:val="-2"/>
          <w:sz w:val="14"/>
        </w:rPr>
        <w:t xml:space="preserve">ex </w:t>
      </w:r>
      <w:r>
        <w:t xml:space="preserve">and </w:t>
      </w:r>
      <w:r>
        <w:rPr>
          <w:rFonts w:ascii="Bookman Old Style"/>
          <w:i/>
        </w:rPr>
        <w:t>s</w:t>
      </w:r>
      <w:r>
        <w:rPr>
          <w:rFonts w:ascii="Lucida Sans"/>
          <w:i/>
          <w:position w:val="-2"/>
          <w:sz w:val="14"/>
        </w:rPr>
        <w:t xml:space="preserve">en </w:t>
      </w:r>
      <w:r>
        <w:t xml:space="preserve">at the highest level to be exited and entered (Step 1), respectively. If the transition </w:t>
      </w:r>
      <w:r>
        <w:rPr>
          <w:rFonts w:ascii="Bookman Old Style"/>
          <w:i/>
        </w:rPr>
        <w:t xml:space="preserve">t </w:t>
      </w:r>
      <w:r>
        <w:t>is part of</w:t>
      </w:r>
      <w:r>
        <w:rPr>
          <w:spacing w:val="-31"/>
        </w:rPr>
        <w:t xml:space="preserve"> </w:t>
      </w:r>
      <w:r>
        <w:t xml:space="preserve">a compound transition (we use the algorithm presented in [11], [12] to compute compound transitions), which involves some </w:t>
      </w:r>
      <w:r>
        <w:rPr>
          <w:rFonts w:ascii="Bookman Old Style"/>
          <w:i/>
        </w:rPr>
        <w:t>junction</w:t>
      </w:r>
      <w:r>
        <w:t xml:space="preserve">s, IF-ELSE statements for junctions are generated first (as PSSM says </w:t>
      </w:r>
      <w:r>
        <w:rPr>
          <w:rFonts w:ascii="Bookman Old Style"/>
          <w:i/>
        </w:rPr>
        <w:t xml:space="preserve">junction </w:t>
      </w:r>
      <w:r>
        <w:t xml:space="preserve">is evaluated before any action). The composite state is exited by calling the associated exiting region methods (FORK and JOIN for orthogonal regions) in Step 3 and followed by the generated code of transition effects (Step 4 and 5), respectively. If the parent state </w:t>
      </w:r>
      <w:r>
        <w:rPr>
          <w:rFonts w:ascii="Bookman Old Style"/>
          <w:i/>
        </w:rPr>
        <w:t>s</w:t>
      </w:r>
      <w:r>
        <w:rPr>
          <w:rFonts w:ascii="Lucida Sans"/>
          <w:i/>
          <w:position w:val="-2"/>
          <w:sz w:val="14"/>
        </w:rPr>
        <w:t xml:space="preserve">en </w:t>
      </w:r>
      <w:r>
        <w:t xml:space="preserve">of the target vertex </w:t>
      </w:r>
      <w:r>
        <w:rPr>
          <w:rFonts w:ascii="Bookman Old Style"/>
          <w:i/>
        </w:rPr>
        <w:t>v</w:t>
      </w:r>
      <w:r>
        <w:rPr>
          <w:rFonts w:ascii="Lucida Sans"/>
          <w:i/>
          <w:position w:val="-2"/>
          <w:sz w:val="14"/>
        </w:rPr>
        <w:t xml:space="preserve">t </w:t>
      </w:r>
      <w:r>
        <w:t>is a state (composite state), the associated entry is executed (Step 6). Entering region methods are then called once</w:t>
      </w:r>
      <w:r>
        <w:rPr>
          <w:spacing w:val="24"/>
        </w:rPr>
        <w:t xml:space="preserve"> </w:t>
      </w:r>
      <w:r>
        <w:t>the</w:t>
      </w:r>
      <w:r>
        <w:rPr>
          <w:spacing w:val="24"/>
        </w:rPr>
        <w:t xml:space="preserve"> </w:t>
      </w:r>
      <w:r>
        <w:t>above</w:t>
      </w:r>
      <w:r>
        <w:rPr>
          <w:spacing w:val="24"/>
        </w:rPr>
        <w:t xml:space="preserve"> </w:t>
      </w:r>
      <w:r>
        <w:t>code</w:t>
      </w:r>
      <w:r>
        <w:rPr>
          <w:spacing w:val="24"/>
        </w:rPr>
        <w:t xml:space="preserve"> </w:t>
      </w:r>
      <w:r>
        <w:t>completes</w:t>
      </w:r>
      <w:r>
        <w:rPr>
          <w:spacing w:val="24"/>
        </w:rPr>
        <w:t xml:space="preserve"> </w:t>
      </w:r>
      <w:r>
        <w:t>its</w:t>
      </w:r>
      <w:r>
        <w:rPr>
          <w:spacing w:val="24"/>
        </w:rPr>
        <w:t xml:space="preserve"> </w:t>
      </w:r>
      <w:r>
        <w:t>execution</w:t>
      </w:r>
      <w:r>
        <w:rPr>
          <w:spacing w:val="24"/>
        </w:rPr>
        <w:t xml:space="preserve"> </w:t>
      </w:r>
      <w:r>
        <w:t>(Step</w:t>
      </w:r>
      <w:r>
        <w:rPr>
          <w:spacing w:val="24"/>
        </w:rPr>
        <w:t xml:space="preserve"> </w:t>
      </w:r>
      <w:r>
        <w:t>7).</w:t>
      </w:r>
      <w:r>
        <w:rPr>
          <w:spacing w:val="24"/>
        </w:rPr>
        <w:t xml:space="preserve"> </w:t>
      </w:r>
      <w:r>
        <w:t>If</w:t>
      </w:r>
      <w:r>
        <w:rPr>
          <w:spacing w:val="24"/>
        </w:rPr>
        <w:t xml:space="preserve"> </w:t>
      </w:r>
      <w:r>
        <w:t>the</w:t>
      </w:r>
    </w:p>
    <w:p w14:paraId="1C29C6CF" w14:textId="77777777" w:rsidR="00BE18DA" w:rsidRDefault="00BE18DA">
      <w:pPr>
        <w:spacing w:line="240" w:lineRule="exact"/>
        <w:jc w:val="both"/>
        <w:sectPr w:rsidR="00BE18DA">
          <w:type w:val="continuous"/>
          <w:pgSz w:w="12240" w:h="15840"/>
          <w:pgMar w:top="980" w:right="860" w:bottom="280" w:left="680" w:header="720" w:footer="720" w:gutter="0"/>
          <w:cols w:num="2" w:space="720" w:equalWidth="0">
            <w:col w:w="5321" w:space="139"/>
            <w:col w:w="5240"/>
          </w:cols>
        </w:sectPr>
      </w:pPr>
    </w:p>
    <w:p w14:paraId="09BCABB3" w14:textId="77777777" w:rsidR="00BE18DA" w:rsidRDefault="00944C04">
      <w:pPr>
        <w:tabs>
          <w:tab w:val="left" w:pos="500"/>
        </w:tabs>
        <w:spacing w:line="66" w:lineRule="exact"/>
        <w:ind w:left="100"/>
        <w:jc w:val="center"/>
        <w:rPr>
          <w:sz w:val="16"/>
        </w:rPr>
      </w:pPr>
      <w:r>
        <w:rPr>
          <w:color w:val="7F7F7F"/>
          <w:sz w:val="10"/>
        </w:rPr>
        <w:t>13</w:t>
      </w:r>
      <w:r>
        <w:rPr>
          <w:color w:val="7F7F7F"/>
          <w:sz w:val="10"/>
        </w:rPr>
        <w:tab/>
      </w:r>
      <w:r>
        <w:rPr>
          <w:w w:val="95"/>
          <w:sz w:val="16"/>
        </w:rPr>
        <w:t>}</w:t>
      </w:r>
    </w:p>
    <w:p w14:paraId="2613A3DB" w14:textId="77777777" w:rsidR="00BE18DA" w:rsidRDefault="00944C04">
      <w:pPr>
        <w:spacing w:line="168" w:lineRule="exact"/>
        <w:ind w:left="117"/>
        <w:jc w:val="center"/>
        <w:rPr>
          <w:sz w:val="16"/>
        </w:rPr>
      </w:pPr>
      <w:r>
        <w:rPr>
          <w:w w:val="99"/>
          <w:sz w:val="16"/>
        </w:rPr>
        <w:t>}</w:t>
      </w:r>
    </w:p>
    <w:p w14:paraId="5A81DA61" w14:textId="77777777" w:rsidR="00BE18DA" w:rsidRDefault="00944C04">
      <w:pPr>
        <w:pStyle w:val="Corpsdetexte"/>
        <w:rPr>
          <w:sz w:val="16"/>
        </w:rPr>
      </w:pPr>
      <w:r>
        <w:br w:type="column"/>
      </w:r>
    </w:p>
    <w:p w14:paraId="42A3A291" w14:textId="77777777" w:rsidR="00BE18DA" w:rsidRDefault="00BE18DA">
      <w:pPr>
        <w:pStyle w:val="Corpsdetexte"/>
        <w:rPr>
          <w:sz w:val="16"/>
        </w:rPr>
      </w:pPr>
    </w:p>
    <w:p w14:paraId="1AA05AA9" w14:textId="77777777" w:rsidR="00BE18DA" w:rsidRDefault="00BE18DA">
      <w:pPr>
        <w:pStyle w:val="Corpsdetexte"/>
        <w:spacing w:before="5"/>
        <w:rPr>
          <w:sz w:val="21"/>
        </w:rPr>
      </w:pPr>
    </w:p>
    <w:p w14:paraId="14C2D1E6" w14:textId="77777777" w:rsidR="00BE18DA" w:rsidRDefault="00944C04">
      <w:pPr>
        <w:spacing w:line="187" w:lineRule="exact"/>
        <w:ind w:left="100"/>
        <w:rPr>
          <w:rFonts w:ascii="Bookman Old Style"/>
          <w:i/>
          <w:sz w:val="16"/>
        </w:rPr>
      </w:pPr>
      <w:r>
        <w:rPr>
          <w:sz w:val="16"/>
        </w:rPr>
        <w:t xml:space="preserve">Listing 6.   Example code generated for </w:t>
      </w:r>
      <w:r>
        <w:rPr>
          <w:rFonts w:ascii="Bookman Old Style"/>
          <w:i/>
          <w:sz w:val="16"/>
        </w:rPr>
        <w:t>Fork</w:t>
      </w:r>
      <w:r>
        <w:rPr>
          <w:rFonts w:ascii="Tahoma"/>
          <w:sz w:val="16"/>
        </w:rPr>
        <w:t xml:space="preserve">1 </w:t>
      </w:r>
      <w:r>
        <w:rPr>
          <w:sz w:val="16"/>
        </w:rPr>
        <w:t xml:space="preserve">and   </w:t>
      </w:r>
      <w:r>
        <w:rPr>
          <w:rFonts w:ascii="Bookman Old Style"/>
          <w:i/>
          <w:sz w:val="16"/>
        </w:rPr>
        <w:t>junc</w:t>
      </w:r>
    </w:p>
    <w:p w14:paraId="10FB297E" w14:textId="77777777" w:rsidR="00BE18DA" w:rsidRDefault="00944C04">
      <w:pPr>
        <w:pStyle w:val="Corpsdetexte"/>
        <w:spacing w:before="2"/>
        <w:ind w:left="100" w:right="117"/>
        <w:jc w:val="both"/>
      </w:pPr>
      <w:r>
        <w:br w:type="column"/>
      </w:r>
      <w:r>
        <w:t xml:space="preserve">target </w:t>
      </w:r>
      <w:r>
        <w:rPr>
          <w:rFonts w:ascii="Bookman Old Style"/>
          <w:i/>
        </w:rPr>
        <w:t>v</w:t>
      </w:r>
      <w:r>
        <w:rPr>
          <w:rFonts w:ascii="Lucida Sans"/>
          <w:i/>
          <w:position w:val="-2"/>
          <w:sz w:val="14"/>
        </w:rPr>
        <w:t xml:space="preserve">t </w:t>
      </w:r>
      <w:r>
        <w:t xml:space="preserve">of the transition </w:t>
      </w:r>
      <w:r>
        <w:rPr>
          <w:rFonts w:ascii="Bookman Old Style"/>
          <w:i/>
        </w:rPr>
        <w:t xml:space="preserve">t </w:t>
      </w:r>
      <w:r>
        <w:t>is a pseudo state, the generation pattern</w:t>
      </w:r>
      <w:r>
        <w:rPr>
          <w:spacing w:val="-6"/>
        </w:rPr>
        <w:t xml:space="preserve"> </w:t>
      </w:r>
      <w:r>
        <w:t>corresponding</w:t>
      </w:r>
      <w:r>
        <w:rPr>
          <w:spacing w:val="-6"/>
        </w:rPr>
        <w:t xml:space="preserve"> </w:t>
      </w:r>
      <w:r>
        <w:t>to</w:t>
      </w:r>
      <w:r>
        <w:rPr>
          <w:spacing w:val="-6"/>
        </w:rPr>
        <w:t xml:space="preserve"> </w:t>
      </w:r>
      <w:r>
        <w:t>the</w:t>
      </w:r>
      <w:r>
        <w:rPr>
          <w:spacing w:val="-6"/>
        </w:rPr>
        <w:t xml:space="preserve"> </w:t>
      </w:r>
      <w:r>
        <w:t>pseudo-state</w:t>
      </w:r>
      <w:r>
        <w:rPr>
          <w:spacing w:val="-6"/>
        </w:rPr>
        <w:t xml:space="preserve"> </w:t>
      </w:r>
      <w:r>
        <w:t>types</w:t>
      </w:r>
      <w:r>
        <w:rPr>
          <w:spacing w:val="-6"/>
        </w:rPr>
        <w:t xml:space="preserve"> </w:t>
      </w:r>
      <w:r>
        <w:t>is</w:t>
      </w:r>
      <w:r>
        <w:rPr>
          <w:spacing w:val="-6"/>
        </w:rPr>
        <w:t xml:space="preserve"> </w:t>
      </w:r>
      <w:r>
        <w:t>called.</w:t>
      </w:r>
      <w:r>
        <w:rPr>
          <w:spacing w:val="-6"/>
        </w:rPr>
        <w:t xml:space="preserve"> </w:t>
      </w:r>
      <w:r>
        <w:t xml:space="preserve">These patterns are shown in </w:t>
      </w:r>
      <w:r>
        <w:rPr>
          <w:spacing w:val="-4"/>
        </w:rPr>
        <w:t xml:space="preserve">Table </w:t>
      </w:r>
      <w:r>
        <w:rPr>
          <w:spacing w:val="39"/>
        </w:rPr>
        <w:t xml:space="preserve"> </w:t>
      </w:r>
      <w:r>
        <w:t>III.</w:t>
      </w:r>
    </w:p>
    <w:p w14:paraId="0E737E73" w14:textId="77777777" w:rsidR="00BE18DA" w:rsidRDefault="00BE18DA">
      <w:pPr>
        <w:jc w:val="both"/>
        <w:sectPr w:rsidR="00BE18DA">
          <w:type w:val="continuous"/>
          <w:pgSz w:w="12240" w:h="15840"/>
          <w:pgMar w:top="980" w:right="860" w:bottom="280" w:left="680" w:header="720" w:footer="720" w:gutter="0"/>
          <w:cols w:num="3" w:space="720" w:equalWidth="0">
            <w:col w:w="577" w:space="233"/>
            <w:col w:w="3900" w:space="750"/>
            <w:col w:w="5240"/>
          </w:cols>
        </w:sectPr>
      </w:pPr>
    </w:p>
    <w:p w14:paraId="7FC6B3AD" w14:textId="77777777" w:rsidR="00BE18DA" w:rsidRDefault="00944C04">
      <w:pPr>
        <w:spacing w:line="141" w:lineRule="exact"/>
        <w:ind w:left="330"/>
        <w:rPr>
          <w:sz w:val="16"/>
        </w:rPr>
      </w:pPr>
      <w:r>
        <w:rPr>
          <w:color w:val="0000FF"/>
          <w:sz w:val="16"/>
        </w:rPr>
        <w:t>i f</w:t>
      </w:r>
      <w:r>
        <w:rPr>
          <w:sz w:val="16"/>
        </w:rPr>
        <w:t>( a c t i v e R o o t S t a t e == S1_ID )   {</w:t>
      </w:r>
    </w:p>
    <w:p w14:paraId="04E7F301" w14:textId="77777777" w:rsidR="00BE18DA" w:rsidRDefault="00944C04">
      <w:pPr>
        <w:tabs>
          <w:tab w:val="left" w:pos="512"/>
        </w:tabs>
        <w:spacing w:before="12" w:line="152" w:lineRule="exact"/>
        <w:ind w:left="521" w:right="203" w:hanging="373"/>
        <w:rPr>
          <w:sz w:val="16"/>
        </w:rPr>
      </w:pPr>
      <w:r>
        <w:rPr>
          <w:color w:val="7F7F7F"/>
          <w:sz w:val="10"/>
        </w:rPr>
        <w:t>2</w:t>
      </w:r>
      <w:r>
        <w:rPr>
          <w:color w:val="7F7F7F"/>
          <w:sz w:val="10"/>
        </w:rPr>
        <w:tab/>
      </w:r>
      <w:r>
        <w:rPr>
          <w:sz w:val="16"/>
        </w:rPr>
        <w:t>j</w:t>
      </w:r>
      <w:r>
        <w:rPr>
          <w:spacing w:val="-20"/>
          <w:sz w:val="16"/>
        </w:rPr>
        <w:t xml:space="preserve"> </w:t>
      </w:r>
      <w:r>
        <w:rPr>
          <w:sz w:val="16"/>
        </w:rPr>
        <w:t>u</w:t>
      </w:r>
      <w:r>
        <w:rPr>
          <w:spacing w:val="-20"/>
          <w:sz w:val="16"/>
        </w:rPr>
        <w:t xml:space="preserve"> </w:t>
      </w:r>
      <w:r>
        <w:rPr>
          <w:sz w:val="16"/>
        </w:rPr>
        <w:t>n</w:t>
      </w:r>
      <w:r>
        <w:rPr>
          <w:spacing w:val="-20"/>
          <w:sz w:val="16"/>
        </w:rPr>
        <w:t xml:space="preserve"> </w:t>
      </w:r>
      <w:r>
        <w:rPr>
          <w:sz w:val="16"/>
        </w:rPr>
        <w:t xml:space="preserve">c </w:t>
      </w:r>
      <w:r>
        <w:rPr>
          <w:spacing w:val="39"/>
          <w:sz w:val="16"/>
        </w:rPr>
        <w:t xml:space="preserve"> </w:t>
      </w:r>
      <w:r>
        <w:rPr>
          <w:sz w:val="16"/>
        </w:rPr>
        <w:t>=   0</w:t>
      </w:r>
      <w:r>
        <w:rPr>
          <w:spacing w:val="-19"/>
          <w:sz w:val="16"/>
        </w:rPr>
        <w:t xml:space="preserve"> </w:t>
      </w:r>
      <w:r>
        <w:rPr>
          <w:sz w:val="16"/>
        </w:rPr>
        <w:t>;</w:t>
      </w:r>
      <w:r>
        <w:rPr>
          <w:color w:val="009900"/>
          <w:sz w:val="16"/>
        </w:rPr>
        <w:t>/</w:t>
      </w:r>
      <w:r>
        <w:rPr>
          <w:color w:val="009900"/>
          <w:spacing w:val="-7"/>
          <w:sz w:val="16"/>
        </w:rPr>
        <w:t xml:space="preserve"> </w:t>
      </w:r>
      <w:r>
        <w:rPr>
          <w:color w:val="009900"/>
          <w:sz w:val="16"/>
        </w:rPr>
        <w:t>/o</w:t>
      </w:r>
      <w:r>
        <w:rPr>
          <w:color w:val="009900"/>
          <w:spacing w:val="-19"/>
          <w:sz w:val="16"/>
        </w:rPr>
        <w:t xml:space="preserve"> </w:t>
      </w:r>
      <w:r>
        <w:rPr>
          <w:color w:val="009900"/>
          <w:sz w:val="16"/>
        </w:rPr>
        <w:t>u</w:t>
      </w:r>
      <w:r>
        <w:rPr>
          <w:color w:val="009900"/>
          <w:spacing w:val="-19"/>
          <w:sz w:val="16"/>
        </w:rPr>
        <w:t xml:space="preserve"> </w:t>
      </w:r>
      <w:r>
        <w:rPr>
          <w:color w:val="009900"/>
          <w:sz w:val="16"/>
        </w:rPr>
        <w:t>t</w:t>
      </w:r>
      <w:r>
        <w:rPr>
          <w:color w:val="009900"/>
          <w:spacing w:val="-19"/>
          <w:sz w:val="16"/>
        </w:rPr>
        <w:t xml:space="preserve"> </w:t>
      </w:r>
      <w:r>
        <w:rPr>
          <w:color w:val="009900"/>
          <w:sz w:val="16"/>
        </w:rPr>
        <w:t>g</w:t>
      </w:r>
      <w:r>
        <w:rPr>
          <w:color w:val="009900"/>
          <w:spacing w:val="-19"/>
          <w:sz w:val="16"/>
        </w:rPr>
        <w:t xml:space="preserve"> </w:t>
      </w:r>
      <w:r>
        <w:rPr>
          <w:color w:val="009900"/>
          <w:sz w:val="16"/>
        </w:rPr>
        <w:t>o</w:t>
      </w:r>
      <w:r>
        <w:rPr>
          <w:color w:val="009900"/>
          <w:spacing w:val="-19"/>
          <w:sz w:val="16"/>
        </w:rPr>
        <w:t xml:space="preserve"> </w:t>
      </w:r>
      <w:r>
        <w:rPr>
          <w:color w:val="009900"/>
          <w:sz w:val="16"/>
        </w:rPr>
        <w:t>i</w:t>
      </w:r>
      <w:r>
        <w:rPr>
          <w:color w:val="009900"/>
          <w:spacing w:val="-19"/>
          <w:sz w:val="16"/>
        </w:rPr>
        <w:t xml:space="preserve"> </w:t>
      </w:r>
      <w:r>
        <w:rPr>
          <w:color w:val="009900"/>
          <w:sz w:val="16"/>
        </w:rPr>
        <w:t>n</w:t>
      </w:r>
      <w:r>
        <w:rPr>
          <w:color w:val="009900"/>
          <w:spacing w:val="-19"/>
          <w:sz w:val="16"/>
        </w:rPr>
        <w:t xml:space="preserve"> </w:t>
      </w:r>
      <w:r>
        <w:rPr>
          <w:color w:val="009900"/>
          <w:sz w:val="16"/>
        </w:rPr>
        <w:t>gt</w:t>
      </w:r>
      <w:r>
        <w:rPr>
          <w:color w:val="009900"/>
          <w:spacing w:val="-9"/>
          <w:sz w:val="16"/>
        </w:rPr>
        <w:t xml:space="preserve"> </w:t>
      </w:r>
      <w:r>
        <w:rPr>
          <w:color w:val="009900"/>
          <w:sz w:val="16"/>
        </w:rPr>
        <w:t>r</w:t>
      </w:r>
      <w:r>
        <w:rPr>
          <w:color w:val="009900"/>
          <w:spacing w:val="-9"/>
          <w:sz w:val="16"/>
        </w:rPr>
        <w:t xml:space="preserve"> </w:t>
      </w:r>
      <w:r>
        <w:rPr>
          <w:color w:val="009900"/>
          <w:sz w:val="16"/>
        </w:rPr>
        <w:t>a</w:t>
      </w:r>
      <w:r>
        <w:rPr>
          <w:color w:val="009900"/>
          <w:spacing w:val="-9"/>
          <w:sz w:val="16"/>
        </w:rPr>
        <w:t xml:space="preserve"> </w:t>
      </w:r>
      <w:r>
        <w:rPr>
          <w:color w:val="009900"/>
          <w:sz w:val="16"/>
        </w:rPr>
        <w:t>n</w:t>
      </w:r>
      <w:r>
        <w:rPr>
          <w:color w:val="009900"/>
          <w:spacing w:val="-9"/>
          <w:sz w:val="16"/>
        </w:rPr>
        <w:t xml:space="preserve"> </w:t>
      </w:r>
      <w:r>
        <w:rPr>
          <w:color w:val="009900"/>
          <w:sz w:val="16"/>
        </w:rPr>
        <w:t>s</w:t>
      </w:r>
      <w:r>
        <w:rPr>
          <w:color w:val="009900"/>
          <w:spacing w:val="-9"/>
          <w:sz w:val="16"/>
        </w:rPr>
        <w:t xml:space="preserve"> </w:t>
      </w:r>
      <w:r>
        <w:rPr>
          <w:color w:val="009900"/>
          <w:sz w:val="16"/>
        </w:rPr>
        <w:t>i</w:t>
      </w:r>
      <w:r>
        <w:rPr>
          <w:color w:val="009900"/>
          <w:spacing w:val="-9"/>
          <w:sz w:val="16"/>
        </w:rPr>
        <w:t xml:space="preserve"> </w:t>
      </w:r>
      <w:r>
        <w:rPr>
          <w:color w:val="009900"/>
          <w:sz w:val="16"/>
        </w:rPr>
        <w:t>t</w:t>
      </w:r>
      <w:r>
        <w:rPr>
          <w:color w:val="009900"/>
          <w:spacing w:val="-9"/>
          <w:sz w:val="16"/>
        </w:rPr>
        <w:t xml:space="preserve"> </w:t>
      </w:r>
      <w:r>
        <w:rPr>
          <w:color w:val="009900"/>
          <w:sz w:val="16"/>
        </w:rPr>
        <w:t>i</w:t>
      </w:r>
      <w:r>
        <w:rPr>
          <w:color w:val="009900"/>
          <w:spacing w:val="-9"/>
          <w:sz w:val="16"/>
        </w:rPr>
        <w:t xml:space="preserve"> </w:t>
      </w:r>
      <w:r>
        <w:rPr>
          <w:color w:val="009900"/>
          <w:sz w:val="16"/>
        </w:rPr>
        <w:t>o</w:t>
      </w:r>
      <w:r>
        <w:rPr>
          <w:color w:val="009900"/>
          <w:spacing w:val="-9"/>
          <w:sz w:val="16"/>
        </w:rPr>
        <w:t xml:space="preserve"> </w:t>
      </w:r>
      <w:r>
        <w:rPr>
          <w:color w:val="009900"/>
          <w:sz w:val="16"/>
        </w:rPr>
        <w:t>nt</w:t>
      </w:r>
      <w:r>
        <w:rPr>
          <w:color w:val="009900"/>
          <w:spacing w:val="-19"/>
          <w:sz w:val="16"/>
        </w:rPr>
        <w:t xml:space="preserve"> </w:t>
      </w:r>
      <w:r>
        <w:rPr>
          <w:color w:val="009900"/>
          <w:spacing w:val="4"/>
          <w:sz w:val="16"/>
        </w:rPr>
        <w:t>9ofj</w:t>
      </w:r>
      <w:r>
        <w:rPr>
          <w:color w:val="009900"/>
          <w:spacing w:val="-20"/>
          <w:sz w:val="16"/>
        </w:rPr>
        <w:t xml:space="preserve"> </w:t>
      </w:r>
      <w:r>
        <w:rPr>
          <w:color w:val="009900"/>
          <w:sz w:val="16"/>
        </w:rPr>
        <w:t>u</w:t>
      </w:r>
      <w:r>
        <w:rPr>
          <w:color w:val="009900"/>
          <w:spacing w:val="-20"/>
          <w:sz w:val="16"/>
        </w:rPr>
        <w:t xml:space="preserve"> </w:t>
      </w:r>
      <w:r>
        <w:rPr>
          <w:color w:val="009900"/>
          <w:sz w:val="16"/>
        </w:rPr>
        <w:t>n</w:t>
      </w:r>
      <w:r>
        <w:rPr>
          <w:color w:val="009900"/>
          <w:spacing w:val="-20"/>
          <w:sz w:val="16"/>
        </w:rPr>
        <w:t xml:space="preserve"> </w:t>
      </w:r>
      <w:r>
        <w:rPr>
          <w:color w:val="009900"/>
          <w:sz w:val="16"/>
        </w:rPr>
        <w:t>c</w:t>
      </w:r>
      <w:r>
        <w:rPr>
          <w:color w:val="009900"/>
          <w:w w:val="99"/>
          <w:sz w:val="16"/>
        </w:rPr>
        <w:t xml:space="preserve"> </w:t>
      </w:r>
      <w:r>
        <w:rPr>
          <w:color w:val="0000FF"/>
          <w:sz w:val="16"/>
        </w:rPr>
        <w:t>i f</w:t>
      </w:r>
      <w:r>
        <w:rPr>
          <w:sz w:val="16"/>
        </w:rPr>
        <w:t xml:space="preserve">( </w:t>
      </w:r>
      <w:r>
        <w:rPr>
          <w:spacing w:val="15"/>
          <w:sz w:val="16"/>
        </w:rPr>
        <w:t xml:space="preserve">guard </w:t>
      </w:r>
      <w:r>
        <w:rPr>
          <w:sz w:val="16"/>
        </w:rPr>
        <w:t>)</w:t>
      </w:r>
      <w:r>
        <w:rPr>
          <w:spacing w:val="34"/>
          <w:sz w:val="16"/>
        </w:rPr>
        <w:t xml:space="preserve"> </w:t>
      </w:r>
      <w:r>
        <w:rPr>
          <w:sz w:val="16"/>
        </w:rPr>
        <w:t>{ j u n c  =  1 ; }</w:t>
      </w:r>
    </w:p>
    <w:p w14:paraId="51622A47" w14:textId="77777777" w:rsidR="00BE18DA" w:rsidRPr="00944C04" w:rsidRDefault="00944C04">
      <w:pPr>
        <w:tabs>
          <w:tab w:val="left" w:pos="524"/>
        </w:tabs>
        <w:spacing w:before="1" w:line="152" w:lineRule="exact"/>
        <w:ind w:left="520" w:right="1355" w:hanging="371"/>
        <w:rPr>
          <w:sz w:val="16"/>
          <w:lang w:val="fr-FR"/>
        </w:rPr>
      </w:pPr>
      <w:r w:rsidRPr="00944C04">
        <w:rPr>
          <w:color w:val="7F7F7F"/>
          <w:sz w:val="10"/>
          <w:lang w:val="fr-FR"/>
        </w:rPr>
        <w:t>4</w:t>
      </w:r>
      <w:r w:rsidRPr="00944C04">
        <w:rPr>
          <w:color w:val="7F7F7F"/>
          <w:sz w:val="10"/>
          <w:lang w:val="fr-FR"/>
        </w:rPr>
        <w:tab/>
      </w:r>
      <w:r w:rsidRPr="00944C04">
        <w:rPr>
          <w:color w:val="7F7F7F"/>
          <w:sz w:val="10"/>
          <w:lang w:val="fr-FR"/>
        </w:rPr>
        <w:tab/>
      </w:r>
      <w:r w:rsidRPr="00944C04">
        <w:rPr>
          <w:color w:val="009900"/>
          <w:sz w:val="16"/>
          <w:lang w:val="fr-FR"/>
        </w:rPr>
        <w:t>/</w:t>
      </w:r>
      <w:r w:rsidRPr="00944C04">
        <w:rPr>
          <w:color w:val="009900"/>
          <w:spacing w:val="-7"/>
          <w:sz w:val="16"/>
          <w:lang w:val="fr-FR"/>
        </w:rPr>
        <w:t xml:space="preserve"> </w:t>
      </w:r>
      <w:r w:rsidRPr="00944C04">
        <w:rPr>
          <w:color w:val="009900"/>
          <w:sz w:val="16"/>
          <w:lang w:val="fr-FR"/>
        </w:rPr>
        <w:t>/E</w:t>
      </w:r>
      <w:r w:rsidRPr="00944C04">
        <w:rPr>
          <w:color w:val="009900"/>
          <w:spacing w:val="-18"/>
          <w:sz w:val="16"/>
          <w:lang w:val="fr-FR"/>
        </w:rPr>
        <w:t xml:space="preserve"> </w:t>
      </w:r>
      <w:r w:rsidRPr="00944C04">
        <w:rPr>
          <w:color w:val="009900"/>
          <w:sz w:val="16"/>
          <w:lang w:val="fr-FR"/>
        </w:rPr>
        <w:t>x</w:t>
      </w:r>
      <w:r w:rsidRPr="00944C04">
        <w:rPr>
          <w:color w:val="009900"/>
          <w:spacing w:val="-18"/>
          <w:sz w:val="16"/>
          <w:lang w:val="fr-FR"/>
        </w:rPr>
        <w:t xml:space="preserve"> </w:t>
      </w:r>
      <w:r w:rsidRPr="00944C04">
        <w:rPr>
          <w:color w:val="009900"/>
          <w:sz w:val="16"/>
          <w:lang w:val="fr-FR"/>
        </w:rPr>
        <w:t>i</w:t>
      </w:r>
      <w:r w:rsidRPr="00944C04">
        <w:rPr>
          <w:color w:val="009900"/>
          <w:spacing w:val="-18"/>
          <w:sz w:val="16"/>
          <w:lang w:val="fr-FR"/>
        </w:rPr>
        <w:t xml:space="preserve"> </w:t>
      </w:r>
      <w:r w:rsidRPr="00944C04">
        <w:rPr>
          <w:color w:val="009900"/>
          <w:sz w:val="16"/>
          <w:lang w:val="fr-FR"/>
        </w:rPr>
        <w:t>ts</w:t>
      </w:r>
      <w:r w:rsidRPr="00944C04">
        <w:rPr>
          <w:color w:val="009900"/>
          <w:spacing w:val="-13"/>
          <w:sz w:val="16"/>
          <w:lang w:val="fr-FR"/>
        </w:rPr>
        <w:t xml:space="preserve"> </w:t>
      </w:r>
      <w:r w:rsidRPr="00944C04">
        <w:rPr>
          <w:color w:val="009900"/>
          <w:sz w:val="16"/>
          <w:lang w:val="fr-FR"/>
        </w:rPr>
        <w:t>u</w:t>
      </w:r>
      <w:r w:rsidRPr="00944C04">
        <w:rPr>
          <w:color w:val="009900"/>
          <w:spacing w:val="-13"/>
          <w:sz w:val="16"/>
          <w:lang w:val="fr-FR"/>
        </w:rPr>
        <w:t xml:space="preserve"> </w:t>
      </w:r>
      <w:r w:rsidRPr="00944C04">
        <w:rPr>
          <w:color w:val="009900"/>
          <w:sz w:val="16"/>
          <w:lang w:val="fr-FR"/>
        </w:rPr>
        <w:t>b</w:t>
      </w:r>
      <w:r w:rsidRPr="00944C04">
        <w:rPr>
          <w:color w:val="009900"/>
          <w:spacing w:val="-13"/>
          <w:sz w:val="16"/>
          <w:lang w:val="fr-FR"/>
        </w:rPr>
        <w:t xml:space="preserve"> </w:t>
      </w:r>
      <w:r w:rsidRPr="00944C04">
        <w:rPr>
          <w:color w:val="009900"/>
          <w:sz w:val="16"/>
          <w:lang w:val="fr-FR"/>
        </w:rPr>
        <w:t>s</w:t>
      </w:r>
      <w:r w:rsidRPr="00944C04">
        <w:rPr>
          <w:color w:val="009900"/>
          <w:spacing w:val="-13"/>
          <w:sz w:val="16"/>
          <w:lang w:val="fr-FR"/>
        </w:rPr>
        <w:t xml:space="preserve"> </w:t>
      </w:r>
      <w:r w:rsidRPr="00944C04">
        <w:rPr>
          <w:color w:val="009900"/>
          <w:sz w:val="16"/>
          <w:lang w:val="fr-FR"/>
        </w:rPr>
        <w:t>t</w:t>
      </w:r>
      <w:r w:rsidRPr="00944C04">
        <w:rPr>
          <w:color w:val="009900"/>
          <w:spacing w:val="-13"/>
          <w:sz w:val="16"/>
          <w:lang w:val="fr-FR"/>
        </w:rPr>
        <w:t xml:space="preserve"> </w:t>
      </w:r>
      <w:r w:rsidRPr="00944C04">
        <w:rPr>
          <w:color w:val="009900"/>
          <w:sz w:val="16"/>
          <w:lang w:val="fr-FR"/>
        </w:rPr>
        <w:t>a</w:t>
      </w:r>
      <w:r w:rsidRPr="00944C04">
        <w:rPr>
          <w:color w:val="009900"/>
          <w:spacing w:val="-13"/>
          <w:sz w:val="16"/>
          <w:lang w:val="fr-FR"/>
        </w:rPr>
        <w:t xml:space="preserve"> </w:t>
      </w:r>
      <w:r w:rsidRPr="00944C04">
        <w:rPr>
          <w:color w:val="009900"/>
          <w:sz w:val="16"/>
          <w:lang w:val="fr-FR"/>
        </w:rPr>
        <w:t>t</w:t>
      </w:r>
      <w:r w:rsidRPr="00944C04">
        <w:rPr>
          <w:color w:val="009900"/>
          <w:spacing w:val="-13"/>
          <w:sz w:val="16"/>
          <w:lang w:val="fr-FR"/>
        </w:rPr>
        <w:t xml:space="preserve"> </w:t>
      </w:r>
      <w:r w:rsidRPr="00944C04">
        <w:rPr>
          <w:color w:val="009900"/>
          <w:sz w:val="16"/>
          <w:lang w:val="fr-FR"/>
        </w:rPr>
        <w:t>e</w:t>
      </w:r>
      <w:r w:rsidRPr="00944C04">
        <w:rPr>
          <w:color w:val="009900"/>
          <w:spacing w:val="-13"/>
          <w:sz w:val="16"/>
          <w:lang w:val="fr-FR"/>
        </w:rPr>
        <w:t xml:space="preserve"> </w:t>
      </w:r>
      <w:r w:rsidRPr="00944C04">
        <w:rPr>
          <w:color w:val="009900"/>
          <w:spacing w:val="6"/>
          <w:sz w:val="16"/>
          <w:lang w:val="fr-FR"/>
        </w:rPr>
        <w:t>sofS1andS1</w:t>
      </w:r>
      <w:r w:rsidRPr="00944C04">
        <w:rPr>
          <w:color w:val="009900"/>
          <w:w w:val="99"/>
          <w:sz w:val="16"/>
          <w:lang w:val="fr-FR"/>
        </w:rPr>
        <w:t xml:space="preserve"> </w:t>
      </w:r>
      <w:r w:rsidRPr="00944C04">
        <w:rPr>
          <w:sz w:val="16"/>
          <w:lang w:val="fr-FR"/>
        </w:rPr>
        <w:t>e</w:t>
      </w:r>
      <w:r w:rsidRPr="00944C04">
        <w:rPr>
          <w:spacing w:val="-11"/>
          <w:sz w:val="16"/>
          <w:lang w:val="fr-FR"/>
        </w:rPr>
        <w:t xml:space="preserve"> </w:t>
      </w:r>
      <w:r w:rsidRPr="00944C04">
        <w:rPr>
          <w:sz w:val="16"/>
          <w:lang w:val="fr-FR"/>
        </w:rPr>
        <w:t>f</w:t>
      </w:r>
      <w:r w:rsidRPr="00944C04">
        <w:rPr>
          <w:spacing w:val="-11"/>
          <w:sz w:val="16"/>
          <w:lang w:val="fr-FR"/>
        </w:rPr>
        <w:t xml:space="preserve"> </w:t>
      </w:r>
      <w:r w:rsidRPr="00944C04">
        <w:rPr>
          <w:sz w:val="16"/>
          <w:lang w:val="fr-FR"/>
        </w:rPr>
        <w:t>f</w:t>
      </w:r>
      <w:r w:rsidRPr="00944C04">
        <w:rPr>
          <w:spacing w:val="-11"/>
          <w:sz w:val="16"/>
          <w:lang w:val="fr-FR"/>
        </w:rPr>
        <w:t xml:space="preserve"> </w:t>
      </w:r>
      <w:r w:rsidRPr="00944C04">
        <w:rPr>
          <w:sz w:val="16"/>
          <w:lang w:val="fr-FR"/>
        </w:rPr>
        <w:t>e</w:t>
      </w:r>
      <w:r w:rsidRPr="00944C04">
        <w:rPr>
          <w:spacing w:val="-11"/>
          <w:sz w:val="16"/>
          <w:lang w:val="fr-FR"/>
        </w:rPr>
        <w:t xml:space="preserve"> </w:t>
      </w:r>
      <w:r w:rsidRPr="00944C04">
        <w:rPr>
          <w:sz w:val="16"/>
          <w:lang w:val="fr-FR"/>
        </w:rPr>
        <w:t>c</w:t>
      </w:r>
      <w:r w:rsidRPr="00944C04">
        <w:rPr>
          <w:spacing w:val="-11"/>
          <w:sz w:val="16"/>
          <w:lang w:val="fr-FR"/>
        </w:rPr>
        <w:t xml:space="preserve"> </w:t>
      </w:r>
      <w:r w:rsidRPr="00944C04">
        <w:rPr>
          <w:sz w:val="16"/>
          <w:lang w:val="fr-FR"/>
        </w:rPr>
        <w:t>t</w:t>
      </w:r>
      <w:r w:rsidRPr="00944C04">
        <w:rPr>
          <w:spacing w:val="10"/>
          <w:sz w:val="16"/>
          <w:lang w:val="fr-FR"/>
        </w:rPr>
        <w:t xml:space="preserve"> </w:t>
      </w:r>
      <w:r w:rsidRPr="00944C04">
        <w:rPr>
          <w:sz w:val="16"/>
          <w:lang w:val="fr-FR"/>
        </w:rPr>
        <w:t>(</w:t>
      </w:r>
      <w:r w:rsidRPr="00944C04">
        <w:rPr>
          <w:spacing w:val="2"/>
          <w:sz w:val="16"/>
          <w:lang w:val="fr-FR"/>
        </w:rPr>
        <w:t xml:space="preserve"> </w:t>
      </w:r>
      <w:r w:rsidRPr="00944C04">
        <w:rPr>
          <w:sz w:val="16"/>
          <w:lang w:val="fr-FR"/>
        </w:rPr>
        <w:t>t</w:t>
      </w:r>
      <w:r w:rsidRPr="00944C04">
        <w:rPr>
          <w:spacing w:val="-19"/>
          <w:sz w:val="16"/>
          <w:lang w:val="fr-FR"/>
        </w:rPr>
        <w:t xml:space="preserve"> </w:t>
      </w:r>
      <w:r w:rsidRPr="00944C04">
        <w:rPr>
          <w:sz w:val="16"/>
          <w:lang w:val="fr-FR"/>
        </w:rPr>
        <w:t>9</w:t>
      </w:r>
      <w:r w:rsidRPr="00944C04">
        <w:rPr>
          <w:spacing w:val="2"/>
          <w:sz w:val="16"/>
          <w:lang w:val="fr-FR"/>
        </w:rPr>
        <w:t xml:space="preserve"> </w:t>
      </w:r>
      <w:r w:rsidRPr="00944C04">
        <w:rPr>
          <w:sz w:val="16"/>
          <w:lang w:val="fr-FR"/>
        </w:rPr>
        <w:t>)</w:t>
      </w:r>
      <w:r w:rsidRPr="00944C04">
        <w:rPr>
          <w:spacing w:val="6"/>
          <w:sz w:val="16"/>
          <w:lang w:val="fr-FR"/>
        </w:rPr>
        <w:t xml:space="preserve"> </w:t>
      </w:r>
      <w:r w:rsidRPr="00944C04">
        <w:rPr>
          <w:sz w:val="16"/>
          <w:lang w:val="fr-FR"/>
        </w:rPr>
        <w:t>;</w:t>
      </w:r>
    </w:p>
    <w:p w14:paraId="3DFCD97C" w14:textId="77777777" w:rsidR="00BE18DA" w:rsidRPr="00944C04" w:rsidRDefault="00944C04">
      <w:pPr>
        <w:tabs>
          <w:tab w:val="left" w:pos="521"/>
        </w:tabs>
        <w:spacing w:line="141" w:lineRule="exact"/>
        <w:ind w:left="149"/>
        <w:rPr>
          <w:sz w:val="16"/>
          <w:lang w:val="fr-FR"/>
        </w:rPr>
      </w:pPr>
      <w:r w:rsidRPr="00944C04">
        <w:rPr>
          <w:color w:val="7F7F7F"/>
          <w:sz w:val="10"/>
          <w:lang w:val="fr-FR"/>
        </w:rPr>
        <w:t>6</w:t>
      </w:r>
      <w:r w:rsidRPr="00944C04">
        <w:rPr>
          <w:color w:val="7F7F7F"/>
          <w:sz w:val="10"/>
          <w:lang w:val="fr-FR"/>
        </w:rPr>
        <w:tab/>
      </w:r>
      <w:r w:rsidRPr="00944C04">
        <w:rPr>
          <w:color w:val="0000FF"/>
          <w:sz w:val="16"/>
          <w:lang w:val="fr-FR"/>
        </w:rPr>
        <w:t>i</w:t>
      </w:r>
      <w:r w:rsidRPr="00944C04">
        <w:rPr>
          <w:color w:val="0000FF"/>
          <w:spacing w:val="-10"/>
          <w:sz w:val="16"/>
          <w:lang w:val="fr-FR"/>
        </w:rPr>
        <w:t xml:space="preserve"> </w:t>
      </w:r>
      <w:r w:rsidRPr="00944C04">
        <w:rPr>
          <w:color w:val="0000FF"/>
          <w:sz w:val="16"/>
          <w:lang w:val="fr-FR"/>
        </w:rPr>
        <w:t>f</w:t>
      </w:r>
      <w:r w:rsidRPr="00944C04">
        <w:rPr>
          <w:sz w:val="16"/>
          <w:lang w:val="fr-FR"/>
        </w:rPr>
        <w:t>(</w:t>
      </w:r>
      <w:r w:rsidRPr="00944C04">
        <w:rPr>
          <w:spacing w:val="1"/>
          <w:sz w:val="16"/>
          <w:lang w:val="fr-FR"/>
        </w:rPr>
        <w:t xml:space="preserve"> </w:t>
      </w:r>
      <w:r w:rsidRPr="00944C04">
        <w:rPr>
          <w:sz w:val="16"/>
          <w:lang w:val="fr-FR"/>
        </w:rPr>
        <w:t>j</w:t>
      </w:r>
      <w:r w:rsidRPr="00944C04">
        <w:rPr>
          <w:spacing w:val="-20"/>
          <w:sz w:val="16"/>
          <w:lang w:val="fr-FR"/>
        </w:rPr>
        <w:t xml:space="preserve"> </w:t>
      </w:r>
      <w:r w:rsidRPr="00944C04">
        <w:rPr>
          <w:sz w:val="16"/>
          <w:lang w:val="fr-FR"/>
        </w:rPr>
        <w:t>u</w:t>
      </w:r>
      <w:r w:rsidRPr="00944C04">
        <w:rPr>
          <w:spacing w:val="-20"/>
          <w:sz w:val="16"/>
          <w:lang w:val="fr-FR"/>
        </w:rPr>
        <w:t xml:space="preserve"> </w:t>
      </w:r>
      <w:r w:rsidRPr="00944C04">
        <w:rPr>
          <w:sz w:val="16"/>
          <w:lang w:val="fr-FR"/>
        </w:rPr>
        <w:t>n</w:t>
      </w:r>
      <w:r w:rsidRPr="00944C04">
        <w:rPr>
          <w:spacing w:val="-20"/>
          <w:sz w:val="16"/>
          <w:lang w:val="fr-FR"/>
        </w:rPr>
        <w:t xml:space="preserve"> </w:t>
      </w:r>
      <w:r w:rsidRPr="00944C04">
        <w:rPr>
          <w:sz w:val="16"/>
          <w:lang w:val="fr-FR"/>
        </w:rPr>
        <w:t>c</w:t>
      </w:r>
      <w:r w:rsidRPr="00944C04">
        <w:rPr>
          <w:spacing w:val="-6"/>
          <w:sz w:val="16"/>
          <w:lang w:val="fr-FR"/>
        </w:rPr>
        <w:t xml:space="preserve"> </w:t>
      </w:r>
      <w:r w:rsidRPr="00944C04">
        <w:rPr>
          <w:spacing w:val="6"/>
          <w:sz w:val="16"/>
          <w:lang w:val="fr-FR"/>
        </w:rPr>
        <w:t>==</w:t>
      </w:r>
      <w:r w:rsidRPr="00944C04">
        <w:rPr>
          <w:spacing w:val="-27"/>
          <w:sz w:val="16"/>
          <w:lang w:val="fr-FR"/>
        </w:rPr>
        <w:t xml:space="preserve"> </w:t>
      </w:r>
      <w:r w:rsidRPr="00944C04">
        <w:rPr>
          <w:spacing w:val="7"/>
          <w:sz w:val="16"/>
          <w:lang w:val="fr-FR"/>
        </w:rPr>
        <w:t xml:space="preserve">0) </w:t>
      </w:r>
      <w:r w:rsidRPr="00944C04">
        <w:rPr>
          <w:spacing w:val="31"/>
          <w:sz w:val="16"/>
          <w:lang w:val="fr-FR"/>
        </w:rPr>
        <w:t xml:space="preserve"> </w:t>
      </w:r>
      <w:r w:rsidRPr="00944C04">
        <w:rPr>
          <w:sz w:val="16"/>
          <w:lang w:val="fr-FR"/>
        </w:rPr>
        <w:t>{</w:t>
      </w:r>
    </w:p>
    <w:p w14:paraId="28302EE8" w14:textId="77777777" w:rsidR="00BE18DA" w:rsidRPr="00944C04" w:rsidRDefault="00944C04">
      <w:pPr>
        <w:spacing w:line="153" w:lineRule="exact"/>
        <w:ind w:left="711"/>
        <w:rPr>
          <w:sz w:val="16"/>
          <w:lang w:val="fr-FR"/>
        </w:rPr>
      </w:pPr>
      <w:r w:rsidRPr="00944C04">
        <w:rPr>
          <w:sz w:val="16"/>
          <w:lang w:val="fr-FR"/>
        </w:rPr>
        <w:t>e f f e c t ( t 1 1 ) ;</w:t>
      </w:r>
    </w:p>
    <w:p w14:paraId="5B845159" w14:textId="77777777" w:rsidR="00BE18DA" w:rsidRPr="00944C04" w:rsidRDefault="00944C04">
      <w:pPr>
        <w:tabs>
          <w:tab w:val="left" w:pos="500"/>
        </w:tabs>
        <w:spacing w:line="153" w:lineRule="exact"/>
        <w:ind w:left="149"/>
        <w:rPr>
          <w:sz w:val="16"/>
          <w:lang w:val="fr-FR"/>
        </w:rPr>
      </w:pPr>
      <w:r w:rsidRPr="00944C04">
        <w:rPr>
          <w:color w:val="7F7F7F"/>
          <w:sz w:val="10"/>
          <w:lang w:val="fr-FR"/>
        </w:rPr>
        <w:t>8</w:t>
      </w:r>
      <w:r w:rsidRPr="00944C04">
        <w:rPr>
          <w:color w:val="7F7F7F"/>
          <w:sz w:val="10"/>
          <w:lang w:val="fr-FR"/>
        </w:rPr>
        <w:tab/>
      </w:r>
      <w:r w:rsidRPr="00944C04">
        <w:rPr>
          <w:sz w:val="16"/>
          <w:lang w:val="fr-FR"/>
        </w:rPr>
        <w:t>}</w:t>
      </w:r>
      <w:r w:rsidRPr="00944C04">
        <w:rPr>
          <w:color w:val="0000FF"/>
          <w:sz w:val="16"/>
          <w:lang w:val="fr-FR"/>
        </w:rPr>
        <w:t>e</w:t>
      </w:r>
      <w:r w:rsidRPr="00944C04">
        <w:rPr>
          <w:color w:val="0000FF"/>
          <w:spacing w:val="-15"/>
          <w:sz w:val="16"/>
          <w:lang w:val="fr-FR"/>
        </w:rPr>
        <w:t xml:space="preserve"> </w:t>
      </w:r>
      <w:r w:rsidRPr="00944C04">
        <w:rPr>
          <w:color w:val="0000FF"/>
          <w:sz w:val="16"/>
          <w:lang w:val="fr-FR"/>
        </w:rPr>
        <w:t>l</w:t>
      </w:r>
      <w:r w:rsidRPr="00944C04">
        <w:rPr>
          <w:color w:val="0000FF"/>
          <w:spacing w:val="-15"/>
          <w:sz w:val="16"/>
          <w:lang w:val="fr-FR"/>
        </w:rPr>
        <w:t xml:space="preserve"> </w:t>
      </w:r>
      <w:r w:rsidRPr="00944C04">
        <w:rPr>
          <w:color w:val="0000FF"/>
          <w:sz w:val="16"/>
          <w:lang w:val="fr-FR"/>
        </w:rPr>
        <w:t>s</w:t>
      </w:r>
      <w:r w:rsidRPr="00944C04">
        <w:rPr>
          <w:color w:val="0000FF"/>
          <w:spacing w:val="-15"/>
          <w:sz w:val="16"/>
          <w:lang w:val="fr-FR"/>
        </w:rPr>
        <w:t xml:space="preserve"> </w:t>
      </w:r>
      <w:r w:rsidRPr="00944C04">
        <w:rPr>
          <w:color w:val="0000FF"/>
          <w:sz w:val="16"/>
          <w:lang w:val="fr-FR"/>
        </w:rPr>
        <w:t>e</w:t>
      </w:r>
      <w:r w:rsidRPr="00944C04">
        <w:rPr>
          <w:sz w:val="16"/>
          <w:lang w:val="fr-FR"/>
        </w:rPr>
        <w:t>{</w:t>
      </w:r>
    </w:p>
    <w:p w14:paraId="7E319FB7" w14:textId="77777777" w:rsidR="00BE18DA" w:rsidRPr="00944C04" w:rsidRDefault="00944C04">
      <w:pPr>
        <w:spacing w:line="153" w:lineRule="exact"/>
        <w:ind w:left="711"/>
        <w:rPr>
          <w:sz w:val="16"/>
          <w:lang w:val="fr-FR"/>
        </w:rPr>
      </w:pPr>
      <w:r w:rsidRPr="00944C04">
        <w:rPr>
          <w:sz w:val="16"/>
          <w:lang w:val="fr-FR"/>
        </w:rPr>
        <w:t>e f f e c t ( t 1 0 )</w:t>
      </w:r>
    </w:p>
    <w:p w14:paraId="50C92E42" w14:textId="77777777" w:rsidR="00BE18DA" w:rsidRPr="00944C04" w:rsidRDefault="00944C04">
      <w:pPr>
        <w:tabs>
          <w:tab w:val="left" w:pos="500"/>
        </w:tabs>
        <w:spacing w:line="153" w:lineRule="exact"/>
        <w:ind w:left="100"/>
        <w:rPr>
          <w:sz w:val="16"/>
          <w:lang w:val="fr-FR"/>
        </w:rPr>
      </w:pPr>
      <w:r w:rsidRPr="00944C04">
        <w:rPr>
          <w:color w:val="7F7F7F"/>
          <w:sz w:val="10"/>
          <w:lang w:val="fr-FR"/>
        </w:rPr>
        <w:t>10</w:t>
      </w:r>
      <w:r w:rsidRPr="00944C04">
        <w:rPr>
          <w:color w:val="7F7F7F"/>
          <w:sz w:val="10"/>
          <w:lang w:val="fr-FR"/>
        </w:rPr>
        <w:tab/>
      </w:r>
      <w:r w:rsidRPr="00944C04">
        <w:rPr>
          <w:sz w:val="16"/>
          <w:lang w:val="fr-FR"/>
        </w:rPr>
        <w:t>}</w:t>
      </w:r>
    </w:p>
    <w:p w14:paraId="510080B4" w14:textId="77777777" w:rsidR="00BE18DA" w:rsidRPr="00944C04" w:rsidRDefault="00944C04">
      <w:pPr>
        <w:spacing w:line="153" w:lineRule="exact"/>
        <w:ind w:left="482"/>
        <w:rPr>
          <w:sz w:val="16"/>
          <w:lang w:val="fr-FR"/>
        </w:rPr>
      </w:pPr>
      <w:r w:rsidRPr="00944C04">
        <w:rPr>
          <w:spacing w:val="-3"/>
          <w:sz w:val="16"/>
          <w:lang w:val="fr-FR"/>
        </w:rPr>
        <w:t>FORK(</w:t>
      </w:r>
      <w:r w:rsidRPr="00944C04">
        <w:rPr>
          <w:spacing w:val="10"/>
          <w:sz w:val="16"/>
          <w:lang w:val="fr-FR"/>
        </w:rPr>
        <w:t xml:space="preserve"> </w:t>
      </w:r>
      <w:r w:rsidRPr="00944C04">
        <w:rPr>
          <w:sz w:val="16"/>
          <w:lang w:val="fr-FR"/>
        </w:rPr>
        <w:t>e</w:t>
      </w:r>
      <w:r w:rsidRPr="00944C04">
        <w:rPr>
          <w:spacing w:val="-11"/>
          <w:sz w:val="16"/>
          <w:lang w:val="fr-FR"/>
        </w:rPr>
        <w:t xml:space="preserve"> </w:t>
      </w:r>
      <w:r w:rsidRPr="00944C04">
        <w:rPr>
          <w:sz w:val="16"/>
          <w:lang w:val="fr-FR"/>
        </w:rPr>
        <w:t>f</w:t>
      </w:r>
      <w:r w:rsidRPr="00944C04">
        <w:rPr>
          <w:spacing w:val="-11"/>
          <w:sz w:val="16"/>
          <w:lang w:val="fr-FR"/>
        </w:rPr>
        <w:t xml:space="preserve"> </w:t>
      </w:r>
      <w:r w:rsidRPr="00944C04">
        <w:rPr>
          <w:sz w:val="16"/>
          <w:lang w:val="fr-FR"/>
        </w:rPr>
        <w:t>f</w:t>
      </w:r>
      <w:r w:rsidRPr="00944C04">
        <w:rPr>
          <w:spacing w:val="-11"/>
          <w:sz w:val="16"/>
          <w:lang w:val="fr-FR"/>
        </w:rPr>
        <w:t xml:space="preserve"> </w:t>
      </w:r>
      <w:r w:rsidRPr="00944C04">
        <w:rPr>
          <w:sz w:val="16"/>
          <w:lang w:val="fr-FR"/>
        </w:rPr>
        <w:t>e</w:t>
      </w:r>
      <w:r w:rsidRPr="00944C04">
        <w:rPr>
          <w:spacing w:val="-11"/>
          <w:sz w:val="16"/>
          <w:lang w:val="fr-FR"/>
        </w:rPr>
        <w:t xml:space="preserve"> </w:t>
      </w:r>
      <w:r w:rsidRPr="00944C04">
        <w:rPr>
          <w:sz w:val="16"/>
          <w:lang w:val="fr-FR"/>
        </w:rPr>
        <w:t>c</w:t>
      </w:r>
      <w:r w:rsidRPr="00944C04">
        <w:rPr>
          <w:spacing w:val="-11"/>
          <w:sz w:val="16"/>
          <w:lang w:val="fr-FR"/>
        </w:rPr>
        <w:t xml:space="preserve"> </w:t>
      </w:r>
      <w:r w:rsidRPr="00944C04">
        <w:rPr>
          <w:sz w:val="16"/>
          <w:lang w:val="fr-FR"/>
        </w:rPr>
        <w:t>t</w:t>
      </w:r>
      <w:r w:rsidRPr="00944C04">
        <w:rPr>
          <w:spacing w:val="10"/>
          <w:sz w:val="16"/>
          <w:lang w:val="fr-FR"/>
        </w:rPr>
        <w:t xml:space="preserve"> </w:t>
      </w:r>
      <w:r w:rsidRPr="00944C04">
        <w:rPr>
          <w:sz w:val="16"/>
          <w:lang w:val="fr-FR"/>
        </w:rPr>
        <w:t>(</w:t>
      </w:r>
      <w:r w:rsidRPr="00944C04">
        <w:rPr>
          <w:spacing w:val="1"/>
          <w:sz w:val="16"/>
          <w:lang w:val="fr-FR"/>
        </w:rPr>
        <w:t xml:space="preserve"> </w:t>
      </w:r>
      <w:r w:rsidRPr="00944C04">
        <w:rPr>
          <w:sz w:val="16"/>
          <w:lang w:val="fr-FR"/>
        </w:rPr>
        <w:t>t</w:t>
      </w:r>
      <w:r w:rsidRPr="00944C04">
        <w:rPr>
          <w:spacing w:val="-21"/>
          <w:sz w:val="16"/>
          <w:lang w:val="fr-FR"/>
        </w:rPr>
        <w:t xml:space="preserve"> </w:t>
      </w:r>
      <w:r w:rsidRPr="00944C04">
        <w:rPr>
          <w:sz w:val="16"/>
          <w:lang w:val="fr-FR"/>
        </w:rPr>
        <w:t>1</w:t>
      </w:r>
      <w:r w:rsidRPr="00944C04">
        <w:rPr>
          <w:spacing w:val="-21"/>
          <w:sz w:val="16"/>
          <w:lang w:val="fr-FR"/>
        </w:rPr>
        <w:t xml:space="preserve"> </w:t>
      </w:r>
      <w:r w:rsidRPr="00944C04">
        <w:rPr>
          <w:sz w:val="16"/>
          <w:lang w:val="fr-FR"/>
        </w:rPr>
        <w:t>2</w:t>
      </w:r>
      <w:r w:rsidRPr="00944C04">
        <w:rPr>
          <w:spacing w:val="1"/>
          <w:sz w:val="16"/>
          <w:lang w:val="fr-FR"/>
        </w:rPr>
        <w:t xml:space="preserve"> </w:t>
      </w:r>
      <w:r w:rsidRPr="00944C04">
        <w:rPr>
          <w:sz w:val="16"/>
          <w:lang w:val="fr-FR"/>
        </w:rPr>
        <w:t>)</w:t>
      </w:r>
      <w:r w:rsidRPr="00944C04">
        <w:rPr>
          <w:spacing w:val="1"/>
          <w:sz w:val="16"/>
          <w:lang w:val="fr-FR"/>
        </w:rPr>
        <w:t xml:space="preserve"> </w:t>
      </w:r>
      <w:r w:rsidRPr="00944C04">
        <w:rPr>
          <w:sz w:val="16"/>
          <w:lang w:val="fr-FR"/>
        </w:rPr>
        <w:t>)</w:t>
      </w:r>
      <w:r w:rsidRPr="00944C04">
        <w:rPr>
          <w:spacing w:val="5"/>
          <w:sz w:val="16"/>
          <w:lang w:val="fr-FR"/>
        </w:rPr>
        <w:t xml:space="preserve"> </w:t>
      </w:r>
      <w:r w:rsidRPr="00944C04">
        <w:rPr>
          <w:sz w:val="16"/>
          <w:lang w:val="fr-FR"/>
        </w:rPr>
        <w:t xml:space="preserve">; </w:t>
      </w:r>
      <w:r w:rsidRPr="00944C04">
        <w:rPr>
          <w:spacing w:val="31"/>
          <w:sz w:val="16"/>
          <w:lang w:val="fr-FR"/>
        </w:rPr>
        <w:t xml:space="preserve"> </w:t>
      </w:r>
      <w:r w:rsidRPr="00944C04">
        <w:rPr>
          <w:spacing w:val="-3"/>
          <w:sz w:val="16"/>
          <w:lang w:val="fr-FR"/>
        </w:rPr>
        <w:t>FORK(</w:t>
      </w:r>
      <w:r w:rsidRPr="00944C04">
        <w:rPr>
          <w:spacing w:val="10"/>
          <w:sz w:val="16"/>
          <w:lang w:val="fr-FR"/>
        </w:rPr>
        <w:t xml:space="preserve"> </w:t>
      </w:r>
      <w:r w:rsidRPr="00944C04">
        <w:rPr>
          <w:sz w:val="16"/>
          <w:lang w:val="fr-FR"/>
        </w:rPr>
        <w:t>e</w:t>
      </w:r>
      <w:r w:rsidRPr="00944C04">
        <w:rPr>
          <w:spacing w:val="-11"/>
          <w:sz w:val="16"/>
          <w:lang w:val="fr-FR"/>
        </w:rPr>
        <w:t xml:space="preserve"> </w:t>
      </w:r>
      <w:r w:rsidRPr="00944C04">
        <w:rPr>
          <w:sz w:val="16"/>
          <w:lang w:val="fr-FR"/>
        </w:rPr>
        <w:t>f</w:t>
      </w:r>
      <w:r w:rsidRPr="00944C04">
        <w:rPr>
          <w:spacing w:val="-11"/>
          <w:sz w:val="16"/>
          <w:lang w:val="fr-FR"/>
        </w:rPr>
        <w:t xml:space="preserve"> </w:t>
      </w:r>
      <w:r w:rsidRPr="00944C04">
        <w:rPr>
          <w:sz w:val="16"/>
          <w:lang w:val="fr-FR"/>
        </w:rPr>
        <w:t>f</w:t>
      </w:r>
      <w:r w:rsidRPr="00944C04">
        <w:rPr>
          <w:spacing w:val="-11"/>
          <w:sz w:val="16"/>
          <w:lang w:val="fr-FR"/>
        </w:rPr>
        <w:t xml:space="preserve"> </w:t>
      </w:r>
      <w:r w:rsidRPr="00944C04">
        <w:rPr>
          <w:sz w:val="16"/>
          <w:lang w:val="fr-FR"/>
        </w:rPr>
        <w:t>e</w:t>
      </w:r>
      <w:r w:rsidRPr="00944C04">
        <w:rPr>
          <w:spacing w:val="-11"/>
          <w:sz w:val="16"/>
          <w:lang w:val="fr-FR"/>
        </w:rPr>
        <w:t xml:space="preserve"> </w:t>
      </w:r>
      <w:r w:rsidRPr="00944C04">
        <w:rPr>
          <w:sz w:val="16"/>
          <w:lang w:val="fr-FR"/>
        </w:rPr>
        <w:t>c</w:t>
      </w:r>
      <w:r w:rsidRPr="00944C04">
        <w:rPr>
          <w:spacing w:val="-11"/>
          <w:sz w:val="16"/>
          <w:lang w:val="fr-FR"/>
        </w:rPr>
        <w:t xml:space="preserve"> </w:t>
      </w:r>
      <w:r w:rsidRPr="00944C04">
        <w:rPr>
          <w:sz w:val="16"/>
          <w:lang w:val="fr-FR"/>
        </w:rPr>
        <w:t>t</w:t>
      </w:r>
      <w:r w:rsidRPr="00944C04">
        <w:rPr>
          <w:spacing w:val="10"/>
          <w:sz w:val="16"/>
          <w:lang w:val="fr-FR"/>
        </w:rPr>
        <w:t xml:space="preserve"> </w:t>
      </w:r>
      <w:r w:rsidRPr="00944C04">
        <w:rPr>
          <w:sz w:val="16"/>
          <w:lang w:val="fr-FR"/>
        </w:rPr>
        <w:t>(</w:t>
      </w:r>
      <w:r w:rsidRPr="00944C04">
        <w:rPr>
          <w:spacing w:val="2"/>
          <w:sz w:val="16"/>
          <w:lang w:val="fr-FR"/>
        </w:rPr>
        <w:t xml:space="preserve"> </w:t>
      </w:r>
      <w:r w:rsidRPr="00944C04">
        <w:rPr>
          <w:sz w:val="16"/>
          <w:lang w:val="fr-FR"/>
        </w:rPr>
        <w:t>t</w:t>
      </w:r>
      <w:r w:rsidRPr="00944C04">
        <w:rPr>
          <w:spacing w:val="-19"/>
          <w:sz w:val="16"/>
          <w:lang w:val="fr-FR"/>
        </w:rPr>
        <w:t xml:space="preserve"> </w:t>
      </w:r>
      <w:r w:rsidRPr="00944C04">
        <w:rPr>
          <w:sz w:val="16"/>
          <w:lang w:val="fr-FR"/>
        </w:rPr>
        <w:t>3</w:t>
      </w:r>
      <w:r w:rsidRPr="00944C04">
        <w:rPr>
          <w:spacing w:val="2"/>
          <w:sz w:val="16"/>
          <w:lang w:val="fr-FR"/>
        </w:rPr>
        <w:t xml:space="preserve"> </w:t>
      </w:r>
      <w:r w:rsidRPr="00944C04">
        <w:rPr>
          <w:sz w:val="16"/>
          <w:lang w:val="fr-FR"/>
        </w:rPr>
        <w:t>)</w:t>
      </w:r>
      <w:r w:rsidRPr="00944C04">
        <w:rPr>
          <w:spacing w:val="1"/>
          <w:sz w:val="16"/>
          <w:lang w:val="fr-FR"/>
        </w:rPr>
        <w:t xml:space="preserve"> </w:t>
      </w:r>
      <w:r w:rsidRPr="00944C04">
        <w:rPr>
          <w:sz w:val="16"/>
          <w:lang w:val="fr-FR"/>
        </w:rPr>
        <w:t>)</w:t>
      </w:r>
      <w:r w:rsidRPr="00944C04">
        <w:rPr>
          <w:spacing w:val="6"/>
          <w:sz w:val="16"/>
          <w:lang w:val="fr-FR"/>
        </w:rPr>
        <w:t xml:space="preserve"> </w:t>
      </w:r>
      <w:r w:rsidRPr="00944C04">
        <w:rPr>
          <w:sz w:val="16"/>
          <w:lang w:val="fr-FR"/>
        </w:rPr>
        <w:t>;</w:t>
      </w:r>
    </w:p>
    <w:p w14:paraId="1B56545B" w14:textId="77777777" w:rsidR="00BE18DA" w:rsidRPr="00944C04" w:rsidRDefault="00944C04">
      <w:pPr>
        <w:tabs>
          <w:tab w:val="left" w:pos="524"/>
        </w:tabs>
        <w:spacing w:line="153" w:lineRule="exact"/>
        <w:ind w:left="100"/>
        <w:rPr>
          <w:sz w:val="16"/>
          <w:lang w:val="fr-FR"/>
        </w:rPr>
      </w:pPr>
      <w:r w:rsidRPr="00944C04">
        <w:rPr>
          <w:color w:val="7F7F7F"/>
          <w:sz w:val="10"/>
          <w:lang w:val="fr-FR"/>
        </w:rPr>
        <w:t>12</w:t>
      </w:r>
      <w:r w:rsidRPr="00944C04">
        <w:rPr>
          <w:color w:val="7F7F7F"/>
          <w:sz w:val="10"/>
          <w:lang w:val="fr-FR"/>
        </w:rPr>
        <w:tab/>
      </w:r>
      <w:r w:rsidRPr="00944C04">
        <w:rPr>
          <w:color w:val="009900"/>
          <w:sz w:val="16"/>
          <w:lang w:val="fr-FR"/>
        </w:rPr>
        <w:t>/</w:t>
      </w:r>
      <w:r w:rsidRPr="00944C04">
        <w:rPr>
          <w:color w:val="009900"/>
          <w:spacing w:val="-6"/>
          <w:sz w:val="16"/>
          <w:lang w:val="fr-FR"/>
        </w:rPr>
        <w:t xml:space="preserve"> </w:t>
      </w:r>
      <w:r w:rsidRPr="00944C04">
        <w:rPr>
          <w:color w:val="009900"/>
          <w:spacing w:val="3"/>
          <w:sz w:val="16"/>
          <w:lang w:val="fr-FR"/>
        </w:rPr>
        <w:t>/JOIN</w:t>
      </w:r>
      <w:r w:rsidRPr="00944C04">
        <w:rPr>
          <w:color w:val="0000FF"/>
          <w:spacing w:val="3"/>
          <w:sz w:val="16"/>
          <w:lang w:val="fr-FR"/>
        </w:rPr>
        <w:t>.</w:t>
      </w:r>
      <w:r w:rsidRPr="00944C04">
        <w:rPr>
          <w:color w:val="0000FF"/>
          <w:spacing w:val="1"/>
          <w:sz w:val="16"/>
          <w:lang w:val="fr-FR"/>
        </w:rPr>
        <w:t xml:space="preserve"> </w:t>
      </w:r>
      <w:r w:rsidRPr="00944C04">
        <w:rPr>
          <w:color w:val="0000FF"/>
          <w:sz w:val="16"/>
          <w:lang w:val="fr-FR"/>
        </w:rPr>
        <w:t>.</w:t>
      </w:r>
      <w:r w:rsidRPr="00944C04">
        <w:rPr>
          <w:color w:val="0000FF"/>
          <w:spacing w:val="1"/>
          <w:sz w:val="16"/>
          <w:lang w:val="fr-FR"/>
        </w:rPr>
        <w:t xml:space="preserve"> </w:t>
      </w:r>
      <w:r w:rsidRPr="00944C04">
        <w:rPr>
          <w:color w:val="0000FF"/>
          <w:sz w:val="16"/>
          <w:lang w:val="fr-FR"/>
        </w:rPr>
        <w:t>.</w:t>
      </w:r>
      <w:r w:rsidRPr="00944C04">
        <w:rPr>
          <w:color w:val="009900"/>
          <w:sz w:val="16"/>
          <w:lang w:val="fr-FR"/>
        </w:rPr>
        <w:t>==&gt;c</w:t>
      </w:r>
      <w:r w:rsidRPr="00944C04">
        <w:rPr>
          <w:color w:val="009900"/>
          <w:spacing w:val="-15"/>
          <w:sz w:val="16"/>
          <w:lang w:val="fr-FR"/>
        </w:rPr>
        <w:t xml:space="preserve"> </w:t>
      </w:r>
      <w:r w:rsidRPr="00944C04">
        <w:rPr>
          <w:color w:val="009900"/>
          <w:sz w:val="16"/>
          <w:lang w:val="fr-FR"/>
        </w:rPr>
        <w:t>o</w:t>
      </w:r>
      <w:r w:rsidRPr="00944C04">
        <w:rPr>
          <w:color w:val="009900"/>
          <w:spacing w:val="-15"/>
          <w:sz w:val="16"/>
          <w:lang w:val="fr-FR"/>
        </w:rPr>
        <w:t xml:space="preserve"> </w:t>
      </w:r>
      <w:r w:rsidRPr="00944C04">
        <w:rPr>
          <w:color w:val="009900"/>
          <w:sz w:val="16"/>
          <w:lang w:val="fr-FR"/>
        </w:rPr>
        <w:t>n</w:t>
      </w:r>
      <w:r w:rsidRPr="00944C04">
        <w:rPr>
          <w:color w:val="009900"/>
          <w:spacing w:val="-16"/>
          <w:sz w:val="16"/>
          <w:lang w:val="fr-FR"/>
        </w:rPr>
        <w:t xml:space="preserve"> </w:t>
      </w:r>
      <w:r w:rsidRPr="00944C04">
        <w:rPr>
          <w:color w:val="009900"/>
          <w:sz w:val="16"/>
          <w:lang w:val="fr-FR"/>
        </w:rPr>
        <w:t>c</w:t>
      </w:r>
      <w:r w:rsidRPr="00944C04">
        <w:rPr>
          <w:color w:val="009900"/>
          <w:spacing w:val="-15"/>
          <w:sz w:val="16"/>
          <w:lang w:val="fr-FR"/>
        </w:rPr>
        <w:t xml:space="preserve"> </w:t>
      </w:r>
      <w:r w:rsidRPr="00944C04">
        <w:rPr>
          <w:color w:val="009900"/>
          <w:sz w:val="16"/>
          <w:lang w:val="fr-FR"/>
        </w:rPr>
        <w:t>u</w:t>
      </w:r>
      <w:r w:rsidRPr="00944C04">
        <w:rPr>
          <w:color w:val="009900"/>
          <w:spacing w:val="-15"/>
          <w:sz w:val="16"/>
          <w:lang w:val="fr-FR"/>
        </w:rPr>
        <w:t xml:space="preserve"> </w:t>
      </w:r>
      <w:r w:rsidRPr="00944C04">
        <w:rPr>
          <w:color w:val="009900"/>
          <w:sz w:val="16"/>
          <w:lang w:val="fr-FR"/>
        </w:rPr>
        <w:t>r</w:t>
      </w:r>
      <w:r w:rsidRPr="00944C04">
        <w:rPr>
          <w:color w:val="009900"/>
          <w:spacing w:val="-15"/>
          <w:sz w:val="16"/>
          <w:lang w:val="fr-FR"/>
        </w:rPr>
        <w:t xml:space="preserve"> </w:t>
      </w:r>
      <w:r w:rsidRPr="00944C04">
        <w:rPr>
          <w:color w:val="009900"/>
          <w:sz w:val="16"/>
          <w:lang w:val="fr-FR"/>
        </w:rPr>
        <w:t>r</w:t>
      </w:r>
      <w:r w:rsidRPr="00944C04">
        <w:rPr>
          <w:color w:val="009900"/>
          <w:spacing w:val="-16"/>
          <w:sz w:val="16"/>
          <w:lang w:val="fr-FR"/>
        </w:rPr>
        <w:t xml:space="preserve"> </w:t>
      </w:r>
      <w:r w:rsidRPr="00944C04">
        <w:rPr>
          <w:color w:val="009900"/>
          <w:sz w:val="16"/>
          <w:lang w:val="fr-FR"/>
        </w:rPr>
        <w:t>e</w:t>
      </w:r>
      <w:r w:rsidRPr="00944C04">
        <w:rPr>
          <w:color w:val="009900"/>
          <w:spacing w:val="-15"/>
          <w:sz w:val="16"/>
          <w:lang w:val="fr-FR"/>
        </w:rPr>
        <w:t xml:space="preserve"> </w:t>
      </w:r>
      <w:r w:rsidRPr="00944C04">
        <w:rPr>
          <w:color w:val="009900"/>
          <w:sz w:val="16"/>
          <w:lang w:val="fr-FR"/>
        </w:rPr>
        <w:t>n</w:t>
      </w:r>
      <w:r w:rsidRPr="00944C04">
        <w:rPr>
          <w:color w:val="009900"/>
          <w:spacing w:val="-15"/>
          <w:sz w:val="16"/>
          <w:lang w:val="fr-FR"/>
        </w:rPr>
        <w:t xml:space="preserve"> </w:t>
      </w:r>
      <w:r w:rsidRPr="00944C04">
        <w:rPr>
          <w:color w:val="009900"/>
          <w:sz w:val="16"/>
          <w:lang w:val="fr-FR"/>
        </w:rPr>
        <w:t>te</w:t>
      </w:r>
      <w:r w:rsidRPr="00944C04">
        <w:rPr>
          <w:color w:val="009900"/>
          <w:spacing w:val="-16"/>
          <w:sz w:val="16"/>
          <w:lang w:val="fr-FR"/>
        </w:rPr>
        <w:t xml:space="preserve"> </w:t>
      </w:r>
      <w:r w:rsidRPr="00944C04">
        <w:rPr>
          <w:color w:val="009900"/>
          <w:sz w:val="16"/>
          <w:lang w:val="fr-FR"/>
        </w:rPr>
        <w:t>x</w:t>
      </w:r>
      <w:r w:rsidRPr="00944C04">
        <w:rPr>
          <w:color w:val="009900"/>
          <w:spacing w:val="-16"/>
          <w:sz w:val="16"/>
          <w:lang w:val="fr-FR"/>
        </w:rPr>
        <w:t xml:space="preserve"> </w:t>
      </w:r>
      <w:r w:rsidRPr="00944C04">
        <w:rPr>
          <w:color w:val="009900"/>
          <w:sz w:val="16"/>
          <w:lang w:val="fr-FR"/>
        </w:rPr>
        <w:t>e</w:t>
      </w:r>
      <w:r w:rsidRPr="00944C04">
        <w:rPr>
          <w:color w:val="009900"/>
          <w:spacing w:val="-16"/>
          <w:sz w:val="16"/>
          <w:lang w:val="fr-FR"/>
        </w:rPr>
        <w:t xml:space="preserve"> </w:t>
      </w:r>
      <w:r w:rsidRPr="00944C04">
        <w:rPr>
          <w:color w:val="009900"/>
          <w:sz w:val="16"/>
          <w:lang w:val="fr-FR"/>
        </w:rPr>
        <w:t>c</w:t>
      </w:r>
      <w:r w:rsidRPr="00944C04">
        <w:rPr>
          <w:color w:val="009900"/>
          <w:spacing w:val="-16"/>
          <w:sz w:val="16"/>
          <w:lang w:val="fr-FR"/>
        </w:rPr>
        <w:t xml:space="preserve"> </w:t>
      </w:r>
      <w:r w:rsidRPr="00944C04">
        <w:rPr>
          <w:color w:val="009900"/>
          <w:sz w:val="16"/>
          <w:lang w:val="fr-FR"/>
        </w:rPr>
        <w:t>u</w:t>
      </w:r>
      <w:r w:rsidRPr="00944C04">
        <w:rPr>
          <w:color w:val="009900"/>
          <w:spacing w:val="-16"/>
          <w:sz w:val="16"/>
          <w:lang w:val="fr-FR"/>
        </w:rPr>
        <w:t xml:space="preserve"> </w:t>
      </w:r>
      <w:r w:rsidRPr="00944C04">
        <w:rPr>
          <w:color w:val="009900"/>
          <w:sz w:val="16"/>
          <w:lang w:val="fr-FR"/>
        </w:rPr>
        <w:t>t</w:t>
      </w:r>
      <w:r w:rsidRPr="00944C04">
        <w:rPr>
          <w:color w:val="009900"/>
          <w:spacing w:val="-16"/>
          <w:sz w:val="16"/>
          <w:lang w:val="fr-FR"/>
        </w:rPr>
        <w:t xml:space="preserve"> </w:t>
      </w:r>
      <w:r w:rsidRPr="00944C04">
        <w:rPr>
          <w:color w:val="009900"/>
          <w:sz w:val="16"/>
          <w:lang w:val="fr-FR"/>
        </w:rPr>
        <w:t>i</w:t>
      </w:r>
      <w:r w:rsidRPr="00944C04">
        <w:rPr>
          <w:color w:val="009900"/>
          <w:spacing w:val="-16"/>
          <w:sz w:val="16"/>
          <w:lang w:val="fr-FR"/>
        </w:rPr>
        <w:t xml:space="preserve"> </w:t>
      </w:r>
      <w:r w:rsidRPr="00944C04">
        <w:rPr>
          <w:color w:val="009900"/>
          <w:sz w:val="16"/>
          <w:lang w:val="fr-FR"/>
        </w:rPr>
        <w:t>o</w:t>
      </w:r>
      <w:r w:rsidRPr="00944C04">
        <w:rPr>
          <w:color w:val="009900"/>
          <w:spacing w:val="-16"/>
          <w:sz w:val="16"/>
          <w:lang w:val="fr-FR"/>
        </w:rPr>
        <w:t xml:space="preserve"> </w:t>
      </w:r>
      <w:r w:rsidRPr="00944C04">
        <w:rPr>
          <w:color w:val="009900"/>
          <w:sz w:val="16"/>
          <w:lang w:val="fr-FR"/>
        </w:rPr>
        <w:t>n</w:t>
      </w:r>
    </w:p>
    <w:p w14:paraId="59EEEE2A" w14:textId="77777777" w:rsidR="00BE18DA" w:rsidRPr="00944C04" w:rsidRDefault="00944C04">
      <w:pPr>
        <w:spacing w:line="153" w:lineRule="exact"/>
        <w:ind w:left="524"/>
        <w:rPr>
          <w:sz w:val="16"/>
          <w:lang w:val="fr-FR"/>
        </w:rPr>
      </w:pPr>
      <w:r w:rsidRPr="00944C04">
        <w:rPr>
          <w:color w:val="009900"/>
          <w:sz w:val="16"/>
          <w:lang w:val="fr-FR"/>
        </w:rPr>
        <w:t>/ /E n t e rs t a t eS6,S7andS8</w:t>
      </w:r>
    </w:p>
    <w:p w14:paraId="3E33A98F" w14:textId="77777777" w:rsidR="00BE18DA" w:rsidRDefault="00944C04">
      <w:pPr>
        <w:spacing w:line="168" w:lineRule="exact"/>
        <w:ind w:left="100"/>
        <w:rPr>
          <w:sz w:val="16"/>
        </w:rPr>
      </w:pPr>
      <w:r>
        <w:rPr>
          <w:color w:val="7F7F7F"/>
          <w:sz w:val="10"/>
        </w:rPr>
        <w:t xml:space="preserve">14    </w:t>
      </w:r>
      <w:r>
        <w:rPr>
          <w:sz w:val="16"/>
        </w:rPr>
        <w:t>}</w:t>
      </w:r>
    </w:p>
    <w:p w14:paraId="5EFCA6CB" w14:textId="77777777" w:rsidR="00BE18DA" w:rsidRDefault="00944C04">
      <w:pPr>
        <w:pStyle w:val="Corpsdetexte"/>
        <w:spacing w:line="198" w:lineRule="exact"/>
        <w:ind w:left="100" w:firstLine="199"/>
      </w:pPr>
      <w:r>
        <w:br w:type="column"/>
      </w:r>
      <w:r>
        <w:t>Note  that</w:t>
      </w:r>
      <w:del w:id="150" w:author="RADERMACHER Ansgar 206501" w:date="2016-07-13T01:24:00Z">
        <w:r w:rsidDel="00B433A5">
          <w:delText>,</w:delText>
        </w:r>
      </w:del>
      <w:r>
        <w:t xml:space="preserve">  the  procedure  in  II  only  applies  for  external</w:t>
      </w:r>
    </w:p>
    <w:p w14:paraId="1D979D67" w14:textId="77777777" w:rsidR="00BE18DA" w:rsidRDefault="00944C04">
      <w:pPr>
        <w:pStyle w:val="Corpsdetexte"/>
        <w:spacing w:before="9" w:line="249" w:lineRule="auto"/>
        <w:ind w:left="100" w:right="117"/>
        <w:jc w:val="both"/>
      </w:pPr>
      <w:r>
        <w:t>transitions. Due to space limitation, the detail of generating local and internal transitions is not discussed here but the only difference is the composite state containing the transitions is not exited.</w:t>
      </w:r>
    </w:p>
    <w:p w14:paraId="5C7E4239" w14:textId="77777777" w:rsidR="00BE18DA" w:rsidRDefault="00944C04">
      <w:pPr>
        <w:pStyle w:val="Paragraphedeliste"/>
        <w:numPr>
          <w:ilvl w:val="0"/>
          <w:numId w:val="7"/>
        </w:numPr>
        <w:tabs>
          <w:tab w:val="left" w:pos="1952"/>
        </w:tabs>
        <w:spacing w:before="170"/>
        <w:ind w:left="1951" w:hanging="288"/>
        <w:jc w:val="left"/>
        <w:rPr>
          <w:sz w:val="16"/>
        </w:rPr>
      </w:pPr>
      <w:r>
        <w:rPr>
          <w:spacing w:val="8"/>
          <w:sz w:val="20"/>
        </w:rPr>
        <w:t>E</w:t>
      </w:r>
      <w:r>
        <w:rPr>
          <w:spacing w:val="8"/>
          <w:sz w:val="16"/>
        </w:rPr>
        <w:t>MPIRICAL</w:t>
      </w:r>
      <w:r>
        <w:rPr>
          <w:spacing w:val="16"/>
          <w:sz w:val="16"/>
        </w:rPr>
        <w:t xml:space="preserve"> </w:t>
      </w:r>
      <w:r>
        <w:rPr>
          <w:spacing w:val="5"/>
          <w:sz w:val="20"/>
        </w:rPr>
        <w:t>S</w:t>
      </w:r>
      <w:r>
        <w:rPr>
          <w:spacing w:val="5"/>
          <w:sz w:val="16"/>
        </w:rPr>
        <w:t>TUDY</w:t>
      </w:r>
    </w:p>
    <w:p w14:paraId="72BF5B52" w14:textId="632A2DBC" w:rsidR="00BE18DA" w:rsidRDefault="00944C04">
      <w:pPr>
        <w:pStyle w:val="Corpsdetexte"/>
        <w:spacing w:before="119" w:line="249" w:lineRule="auto"/>
        <w:ind w:left="100" w:firstLine="199"/>
      </w:pPr>
      <w:r>
        <w:t xml:space="preserve">The approach is implemented as </w:t>
      </w:r>
      <w:ins w:id="151" w:author="RADERMACHER Ansgar 206501" w:date="2016-07-13T01:24:00Z">
        <w:r w:rsidR="00B433A5">
          <w:t xml:space="preserve">an extension (called PSM) </w:t>
        </w:r>
      </w:ins>
      <w:r>
        <w:t xml:space="preserve">part of the Papyrus De- signer tool [13] </w:t>
      </w:r>
      <w:ins w:id="152" w:author="RADERMACHER Ansgar 206501" w:date="2016-07-13T01:24:00Z">
        <w:r w:rsidR="00B433A5">
          <w:t xml:space="preserve">which is a component of the UML modeler </w:t>
        </w:r>
      </w:ins>
      <w:del w:id="153" w:author="RADERMACHER Ansgar 206501" w:date="2016-07-13T01:25:00Z">
        <w:r w:rsidDel="00B433A5">
          <w:delText xml:space="preserve">and an extension </w:delText>
        </w:r>
        <w:r w:rsidDel="00B433A5">
          <w:rPr>
            <w:b/>
          </w:rPr>
          <w:delText xml:space="preserve">PSM </w:delText>
        </w:r>
        <w:r w:rsidDel="00B433A5">
          <w:delText>of</w:delText>
        </w:r>
      </w:del>
      <w:r>
        <w:t xml:space="preserve"> Papyrus [14].    This</w:t>
      </w:r>
    </w:p>
    <w:p w14:paraId="321F5818" w14:textId="77777777" w:rsidR="00BE18DA" w:rsidRDefault="00BE18DA">
      <w:pPr>
        <w:spacing w:line="249" w:lineRule="auto"/>
        <w:sectPr w:rsidR="00BE18DA">
          <w:type w:val="continuous"/>
          <w:pgSz w:w="12240" w:h="15840"/>
          <w:pgMar w:top="980" w:right="860" w:bottom="280" w:left="680" w:header="720" w:footer="720" w:gutter="0"/>
          <w:cols w:num="2" w:space="720" w:equalWidth="0">
            <w:col w:w="3909" w:space="1551"/>
            <w:col w:w="5240"/>
          </w:cols>
        </w:sectPr>
      </w:pPr>
    </w:p>
    <w:p w14:paraId="77835B92" w14:textId="5E532C5A" w:rsidR="00BE18DA" w:rsidRDefault="00082B42">
      <w:pPr>
        <w:spacing w:before="69" w:line="182" w:lineRule="exact"/>
        <w:ind w:left="728" w:right="5986"/>
        <w:jc w:val="center"/>
        <w:rPr>
          <w:sz w:val="16"/>
        </w:rPr>
      </w:pPr>
      <w:r>
        <w:rPr>
          <w:noProof/>
        </w:rPr>
        <w:lastRenderedPageBreak/>
        <mc:AlternateContent>
          <mc:Choice Requires="wpg">
            <w:drawing>
              <wp:anchor distT="0" distB="0" distL="114300" distR="114300" simplePos="0" relativeHeight="1552" behindDoc="0" locked="0" layoutInCell="1" allowOverlap="1" wp14:anchorId="1E6A597C" wp14:editId="5D2B39BF">
                <wp:simplePos x="0" y="0"/>
                <wp:positionH relativeFrom="page">
                  <wp:posOffset>4450715</wp:posOffset>
                </wp:positionH>
                <wp:positionV relativeFrom="paragraph">
                  <wp:posOffset>39370</wp:posOffset>
                </wp:positionV>
                <wp:extent cx="2187575" cy="459740"/>
                <wp:effectExtent l="2540" t="10795" r="635" b="5715"/>
                <wp:wrapNone/>
                <wp:docPr id="122"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7575" cy="459740"/>
                          <a:chOff x="7009" y="62"/>
                          <a:chExt cx="3445" cy="724"/>
                        </a:xfrm>
                      </wpg:grpSpPr>
                      <pic:pic xmlns:pic="http://schemas.openxmlformats.org/drawingml/2006/picture">
                        <pic:nvPicPr>
                          <pic:cNvPr id="123" name="Picture 1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7132" y="65"/>
                            <a:ext cx="703" cy="229"/>
                          </a:xfrm>
                          <a:prstGeom prst="rect">
                            <a:avLst/>
                          </a:prstGeom>
                          <a:noFill/>
                          <a:extLst>
                            <a:ext uri="{909E8E84-426E-40DD-AFC4-6F175D3DCCD1}">
                              <a14:hiddenFill xmlns:a14="http://schemas.microsoft.com/office/drawing/2010/main">
                                <a:solidFill>
                                  <a:srgbClr val="FFFFFF"/>
                                </a:solidFill>
                              </a14:hiddenFill>
                            </a:ext>
                          </a:extLst>
                        </pic:spPr>
                      </pic:pic>
                      <wps:wsp>
                        <wps:cNvPr id="124" name="Freeform 147"/>
                        <wps:cNvSpPr>
                          <a:spLocks/>
                        </wps:cNvSpPr>
                        <wps:spPr bwMode="auto">
                          <a:xfrm>
                            <a:off x="7132" y="65"/>
                            <a:ext cx="704" cy="229"/>
                          </a:xfrm>
                          <a:custGeom>
                            <a:avLst/>
                            <a:gdLst>
                              <a:gd name="T0" fmla="+- 0 7132 7132"/>
                              <a:gd name="T1" fmla="*/ T0 w 704"/>
                              <a:gd name="T2" fmla="+- 0 65 65"/>
                              <a:gd name="T3" fmla="*/ 65 h 229"/>
                              <a:gd name="T4" fmla="+- 0 7835 7132"/>
                              <a:gd name="T5" fmla="*/ T4 w 704"/>
                              <a:gd name="T6" fmla="+- 0 65 65"/>
                              <a:gd name="T7" fmla="*/ 65 h 229"/>
                              <a:gd name="T8" fmla="+- 0 7835 7132"/>
                              <a:gd name="T9" fmla="*/ T8 w 704"/>
                              <a:gd name="T10" fmla="+- 0 251 65"/>
                              <a:gd name="T11" fmla="*/ 251 h 229"/>
                              <a:gd name="T12" fmla="+- 0 7740 7132"/>
                              <a:gd name="T13" fmla="*/ T12 w 704"/>
                              <a:gd name="T14" fmla="+- 0 253 65"/>
                              <a:gd name="T15" fmla="*/ 253 h 229"/>
                              <a:gd name="T16" fmla="+- 0 7661 7132"/>
                              <a:gd name="T17" fmla="*/ T16 w 704"/>
                              <a:gd name="T18" fmla="+- 0 258 65"/>
                              <a:gd name="T19" fmla="*/ 258 h 229"/>
                              <a:gd name="T20" fmla="+- 0 7595 7132"/>
                              <a:gd name="T21" fmla="*/ T20 w 704"/>
                              <a:gd name="T22" fmla="+- 0 265 65"/>
                              <a:gd name="T23" fmla="*/ 265 h 229"/>
                              <a:gd name="T24" fmla="+- 0 7537 7132"/>
                              <a:gd name="T25" fmla="*/ T24 w 704"/>
                              <a:gd name="T26" fmla="+- 0 273 65"/>
                              <a:gd name="T27" fmla="*/ 273 h 229"/>
                              <a:gd name="T28" fmla="+- 0 7484 7132"/>
                              <a:gd name="T29" fmla="*/ T28 w 704"/>
                              <a:gd name="T30" fmla="+- 0 281 65"/>
                              <a:gd name="T31" fmla="*/ 281 h 229"/>
                              <a:gd name="T32" fmla="+- 0 7430 7132"/>
                              <a:gd name="T33" fmla="*/ T32 w 704"/>
                              <a:gd name="T34" fmla="+- 0 288 65"/>
                              <a:gd name="T35" fmla="*/ 288 h 229"/>
                              <a:gd name="T36" fmla="+- 0 7373 7132"/>
                              <a:gd name="T37" fmla="*/ T36 w 704"/>
                              <a:gd name="T38" fmla="+- 0 292 65"/>
                              <a:gd name="T39" fmla="*/ 292 h 229"/>
                              <a:gd name="T40" fmla="+- 0 7306 7132"/>
                              <a:gd name="T41" fmla="*/ T40 w 704"/>
                              <a:gd name="T42" fmla="+- 0 294 65"/>
                              <a:gd name="T43" fmla="*/ 294 h 229"/>
                              <a:gd name="T44" fmla="+- 0 7228 7132"/>
                              <a:gd name="T45" fmla="*/ T44 w 704"/>
                              <a:gd name="T46" fmla="+- 0 290 65"/>
                              <a:gd name="T47" fmla="*/ 290 h 229"/>
                              <a:gd name="T48" fmla="+- 0 7132 7132"/>
                              <a:gd name="T49" fmla="*/ T48 w 704"/>
                              <a:gd name="T50" fmla="+- 0 281 65"/>
                              <a:gd name="T51" fmla="*/ 281 h 229"/>
                              <a:gd name="T52" fmla="+- 0 7132 7132"/>
                              <a:gd name="T53" fmla="*/ T52 w 704"/>
                              <a:gd name="T54" fmla="+- 0 65 65"/>
                              <a:gd name="T55" fmla="*/ 65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04" h="229">
                                <a:moveTo>
                                  <a:pt x="0" y="0"/>
                                </a:moveTo>
                                <a:lnTo>
                                  <a:pt x="703" y="0"/>
                                </a:lnTo>
                                <a:lnTo>
                                  <a:pt x="703" y="186"/>
                                </a:lnTo>
                                <a:lnTo>
                                  <a:pt x="608" y="188"/>
                                </a:lnTo>
                                <a:lnTo>
                                  <a:pt x="529" y="193"/>
                                </a:lnTo>
                                <a:lnTo>
                                  <a:pt x="463" y="200"/>
                                </a:lnTo>
                                <a:lnTo>
                                  <a:pt x="405" y="208"/>
                                </a:lnTo>
                                <a:lnTo>
                                  <a:pt x="352" y="216"/>
                                </a:lnTo>
                                <a:lnTo>
                                  <a:pt x="298" y="223"/>
                                </a:lnTo>
                                <a:lnTo>
                                  <a:pt x="241" y="227"/>
                                </a:lnTo>
                                <a:lnTo>
                                  <a:pt x="174" y="229"/>
                                </a:lnTo>
                                <a:lnTo>
                                  <a:pt x="96" y="225"/>
                                </a:lnTo>
                                <a:lnTo>
                                  <a:pt x="0" y="216"/>
                                </a:lnTo>
                                <a:lnTo>
                                  <a:pt x="0" y="0"/>
                                </a:lnTo>
                                <a:close/>
                              </a:path>
                            </a:pathLst>
                          </a:custGeom>
                          <a:noFill/>
                          <a:ln w="4455">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 name="Picture 14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7226" y="506"/>
                            <a:ext cx="517" cy="269"/>
                          </a:xfrm>
                          <a:prstGeom prst="rect">
                            <a:avLst/>
                          </a:prstGeom>
                          <a:noFill/>
                          <a:extLst>
                            <a:ext uri="{909E8E84-426E-40DD-AFC4-6F175D3DCCD1}">
                              <a14:hiddenFill xmlns:a14="http://schemas.microsoft.com/office/drawing/2010/main">
                                <a:solidFill>
                                  <a:srgbClr val="FFFFFF"/>
                                </a:solidFill>
                              </a14:hiddenFill>
                            </a:ext>
                          </a:extLst>
                        </pic:spPr>
                      </pic:pic>
                      <wps:wsp>
                        <wps:cNvPr id="126" name="AutoShape 145"/>
                        <wps:cNvSpPr>
                          <a:spLocks/>
                        </wps:cNvSpPr>
                        <wps:spPr bwMode="auto">
                          <a:xfrm>
                            <a:off x="751" y="9238"/>
                            <a:ext cx="1416" cy="737"/>
                          </a:xfrm>
                          <a:custGeom>
                            <a:avLst/>
                            <a:gdLst>
                              <a:gd name="T0" fmla="+- 0 7743 751"/>
                              <a:gd name="T1" fmla="*/ T0 w 1416"/>
                              <a:gd name="T2" fmla="+- 0 551 9238"/>
                              <a:gd name="T3" fmla="*/ 551 h 737"/>
                              <a:gd name="T4" fmla="+- 0 7723 751"/>
                              <a:gd name="T5" fmla="*/ T4 w 1416"/>
                              <a:gd name="T6" fmla="+- 0 569 9238"/>
                              <a:gd name="T7" fmla="*/ 569 h 737"/>
                              <a:gd name="T8" fmla="+- 0 7667 751"/>
                              <a:gd name="T9" fmla="*/ T8 w 1416"/>
                              <a:gd name="T10" fmla="+- 0 583 9238"/>
                              <a:gd name="T11" fmla="*/ 583 h 737"/>
                              <a:gd name="T12" fmla="+- 0 7585 751"/>
                              <a:gd name="T13" fmla="*/ T12 w 1416"/>
                              <a:gd name="T14" fmla="+- 0 592 9238"/>
                              <a:gd name="T15" fmla="*/ 592 h 737"/>
                              <a:gd name="T16" fmla="+- 0 7485 751"/>
                              <a:gd name="T17" fmla="*/ T16 w 1416"/>
                              <a:gd name="T18" fmla="+- 0 596 9238"/>
                              <a:gd name="T19" fmla="*/ 596 h 737"/>
                              <a:gd name="T20" fmla="+- 0 7384 751"/>
                              <a:gd name="T21" fmla="*/ T20 w 1416"/>
                              <a:gd name="T22" fmla="+- 0 592 9238"/>
                              <a:gd name="T23" fmla="*/ 592 h 737"/>
                              <a:gd name="T24" fmla="+- 0 7302 751"/>
                              <a:gd name="T25" fmla="*/ T24 w 1416"/>
                              <a:gd name="T26" fmla="+- 0 583 9238"/>
                              <a:gd name="T27" fmla="*/ 583 h 737"/>
                              <a:gd name="T28" fmla="+- 0 7246 751"/>
                              <a:gd name="T29" fmla="*/ T28 w 1416"/>
                              <a:gd name="T30" fmla="+- 0 569 9238"/>
                              <a:gd name="T31" fmla="*/ 569 h 737"/>
                              <a:gd name="T32" fmla="+- 0 7226 751"/>
                              <a:gd name="T33" fmla="*/ T32 w 1416"/>
                              <a:gd name="T34" fmla="+- 0 551 9238"/>
                              <a:gd name="T35" fmla="*/ 551 h 737"/>
                              <a:gd name="T36" fmla="+- 0 7226 751"/>
                              <a:gd name="T37" fmla="*/ T36 w 1416"/>
                              <a:gd name="T38" fmla="+- 0 551 9238"/>
                              <a:gd name="T39" fmla="*/ 551 h 737"/>
                              <a:gd name="T40" fmla="+- 0 7246 751"/>
                              <a:gd name="T41" fmla="*/ T40 w 1416"/>
                              <a:gd name="T42" fmla="+- 0 534 9238"/>
                              <a:gd name="T43" fmla="*/ 534 h 737"/>
                              <a:gd name="T44" fmla="+- 0 7302 751"/>
                              <a:gd name="T45" fmla="*/ T44 w 1416"/>
                              <a:gd name="T46" fmla="+- 0 519 9238"/>
                              <a:gd name="T47" fmla="*/ 519 h 737"/>
                              <a:gd name="T48" fmla="+- 0 7384 751"/>
                              <a:gd name="T49" fmla="*/ T48 w 1416"/>
                              <a:gd name="T50" fmla="+- 0 510 9238"/>
                              <a:gd name="T51" fmla="*/ 510 h 737"/>
                              <a:gd name="T52" fmla="+- 0 7485 751"/>
                              <a:gd name="T53" fmla="*/ T52 w 1416"/>
                              <a:gd name="T54" fmla="+- 0 506 9238"/>
                              <a:gd name="T55" fmla="*/ 506 h 737"/>
                              <a:gd name="T56" fmla="+- 0 7585 751"/>
                              <a:gd name="T57" fmla="*/ T56 w 1416"/>
                              <a:gd name="T58" fmla="+- 0 510 9238"/>
                              <a:gd name="T59" fmla="*/ 510 h 737"/>
                              <a:gd name="T60" fmla="+- 0 7667 751"/>
                              <a:gd name="T61" fmla="*/ T60 w 1416"/>
                              <a:gd name="T62" fmla="+- 0 519 9238"/>
                              <a:gd name="T63" fmla="*/ 519 h 737"/>
                              <a:gd name="T64" fmla="+- 0 7723 751"/>
                              <a:gd name="T65" fmla="*/ T64 w 1416"/>
                              <a:gd name="T66" fmla="+- 0 534 9238"/>
                              <a:gd name="T67" fmla="*/ 534 h 737"/>
                              <a:gd name="T68" fmla="+- 0 7743 751"/>
                              <a:gd name="T69" fmla="*/ T68 w 1416"/>
                              <a:gd name="T70" fmla="+- 0 551 9238"/>
                              <a:gd name="T71" fmla="*/ 551 h 737"/>
                              <a:gd name="T72" fmla="+- 0 7743 751"/>
                              <a:gd name="T73" fmla="*/ T72 w 1416"/>
                              <a:gd name="T74" fmla="+- 0 731 9238"/>
                              <a:gd name="T75" fmla="*/ 731 h 737"/>
                              <a:gd name="T76" fmla="+- 0 7723 751"/>
                              <a:gd name="T77" fmla="*/ T76 w 1416"/>
                              <a:gd name="T78" fmla="+- 0 748 9238"/>
                              <a:gd name="T79" fmla="*/ 748 h 737"/>
                              <a:gd name="T80" fmla="+- 0 7667 751"/>
                              <a:gd name="T81" fmla="*/ T80 w 1416"/>
                              <a:gd name="T82" fmla="+- 0 762 9238"/>
                              <a:gd name="T83" fmla="*/ 762 h 737"/>
                              <a:gd name="T84" fmla="+- 0 7585 751"/>
                              <a:gd name="T85" fmla="*/ T84 w 1416"/>
                              <a:gd name="T86" fmla="+- 0 772 9238"/>
                              <a:gd name="T87" fmla="*/ 772 h 737"/>
                              <a:gd name="T88" fmla="+- 0 7485 751"/>
                              <a:gd name="T89" fmla="*/ T88 w 1416"/>
                              <a:gd name="T90" fmla="+- 0 775 9238"/>
                              <a:gd name="T91" fmla="*/ 775 h 737"/>
                              <a:gd name="T92" fmla="+- 0 7384 751"/>
                              <a:gd name="T93" fmla="*/ T92 w 1416"/>
                              <a:gd name="T94" fmla="+- 0 772 9238"/>
                              <a:gd name="T95" fmla="*/ 772 h 737"/>
                              <a:gd name="T96" fmla="+- 0 7302 751"/>
                              <a:gd name="T97" fmla="*/ T96 w 1416"/>
                              <a:gd name="T98" fmla="+- 0 762 9238"/>
                              <a:gd name="T99" fmla="*/ 762 h 737"/>
                              <a:gd name="T100" fmla="+- 0 7246 751"/>
                              <a:gd name="T101" fmla="*/ T100 w 1416"/>
                              <a:gd name="T102" fmla="+- 0 748 9238"/>
                              <a:gd name="T103" fmla="*/ 748 h 737"/>
                              <a:gd name="T104" fmla="+- 0 7226 751"/>
                              <a:gd name="T105" fmla="*/ T104 w 1416"/>
                              <a:gd name="T106" fmla="+- 0 731 9238"/>
                              <a:gd name="T107" fmla="*/ 731 h 737"/>
                              <a:gd name="T108" fmla="+- 0 7226 751"/>
                              <a:gd name="T109" fmla="*/ T108 w 1416"/>
                              <a:gd name="T110" fmla="+- 0 551 9238"/>
                              <a:gd name="T111" fmla="*/ 551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416" h="737">
                                <a:moveTo>
                                  <a:pt x="6992" y="-8687"/>
                                </a:moveTo>
                                <a:lnTo>
                                  <a:pt x="6972" y="-8669"/>
                                </a:lnTo>
                                <a:lnTo>
                                  <a:pt x="6916" y="-8655"/>
                                </a:lnTo>
                                <a:lnTo>
                                  <a:pt x="6834" y="-8646"/>
                                </a:lnTo>
                                <a:lnTo>
                                  <a:pt x="6734" y="-8642"/>
                                </a:lnTo>
                                <a:lnTo>
                                  <a:pt x="6633" y="-8646"/>
                                </a:lnTo>
                                <a:lnTo>
                                  <a:pt x="6551" y="-8655"/>
                                </a:lnTo>
                                <a:lnTo>
                                  <a:pt x="6495" y="-8669"/>
                                </a:lnTo>
                                <a:lnTo>
                                  <a:pt x="6475" y="-8687"/>
                                </a:lnTo>
                                <a:moveTo>
                                  <a:pt x="6475" y="-8687"/>
                                </a:moveTo>
                                <a:lnTo>
                                  <a:pt x="6495" y="-8704"/>
                                </a:lnTo>
                                <a:lnTo>
                                  <a:pt x="6551" y="-8719"/>
                                </a:lnTo>
                                <a:lnTo>
                                  <a:pt x="6633" y="-8728"/>
                                </a:lnTo>
                                <a:lnTo>
                                  <a:pt x="6734" y="-8732"/>
                                </a:lnTo>
                                <a:lnTo>
                                  <a:pt x="6834" y="-8728"/>
                                </a:lnTo>
                                <a:lnTo>
                                  <a:pt x="6916" y="-8719"/>
                                </a:lnTo>
                                <a:lnTo>
                                  <a:pt x="6972" y="-8704"/>
                                </a:lnTo>
                                <a:lnTo>
                                  <a:pt x="6992" y="-8687"/>
                                </a:lnTo>
                                <a:lnTo>
                                  <a:pt x="6992" y="-8507"/>
                                </a:lnTo>
                                <a:lnTo>
                                  <a:pt x="6972" y="-8490"/>
                                </a:lnTo>
                                <a:lnTo>
                                  <a:pt x="6916" y="-8476"/>
                                </a:lnTo>
                                <a:lnTo>
                                  <a:pt x="6834" y="-8466"/>
                                </a:lnTo>
                                <a:lnTo>
                                  <a:pt x="6734" y="-8463"/>
                                </a:lnTo>
                                <a:lnTo>
                                  <a:pt x="6633" y="-8466"/>
                                </a:lnTo>
                                <a:lnTo>
                                  <a:pt x="6551" y="-8476"/>
                                </a:lnTo>
                                <a:lnTo>
                                  <a:pt x="6495" y="-8490"/>
                                </a:lnTo>
                                <a:lnTo>
                                  <a:pt x="6475" y="-8507"/>
                                </a:lnTo>
                                <a:lnTo>
                                  <a:pt x="6475" y="-8687"/>
                                </a:lnTo>
                                <a:close/>
                              </a:path>
                            </a:pathLst>
                          </a:custGeom>
                          <a:noFill/>
                          <a:ln w="4455">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AutoShape 144"/>
                        <wps:cNvSpPr>
                          <a:spLocks/>
                        </wps:cNvSpPr>
                        <wps:spPr bwMode="auto">
                          <a:xfrm>
                            <a:off x="7462" y="167"/>
                            <a:ext cx="1821" cy="490"/>
                          </a:xfrm>
                          <a:custGeom>
                            <a:avLst/>
                            <a:gdLst>
                              <a:gd name="T0" fmla="+- 0 7506 7462"/>
                              <a:gd name="T1" fmla="*/ T0 w 1821"/>
                              <a:gd name="T2" fmla="+- 0 462 167"/>
                              <a:gd name="T3" fmla="*/ 462 h 490"/>
                              <a:gd name="T4" fmla="+- 0 7488 7462"/>
                              <a:gd name="T5" fmla="*/ T4 w 1821"/>
                              <a:gd name="T6" fmla="+- 0 462 167"/>
                              <a:gd name="T7" fmla="*/ 462 h 490"/>
                              <a:gd name="T8" fmla="+- 0 7487 7462"/>
                              <a:gd name="T9" fmla="*/ T8 w 1821"/>
                              <a:gd name="T10" fmla="+- 0 281 167"/>
                              <a:gd name="T11" fmla="*/ 281 h 490"/>
                              <a:gd name="T12" fmla="+- 0 7480 7462"/>
                              <a:gd name="T13" fmla="*/ T12 w 1821"/>
                              <a:gd name="T14" fmla="+- 0 281 167"/>
                              <a:gd name="T15" fmla="*/ 281 h 490"/>
                              <a:gd name="T16" fmla="+- 0 7480 7462"/>
                              <a:gd name="T17" fmla="*/ T16 w 1821"/>
                              <a:gd name="T18" fmla="+- 0 462 167"/>
                              <a:gd name="T19" fmla="*/ 462 h 490"/>
                              <a:gd name="T20" fmla="+- 0 7462 7462"/>
                              <a:gd name="T21" fmla="*/ T20 w 1821"/>
                              <a:gd name="T22" fmla="+- 0 462 167"/>
                              <a:gd name="T23" fmla="*/ 462 h 490"/>
                              <a:gd name="T24" fmla="+- 0 7484 7462"/>
                              <a:gd name="T25" fmla="*/ T24 w 1821"/>
                              <a:gd name="T26" fmla="+- 0 506 167"/>
                              <a:gd name="T27" fmla="*/ 506 h 490"/>
                              <a:gd name="T28" fmla="+- 0 7502 7462"/>
                              <a:gd name="T29" fmla="*/ T28 w 1821"/>
                              <a:gd name="T30" fmla="+- 0 470 167"/>
                              <a:gd name="T31" fmla="*/ 470 h 490"/>
                              <a:gd name="T32" fmla="+- 0 7506 7462"/>
                              <a:gd name="T33" fmla="*/ T32 w 1821"/>
                              <a:gd name="T34" fmla="+- 0 462 167"/>
                              <a:gd name="T35" fmla="*/ 462 h 490"/>
                              <a:gd name="T36" fmla="+- 0 9271 7462"/>
                              <a:gd name="T37" fmla="*/ T36 w 1821"/>
                              <a:gd name="T38" fmla="+- 0 634 167"/>
                              <a:gd name="T39" fmla="*/ 634 h 490"/>
                              <a:gd name="T40" fmla="+- 0 9264 7462"/>
                              <a:gd name="T41" fmla="*/ T40 w 1821"/>
                              <a:gd name="T42" fmla="+- 0 631 167"/>
                              <a:gd name="T43" fmla="*/ 631 h 490"/>
                              <a:gd name="T44" fmla="+- 0 9227 7462"/>
                              <a:gd name="T45" fmla="*/ T44 w 1821"/>
                              <a:gd name="T46" fmla="+- 0 613 167"/>
                              <a:gd name="T47" fmla="*/ 613 h 490"/>
                              <a:gd name="T48" fmla="+- 0 9227 7462"/>
                              <a:gd name="T49" fmla="*/ T48 w 1821"/>
                              <a:gd name="T50" fmla="+- 0 631 167"/>
                              <a:gd name="T51" fmla="*/ 631 h 490"/>
                              <a:gd name="T52" fmla="+- 0 7743 7462"/>
                              <a:gd name="T53" fmla="*/ T52 w 1821"/>
                              <a:gd name="T54" fmla="+- 0 637 167"/>
                              <a:gd name="T55" fmla="*/ 637 h 490"/>
                              <a:gd name="T56" fmla="+- 0 7743 7462"/>
                              <a:gd name="T57" fmla="*/ T56 w 1821"/>
                              <a:gd name="T58" fmla="+- 0 644 167"/>
                              <a:gd name="T59" fmla="*/ 644 h 490"/>
                              <a:gd name="T60" fmla="+- 0 9227 7462"/>
                              <a:gd name="T61" fmla="*/ T60 w 1821"/>
                              <a:gd name="T62" fmla="+- 0 638 167"/>
                              <a:gd name="T63" fmla="*/ 638 h 490"/>
                              <a:gd name="T64" fmla="+- 0 9227 7462"/>
                              <a:gd name="T65" fmla="*/ T64 w 1821"/>
                              <a:gd name="T66" fmla="+- 0 656 167"/>
                              <a:gd name="T67" fmla="*/ 656 h 490"/>
                              <a:gd name="T68" fmla="+- 0 9271 7462"/>
                              <a:gd name="T69" fmla="*/ T68 w 1821"/>
                              <a:gd name="T70" fmla="+- 0 634 167"/>
                              <a:gd name="T71" fmla="*/ 634 h 490"/>
                              <a:gd name="T72" fmla="+- 0 9275 7462"/>
                              <a:gd name="T73" fmla="*/ T72 w 1821"/>
                              <a:gd name="T74" fmla="+- 0 192 167"/>
                              <a:gd name="T75" fmla="*/ 192 h 490"/>
                              <a:gd name="T76" fmla="+- 0 9246 7462"/>
                              <a:gd name="T77" fmla="*/ T76 w 1821"/>
                              <a:gd name="T78" fmla="+- 0 192 167"/>
                              <a:gd name="T79" fmla="*/ 192 h 490"/>
                              <a:gd name="T80" fmla="+- 0 9238 7462"/>
                              <a:gd name="T81" fmla="*/ T80 w 1821"/>
                              <a:gd name="T82" fmla="+- 0 192 167"/>
                              <a:gd name="T83" fmla="*/ 192 h 490"/>
                              <a:gd name="T84" fmla="+- 0 9238 7462"/>
                              <a:gd name="T85" fmla="*/ T84 w 1821"/>
                              <a:gd name="T86" fmla="+- 0 211 167"/>
                              <a:gd name="T87" fmla="*/ 211 h 490"/>
                              <a:gd name="T88" fmla="+- 0 9275 7462"/>
                              <a:gd name="T89" fmla="*/ T88 w 1821"/>
                              <a:gd name="T90" fmla="+- 0 192 167"/>
                              <a:gd name="T91" fmla="*/ 192 h 490"/>
                              <a:gd name="T92" fmla="+- 0 9282 7462"/>
                              <a:gd name="T93" fmla="*/ T92 w 1821"/>
                              <a:gd name="T94" fmla="+- 0 189 167"/>
                              <a:gd name="T95" fmla="*/ 189 h 490"/>
                              <a:gd name="T96" fmla="+- 0 9238 7462"/>
                              <a:gd name="T97" fmla="*/ T96 w 1821"/>
                              <a:gd name="T98" fmla="+- 0 167 167"/>
                              <a:gd name="T99" fmla="*/ 167 h 490"/>
                              <a:gd name="T100" fmla="+- 0 9238 7462"/>
                              <a:gd name="T101" fmla="*/ T100 w 1821"/>
                              <a:gd name="T102" fmla="+- 0 185 167"/>
                              <a:gd name="T103" fmla="*/ 185 h 490"/>
                              <a:gd name="T104" fmla="+- 0 7835 7462"/>
                              <a:gd name="T105" fmla="*/ T104 w 1821"/>
                              <a:gd name="T106" fmla="+- 0 177 167"/>
                              <a:gd name="T107" fmla="*/ 177 h 490"/>
                              <a:gd name="T108" fmla="+- 0 7835 7462"/>
                              <a:gd name="T109" fmla="*/ T108 w 1821"/>
                              <a:gd name="T110" fmla="+- 0 185 167"/>
                              <a:gd name="T111" fmla="*/ 185 h 490"/>
                              <a:gd name="T112" fmla="+- 0 9238 7462"/>
                              <a:gd name="T113" fmla="*/ T112 w 1821"/>
                              <a:gd name="T114" fmla="+- 0 192 167"/>
                              <a:gd name="T115" fmla="*/ 192 h 490"/>
                              <a:gd name="T116" fmla="+- 0 9246 7462"/>
                              <a:gd name="T117" fmla="*/ T116 w 1821"/>
                              <a:gd name="T118" fmla="+- 0 192 167"/>
                              <a:gd name="T119" fmla="*/ 192 h 490"/>
                              <a:gd name="T120" fmla="+- 0 9275 7462"/>
                              <a:gd name="T121" fmla="*/ T120 w 1821"/>
                              <a:gd name="T122" fmla="+- 0 192 167"/>
                              <a:gd name="T123" fmla="*/ 192 h 490"/>
                              <a:gd name="T124" fmla="+- 0 9282 7462"/>
                              <a:gd name="T125" fmla="*/ T124 w 1821"/>
                              <a:gd name="T126" fmla="+- 0 189 167"/>
                              <a:gd name="T127" fmla="*/ 189 h 4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821" h="490">
                                <a:moveTo>
                                  <a:pt x="44" y="295"/>
                                </a:moveTo>
                                <a:lnTo>
                                  <a:pt x="26" y="295"/>
                                </a:lnTo>
                                <a:lnTo>
                                  <a:pt x="25" y="114"/>
                                </a:lnTo>
                                <a:lnTo>
                                  <a:pt x="18" y="114"/>
                                </a:lnTo>
                                <a:lnTo>
                                  <a:pt x="18" y="295"/>
                                </a:lnTo>
                                <a:lnTo>
                                  <a:pt x="0" y="295"/>
                                </a:lnTo>
                                <a:lnTo>
                                  <a:pt x="22" y="339"/>
                                </a:lnTo>
                                <a:lnTo>
                                  <a:pt x="40" y="303"/>
                                </a:lnTo>
                                <a:lnTo>
                                  <a:pt x="44" y="295"/>
                                </a:lnTo>
                                <a:moveTo>
                                  <a:pt x="1809" y="467"/>
                                </a:moveTo>
                                <a:lnTo>
                                  <a:pt x="1802" y="464"/>
                                </a:lnTo>
                                <a:lnTo>
                                  <a:pt x="1765" y="446"/>
                                </a:lnTo>
                                <a:lnTo>
                                  <a:pt x="1765" y="464"/>
                                </a:lnTo>
                                <a:lnTo>
                                  <a:pt x="281" y="470"/>
                                </a:lnTo>
                                <a:lnTo>
                                  <a:pt x="281" y="477"/>
                                </a:lnTo>
                                <a:lnTo>
                                  <a:pt x="1765" y="471"/>
                                </a:lnTo>
                                <a:lnTo>
                                  <a:pt x="1765" y="489"/>
                                </a:lnTo>
                                <a:lnTo>
                                  <a:pt x="1809" y="467"/>
                                </a:lnTo>
                                <a:moveTo>
                                  <a:pt x="1813" y="25"/>
                                </a:moveTo>
                                <a:lnTo>
                                  <a:pt x="1784" y="25"/>
                                </a:lnTo>
                                <a:lnTo>
                                  <a:pt x="1776" y="25"/>
                                </a:lnTo>
                                <a:lnTo>
                                  <a:pt x="1776" y="44"/>
                                </a:lnTo>
                                <a:lnTo>
                                  <a:pt x="1813" y="25"/>
                                </a:lnTo>
                                <a:moveTo>
                                  <a:pt x="1820" y="22"/>
                                </a:moveTo>
                                <a:lnTo>
                                  <a:pt x="1776" y="0"/>
                                </a:lnTo>
                                <a:lnTo>
                                  <a:pt x="1776" y="18"/>
                                </a:lnTo>
                                <a:lnTo>
                                  <a:pt x="373" y="10"/>
                                </a:lnTo>
                                <a:lnTo>
                                  <a:pt x="373" y="18"/>
                                </a:lnTo>
                                <a:lnTo>
                                  <a:pt x="1776" y="25"/>
                                </a:lnTo>
                                <a:lnTo>
                                  <a:pt x="1784" y="25"/>
                                </a:lnTo>
                                <a:lnTo>
                                  <a:pt x="1813" y="25"/>
                                </a:lnTo>
                                <a:lnTo>
                                  <a:pt x="1820" y="22"/>
                                </a:lnTo>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8" name="Picture 14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282" y="96"/>
                            <a:ext cx="517" cy="183"/>
                          </a:xfrm>
                          <a:prstGeom prst="rect">
                            <a:avLst/>
                          </a:prstGeom>
                          <a:noFill/>
                          <a:extLst>
                            <a:ext uri="{909E8E84-426E-40DD-AFC4-6F175D3DCCD1}">
                              <a14:hiddenFill xmlns:a14="http://schemas.microsoft.com/office/drawing/2010/main">
                                <a:solidFill>
                                  <a:srgbClr val="FFFFFF"/>
                                </a:solidFill>
                              </a14:hiddenFill>
                            </a:ext>
                          </a:extLst>
                        </pic:spPr>
                      </pic:pic>
                      <wps:wsp>
                        <wps:cNvPr id="129" name="Freeform 142"/>
                        <wps:cNvSpPr>
                          <a:spLocks/>
                        </wps:cNvSpPr>
                        <wps:spPr bwMode="auto">
                          <a:xfrm>
                            <a:off x="9282" y="96"/>
                            <a:ext cx="518" cy="183"/>
                          </a:xfrm>
                          <a:custGeom>
                            <a:avLst/>
                            <a:gdLst>
                              <a:gd name="T0" fmla="+- 0 9282 9282"/>
                              <a:gd name="T1" fmla="*/ T0 w 518"/>
                              <a:gd name="T2" fmla="+- 0 96 96"/>
                              <a:gd name="T3" fmla="*/ 96 h 183"/>
                              <a:gd name="T4" fmla="+- 0 9800 9282"/>
                              <a:gd name="T5" fmla="*/ T4 w 518"/>
                              <a:gd name="T6" fmla="+- 0 96 96"/>
                              <a:gd name="T7" fmla="*/ 96 h 183"/>
                              <a:gd name="T8" fmla="+- 0 9800 9282"/>
                              <a:gd name="T9" fmla="*/ T8 w 518"/>
                              <a:gd name="T10" fmla="+- 0 245 96"/>
                              <a:gd name="T11" fmla="*/ 245 h 183"/>
                              <a:gd name="T12" fmla="+- 0 9703 9282"/>
                              <a:gd name="T13" fmla="*/ T12 w 518"/>
                              <a:gd name="T14" fmla="+- 0 248 96"/>
                              <a:gd name="T15" fmla="*/ 248 h 183"/>
                              <a:gd name="T16" fmla="+- 0 9629 9282"/>
                              <a:gd name="T17" fmla="*/ T16 w 518"/>
                              <a:gd name="T18" fmla="+- 0 255 96"/>
                              <a:gd name="T19" fmla="*/ 255 h 183"/>
                              <a:gd name="T20" fmla="+- 0 9569 9282"/>
                              <a:gd name="T21" fmla="*/ T20 w 518"/>
                              <a:gd name="T22" fmla="+- 0 265 96"/>
                              <a:gd name="T23" fmla="*/ 265 h 183"/>
                              <a:gd name="T24" fmla="+- 0 9513 9282"/>
                              <a:gd name="T25" fmla="*/ T24 w 518"/>
                              <a:gd name="T26" fmla="+- 0 273 96"/>
                              <a:gd name="T27" fmla="*/ 273 h 183"/>
                              <a:gd name="T28" fmla="+- 0 9453 9282"/>
                              <a:gd name="T29" fmla="*/ T28 w 518"/>
                              <a:gd name="T30" fmla="+- 0 279 96"/>
                              <a:gd name="T31" fmla="*/ 279 h 183"/>
                              <a:gd name="T32" fmla="+- 0 9379 9282"/>
                              <a:gd name="T33" fmla="*/ T32 w 518"/>
                              <a:gd name="T34" fmla="+- 0 278 96"/>
                              <a:gd name="T35" fmla="*/ 278 h 183"/>
                              <a:gd name="T36" fmla="+- 0 9282 9282"/>
                              <a:gd name="T37" fmla="*/ T36 w 518"/>
                              <a:gd name="T38" fmla="+- 0 269 96"/>
                              <a:gd name="T39" fmla="*/ 269 h 183"/>
                              <a:gd name="T40" fmla="+- 0 9282 9282"/>
                              <a:gd name="T41" fmla="*/ T40 w 518"/>
                              <a:gd name="T42" fmla="+- 0 96 96"/>
                              <a:gd name="T43" fmla="*/ 96 h 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18" h="183">
                                <a:moveTo>
                                  <a:pt x="0" y="0"/>
                                </a:moveTo>
                                <a:lnTo>
                                  <a:pt x="518" y="0"/>
                                </a:lnTo>
                                <a:lnTo>
                                  <a:pt x="518" y="149"/>
                                </a:lnTo>
                                <a:lnTo>
                                  <a:pt x="421" y="152"/>
                                </a:lnTo>
                                <a:lnTo>
                                  <a:pt x="347" y="159"/>
                                </a:lnTo>
                                <a:lnTo>
                                  <a:pt x="287" y="169"/>
                                </a:lnTo>
                                <a:lnTo>
                                  <a:pt x="231" y="177"/>
                                </a:lnTo>
                                <a:lnTo>
                                  <a:pt x="171" y="183"/>
                                </a:lnTo>
                                <a:lnTo>
                                  <a:pt x="97" y="182"/>
                                </a:lnTo>
                                <a:lnTo>
                                  <a:pt x="0" y="173"/>
                                </a:lnTo>
                                <a:lnTo>
                                  <a:pt x="0" y="0"/>
                                </a:lnTo>
                                <a:close/>
                              </a:path>
                            </a:pathLst>
                          </a:custGeom>
                          <a:noFill/>
                          <a:ln w="4455">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 name="Picture 14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271" y="539"/>
                            <a:ext cx="517" cy="189"/>
                          </a:xfrm>
                          <a:prstGeom prst="rect">
                            <a:avLst/>
                          </a:prstGeom>
                          <a:noFill/>
                          <a:extLst>
                            <a:ext uri="{909E8E84-426E-40DD-AFC4-6F175D3DCCD1}">
                              <a14:hiddenFill xmlns:a14="http://schemas.microsoft.com/office/drawing/2010/main">
                                <a:solidFill>
                                  <a:srgbClr val="FFFFFF"/>
                                </a:solidFill>
                              </a14:hiddenFill>
                            </a:ext>
                          </a:extLst>
                        </pic:spPr>
                      </pic:pic>
                      <wps:wsp>
                        <wps:cNvPr id="131" name="Freeform 140"/>
                        <wps:cNvSpPr>
                          <a:spLocks/>
                        </wps:cNvSpPr>
                        <wps:spPr bwMode="auto">
                          <a:xfrm>
                            <a:off x="9271" y="539"/>
                            <a:ext cx="517" cy="189"/>
                          </a:xfrm>
                          <a:custGeom>
                            <a:avLst/>
                            <a:gdLst>
                              <a:gd name="T0" fmla="+- 0 9271 9271"/>
                              <a:gd name="T1" fmla="*/ T0 w 517"/>
                              <a:gd name="T2" fmla="+- 0 539 539"/>
                              <a:gd name="T3" fmla="*/ 539 h 189"/>
                              <a:gd name="T4" fmla="+- 0 9787 9271"/>
                              <a:gd name="T5" fmla="*/ T4 w 517"/>
                              <a:gd name="T6" fmla="+- 0 539 539"/>
                              <a:gd name="T7" fmla="*/ 539 h 189"/>
                              <a:gd name="T8" fmla="+- 0 9787 9271"/>
                              <a:gd name="T9" fmla="*/ T8 w 517"/>
                              <a:gd name="T10" fmla="+- 0 693 539"/>
                              <a:gd name="T11" fmla="*/ 693 h 189"/>
                              <a:gd name="T12" fmla="+- 0 9691 9271"/>
                              <a:gd name="T13" fmla="*/ T12 w 517"/>
                              <a:gd name="T14" fmla="+- 0 696 539"/>
                              <a:gd name="T15" fmla="*/ 696 h 189"/>
                              <a:gd name="T16" fmla="+- 0 9617 9271"/>
                              <a:gd name="T17" fmla="*/ T16 w 517"/>
                              <a:gd name="T18" fmla="+- 0 704 539"/>
                              <a:gd name="T19" fmla="*/ 704 h 189"/>
                              <a:gd name="T20" fmla="+- 0 9557 9271"/>
                              <a:gd name="T21" fmla="*/ T20 w 517"/>
                              <a:gd name="T22" fmla="+- 0 713 539"/>
                              <a:gd name="T23" fmla="*/ 713 h 189"/>
                              <a:gd name="T24" fmla="+- 0 9501 9271"/>
                              <a:gd name="T25" fmla="*/ T24 w 517"/>
                              <a:gd name="T26" fmla="+- 0 722 539"/>
                              <a:gd name="T27" fmla="*/ 722 h 189"/>
                              <a:gd name="T28" fmla="+- 0 9441 9271"/>
                              <a:gd name="T29" fmla="*/ T28 w 517"/>
                              <a:gd name="T30" fmla="+- 0 728 539"/>
                              <a:gd name="T31" fmla="*/ 728 h 189"/>
                              <a:gd name="T32" fmla="+- 0 9367 9271"/>
                              <a:gd name="T33" fmla="*/ T32 w 517"/>
                              <a:gd name="T34" fmla="+- 0 727 539"/>
                              <a:gd name="T35" fmla="*/ 727 h 189"/>
                              <a:gd name="T36" fmla="+- 0 9271 9271"/>
                              <a:gd name="T37" fmla="*/ T36 w 517"/>
                              <a:gd name="T38" fmla="+- 0 718 539"/>
                              <a:gd name="T39" fmla="*/ 718 h 189"/>
                              <a:gd name="T40" fmla="+- 0 9271 9271"/>
                              <a:gd name="T41" fmla="*/ T40 w 517"/>
                              <a:gd name="T42" fmla="+- 0 539 539"/>
                              <a:gd name="T43" fmla="*/ 539 h 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17" h="189">
                                <a:moveTo>
                                  <a:pt x="0" y="0"/>
                                </a:moveTo>
                                <a:lnTo>
                                  <a:pt x="516" y="0"/>
                                </a:lnTo>
                                <a:lnTo>
                                  <a:pt x="516" y="154"/>
                                </a:lnTo>
                                <a:lnTo>
                                  <a:pt x="420" y="157"/>
                                </a:lnTo>
                                <a:lnTo>
                                  <a:pt x="346" y="165"/>
                                </a:lnTo>
                                <a:lnTo>
                                  <a:pt x="286" y="174"/>
                                </a:lnTo>
                                <a:lnTo>
                                  <a:pt x="230" y="183"/>
                                </a:lnTo>
                                <a:lnTo>
                                  <a:pt x="170" y="189"/>
                                </a:lnTo>
                                <a:lnTo>
                                  <a:pt x="96" y="188"/>
                                </a:lnTo>
                                <a:lnTo>
                                  <a:pt x="0" y="179"/>
                                </a:lnTo>
                                <a:lnTo>
                                  <a:pt x="0" y="0"/>
                                </a:lnTo>
                                <a:close/>
                              </a:path>
                            </a:pathLst>
                          </a:custGeom>
                          <a:noFill/>
                          <a:ln w="4455">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139"/>
                        <wps:cNvSpPr>
                          <a:spLocks noChangeArrowheads="1"/>
                        </wps:cNvSpPr>
                        <wps:spPr bwMode="auto">
                          <a:xfrm>
                            <a:off x="8697" y="323"/>
                            <a:ext cx="1017" cy="171"/>
                          </a:xfrm>
                          <a:prstGeom prst="rect">
                            <a:avLst/>
                          </a:prstGeom>
                          <a:solidFill>
                            <a:srgbClr val="F8CA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38"/>
                        <wps:cNvSpPr>
                          <a:spLocks noChangeArrowheads="1"/>
                        </wps:cNvSpPr>
                        <wps:spPr bwMode="auto">
                          <a:xfrm>
                            <a:off x="8697" y="323"/>
                            <a:ext cx="1017" cy="171"/>
                          </a:xfrm>
                          <a:prstGeom prst="rect">
                            <a:avLst/>
                          </a:prstGeom>
                          <a:noFill/>
                          <a:ln w="7239">
                            <a:solidFill>
                              <a:srgbClr val="EC7C3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137"/>
                        <wps:cNvSpPr>
                          <a:spLocks noChangeArrowheads="1"/>
                        </wps:cNvSpPr>
                        <wps:spPr bwMode="auto">
                          <a:xfrm>
                            <a:off x="7723" y="303"/>
                            <a:ext cx="807" cy="182"/>
                          </a:xfrm>
                          <a:prstGeom prst="rect">
                            <a:avLst/>
                          </a:prstGeom>
                          <a:solidFill>
                            <a:srgbClr val="F8CA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36"/>
                        <wps:cNvSpPr>
                          <a:spLocks noChangeArrowheads="1"/>
                        </wps:cNvSpPr>
                        <wps:spPr bwMode="auto">
                          <a:xfrm>
                            <a:off x="7723" y="303"/>
                            <a:ext cx="807" cy="182"/>
                          </a:xfrm>
                          <a:prstGeom prst="rect">
                            <a:avLst/>
                          </a:prstGeom>
                          <a:noFill/>
                          <a:ln w="7239">
                            <a:solidFill>
                              <a:srgbClr val="EC7C3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13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311" y="363"/>
                            <a:ext cx="120" cy="67"/>
                          </a:xfrm>
                          <a:prstGeom prst="rect">
                            <a:avLst/>
                          </a:prstGeom>
                          <a:noFill/>
                          <a:extLst>
                            <a:ext uri="{909E8E84-426E-40DD-AFC4-6F175D3DCCD1}">
                              <a14:hiddenFill xmlns:a14="http://schemas.microsoft.com/office/drawing/2010/main">
                                <a:solidFill>
                                  <a:srgbClr val="FFFFFF"/>
                                </a:solidFill>
                              </a14:hiddenFill>
                            </a:ext>
                          </a:extLst>
                        </pic:spPr>
                      </pic:pic>
                      <wps:wsp>
                        <wps:cNvPr id="137" name="AutoShape 134"/>
                        <wps:cNvSpPr>
                          <a:spLocks/>
                        </wps:cNvSpPr>
                        <wps:spPr bwMode="auto">
                          <a:xfrm>
                            <a:off x="3216" y="8431"/>
                            <a:ext cx="2952" cy="1118"/>
                          </a:xfrm>
                          <a:custGeom>
                            <a:avLst/>
                            <a:gdLst>
                              <a:gd name="T0" fmla="+- 0 8126 3216"/>
                              <a:gd name="T1" fmla="*/ T0 w 2952"/>
                              <a:gd name="T2" fmla="+- 0 303 8431"/>
                              <a:gd name="T3" fmla="*/ 303 h 1118"/>
                              <a:gd name="T4" fmla="+- 0 8305 3216"/>
                              <a:gd name="T5" fmla="*/ T4 w 2952"/>
                              <a:gd name="T6" fmla="+- 0 212 8431"/>
                              <a:gd name="T7" fmla="*/ 212 h 1118"/>
                              <a:gd name="T8" fmla="+- 0 8590 3216"/>
                              <a:gd name="T9" fmla="*/ T8 w 2952"/>
                              <a:gd name="T10" fmla="+- 0 620 8431"/>
                              <a:gd name="T11" fmla="*/ 620 h 1118"/>
                              <a:gd name="T12" fmla="+- 0 9205 3216"/>
                              <a:gd name="T13" fmla="*/ T12 w 2952"/>
                              <a:gd name="T14" fmla="+- 0 494 8431"/>
                              <a:gd name="T15" fmla="*/ 494 h 1118"/>
                            </a:gdLst>
                            <a:ahLst/>
                            <a:cxnLst>
                              <a:cxn ang="0">
                                <a:pos x="T1" y="T3"/>
                              </a:cxn>
                              <a:cxn ang="0">
                                <a:pos x="T5" y="T7"/>
                              </a:cxn>
                              <a:cxn ang="0">
                                <a:pos x="T9" y="T11"/>
                              </a:cxn>
                              <a:cxn ang="0">
                                <a:pos x="T13" y="T15"/>
                              </a:cxn>
                            </a:cxnLst>
                            <a:rect l="0" t="0" r="r" b="b"/>
                            <a:pathLst>
                              <a:path w="2952" h="1118">
                                <a:moveTo>
                                  <a:pt x="4910" y="-8128"/>
                                </a:moveTo>
                                <a:lnTo>
                                  <a:pt x="5089" y="-8219"/>
                                </a:lnTo>
                                <a:moveTo>
                                  <a:pt x="5374" y="-7811"/>
                                </a:moveTo>
                                <a:lnTo>
                                  <a:pt x="5989" y="-7937"/>
                                </a:lnTo>
                              </a:path>
                            </a:pathLst>
                          </a:custGeom>
                          <a:noFill/>
                          <a:ln w="2227">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AutoShape 133"/>
                        <wps:cNvSpPr>
                          <a:spLocks/>
                        </wps:cNvSpPr>
                        <wps:spPr bwMode="auto">
                          <a:xfrm>
                            <a:off x="9801" y="157"/>
                            <a:ext cx="145" cy="480"/>
                          </a:xfrm>
                          <a:custGeom>
                            <a:avLst/>
                            <a:gdLst>
                              <a:gd name="T0" fmla="+- 0 9846 9801"/>
                              <a:gd name="T1" fmla="*/ T0 w 145"/>
                              <a:gd name="T2" fmla="+- 0 592 157"/>
                              <a:gd name="T3" fmla="*/ 592 h 480"/>
                              <a:gd name="T4" fmla="+- 0 9801 9801"/>
                              <a:gd name="T5" fmla="*/ T4 w 145"/>
                              <a:gd name="T6" fmla="+- 0 615 157"/>
                              <a:gd name="T7" fmla="*/ 615 h 480"/>
                              <a:gd name="T8" fmla="+- 0 9846 9801"/>
                              <a:gd name="T9" fmla="*/ T8 w 145"/>
                              <a:gd name="T10" fmla="+- 0 637 157"/>
                              <a:gd name="T11" fmla="*/ 637 h 480"/>
                              <a:gd name="T12" fmla="+- 0 9846 9801"/>
                              <a:gd name="T13" fmla="*/ T12 w 145"/>
                              <a:gd name="T14" fmla="+- 0 622 157"/>
                              <a:gd name="T15" fmla="*/ 622 h 480"/>
                              <a:gd name="T16" fmla="+- 0 9838 9801"/>
                              <a:gd name="T17" fmla="*/ T16 w 145"/>
                              <a:gd name="T18" fmla="+- 0 622 157"/>
                              <a:gd name="T19" fmla="*/ 622 h 480"/>
                              <a:gd name="T20" fmla="+- 0 9838 9801"/>
                              <a:gd name="T21" fmla="*/ T20 w 145"/>
                              <a:gd name="T22" fmla="+- 0 607 157"/>
                              <a:gd name="T23" fmla="*/ 607 h 480"/>
                              <a:gd name="T24" fmla="+- 0 9846 9801"/>
                              <a:gd name="T25" fmla="*/ T24 w 145"/>
                              <a:gd name="T26" fmla="+- 0 607 157"/>
                              <a:gd name="T27" fmla="*/ 607 h 480"/>
                              <a:gd name="T28" fmla="+- 0 9846 9801"/>
                              <a:gd name="T29" fmla="*/ T28 w 145"/>
                              <a:gd name="T30" fmla="+- 0 592 157"/>
                              <a:gd name="T31" fmla="*/ 592 h 480"/>
                              <a:gd name="T32" fmla="+- 0 9846 9801"/>
                              <a:gd name="T33" fmla="*/ T32 w 145"/>
                              <a:gd name="T34" fmla="+- 0 607 157"/>
                              <a:gd name="T35" fmla="*/ 607 h 480"/>
                              <a:gd name="T36" fmla="+- 0 9838 9801"/>
                              <a:gd name="T37" fmla="*/ T36 w 145"/>
                              <a:gd name="T38" fmla="+- 0 607 157"/>
                              <a:gd name="T39" fmla="*/ 607 h 480"/>
                              <a:gd name="T40" fmla="+- 0 9838 9801"/>
                              <a:gd name="T41" fmla="*/ T40 w 145"/>
                              <a:gd name="T42" fmla="+- 0 622 157"/>
                              <a:gd name="T43" fmla="*/ 622 h 480"/>
                              <a:gd name="T44" fmla="+- 0 9846 9801"/>
                              <a:gd name="T45" fmla="*/ T44 w 145"/>
                              <a:gd name="T46" fmla="+- 0 622 157"/>
                              <a:gd name="T47" fmla="*/ 622 h 480"/>
                              <a:gd name="T48" fmla="+- 0 9846 9801"/>
                              <a:gd name="T49" fmla="*/ T48 w 145"/>
                              <a:gd name="T50" fmla="+- 0 607 157"/>
                              <a:gd name="T51" fmla="*/ 607 h 480"/>
                              <a:gd name="T52" fmla="+- 0 9930 9801"/>
                              <a:gd name="T53" fmla="*/ T52 w 145"/>
                              <a:gd name="T54" fmla="+- 0 607 157"/>
                              <a:gd name="T55" fmla="*/ 607 h 480"/>
                              <a:gd name="T56" fmla="+- 0 9846 9801"/>
                              <a:gd name="T57" fmla="*/ T56 w 145"/>
                              <a:gd name="T58" fmla="+- 0 607 157"/>
                              <a:gd name="T59" fmla="*/ 607 h 480"/>
                              <a:gd name="T60" fmla="+- 0 9846 9801"/>
                              <a:gd name="T61" fmla="*/ T60 w 145"/>
                              <a:gd name="T62" fmla="+- 0 622 157"/>
                              <a:gd name="T63" fmla="*/ 622 h 480"/>
                              <a:gd name="T64" fmla="+- 0 9945 9801"/>
                              <a:gd name="T65" fmla="*/ T64 w 145"/>
                              <a:gd name="T66" fmla="+- 0 622 157"/>
                              <a:gd name="T67" fmla="*/ 622 h 480"/>
                              <a:gd name="T68" fmla="+- 0 9945 9801"/>
                              <a:gd name="T69" fmla="*/ T68 w 145"/>
                              <a:gd name="T70" fmla="+- 0 615 157"/>
                              <a:gd name="T71" fmla="*/ 615 h 480"/>
                              <a:gd name="T72" fmla="+- 0 9930 9801"/>
                              <a:gd name="T73" fmla="*/ T72 w 145"/>
                              <a:gd name="T74" fmla="+- 0 615 157"/>
                              <a:gd name="T75" fmla="*/ 615 h 480"/>
                              <a:gd name="T76" fmla="+- 0 9930 9801"/>
                              <a:gd name="T77" fmla="*/ T76 w 145"/>
                              <a:gd name="T78" fmla="+- 0 607 157"/>
                              <a:gd name="T79" fmla="*/ 607 h 480"/>
                              <a:gd name="T80" fmla="+- 0 9930 9801"/>
                              <a:gd name="T81" fmla="*/ T80 w 145"/>
                              <a:gd name="T82" fmla="+- 0 180 157"/>
                              <a:gd name="T83" fmla="*/ 180 h 480"/>
                              <a:gd name="T84" fmla="+- 0 9930 9801"/>
                              <a:gd name="T85" fmla="*/ T84 w 145"/>
                              <a:gd name="T86" fmla="+- 0 615 157"/>
                              <a:gd name="T87" fmla="*/ 615 h 480"/>
                              <a:gd name="T88" fmla="+- 0 9938 9801"/>
                              <a:gd name="T89" fmla="*/ T88 w 145"/>
                              <a:gd name="T90" fmla="+- 0 607 157"/>
                              <a:gd name="T91" fmla="*/ 607 h 480"/>
                              <a:gd name="T92" fmla="+- 0 9945 9801"/>
                              <a:gd name="T93" fmla="*/ T92 w 145"/>
                              <a:gd name="T94" fmla="+- 0 607 157"/>
                              <a:gd name="T95" fmla="*/ 607 h 480"/>
                              <a:gd name="T96" fmla="+- 0 9945 9801"/>
                              <a:gd name="T97" fmla="*/ T96 w 145"/>
                              <a:gd name="T98" fmla="+- 0 187 157"/>
                              <a:gd name="T99" fmla="*/ 187 h 480"/>
                              <a:gd name="T100" fmla="+- 0 9938 9801"/>
                              <a:gd name="T101" fmla="*/ T100 w 145"/>
                              <a:gd name="T102" fmla="+- 0 187 157"/>
                              <a:gd name="T103" fmla="*/ 187 h 480"/>
                              <a:gd name="T104" fmla="+- 0 9930 9801"/>
                              <a:gd name="T105" fmla="*/ T104 w 145"/>
                              <a:gd name="T106" fmla="+- 0 180 157"/>
                              <a:gd name="T107" fmla="*/ 180 h 480"/>
                              <a:gd name="T108" fmla="+- 0 9945 9801"/>
                              <a:gd name="T109" fmla="*/ T108 w 145"/>
                              <a:gd name="T110" fmla="+- 0 607 157"/>
                              <a:gd name="T111" fmla="*/ 607 h 480"/>
                              <a:gd name="T112" fmla="+- 0 9938 9801"/>
                              <a:gd name="T113" fmla="*/ T112 w 145"/>
                              <a:gd name="T114" fmla="+- 0 607 157"/>
                              <a:gd name="T115" fmla="*/ 607 h 480"/>
                              <a:gd name="T116" fmla="+- 0 9930 9801"/>
                              <a:gd name="T117" fmla="*/ T116 w 145"/>
                              <a:gd name="T118" fmla="+- 0 615 157"/>
                              <a:gd name="T119" fmla="*/ 615 h 480"/>
                              <a:gd name="T120" fmla="+- 0 9945 9801"/>
                              <a:gd name="T121" fmla="*/ T120 w 145"/>
                              <a:gd name="T122" fmla="+- 0 615 157"/>
                              <a:gd name="T123" fmla="*/ 615 h 480"/>
                              <a:gd name="T124" fmla="+- 0 9945 9801"/>
                              <a:gd name="T125" fmla="*/ T124 w 145"/>
                              <a:gd name="T126" fmla="+- 0 607 157"/>
                              <a:gd name="T127" fmla="*/ 607 h 480"/>
                              <a:gd name="T128" fmla="+- 0 9851 9801"/>
                              <a:gd name="T129" fmla="*/ T128 w 145"/>
                              <a:gd name="T130" fmla="+- 0 157 157"/>
                              <a:gd name="T131" fmla="*/ 157 h 480"/>
                              <a:gd name="T132" fmla="+- 0 9806 9801"/>
                              <a:gd name="T133" fmla="*/ T132 w 145"/>
                              <a:gd name="T134" fmla="+- 0 180 157"/>
                              <a:gd name="T135" fmla="*/ 180 h 480"/>
                              <a:gd name="T136" fmla="+- 0 9851 9801"/>
                              <a:gd name="T137" fmla="*/ T136 w 145"/>
                              <a:gd name="T138" fmla="+- 0 202 157"/>
                              <a:gd name="T139" fmla="*/ 202 h 480"/>
                              <a:gd name="T140" fmla="+- 0 9851 9801"/>
                              <a:gd name="T141" fmla="*/ T140 w 145"/>
                              <a:gd name="T142" fmla="+- 0 187 157"/>
                              <a:gd name="T143" fmla="*/ 187 h 480"/>
                              <a:gd name="T144" fmla="+- 0 9844 9801"/>
                              <a:gd name="T145" fmla="*/ T144 w 145"/>
                              <a:gd name="T146" fmla="+- 0 187 157"/>
                              <a:gd name="T147" fmla="*/ 187 h 480"/>
                              <a:gd name="T148" fmla="+- 0 9844 9801"/>
                              <a:gd name="T149" fmla="*/ T148 w 145"/>
                              <a:gd name="T150" fmla="+- 0 172 157"/>
                              <a:gd name="T151" fmla="*/ 172 h 480"/>
                              <a:gd name="T152" fmla="+- 0 9851 9801"/>
                              <a:gd name="T153" fmla="*/ T152 w 145"/>
                              <a:gd name="T154" fmla="+- 0 172 157"/>
                              <a:gd name="T155" fmla="*/ 172 h 480"/>
                              <a:gd name="T156" fmla="+- 0 9851 9801"/>
                              <a:gd name="T157" fmla="*/ T156 w 145"/>
                              <a:gd name="T158" fmla="+- 0 157 157"/>
                              <a:gd name="T159" fmla="*/ 157 h 480"/>
                              <a:gd name="T160" fmla="+- 0 9851 9801"/>
                              <a:gd name="T161" fmla="*/ T160 w 145"/>
                              <a:gd name="T162" fmla="+- 0 172 157"/>
                              <a:gd name="T163" fmla="*/ 172 h 480"/>
                              <a:gd name="T164" fmla="+- 0 9844 9801"/>
                              <a:gd name="T165" fmla="*/ T164 w 145"/>
                              <a:gd name="T166" fmla="+- 0 172 157"/>
                              <a:gd name="T167" fmla="*/ 172 h 480"/>
                              <a:gd name="T168" fmla="+- 0 9844 9801"/>
                              <a:gd name="T169" fmla="*/ T168 w 145"/>
                              <a:gd name="T170" fmla="+- 0 187 157"/>
                              <a:gd name="T171" fmla="*/ 187 h 480"/>
                              <a:gd name="T172" fmla="+- 0 9851 9801"/>
                              <a:gd name="T173" fmla="*/ T172 w 145"/>
                              <a:gd name="T174" fmla="+- 0 187 157"/>
                              <a:gd name="T175" fmla="*/ 187 h 480"/>
                              <a:gd name="T176" fmla="+- 0 9851 9801"/>
                              <a:gd name="T177" fmla="*/ T176 w 145"/>
                              <a:gd name="T178" fmla="+- 0 172 157"/>
                              <a:gd name="T179" fmla="*/ 172 h 480"/>
                              <a:gd name="T180" fmla="+- 0 9945 9801"/>
                              <a:gd name="T181" fmla="*/ T180 w 145"/>
                              <a:gd name="T182" fmla="+- 0 172 157"/>
                              <a:gd name="T183" fmla="*/ 172 h 480"/>
                              <a:gd name="T184" fmla="+- 0 9851 9801"/>
                              <a:gd name="T185" fmla="*/ T184 w 145"/>
                              <a:gd name="T186" fmla="+- 0 172 157"/>
                              <a:gd name="T187" fmla="*/ 172 h 480"/>
                              <a:gd name="T188" fmla="+- 0 9851 9801"/>
                              <a:gd name="T189" fmla="*/ T188 w 145"/>
                              <a:gd name="T190" fmla="+- 0 187 157"/>
                              <a:gd name="T191" fmla="*/ 187 h 480"/>
                              <a:gd name="T192" fmla="+- 0 9930 9801"/>
                              <a:gd name="T193" fmla="*/ T192 w 145"/>
                              <a:gd name="T194" fmla="+- 0 187 157"/>
                              <a:gd name="T195" fmla="*/ 187 h 480"/>
                              <a:gd name="T196" fmla="+- 0 9930 9801"/>
                              <a:gd name="T197" fmla="*/ T196 w 145"/>
                              <a:gd name="T198" fmla="+- 0 180 157"/>
                              <a:gd name="T199" fmla="*/ 180 h 480"/>
                              <a:gd name="T200" fmla="+- 0 9945 9801"/>
                              <a:gd name="T201" fmla="*/ T200 w 145"/>
                              <a:gd name="T202" fmla="+- 0 180 157"/>
                              <a:gd name="T203" fmla="*/ 180 h 480"/>
                              <a:gd name="T204" fmla="+- 0 9945 9801"/>
                              <a:gd name="T205" fmla="*/ T204 w 145"/>
                              <a:gd name="T206" fmla="+- 0 172 157"/>
                              <a:gd name="T207" fmla="*/ 172 h 480"/>
                              <a:gd name="T208" fmla="+- 0 9945 9801"/>
                              <a:gd name="T209" fmla="*/ T208 w 145"/>
                              <a:gd name="T210" fmla="+- 0 180 157"/>
                              <a:gd name="T211" fmla="*/ 180 h 480"/>
                              <a:gd name="T212" fmla="+- 0 9930 9801"/>
                              <a:gd name="T213" fmla="*/ T212 w 145"/>
                              <a:gd name="T214" fmla="+- 0 180 157"/>
                              <a:gd name="T215" fmla="*/ 180 h 480"/>
                              <a:gd name="T216" fmla="+- 0 9938 9801"/>
                              <a:gd name="T217" fmla="*/ T216 w 145"/>
                              <a:gd name="T218" fmla="+- 0 187 157"/>
                              <a:gd name="T219" fmla="*/ 187 h 480"/>
                              <a:gd name="T220" fmla="+- 0 9945 9801"/>
                              <a:gd name="T221" fmla="*/ T220 w 145"/>
                              <a:gd name="T222" fmla="+- 0 187 157"/>
                              <a:gd name="T223" fmla="*/ 187 h 480"/>
                              <a:gd name="T224" fmla="+- 0 9945 9801"/>
                              <a:gd name="T225" fmla="*/ T224 w 145"/>
                              <a:gd name="T226" fmla="+- 0 180 157"/>
                              <a:gd name="T227" fmla="*/ 18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5" h="480">
                                <a:moveTo>
                                  <a:pt x="45" y="435"/>
                                </a:moveTo>
                                <a:lnTo>
                                  <a:pt x="0" y="458"/>
                                </a:lnTo>
                                <a:lnTo>
                                  <a:pt x="45" y="480"/>
                                </a:lnTo>
                                <a:lnTo>
                                  <a:pt x="45" y="465"/>
                                </a:lnTo>
                                <a:lnTo>
                                  <a:pt x="37" y="465"/>
                                </a:lnTo>
                                <a:lnTo>
                                  <a:pt x="37" y="450"/>
                                </a:lnTo>
                                <a:lnTo>
                                  <a:pt x="45" y="450"/>
                                </a:lnTo>
                                <a:lnTo>
                                  <a:pt x="45" y="435"/>
                                </a:lnTo>
                                <a:close/>
                                <a:moveTo>
                                  <a:pt x="45" y="450"/>
                                </a:moveTo>
                                <a:lnTo>
                                  <a:pt x="37" y="450"/>
                                </a:lnTo>
                                <a:lnTo>
                                  <a:pt x="37" y="465"/>
                                </a:lnTo>
                                <a:lnTo>
                                  <a:pt x="45" y="465"/>
                                </a:lnTo>
                                <a:lnTo>
                                  <a:pt x="45" y="450"/>
                                </a:lnTo>
                                <a:close/>
                                <a:moveTo>
                                  <a:pt x="129" y="450"/>
                                </a:moveTo>
                                <a:lnTo>
                                  <a:pt x="45" y="450"/>
                                </a:lnTo>
                                <a:lnTo>
                                  <a:pt x="45" y="465"/>
                                </a:lnTo>
                                <a:lnTo>
                                  <a:pt x="144" y="465"/>
                                </a:lnTo>
                                <a:lnTo>
                                  <a:pt x="144" y="458"/>
                                </a:lnTo>
                                <a:lnTo>
                                  <a:pt x="129" y="458"/>
                                </a:lnTo>
                                <a:lnTo>
                                  <a:pt x="129" y="450"/>
                                </a:lnTo>
                                <a:close/>
                                <a:moveTo>
                                  <a:pt x="129" y="23"/>
                                </a:moveTo>
                                <a:lnTo>
                                  <a:pt x="129" y="458"/>
                                </a:lnTo>
                                <a:lnTo>
                                  <a:pt x="137" y="450"/>
                                </a:lnTo>
                                <a:lnTo>
                                  <a:pt x="144" y="450"/>
                                </a:lnTo>
                                <a:lnTo>
                                  <a:pt x="144" y="30"/>
                                </a:lnTo>
                                <a:lnTo>
                                  <a:pt x="137" y="30"/>
                                </a:lnTo>
                                <a:lnTo>
                                  <a:pt x="129" y="23"/>
                                </a:lnTo>
                                <a:close/>
                                <a:moveTo>
                                  <a:pt x="144" y="450"/>
                                </a:moveTo>
                                <a:lnTo>
                                  <a:pt x="137" y="450"/>
                                </a:lnTo>
                                <a:lnTo>
                                  <a:pt x="129" y="458"/>
                                </a:lnTo>
                                <a:lnTo>
                                  <a:pt x="144" y="458"/>
                                </a:lnTo>
                                <a:lnTo>
                                  <a:pt x="144" y="450"/>
                                </a:lnTo>
                                <a:close/>
                                <a:moveTo>
                                  <a:pt x="50" y="0"/>
                                </a:moveTo>
                                <a:lnTo>
                                  <a:pt x="5" y="23"/>
                                </a:lnTo>
                                <a:lnTo>
                                  <a:pt x="50" y="45"/>
                                </a:lnTo>
                                <a:lnTo>
                                  <a:pt x="50" y="30"/>
                                </a:lnTo>
                                <a:lnTo>
                                  <a:pt x="43" y="30"/>
                                </a:lnTo>
                                <a:lnTo>
                                  <a:pt x="43" y="15"/>
                                </a:lnTo>
                                <a:lnTo>
                                  <a:pt x="50" y="15"/>
                                </a:lnTo>
                                <a:lnTo>
                                  <a:pt x="50" y="0"/>
                                </a:lnTo>
                                <a:close/>
                                <a:moveTo>
                                  <a:pt x="50" y="15"/>
                                </a:moveTo>
                                <a:lnTo>
                                  <a:pt x="43" y="15"/>
                                </a:lnTo>
                                <a:lnTo>
                                  <a:pt x="43" y="30"/>
                                </a:lnTo>
                                <a:lnTo>
                                  <a:pt x="50" y="30"/>
                                </a:lnTo>
                                <a:lnTo>
                                  <a:pt x="50" y="15"/>
                                </a:lnTo>
                                <a:close/>
                                <a:moveTo>
                                  <a:pt x="144" y="15"/>
                                </a:moveTo>
                                <a:lnTo>
                                  <a:pt x="50" y="15"/>
                                </a:lnTo>
                                <a:lnTo>
                                  <a:pt x="50" y="30"/>
                                </a:lnTo>
                                <a:lnTo>
                                  <a:pt x="129" y="30"/>
                                </a:lnTo>
                                <a:lnTo>
                                  <a:pt x="129" y="23"/>
                                </a:lnTo>
                                <a:lnTo>
                                  <a:pt x="144" y="23"/>
                                </a:lnTo>
                                <a:lnTo>
                                  <a:pt x="144" y="15"/>
                                </a:lnTo>
                                <a:close/>
                                <a:moveTo>
                                  <a:pt x="144" y="23"/>
                                </a:moveTo>
                                <a:lnTo>
                                  <a:pt x="129" y="23"/>
                                </a:lnTo>
                                <a:lnTo>
                                  <a:pt x="137" y="30"/>
                                </a:lnTo>
                                <a:lnTo>
                                  <a:pt x="144" y="30"/>
                                </a:lnTo>
                                <a:lnTo>
                                  <a:pt x="144" y="23"/>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7015" y="290"/>
                            <a:ext cx="120"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 name="Picture 13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9967" y="309"/>
                            <a:ext cx="121"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13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8016" y="62"/>
                            <a:ext cx="121"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12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7967" y="658"/>
                            <a:ext cx="121" cy="120"/>
                          </a:xfrm>
                          <a:prstGeom prst="rect">
                            <a:avLst/>
                          </a:prstGeom>
                          <a:noFill/>
                          <a:extLst>
                            <a:ext uri="{909E8E84-426E-40DD-AFC4-6F175D3DCCD1}">
                              <a14:hiddenFill xmlns:a14="http://schemas.microsoft.com/office/drawing/2010/main">
                                <a:solidFill>
                                  <a:srgbClr val="FFFFFF"/>
                                </a:solidFill>
                              </a14:hiddenFill>
                            </a:ext>
                          </a:extLst>
                        </pic:spPr>
                      </pic:pic>
                      <wps:wsp>
                        <wps:cNvPr id="143" name="Text Box 128"/>
                        <wps:cNvSpPr txBox="1">
                          <a:spLocks noChangeArrowheads="1"/>
                        </wps:cNvSpPr>
                        <wps:spPr bwMode="auto">
                          <a:xfrm>
                            <a:off x="7009" y="115"/>
                            <a:ext cx="771"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2336A" w14:textId="77777777" w:rsidR="0092080E" w:rsidRDefault="0092080E">
                              <w:pPr>
                                <w:spacing w:line="104" w:lineRule="exact"/>
                                <w:ind w:left="178" w:right="-9"/>
                                <w:rPr>
                                  <w:rFonts w:ascii="Calibri"/>
                                  <w:sz w:val="10"/>
                                </w:rPr>
                              </w:pPr>
                              <w:r>
                                <w:rPr>
                                  <w:rFonts w:ascii="Calibri"/>
                                  <w:sz w:val="10"/>
                                </w:rPr>
                                <w:t>State machine</w:t>
                              </w:r>
                            </w:p>
                            <w:p w14:paraId="0CEB5AA7" w14:textId="77777777" w:rsidR="0092080E" w:rsidRDefault="0092080E">
                              <w:pPr>
                                <w:spacing w:before="73" w:line="116" w:lineRule="exact"/>
                                <w:ind w:right="307" w:firstLine="40"/>
                                <w:rPr>
                                  <w:rFonts w:ascii="Calibri"/>
                                  <w:sz w:val="10"/>
                                </w:rPr>
                              </w:pPr>
                              <w:r>
                                <w:rPr>
                                  <w:rFonts w:ascii="Calibri"/>
                                  <w:w w:val="105"/>
                                  <w:sz w:val="10"/>
                                </w:rPr>
                                <w:t xml:space="preserve">1 </w:t>
                              </w:r>
                              <w:r>
                                <w:rPr>
                                  <w:rFonts w:ascii="Calibri"/>
                                  <w:w w:val="105"/>
                                  <w:position w:val="1"/>
                                  <w:sz w:val="10"/>
                                </w:rPr>
                                <w:t xml:space="preserve">Code </w:t>
                              </w:r>
                              <w:r>
                                <w:rPr>
                                  <w:rFonts w:ascii="Calibri"/>
                                  <w:sz w:val="10"/>
                                </w:rPr>
                                <w:t>generation</w:t>
                              </w:r>
                            </w:p>
                            <w:p w14:paraId="3C0176C9" w14:textId="77777777" w:rsidR="0092080E" w:rsidRDefault="0092080E">
                              <w:pPr>
                                <w:spacing w:before="77" w:line="121" w:lineRule="exact"/>
                                <w:ind w:left="368" w:right="-9"/>
                                <w:rPr>
                                  <w:rFonts w:ascii="Calibri"/>
                                  <w:sz w:val="10"/>
                                </w:rPr>
                              </w:pPr>
                              <w:r>
                                <w:rPr>
                                  <w:rFonts w:ascii="Calibri"/>
                                  <w:w w:val="105"/>
                                  <w:sz w:val="10"/>
                                </w:rPr>
                                <w:t>Code</w:t>
                              </w:r>
                            </w:p>
                          </w:txbxContent>
                        </wps:txbx>
                        <wps:bodyPr rot="0" vert="horz" wrap="square" lIns="0" tIns="0" rIns="0" bIns="0" anchor="t" anchorCtr="0" upright="1">
                          <a:noAutofit/>
                        </wps:bodyPr>
                      </wps:wsp>
                      <wps:wsp>
                        <wps:cNvPr id="144" name="Text Box 127"/>
                        <wps:cNvSpPr txBox="1">
                          <a:spLocks noChangeArrowheads="1"/>
                        </wps:cNvSpPr>
                        <wps:spPr bwMode="auto">
                          <a:xfrm>
                            <a:off x="8051" y="80"/>
                            <a:ext cx="541"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38367" w14:textId="77777777" w:rsidR="0092080E" w:rsidRDefault="0092080E">
                              <w:pPr>
                                <w:spacing w:line="103" w:lineRule="exact"/>
                                <w:ind w:right="-12"/>
                                <w:rPr>
                                  <w:rFonts w:ascii="Calibri"/>
                                  <w:sz w:val="10"/>
                                </w:rPr>
                              </w:pPr>
                              <w:r>
                                <w:rPr>
                                  <w:rFonts w:ascii="Calibri"/>
                                  <w:w w:val="105"/>
                                  <w:sz w:val="10"/>
                                </w:rPr>
                                <w:t>2 Simulation</w:t>
                              </w:r>
                            </w:p>
                          </w:txbxContent>
                        </wps:txbx>
                        <wps:bodyPr rot="0" vert="horz" wrap="square" lIns="0" tIns="0" rIns="0" bIns="0" anchor="t" anchorCtr="0" upright="1">
                          <a:noAutofit/>
                        </wps:bodyPr>
                      </wps:wsp>
                      <wps:wsp>
                        <wps:cNvPr id="145" name="Text Box 126"/>
                        <wps:cNvSpPr txBox="1">
                          <a:spLocks noChangeArrowheads="1"/>
                        </wps:cNvSpPr>
                        <wps:spPr bwMode="auto">
                          <a:xfrm>
                            <a:off x="9373" y="128"/>
                            <a:ext cx="336"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7F24D" w14:textId="77777777" w:rsidR="0092080E" w:rsidRDefault="0092080E">
                              <w:pPr>
                                <w:spacing w:line="103" w:lineRule="exact"/>
                                <w:ind w:right="-20"/>
                                <w:rPr>
                                  <w:rFonts w:ascii="Calibri"/>
                                  <w:sz w:val="10"/>
                                </w:rPr>
                              </w:pPr>
                              <w:r>
                                <w:rPr>
                                  <w:rFonts w:ascii="Calibri"/>
                                  <w:sz w:val="10"/>
                                </w:rPr>
                                <w:t>Traces 1</w:t>
                              </w:r>
                            </w:p>
                          </w:txbxContent>
                        </wps:txbx>
                        <wps:bodyPr rot="0" vert="horz" wrap="square" lIns="0" tIns="0" rIns="0" bIns="0" anchor="t" anchorCtr="0" upright="1">
                          <a:noAutofit/>
                        </wps:bodyPr>
                      </wps:wsp>
                      <wps:wsp>
                        <wps:cNvPr id="146" name="Text Box 125"/>
                        <wps:cNvSpPr txBox="1">
                          <a:spLocks noChangeArrowheads="1"/>
                        </wps:cNvSpPr>
                        <wps:spPr bwMode="auto">
                          <a:xfrm>
                            <a:off x="7992" y="352"/>
                            <a:ext cx="269"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03DCB" w14:textId="77777777" w:rsidR="0092080E" w:rsidRDefault="0092080E">
                              <w:pPr>
                                <w:spacing w:line="103" w:lineRule="exact"/>
                                <w:ind w:right="-13"/>
                                <w:rPr>
                                  <w:rFonts w:ascii="Calibri"/>
                                  <w:sz w:val="10"/>
                                </w:rPr>
                              </w:pPr>
                              <w:r>
                                <w:rPr>
                                  <w:rFonts w:ascii="Calibri"/>
                                  <w:sz w:val="10"/>
                                </w:rPr>
                                <w:t>MOKA</w:t>
                              </w:r>
                            </w:p>
                          </w:txbxContent>
                        </wps:txbx>
                        <wps:bodyPr rot="0" vert="horz" wrap="square" lIns="0" tIns="0" rIns="0" bIns="0" anchor="t" anchorCtr="0" upright="1">
                          <a:noAutofit/>
                        </wps:bodyPr>
                      </wps:wsp>
                      <wps:wsp>
                        <wps:cNvPr id="147" name="Text Box 124"/>
                        <wps:cNvSpPr txBox="1">
                          <a:spLocks noChangeArrowheads="1"/>
                        </wps:cNvSpPr>
                        <wps:spPr bwMode="auto">
                          <a:xfrm>
                            <a:off x="8815" y="366"/>
                            <a:ext cx="883"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76FC" w14:textId="77777777" w:rsidR="0092080E" w:rsidRDefault="0092080E">
                              <w:pPr>
                                <w:spacing w:line="104" w:lineRule="exact"/>
                                <w:ind w:right="-19"/>
                                <w:rPr>
                                  <w:rFonts w:ascii="Calibri"/>
                                  <w:sz w:val="10"/>
                                </w:rPr>
                              </w:pPr>
                              <w:r>
                                <w:rPr>
                                  <w:rFonts w:ascii="Calibri"/>
                                  <w:sz w:val="10"/>
                                </w:rPr>
                                <w:t>Runtime execution</w:t>
                              </w:r>
                            </w:p>
                            <w:p w14:paraId="35488640" w14:textId="77777777" w:rsidR="0092080E" w:rsidRDefault="0092080E">
                              <w:pPr>
                                <w:spacing w:before="85" w:line="121" w:lineRule="exact"/>
                                <w:ind w:left="546" w:right="-19"/>
                                <w:rPr>
                                  <w:rFonts w:ascii="Calibri"/>
                                  <w:sz w:val="10"/>
                                </w:rPr>
                              </w:pPr>
                              <w:r>
                                <w:rPr>
                                  <w:rFonts w:ascii="Calibri"/>
                                  <w:sz w:val="10"/>
                                </w:rPr>
                                <w:t>Traces 2</w:t>
                              </w:r>
                            </w:p>
                          </w:txbxContent>
                        </wps:txbx>
                        <wps:bodyPr rot="0" vert="horz" wrap="square" lIns="0" tIns="0" rIns="0" bIns="0" anchor="t" anchorCtr="0" upright="1">
                          <a:noAutofit/>
                        </wps:bodyPr>
                      </wps:wsp>
                      <wps:wsp>
                        <wps:cNvPr id="148" name="Text Box 123"/>
                        <wps:cNvSpPr txBox="1">
                          <a:spLocks noChangeArrowheads="1"/>
                        </wps:cNvSpPr>
                        <wps:spPr bwMode="auto">
                          <a:xfrm>
                            <a:off x="9965" y="320"/>
                            <a:ext cx="489"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47EC1" w14:textId="77777777" w:rsidR="0092080E" w:rsidRDefault="0092080E">
                              <w:pPr>
                                <w:spacing w:line="108" w:lineRule="exact"/>
                                <w:ind w:left="36" w:right="-9"/>
                                <w:rPr>
                                  <w:rFonts w:ascii="Calibri"/>
                                  <w:sz w:val="10"/>
                                </w:rPr>
                              </w:pPr>
                              <w:r>
                                <w:rPr>
                                  <w:rFonts w:ascii="Calibri"/>
                                  <w:w w:val="105"/>
                                  <w:sz w:val="10"/>
                                </w:rPr>
                                <w:t xml:space="preserve">4  </w:t>
                              </w:r>
                              <w:r>
                                <w:rPr>
                                  <w:rFonts w:ascii="Calibri"/>
                                  <w:w w:val="105"/>
                                  <w:position w:val="1"/>
                                  <w:sz w:val="10"/>
                                </w:rPr>
                                <w:t>Trace</w:t>
                              </w:r>
                            </w:p>
                            <w:p w14:paraId="35CF69F0" w14:textId="77777777" w:rsidR="0092080E" w:rsidRDefault="0092080E">
                              <w:pPr>
                                <w:spacing w:line="118" w:lineRule="exact"/>
                                <w:ind w:right="-9"/>
                                <w:rPr>
                                  <w:rFonts w:ascii="Calibri"/>
                                  <w:sz w:val="10"/>
                                </w:rPr>
                              </w:pPr>
                              <w:r>
                                <w:rPr>
                                  <w:rFonts w:ascii="Calibri"/>
                                  <w:sz w:val="10"/>
                                </w:rPr>
                                <w:t>comparison</w:t>
                              </w:r>
                            </w:p>
                          </w:txbxContent>
                        </wps:txbx>
                        <wps:bodyPr rot="0" vert="horz" wrap="square" lIns="0" tIns="0" rIns="0" bIns="0" anchor="t" anchorCtr="0" upright="1">
                          <a:noAutofit/>
                        </wps:bodyPr>
                      </wps:wsp>
                      <wps:wsp>
                        <wps:cNvPr id="149" name="Text Box 122"/>
                        <wps:cNvSpPr txBox="1">
                          <a:spLocks noChangeArrowheads="1"/>
                        </wps:cNvSpPr>
                        <wps:spPr bwMode="auto">
                          <a:xfrm>
                            <a:off x="8002" y="676"/>
                            <a:ext cx="506"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8C917" w14:textId="77777777" w:rsidR="0092080E" w:rsidRDefault="0092080E">
                              <w:pPr>
                                <w:spacing w:line="110" w:lineRule="exact"/>
                                <w:ind w:right="-10"/>
                                <w:rPr>
                                  <w:rFonts w:ascii="Calibri"/>
                                  <w:sz w:val="10"/>
                                </w:rPr>
                              </w:pPr>
                              <w:r>
                                <w:rPr>
                                  <w:rFonts w:ascii="Calibri"/>
                                  <w:w w:val="105"/>
                                  <w:position w:val="1"/>
                                  <w:sz w:val="10"/>
                                </w:rPr>
                                <w:t xml:space="preserve">3 </w:t>
                              </w:r>
                              <w:r>
                                <w:rPr>
                                  <w:rFonts w:ascii="Calibri"/>
                                  <w:w w:val="105"/>
                                  <w:sz w:val="10"/>
                                </w:rPr>
                                <w:t>Execution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A597C" id="Group 121" o:spid="_x0000_s1167" style="position:absolute;left:0;text-align:left;margin-left:350.45pt;margin-top:3.1pt;width:172.25pt;height:36.2pt;z-index:1552;mso-position-horizontal-relative:page" coordorigin="7009,62" coordsize="3445,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">
                <v:shape id="Picture 148" o:spid="_x0000_s1168" type="#_x0000_t75" style="position:absolute;left:7132;top:65;width:703;height: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u7+7DAAAA3AAAAA8AAABkcnMvZG93bnJldi54bWxET01rwkAQvRf8D8sIvZS6qYJIdBWtlAqe&#10;NB56HLJjNm12NmbXmPrrXUHwNo/3ObNFZyvRUuNLxwo+BgkI4tzpkgsFh+zrfQLCB2SNlWNS8E8e&#10;FvPeywxT7S68o3YfChFD2KeowIRQp1L63JBFP3A1ceSOrrEYImwKqRu8xHBbyWGSjKXFkmODwZo+&#10;DeV/+7NV8Ps9umbLt0m9MqddezBr/OEtKvXa75ZTEIG68BQ/3Bsd5w9HcH8mXiDn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q7v7sMAAADcAAAADwAAAAAAAAAAAAAAAACf&#10;AgAAZHJzL2Rvd25yZXYueG1sUEsFBgAAAAAEAAQA9wAAAI8DAAAAAA==&#10;">
                  <v:imagedata r:id="rId76" o:title=""/>
                </v:shape>
                <v:shape id="Freeform 147" o:spid="_x0000_s1169" style="position:absolute;left:7132;top:65;width:704;height:229;visibility:visible;mso-wrap-style:square;v-text-anchor:top" coordsize="7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6tLsEA&#10;AADcAAAADwAAAGRycy9kb3ducmV2LnhtbERPTYvCMBC9C/sfwizsRTS1itSuURZhwaO2Inobmtm2&#10;bDMpTdT6740geJvH+5zlujeNuFLnassKJuMIBHFhdc2lgkP+O0pAOI+ssbFMCu7kYL36GCwx1fbG&#10;e7pmvhQhhF2KCirv21RKV1Rk0I1tSxy4P9sZ9AF2pdQd3kK4aWQcRXNpsObQUGFLm4qK/+xiFOxO&#10;O9bThRzWxTlPnN7HSbY5KvX12f98g/DU+7f45d7qMD+ewfOZcIF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rS7BAAAA3AAAAA8AAAAAAAAAAAAAAAAAmAIAAGRycy9kb3du&#10;cmV2LnhtbFBLBQYAAAAABAAEAPUAAACGAwAAAAA=&#10;" path="m,l703,r,186l608,188r-79,5l463,200r-58,8l352,216r-54,7l241,227r-67,2l96,225,,216,,xe" filled="f" strokecolor="#41709c" strokeweight=".12375mm">
                  <v:path arrowok="t" o:connecttype="custom" o:connectlocs="0,65;703,65;703,251;608,253;529,258;463,265;405,273;352,281;298,288;241,292;174,294;96,290;0,281;0,65" o:connectangles="0,0,0,0,0,0,0,0,0,0,0,0,0,0"/>
                </v:shape>
                <v:shape id="Picture 146" o:spid="_x0000_s1170" type="#_x0000_t75" style="position:absolute;left:7226;top:506;width:51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3VVHDAAAA3AAAAA8AAABkcnMvZG93bnJldi54bWxET91qwjAUvh/4DuEI3s3UgtvaGUVExYsx&#10;mNsDHJqzttic1CTa6NMvg8Huzsf3exaraDpxJedbywpm0wwEcWV1y7WCr8/d4wsIH5A1dpZJwY08&#10;rJajhwWW2g78QddjqEUKYV+igiaEvpTSVw0Z9FPbEyfu2zqDIUFXS+1wSOGmk3mWPUmDLaeGBnva&#10;NFSdjhejIOaVu9i38/p5VxTF9n3Y3w/RKDUZx/UriEAx/Iv/3Aed5udz+H0mXSC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3dVUcMAAADcAAAADwAAAAAAAAAAAAAAAACf&#10;AgAAZHJzL2Rvd25yZXYueG1sUEsFBgAAAAAEAAQA9wAAAI8DAAAAAA==&#10;">
                  <v:imagedata r:id="rId77" o:title=""/>
                </v:shape>
                <v:shape id="AutoShape 145" o:spid="_x0000_s1171" style="position:absolute;left:751;top:9238;width:1416;height:737;visibility:visible;mso-wrap-style:square;v-text-anchor:top" coordsize="1416,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RsEA&#10;AADcAAAADwAAAGRycy9kb3ducmV2LnhtbERPzYrCMBC+L/gOYQRva2oRkWoqIggiHnbVBxiasa1t&#10;JqWJbfXpzcKCt/n4fme9GUwtOmpdaVnBbBqBIM6sLjlXcL3sv5cgnEfWWFsmBU9ysElHX2tMtO35&#10;l7qzz0UIYZeggsL7JpHSZQUZdFPbEAfuZluDPsA2l7rFPoSbWsZRtJAGSw4NBTa0Kyirzg+j4LXr&#10;5rfLfThVeW9OP8e404daKjUZD9sVCE+D/4j/3Qcd5scL+HsmXC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9YEbBAAAA3AAAAA8AAAAAAAAAAAAAAAAAmAIAAGRycy9kb3du&#10;cmV2LnhtbFBLBQYAAAAABAAEAPUAAACGAwAAAAA=&#10;" path="m6992,-8687r-20,18l6916,-8655r-82,9l6734,-8642r-101,-4l6551,-8655r-56,-14l6475,-8687t,l6495,-8704r56,-15l6633,-8728r101,-4l6834,-8728r82,9l6972,-8704r20,17l6992,-8507r-20,17l6916,-8476r-82,10l6734,-8463r-101,-3l6551,-8476r-56,-14l6475,-8507r,-180xe" filled="f" strokecolor="#41709c" strokeweight=".12375mm">
                  <v:path arrowok="t" o:connecttype="custom" o:connectlocs="6992,551;6972,569;6916,583;6834,592;6734,596;6633,592;6551,583;6495,569;6475,551;6475,551;6495,534;6551,519;6633,510;6734,506;6834,510;6916,519;6972,534;6992,551;6992,731;6972,748;6916,762;6834,772;6734,775;6633,772;6551,762;6495,748;6475,731;6475,551" o:connectangles="0,0,0,0,0,0,0,0,0,0,0,0,0,0,0,0,0,0,0,0,0,0,0,0,0,0,0,0"/>
                </v:shape>
                <v:shape id="AutoShape 144" o:spid="_x0000_s1172" style="position:absolute;left:7462;top:167;width:1821;height:490;visibility:visible;mso-wrap-style:square;v-text-anchor:top" coordsize="182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gtcAA&#10;AADcAAAADwAAAGRycy9kb3ducmV2LnhtbERPTYvCMBC9C/6HMIIXWdPNQaVrFKko7kWwiuehmW3L&#10;NpPSZLX+e7MgeJvH+5zlureNuFHna8caPqcJCOLCmZpLDZfz7mMBwgdkg41j0vAgD+vVcLDE1Lg7&#10;n+iWh1LEEPYpaqhCaFMpfVGRRT91LXHkflxnMUTYldJ0eI/htpEqSWbSYs2xocKWsoqK3/zPariq&#10;sM8au51PZotM1Uf6VnRutR6P+s0XiEB9eItf7oOJ89Uc/p+JF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fgtcAAAADcAAAADwAAAAAAAAAAAAAAAACYAgAAZHJzL2Rvd25y&#10;ZXYueG1sUEsFBgAAAAAEAAQA9QAAAIUDAAAAAA==&#10;" path="m44,295r-18,l25,114r-7,l18,295,,295r22,44l40,303r4,-8m1809,467r-7,-3l1765,446r,18l281,470r,7l1765,471r,18l1809,467t4,-442l1784,25r-8,l1776,44r37,-19m1820,22l1776,r,18l373,10r,8l1776,25r8,l1813,25r7,-3e" fillcolor="#5b9bd4" stroked="f">
                  <v:path arrowok="t" o:connecttype="custom" o:connectlocs="44,462;26,462;25,281;18,281;18,462;0,462;22,506;40,470;44,462;1809,634;1802,631;1765,613;1765,631;281,637;281,644;1765,638;1765,656;1809,634;1813,192;1784,192;1776,192;1776,211;1813,192;1820,189;1776,167;1776,185;373,177;373,185;1776,192;1784,192;1813,192;1820,189" o:connectangles="0,0,0,0,0,0,0,0,0,0,0,0,0,0,0,0,0,0,0,0,0,0,0,0,0,0,0,0,0,0,0,0"/>
                </v:shape>
                <v:shape id="Picture 143" o:spid="_x0000_s1173" type="#_x0000_t75" style="position:absolute;left:9282;top:96;width:517;height: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NFDzFAAAA3AAAAA8AAABkcnMvZG93bnJldi54bWxEj0FLAzEQhe9C/0MYwYvYbCvWsjYtVRC8&#10;ui2l3oZk3KxuJmGTtuu/dw6Ctxnem/e+WW3G0KszDbmLbGA2rUAR2+g6bg3sd693S1C5IDvsI5OB&#10;H8qwWU+uVli7eOF3OjelVRLCuUYDvpRUa52tp4B5GhOxaJ9xCFhkHVrtBrxIeOj1vKoWOmDH0uAx&#10;0Ysn+92cgoHTV0MPs6Nd7u+f0+Ph1qajzx/G3FyP2ydQhcbyb/67fnOCPxdaeUYm0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DRQ8xQAAANwAAAAPAAAAAAAAAAAAAAAA&#10;AJ8CAABkcnMvZG93bnJldi54bWxQSwUGAAAAAAQABAD3AAAAkQMAAAAA&#10;">
                  <v:imagedata r:id="rId78" o:title=""/>
                </v:shape>
                <v:shape id="Freeform 142" o:spid="_x0000_s1174" style="position:absolute;left:9282;top:96;width:518;height:183;visibility:visible;mso-wrap-style:square;v-text-anchor:top" coordsize="518,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Y6sIA&#10;AADcAAAADwAAAGRycy9kb3ducmV2LnhtbERP32vCMBB+H+x/CDfwbSbWbWg1yhAEX7axKvh6NGdT&#10;bS5dE2333y+Dwd7u4/t5y/XgGnGjLtSeNUzGCgRx6U3NlYbDfvs4AxEissHGM2n4pgDr1f3dEnPj&#10;e/6kWxErkUI45KjBxtjmUobSksMw9i1x4k6+cxgT7CppOuxTuGtkptSLdFhzarDY0sZSeSmuToN6&#10;zq5P1dfH+dhYaYrt+1T1b6z16GF4XYCINMR/8Z97Z9L8bA6/z6QL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pjqwgAAANwAAAAPAAAAAAAAAAAAAAAAAJgCAABkcnMvZG93&#10;bnJldi54bWxQSwUGAAAAAAQABAD1AAAAhwMAAAAA&#10;" path="m,l518,r,149l421,152r-74,7l287,169r-56,8l171,183,97,182,,173,,xe" filled="f" strokecolor="#41709c" strokeweight=".12375mm">
                  <v:path arrowok="t" o:connecttype="custom" o:connectlocs="0,96;518,96;518,245;421,248;347,255;287,265;231,273;171,279;97,278;0,269;0,96" o:connectangles="0,0,0,0,0,0,0,0,0,0,0"/>
                </v:shape>
                <v:shape id="Picture 141" o:spid="_x0000_s1175" type="#_x0000_t75" style="position:absolute;left:9271;top:539;width:517;height: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ijufFAAAA3AAAAA8AAABkcnMvZG93bnJldi54bWxEj0FLAzEQhe+C/yGM4EVsthZrWZsWFYRe&#10;3ZZSb0MyblY3k7BJ2/Xfdw6Ctxnem/e+Wa7H0KsTDbmLbGA6qUAR2+g6bg3stu/3C1C5IDvsI5OB&#10;X8qwXl1fLbF28cwfdGpKqySEc40GfCmp1jpbTwHzJCZi0b7iELDIOrTaDXiW8NDrh6qa64AdS4PH&#10;RG+e7E9zDAaO3w09Tg92sZu9pqf9nU0Hnz+Nub0ZX55BFRrLv/nveuMEfyb48oxMoFc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oo7nxQAAANwAAAAPAAAAAAAAAAAAAAAA&#10;AJ8CAABkcnMvZG93bnJldi54bWxQSwUGAAAAAAQABAD3AAAAkQMAAAAA&#10;">
                  <v:imagedata r:id="rId78" o:title=""/>
                </v:shape>
                <v:shape id="Freeform 140" o:spid="_x0000_s1176" style="position:absolute;left:9271;top:539;width:517;height:189;visibility:visible;mso-wrap-style:square;v-text-anchor:top" coordsize="517,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vtMAA&#10;AADcAAAADwAAAGRycy9kb3ducmV2LnhtbERPTWvCQBC9C/6HZYTezCYtVImuIkKhtxJr8Dpkx000&#10;Oxuy2yT9965Q6G0e73O2+8m2YqDeN44VZEkKgrhyumGj4Pz9sVyD8AFZY+uYFPySh/1uPttirt3I&#10;BQ2nYEQMYZ+jgjqELpfSVzVZ9InriCN3db3FEGFvpO5xjOG2la9p+i4tNhwbauzoWFN1P/1YBaiP&#10;7deqNJfMVOcw3FaEZUFKvSymwwZEoCn8i//cnzrOf8vg+Uy8QO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jvtMAAAADcAAAADwAAAAAAAAAAAAAAAACYAgAAZHJzL2Rvd25y&#10;ZXYueG1sUEsFBgAAAAAEAAQA9QAAAIUDAAAAAA==&#10;" path="m,l516,r,154l420,157r-74,8l286,174r-56,9l170,189,96,188,,179,,xe" filled="f" strokecolor="#41709c" strokeweight=".12375mm">
                  <v:path arrowok="t" o:connecttype="custom" o:connectlocs="0,539;516,539;516,693;420,696;346,704;286,713;230,722;170,728;96,727;0,718;0,539" o:connectangles="0,0,0,0,0,0,0,0,0,0,0"/>
                </v:shape>
                <v:rect id="Rectangle 139" o:spid="_x0000_s1177" style="position:absolute;left:8697;top:323;width:1017;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oWsMA&#10;AADcAAAADwAAAGRycy9kb3ducmV2LnhtbERPS2vCQBC+C/0PyxR6kboxCaWmrmIDBaEno/Q8ZqdJ&#10;aHY2ZLd5/PuuUPA2H99ztvvJtGKg3jWWFaxXEQji0uqGKwWX88fzKwjnkTW2lknBTA72u4fFFjNt&#10;Rz7RUPhKhBB2GSqove8yKV1Zk0G3sh1x4L5tb9AH2FdS9ziGcNPKOIpepMGGQ0ONHeU1lT/Fr1Fw&#10;+Bo261Quk8v1POaf8budB5kq9fQ4Hd5AeJr8XfzvPuowP4nh9ky4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JoWsMAAADcAAAADwAAAAAAAAAAAAAAAACYAgAAZHJzL2Rv&#10;d25yZXYueG1sUEsFBgAAAAAEAAQA9QAAAIgDAAAAAA==&#10;" fillcolor="#f8caac" stroked="f"/>
                <v:rect id="Rectangle 138" o:spid="_x0000_s1178" style="position:absolute;left:8697;top:323;width:1017;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UgsMA&#10;AADcAAAADwAAAGRycy9kb3ducmV2LnhtbERPTWvCQBC9C/0PyxR6000VpUQ3oQiVQE9qWz0O2XET&#10;mp1NsxtN/fXdguBtHu9zVvlgG3GmzteOFTxPEhDEpdM1GwUf+7fxCwgfkDU2jknBL3nIs4fRClPt&#10;Lryl8y4YEUPYp6igCqFNpfRlRRb9xLXEkTu5zmKIsDNSd3iJ4baR0yRZSIs1x4YKW1pXVH7veqvg&#10;0E9/7Px9szb9URfF13XYfJqtUk+Pw+sSRKAh3MU3d6Hj/NkM/p+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mUgsMAAADcAAAADwAAAAAAAAAAAAAAAACYAgAAZHJzL2Rv&#10;d25yZXYueG1sUEsFBgAAAAAEAAQA9QAAAIgDAAAAAA==&#10;" filled="f" strokecolor="#ec7c30" strokeweight=".57pt"/>
                <v:rect id="Rectangle 137" o:spid="_x0000_s1179" style="position:absolute;left:7723;top:303;width:807;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VtcMA&#10;AADcAAAADwAAAGRycy9kb3ducmV2LnhtbERPS2vCQBC+F/wPywi9FN2YhKLRVTRQKPRUlZ7H7JgE&#10;s7Mhu83j33cLhd7m43vO7jCaRvTUudqygtUyAkFcWF1zqeB6eVusQTiPrLGxTAomcnDYz552mGk7&#10;8Cf1Z1+KEMIuQwWV920mpSsqMuiWtiUO3N12Bn2AXSl1h0MIN42Mo+hVGqw5NFTYUl5R8Th/GwXH&#10;r36zSuVLcr1dhvwjPtmpl6lSz/PxuAXhafT/4j/3uw7zkxR+nwkX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dVtcMAAADcAAAADwAAAAAAAAAAAAAAAACYAgAAZHJzL2Rv&#10;d25yZXYueG1sUEsFBgAAAAAEAAQA9QAAAIgDAAAAAA==&#10;" fillcolor="#f8caac" stroked="f"/>
                <v:rect id="Rectangle 136" o:spid="_x0000_s1180" style="position:absolute;left:7723;top:303;width:807;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bcMA&#10;AADcAAAADwAAAGRycy9kb3ducmV2LnhtbERPTWvCQBC9C/0PyxS81U0tSoluQhEqAU9qWz0O2XET&#10;mp1NsxuN/vpuoeBtHu9zlvlgG3GmzteOFTxPEhDEpdM1GwUf+/enVxA+IGtsHJOCK3nIs4fRElPt&#10;Lryl8y4YEUPYp6igCqFNpfRlRRb9xLXEkTu5zmKIsDNSd3iJ4baR0ySZS4s1x4YKW1pVVH7veqvg&#10;0E9/7GyzXpn+qIvi6zasP81WqfHj8LYAEWgId/G/u9Bx/ssM/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pbcMAAADcAAAADwAAAAAAAAAAAAAAAACYAgAAZHJzL2Rv&#10;d25yZXYueG1sUEsFBgAAAAAEAAQA9QAAAIgDAAAAAA==&#10;" filled="f" strokecolor="#ec7c30" strokeweight=".57pt"/>
                <v:shape id="Picture 135" o:spid="_x0000_s1181" type="#_x0000_t75" style="position:absolute;left:8311;top:363;width:120;height: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ObVbDAAAA3AAAAA8AAABkcnMvZG93bnJldi54bWxET01rwkAQvRf8D8sIvRTdJILY1FVsoVB6&#10;0lSK3obsNAlmZ0N2Y9Z/3y0Ivc3jfc56G0wrrtS7xrKCdJ6AIC6tbrhScPx6n61AOI+ssbVMCm7k&#10;YLuZPKwx13bkA10LX4kYwi5HBbX3XS6lK2sy6Oa2I47cj+0N+gj7SuoexxhuWpklyVIabDg21NjR&#10;W03lpRiMgmJYfH/e9s+ncH49Y/oUsj2XRqnHadi9gPAU/L/47v7Qcf5iCX/PxAvk5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E5tVsMAAADcAAAADwAAAAAAAAAAAAAAAACf&#10;AgAAZHJzL2Rvd25yZXYueG1sUEsFBgAAAAAEAAQA9wAAAI8DAAAAAA==&#10;">
                  <v:imagedata r:id="rId79" o:title=""/>
                </v:shape>
                <v:shape id="AutoShape 134" o:spid="_x0000_s1182" style="position:absolute;left:3216;top:8431;width:2952;height:1118;visibility:visible;mso-wrap-style:square;v-text-anchor:top" coordsize="2952,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LfsEA&#10;AADcAAAADwAAAGRycy9kb3ducmV2LnhtbERPTWsCMRC9F/ofwhS8lJrtCrasRhGhIOhFW7DHcTPd&#10;BDeTJUl1/fdGELzN433OdN67VpwoROtZwfuwAEFce225UfDz/fX2CSImZI2tZ1JwoQjz2fPTFCvt&#10;z7yl0y41IodwrFCBSamrpIy1IYdx6DvizP354DBlGBqpA55zuGtlWRRj6dBybjDY0dJQfdz9OwXL&#10;vX3dL2ws24Oh9bG04Xfjg1KDl34xAZGoTw/x3b3Sef7oA27P5Avk7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Xy37BAAAA3AAAAA8AAAAAAAAAAAAAAAAAmAIAAGRycy9kb3du&#10;cmV2LnhtbFBLBQYAAAAABAAEAPUAAACGAwAAAAA=&#10;" path="m4910,-8128r179,-91m5374,-7811r615,-126e" filled="f" strokecolor="#ec7c30" strokeweight=".06186mm">
                  <v:path arrowok="t" o:connecttype="custom" o:connectlocs="4910,303;5089,212;5374,620;5989,494" o:connectangles="0,0,0,0"/>
                </v:shape>
                <v:shape id="AutoShape 133" o:spid="_x0000_s1183" style="position:absolute;left:9801;top:157;width:145;height:480;visibility:visible;mso-wrap-style:square;v-text-anchor:top" coordsize="14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siMUA&#10;AADcAAAADwAAAGRycy9kb3ducmV2LnhtbESPT4vCQAzF7wt+hyGCt3VaXUSqo4ggLIqH9Q9eQye2&#10;xU6mdGa1+unNYWFvCe/lvV/my87V6k5tqDwbSIcJKOLc24oLA6fj5nMKKkRki7VnMvCkAMtF72OO&#10;mfUP/qH7IRZKQjhkaKCMscm0DnlJDsPQN8SiXX3rMMraFtq2+JBwV+tRkky0w4qlocSG1iXlt8Ov&#10;MzDC23pH6XayO79WRXc579PT196YQb9bzUBF6uK/+e/62wr+WGjlGZlAL9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2yIxQAAANwAAAAPAAAAAAAAAAAAAAAAAJgCAABkcnMv&#10;ZG93bnJldi54bWxQSwUGAAAAAAQABAD1AAAAigMAAAAA&#10;" path="m45,435l,458r45,22l45,465r-8,l37,450r8,l45,435xm45,450r-8,l37,465r8,l45,450xm129,450r-84,l45,465r99,l144,458r-15,l129,450xm129,23r,435l137,450r7,l144,30r-7,l129,23xm144,450r-7,l129,458r15,l144,450xm50,l5,23,50,45r,-15l43,30r,-15l50,15,50,xm50,15r-7,l43,30r7,l50,15xm144,15r-94,l50,30r79,l129,23r15,l144,15xm144,23r-15,l137,30r7,l144,23xe" fillcolor="#c00000" stroked="f">
                  <v:path arrowok="t" o:connecttype="custom" o:connectlocs="45,592;0,615;45,637;45,622;37,622;37,607;45,607;45,592;45,607;37,607;37,622;45,622;45,607;129,607;45,607;45,622;144,622;144,615;129,615;129,607;129,180;129,615;137,607;144,607;144,187;137,187;129,180;144,607;137,607;129,615;144,615;144,607;50,157;5,180;50,202;50,187;43,187;43,172;50,172;50,157;50,172;43,172;43,187;50,187;50,172;144,172;50,172;50,187;129,187;129,180;144,180;144,172;144,180;129,180;137,187;144,187;144,180" o:connectangles="0,0,0,0,0,0,0,0,0,0,0,0,0,0,0,0,0,0,0,0,0,0,0,0,0,0,0,0,0,0,0,0,0,0,0,0,0,0,0,0,0,0,0,0,0,0,0,0,0,0,0,0,0,0,0,0,0"/>
                </v:shape>
                <v:shape id="Picture 132" o:spid="_x0000_s1184" type="#_x0000_t75" style="position:absolute;left:7015;top:290;width:120;height: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eT2jCAAAA3AAAAA8AAABkcnMvZG93bnJldi54bWxET0trwkAQvgv+h2UKXkrdVKHY1FWkYLFH&#10;H/Q8zU6T1Oxs2J3G2F/vCoK3+fieM1/2rlEdhVh7NvA8zkARF97WXBo47NdPM1BRkC02nsnAmSIs&#10;F8PBHHPrT7ylbielSiEcczRQibS51rGoyGEc+5Y4cT8+OJQEQ6ltwFMKd42eZNmLdlhzaqiwpfeK&#10;iuPuzxn4DF/f2fq/Pf4+dlupZfOh+2ZizOihX72BEurlLr65NzbNn77C9Zl0gV5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3k9owgAAANwAAAAPAAAAAAAAAAAAAAAAAJ8C&#10;AABkcnMvZG93bnJldi54bWxQSwUGAAAAAAQABAD3AAAAjgMAAAAA&#10;">
                  <v:imagedata r:id="rId80" o:title=""/>
                </v:shape>
                <v:shape id="Picture 131" o:spid="_x0000_s1185" type="#_x0000_t75" style="position:absolute;left:9967;top:309;width:121;height: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6A+7DAAAA3AAAAA8AAABkcnMvZG93bnJldi54bWxEj0GLwjAQhe+C/yGMsDdNlSLSNYoKgoe9&#10;rHrZ29CMbbWZlCZq3F+/c1jwNsN78943y3VyrXpQHxrPBqaTDBRx6W3DlYHzaT9egAoR2WLrmQy8&#10;KMB6NRwssbD+yd/0OMZKSQiHAg3UMXaF1qGsyWGY+I5YtIvvHUZZ+0rbHp8S7lo9y7K5dtiwNNTY&#10;0a6m8na8OwOn7RfPm9t1513+Ov/qPPHPJhnzMUqbT1CRUnyb/68PVvBzwZdnZAK9+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7sMAAADcAAAADwAAAAAAAAAAAAAAAACf&#10;AgAAZHJzL2Rvd25yZXYueG1sUEsFBgAAAAAEAAQA9wAAAI8DAAAAAA==&#10;">
                  <v:imagedata r:id="rId81" o:title=""/>
                </v:shape>
                <v:shape id="Picture 130" o:spid="_x0000_s1186" type="#_x0000_t75" style="position:absolute;left:8016;top:62;width:121;height: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2pnXBAAAA3AAAAA8AAABkcnMvZG93bnJldi54bWxET0uLwjAQvi/4H8IseNumShGpxuIKggcv&#10;Pi7ehma27baZlCZq9NebhQVv8/E9Z1kE04kbDa6xrGCSpCCIS6sbrhScT9uvOQjnkTV2lknBgxwU&#10;q9HHEnNt73yg29FXIoawy1FB7X2fS+nKmgy6xPbEkfuxg0Ef4VBJPeA9hptOTtN0Jg02HBtq7GlT&#10;U9ker0bB6XvPs6b93ViTPc5PmQW+rINS48+wXoDwFPxb/O/e6Tg/m8DfM/ECuX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i2pnXBAAAA3AAAAA8AAAAAAAAAAAAAAAAAnwIA&#10;AGRycy9kb3ducmV2LnhtbFBLBQYAAAAABAAEAPcAAACNAwAAAAA=&#10;">
                  <v:imagedata r:id="rId81" o:title=""/>
                </v:shape>
                <v:shape id="Picture 129" o:spid="_x0000_s1187" type="#_x0000_t75" style="position:absolute;left:7967;top:658;width:121;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zlUjCAAAA3AAAAA8AAABkcnMvZG93bnJldi54bWxET01rwkAQvQv+h2WEXopuTNNSo5sggrS3&#10;Ylp7HrJjNpidDdlV03/fLRS8zeN9zqYcbSeuNPjWsYLlIgFBXDvdcqPg63M/fwXhA7LGzjEp+CEP&#10;ZTGdbDDX7sYHulahETGEfY4KTAh9LqWvDVn0C9cTR+7kBoshwqGResBbDLedTJPkRVpsOTYY7Gln&#10;qD5XF6tAXrLubf/xmD09p0eD2So1W/5W6mE2btcgAo3hLv53v+s4P0vh75l4gSx+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85VIwgAAANwAAAAPAAAAAAAAAAAAAAAAAJ8C&#10;AABkcnMvZG93bnJldi54bWxQSwUGAAAAAAQABAD3AAAAjgMAAAAA&#10;">
                  <v:imagedata r:id="rId82" o:title=""/>
                </v:shape>
                <v:shape id="Text Box 128" o:spid="_x0000_s1188" type="#_x0000_t202" style="position:absolute;left:7009;top:115;width:771;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14:paraId="5C32336A" w14:textId="77777777" w:rsidR="0092080E" w:rsidRDefault="0092080E">
                        <w:pPr>
                          <w:spacing w:line="104" w:lineRule="exact"/>
                          <w:ind w:left="178" w:right="-9"/>
                          <w:rPr>
                            <w:rFonts w:ascii="Calibri"/>
                            <w:sz w:val="10"/>
                          </w:rPr>
                        </w:pPr>
                        <w:r>
                          <w:rPr>
                            <w:rFonts w:ascii="Calibri"/>
                            <w:sz w:val="10"/>
                          </w:rPr>
                          <w:t>State machine</w:t>
                        </w:r>
                      </w:p>
                      <w:p w14:paraId="0CEB5AA7" w14:textId="77777777" w:rsidR="0092080E" w:rsidRDefault="0092080E">
                        <w:pPr>
                          <w:spacing w:before="73" w:line="116" w:lineRule="exact"/>
                          <w:ind w:right="307" w:firstLine="40"/>
                          <w:rPr>
                            <w:rFonts w:ascii="Calibri"/>
                            <w:sz w:val="10"/>
                          </w:rPr>
                        </w:pPr>
                        <w:r>
                          <w:rPr>
                            <w:rFonts w:ascii="Calibri"/>
                            <w:w w:val="105"/>
                            <w:sz w:val="10"/>
                          </w:rPr>
                          <w:t xml:space="preserve">1 </w:t>
                        </w:r>
                        <w:r>
                          <w:rPr>
                            <w:rFonts w:ascii="Calibri"/>
                            <w:w w:val="105"/>
                            <w:position w:val="1"/>
                            <w:sz w:val="10"/>
                          </w:rPr>
                          <w:t xml:space="preserve">Code </w:t>
                        </w:r>
                        <w:r>
                          <w:rPr>
                            <w:rFonts w:ascii="Calibri"/>
                            <w:sz w:val="10"/>
                          </w:rPr>
                          <w:t>generation</w:t>
                        </w:r>
                      </w:p>
                      <w:p w14:paraId="3C0176C9" w14:textId="77777777" w:rsidR="0092080E" w:rsidRDefault="0092080E">
                        <w:pPr>
                          <w:spacing w:before="77" w:line="121" w:lineRule="exact"/>
                          <w:ind w:left="368" w:right="-9"/>
                          <w:rPr>
                            <w:rFonts w:ascii="Calibri"/>
                            <w:sz w:val="10"/>
                          </w:rPr>
                        </w:pPr>
                        <w:r>
                          <w:rPr>
                            <w:rFonts w:ascii="Calibri"/>
                            <w:w w:val="105"/>
                            <w:sz w:val="10"/>
                          </w:rPr>
                          <w:t>Code</w:t>
                        </w:r>
                      </w:p>
                    </w:txbxContent>
                  </v:textbox>
                </v:shape>
                <v:shape id="Text Box 127" o:spid="_x0000_s1189" type="#_x0000_t202" style="position:absolute;left:8051;top:80;width:541;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14:paraId="13738367" w14:textId="77777777" w:rsidR="0092080E" w:rsidRDefault="0092080E">
                        <w:pPr>
                          <w:spacing w:line="103" w:lineRule="exact"/>
                          <w:ind w:right="-12"/>
                          <w:rPr>
                            <w:rFonts w:ascii="Calibri"/>
                            <w:sz w:val="10"/>
                          </w:rPr>
                        </w:pPr>
                        <w:r>
                          <w:rPr>
                            <w:rFonts w:ascii="Calibri"/>
                            <w:w w:val="105"/>
                            <w:sz w:val="10"/>
                          </w:rPr>
                          <w:t>2 Simulation</w:t>
                        </w:r>
                      </w:p>
                    </w:txbxContent>
                  </v:textbox>
                </v:shape>
                <v:shape id="Text Box 126" o:spid="_x0000_s1190" type="#_x0000_t202" style="position:absolute;left:9373;top:128;width:336;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14:paraId="6C57F24D" w14:textId="77777777" w:rsidR="0092080E" w:rsidRDefault="0092080E">
                        <w:pPr>
                          <w:spacing w:line="103" w:lineRule="exact"/>
                          <w:ind w:right="-20"/>
                          <w:rPr>
                            <w:rFonts w:ascii="Calibri"/>
                            <w:sz w:val="10"/>
                          </w:rPr>
                        </w:pPr>
                        <w:r>
                          <w:rPr>
                            <w:rFonts w:ascii="Calibri"/>
                            <w:sz w:val="10"/>
                          </w:rPr>
                          <w:t>Traces 1</w:t>
                        </w:r>
                      </w:p>
                    </w:txbxContent>
                  </v:textbox>
                </v:shape>
                <v:shape id="Text Box 125" o:spid="_x0000_s1191" type="#_x0000_t202" style="position:absolute;left:7992;top:352;width:269;height: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14:paraId="20903DCB" w14:textId="77777777" w:rsidR="0092080E" w:rsidRDefault="0092080E">
                        <w:pPr>
                          <w:spacing w:line="103" w:lineRule="exact"/>
                          <w:ind w:right="-13"/>
                          <w:rPr>
                            <w:rFonts w:ascii="Calibri"/>
                            <w:sz w:val="10"/>
                          </w:rPr>
                        </w:pPr>
                        <w:r>
                          <w:rPr>
                            <w:rFonts w:ascii="Calibri"/>
                            <w:sz w:val="10"/>
                          </w:rPr>
                          <w:t>MOKA</w:t>
                        </w:r>
                      </w:p>
                    </w:txbxContent>
                  </v:textbox>
                </v:shape>
                <v:shape id="Text Box 124" o:spid="_x0000_s1192" type="#_x0000_t202" style="position:absolute;left:8815;top:366;width:883;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14:paraId="759376FC" w14:textId="77777777" w:rsidR="0092080E" w:rsidRDefault="0092080E">
                        <w:pPr>
                          <w:spacing w:line="104" w:lineRule="exact"/>
                          <w:ind w:right="-19"/>
                          <w:rPr>
                            <w:rFonts w:ascii="Calibri"/>
                            <w:sz w:val="10"/>
                          </w:rPr>
                        </w:pPr>
                        <w:r>
                          <w:rPr>
                            <w:rFonts w:ascii="Calibri"/>
                            <w:sz w:val="10"/>
                          </w:rPr>
                          <w:t>Runtime execution</w:t>
                        </w:r>
                      </w:p>
                      <w:p w14:paraId="35488640" w14:textId="77777777" w:rsidR="0092080E" w:rsidRDefault="0092080E">
                        <w:pPr>
                          <w:spacing w:before="85" w:line="121" w:lineRule="exact"/>
                          <w:ind w:left="546" w:right="-19"/>
                          <w:rPr>
                            <w:rFonts w:ascii="Calibri"/>
                            <w:sz w:val="10"/>
                          </w:rPr>
                        </w:pPr>
                        <w:r>
                          <w:rPr>
                            <w:rFonts w:ascii="Calibri"/>
                            <w:sz w:val="10"/>
                          </w:rPr>
                          <w:t>Traces 2</w:t>
                        </w:r>
                      </w:p>
                    </w:txbxContent>
                  </v:textbox>
                </v:shape>
                <v:shape id="Text Box 123" o:spid="_x0000_s1193" type="#_x0000_t202" style="position:absolute;left:9965;top:320;width:489;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14:paraId="22947EC1" w14:textId="77777777" w:rsidR="0092080E" w:rsidRDefault="0092080E">
                        <w:pPr>
                          <w:spacing w:line="108" w:lineRule="exact"/>
                          <w:ind w:left="36" w:right="-9"/>
                          <w:rPr>
                            <w:rFonts w:ascii="Calibri"/>
                            <w:sz w:val="10"/>
                          </w:rPr>
                        </w:pPr>
                        <w:r>
                          <w:rPr>
                            <w:rFonts w:ascii="Calibri"/>
                            <w:w w:val="105"/>
                            <w:sz w:val="10"/>
                          </w:rPr>
                          <w:t xml:space="preserve">4  </w:t>
                        </w:r>
                        <w:r>
                          <w:rPr>
                            <w:rFonts w:ascii="Calibri"/>
                            <w:w w:val="105"/>
                            <w:position w:val="1"/>
                            <w:sz w:val="10"/>
                          </w:rPr>
                          <w:t>Trace</w:t>
                        </w:r>
                      </w:p>
                      <w:p w14:paraId="35CF69F0" w14:textId="77777777" w:rsidR="0092080E" w:rsidRDefault="0092080E">
                        <w:pPr>
                          <w:spacing w:line="118" w:lineRule="exact"/>
                          <w:ind w:right="-9"/>
                          <w:rPr>
                            <w:rFonts w:ascii="Calibri"/>
                            <w:sz w:val="10"/>
                          </w:rPr>
                        </w:pPr>
                        <w:r>
                          <w:rPr>
                            <w:rFonts w:ascii="Calibri"/>
                            <w:sz w:val="10"/>
                          </w:rPr>
                          <w:t>comparison</w:t>
                        </w:r>
                      </w:p>
                    </w:txbxContent>
                  </v:textbox>
                </v:shape>
                <v:shape id="Text Box 122" o:spid="_x0000_s1194" type="#_x0000_t202" style="position:absolute;left:8002;top:676;width:506;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ssIA&#10;AADcAAAADwAAAGRycy9kb3ducmV2LnhtbERPTYvCMBC9L/gfwix4W9MVkb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kGywgAAANwAAAAPAAAAAAAAAAAAAAAAAJgCAABkcnMvZG93&#10;bnJldi54bWxQSwUGAAAAAAQABAD1AAAAhwMAAAAA&#10;" filled="f" stroked="f">
                  <v:textbox inset="0,0,0,0">
                    <w:txbxContent>
                      <w:p w14:paraId="6E48C917" w14:textId="77777777" w:rsidR="0092080E" w:rsidRDefault="0092080E">
                        <w:pPr>
                          <w:spacing w:line="110" w:lineRule="exact"/>
                          <w:ind w:right="-10"/>
                          <w:rPr>
                            <w:rFonts w:ascii="Calibri"/>
                            <w:sz w:val="10"/>
                          </w:rPr>
                        </w:pPr>
                        <w:r>
                          <w:rPr>
                            <w:rFonts w:ascii="Calibri"/>
                            <w:w w:val="105"/>
                            <w:position w:val="1"/>
                            <w:sz w:val="10"/>
                          </w:rPr>
                          <w:t xml:space="preserve">3 </w:t>
                        </w:r>
                        <w:r>
                          <w:rPr>
                            <w:rFonts w:ascii="Calibri"/>
                            <w:w w:val="105"/>
                            <w:sz w:val="10"/>
                          </w:rPr>
                          <w:t>Execution</w:t>
                        </w:r>
                      </w:p>
                    </w:txbxContent>
                  </v:textbox>
                </v:shape>
                <w10:wrap anchorx="page"/>
              </v:group>
            </w:pict>
          </mc:Fallback>
        </mc:AlternateContent>
      </w:r>
      <w:r w:rsidR="00944C04">
        <w:rPr>
          <w:sz w:val="16"/>
        </w:rPr>
        <w:t>TABLE III</w:t>
      </w:r>
    </w:p>
    <w:p w14:paraId="055CDB7D" w14:textId="77777777" w:rsidR="00BE18DA" w:rsidRDefault="00944C04">
      <w:pPr>
        <w:spacing w:line="182" w:lineRule="exact"/>
        <w:ind w:left="728" w:right="5986"/>
        <w:jc w:val="center"/>
        <w:rPr>
          <w:sz w:val="12"/>
        </w:rPr>
      </w:pPr>
      <w:r>
        <w:rPr>
          <w:w w:val="105"/>
          <w:sz w:val="16"/>
        </w:rPr>
        <w:t>P</w:t>
      </w:r>
      <w:r>
        <w:rPr>
          <w:w w:val="105"/>
          <w:sz w:val="12"/>
        </w:rPr>
        <w:t>SEUDO  STATE  CODE  GENERATION PATTERN</w:t>
      </w:r>
    </w:p>
    <w:p w14:paraId="565D102B" w14:textId="77777777" w:rsidR="00BE18DA" w:rsidRDefault="00BE18DA">
      <w:pPr>
        <w:pStyle w:val="Corpsdetexte"/>
      </w:pPr>
    </w:p>
    <w:p w14:paraId="4B421F95" w14:textId="77777777" w:rsidR="00BE18DA" w:rsidRDefault="00BE18DA">
      <w:pPr>
        <w:pStyle w:val="Corpsdetexte"/>
        <w:spacing w:before="7"/>
        <w:rPr>
          <w:sz w:val="22"/>
        </w:rPr>
      </w:pPr>
    </w:p>
    <w:p w14:paraId="42C2686D" w14:textId="42F6D2AB" w:rsidR="00BE18DA" w:rsidRDefault="00082B42">
      <w:pPr>
        <w:spacing w:before="73"/>
        <w:ind w:left="6075"/>
        <w:rPr>
          <w:sz w:val="16"/>
        </w:rPr>
      </w:pPr>
      <w:r>
        <w:rPr>
          <w:noProof/>
        </w:rPr>
        <mc:AlternateContent>
          <mc:Choice Requires="wps">
            <w:drawing>
              <wp:anchor distT="0" distB="0" distL="114300" distR="114300" simplePos="0" relativeHeight="1576" behindDoc="0" locked="0" layoutInCell="1" allowOverlap="1" wp14:anchorId="70F7B4AC" wp14:editId="1744BC41">
                <wp:simplePos x="0" y="0"/>
                <wp:positionH relativeFrom="page">
                  <wp:posOffset>619125</wp:posOffset>
                </wp:positionH>
                <wp:positionV relativeFrom="paragraph">
                  <wp:posOffset>-199390</wp:posOffset>
                </wp:positionV>
                <wp:extent cx="3304540" cy="4155440"/>
                <wp:effectExtent l="0" t="0" r="635" b="1270"/>
                <wp:wrapNone/>
                <wp:docPr id="12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415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810"/>
                              <w:gridCol w:w="4382"/>
                            </w:tblGrid>
                            <w:tr w:rsidR="0092080E" w14:paraId="388DDACC" w14:textId="77777777">
                              <w:trPr>
                                <w:trHeight w:hRule="exact" w:val="363"/>
                              </w:trPr>
                              <w:tc>
                                <w:tcPr>
                                  <w:tcW w:w="810" w:type="dxa"/>
                                  <w:tcBorders>
                                    <w:bottom w:val="single" w:sz="3" w:space="0" w:color="000000"/>
                                    <w:right w:val="single" w:sz="3" w:space="0" w:color="000000"/>
                                  </w:tcBorders>
                                </w:tcPr>
                                <w:p w14:paraId="2759AB53" w14:textId="77777777" w:rsidR="0092080E" w:rsidRDefault="0092080E">
                                  <w:pPr>
                                    <w:pStyle w:val="TableParagraph"/>
                                    <w:spacing w:line="158" w:lineRule="exact"/>
                                    <w:rPr>
                                      <w:sz w:val="16"/>
                                    </w:rPr>
                                  </w:pPr>
                                  <w:r>
                                    <w:rPr>
                                      <w:sz w:val="16"/>
                                    </w:rPr>
                                    <w:t>Pseudo</w:t>
                                  </w:r>
                                </w:p>
                                <w:p w14:paraId="360E5835" w14:textId="77777777" w:rsidR="0092080E" w:rsidRDefault="0092080E">
                                  <w:pPr>
                                    <w:pStyle w:val="TableParagraph"/>
                                    <w:spacing w:line="182" w:lineRule="exact"/>
                                    <w:rPr>
                                      <w:sz w:val="16"/>
                                    </w:rPr>
                                  </w:pPr>
                                  <w:r>
                                    <w:rPr>
                                      <w:sz w:val="16"/>
                                    </w:rPr>
                                    <w:t>state</w:t>
                                  </w:r>
                                </w:p>
                              </w:tc>
                              <w:tc>
                                <w:tcPr>
                                  <w:tcW w:w="4382" w:type="dxa"/>
                                  <w:tcBorders>
                                    <w:left w:val="single" w:sz="3" w:space="0" w:color="000000"/>
                                    <w:bottom w:val="single" w:sz="3" w:space="0" w:color="000000"/>
                                  </w:tcBorders>
                                </w:tcPr>
                                <w:p w14:paraId="5F5AC6EA" w14:textId="77777777" w:rsidR="0092080E" w:rsidRDefault="0092080E">
                                  <w:pPr>
                                    <w:pStyle w:val="TableParagraph"/>
                                    <w:rPr>
                                      <w:sz w:val="16"/>
                                    </w:rPr>
                                  </w:pPr>
                                  <w:r>
                                    <w:rPr>
                                      <w:sz w:val="16"/>
                                    </w:rPr>
                                    <w:t>Code generation pattern</w:t>
                                  </w:r>
                                </w:p>
                              </w:tc>
                            </w:tr>
                            <w:tr w:rsidR="0092080E" w14:paraId="6A578673" w14:textId="77777777">
                              <w:trPr>
                                <w:trHeight w:hRule="exact" w:val="367"/>
                              </w:trPr>
                              <w:tc>
                                <w:tcPr>
                                  <w:tcW w:w="810" w:type="dxa"/>
                                  <w:tcBorders>
                                    <w:top w:val="single" w:sz="3" w:space="0" w:color="000000"/>
                                    <w:bottom w:val="single" w:sz="3" w:space="0" w:color="000000"/>
                                    <w:right w:val="single" w:sz="3" w:space="0" w:color="000000"/>
                                  </w:tcBorders>
                                </w:tcPr>
                                <w:p w14:paraId="350F8B24" w14:textId="77777777" w:rsidR="0092080E" w:rsidRDefault="0092080E">
                                  <w:pPr>
                                    <w:pStyle w:val="TableParagraph"/>
                                    <w:rPr>
                                      <w:sz w:val="16"/>
                                    </w:rPr>
                                  </w:pPr>
                                  <w:r>
                                    <w:rPr>
                                      <w:sz w:val="16"/>
                                    </w:rPr>
                                    <w:t>join</w:t>
                                  </w:r>
                                </w:p>
                              </w:tc>
                              <w:tc>
                                <w:tcPr>
                                  <w:tcW w:w="4382" w:type="dxa"/>
                                  <w:tcBorders>
                                    <w:top w:val="single" w:sz="3" w:space="0" w:color="000000"/>
                                    <w:left w:val="single" w:sz="3" w:space="0" w:color="000000"/>
                                    <w:bottom w:val="single" w:sz="3" w:space="0" w:color="000000"/>
                                  </w:tcBorders>
                                </w:tcPr>
                                <w:p w14:paraId="3059C569" w14:textId="77777777" w:rsidR="0092080E" w:rsidRDefault="0092080E">
                                  <w:pPr>
                                    <w:pStyle w:val="TableParagraph"/>
                                    <w:spacing w:line="159" w:lineRule="exact"/>
                                    <w:rPr>
                                      <w:sz w:val="16"/>
                                    </w:rPr>
                                  </w:pPr>
                                  <w:r>
                                    <w:rPr>
                                      <w:sz w:val="16"/>
                                    </w:rPr>
                                    <w:t xml:space="preserve">Use  </w:t>
                                  </w:r>
                                  <w:r>
                                    <w:rPr>
                                      <w:rFonts w:ascii="Bookman Old Style" w:hAnsi="Bookman Old Style"/>
                                      <w:i/>
                                      <w:sz w:val="16"/>
                                    </w:rPr>
                                    <w:t xml:space="preserve">GENTRANS </w:t>
                                  </w:r>
                                  <w:r>
                                    <w:rPr>
                                      <w:sz w:val="16"/>
                                    </w:rPr>
                                    <w:t xml:space="preserve">for  </w:t>
                                  </w:r>
                                  <w:r>
                                    <w:rPr>
                                      <w:rFonts w:ascii="Bookman Old Style" w:hAnsi="Bookman Old Style"/>
                                      <w:i/>
                                      <w:sz w:val="16"/>
                                    </w:rPr>
                                    <w:t>v</w:t>
                                  </w:r>
                                  <w:r>
                                    <w:rPr>
                                      <w:sz w:val="16"/>
                                    </w:rPr>
                                    <w:t>’s  outgoing transition  (see Listing 5,</w:t>
                                  </w:r>
                                </w:p>
                                <w:p w14:paraId="7EF7251B" w14:textId="77777777" w:rsidR="0092080E" w:rsidRDefault="0092080E">
                                  <w:pPr>
                                    <w:pStyle w:val="TableParagraph"/>
                                    <w:spacing w:line="180" w:lineRule="exact"/>
                                    <w:rPr>
                                      <w:sz w:val="16"/>
                                    </w:rPr>
                                  </w:pPr>
                                  <w:r>
                                    <w:rPr>
                                      <w:sz w:val="16"/>
                                    </w:rPr>
                                    <w:t>lines 4-6).</w:t>
                                  </w:r>
                                </w:p>
                              </w:tc>
                            </w:tr>
                            <w:tr w:rsidR="0092080E" w14:paraId="5563E3D8" w14:textId="77777777">
                              <w:trPr>
                                <w:trHeight w:hRule="exact" w:val="367"/>
                              </w:trPr>
                              <w:tc>
                                <w:tcPr>
                                  <w:tcW w:w="810" w:type="dxa"/>
                                  <w:tcBorders>
                                    <w:top w:val="single" w:sz="3" w:space="0" w:color="000000"/>
                                    <w:bottom w:val="single" w:sz="3" w:space="0" w:color="000000"/>
                                    <w:right w:val="single" w:sz="3" w:space="0" w:color="000000"/>
                                  </w:tcBorders>
                                </w:tcPr>
                                <w:p w14:paraId="3ACDDD8B" w14:textId="77777777" w:rsidR="0092080E" w:rsidRDefault="0092080E">
                                  <w:pPr>
                                    <w:pStyle w:val="TableParagraph"/>
                                    <w:rPr>
                                      <w:sz w:val="16"/>
                                    </w:rPr>
                                  </w:pPr>
                                  <w:r>
                                    <w:rPr>
                                      <w:sz w:val="16"/>
                                    </w:rPr>
                                    <w:t>fork</w:t>
                                  </w:r>
                                </w:p>
                              </w:tc>
                              <w:tc>
                                <w:tcPr>
                                  <w:tcW w:w="4382" w:type="dxa"/>
                                  <w:tcBorders>
                                    <w:top w:val="single" w:sz="3" w:space="0" w:color="000000"/>
                                    <w:left w:val="single" w:sz="3" w:space="0" w:color="000000"/>
                                    <w:bottom w:val="single" w:sz="3" w:space="0" w:color="000000"/>
                                  </w:tcBorders>
                                </w:tcPr>
                                <w:p w14:paraId="06B8E954" w14:textId="77777777" w:rsidR="0092080E" w:rsidRDefault="0092080E">
                                  <w:pPr>
                                    <w:pStyle w:val="TableParagraph"/>
                                    <w:spacing w:line="159" w:lineRule="exact"/>
                                    <w:rPr>
                                      <w:rFonts w:ascii="Bookman Old Style"/>
                                      <w:i/>
                                      <w:sz w:val="16"/>
                                    </w:rPr>
                                  </w:pPr>
                                  <w:r>
                                    <w:rPr>
                                      <w:sz w:val="16"/>
                                    </w:rPr>
                                    <w:t xml:space="preserve">Use  </w:t>
                                  </w:r>
                                  <w:r>
                                    <w:rPr>
                                      <w:rFonts w:ascii="Bookman Old Style"/>
                                      <w:i/>
                                      <w:sz w:val="16"/>
                                    </w:rPr>
                                    <w:t xml:space="preserve">FORK </w:t>
                                  </w:r>
                                  <w:r>
                                    <w:rPr>
                                      <w:sz w:val="16"/>
                                    </w:rPr>
                                    <w:t xml:space="preserve">and  </w:t>
                                  </w:r>
                                  <w:r>
                                    <w:rPr>
                                      <w:rFonts w:ascii="Bookman Old Style"/>
                                      <w:i/>
                                      <w:sz w:val="16"/>
                                    </w:rPr>
                                    <w:t xml:space="preserve">JOIN </w:t>
                                  </w:r>
                                  <w:r>
                                    <w:rPr>
                                      <w:sz w:val="16"/>
                                    </w:rPr>
                                    <w:t xml:space="preserve">for  each  of  outgoing  transitions  of </w:t>
                                  </w:r>
                                  <w:r>
                                    <w:rPr>
                                      <w:rFonts w:ascii="Bookman Old Style"/>
                                      <w:i/>
                                      <w:sz w:val="16"/>
                                    </w:rPr>
                                    <w:t>v</w:t>
                                  </w:r>
                                </w:p>
                                <w:p w14:paraId="7EDBE818" w14:textId="77777777" w:rsidR="0092080E" w:rsidRDefault="0092080E">
                                  <w:pPr>
                                    <w:pStyle w:val="TableParagraph"/>
                                    <w:spacing w:line="180" w:lineRule="exact"/>
                                    <w:rPr>
                                      <w:sz w:val="16"/>
                                    </w:rPr>
                                  </w:pPr>
                                  <w:r>
                                    <w:rPr>
                                      <w:sz w:val="16"/>
                                    </w:rPr>
                                    <w:t>(see Listing 6, lines  11-12).</w:t>
                                  </w:r>
                                </w:p>
                              </w:tc>
                            </w:tr>
                            <w:tr w:rsidR="0092080E" w14:paraId="42FD12E8" w14:textId="77777777">
                              <w:trPr>
                                <w:trHeight w:hRule="exact" w:val="367"/>
                              </w:trPr>
                              <w:tc>
                                <w:tcPr>
                                  <w:tcW w:w="810" w:type="dxa"/>
                                  <w:tcBorders>
                                    <w:top w:val="single" w:sz="3" w:space="0" w:color="000000"/>
                                    <w:bottom w:val="single" w:sz="3" w:space="0" w:color="000000"/>
                                    <w:right w:val="single" w:sz="3" w:space="0" w:color="000000"/>
                                  </w:tcBorders>
                                </w:tcPr>
                                <w:p w14:paraId="7428AA82" w14:textId="77777777" w:rsidR="0092080E" w:rsidRDefault="0092080E">
                                  <w:pPr>
                                    <w:pStyle w:val="TableParagraph"/>
                                    <w:rPr>
                                      <w:sz w:val="16"/>
                                    </w:rPr>
                                  </w:pPr>
                                  <w:r>
                                    <w:rPr>
                                      <w:sz w:val="16"/>
                                    </w:rPr>
                                    <w:t>choice</w:t>
                                  </w:r>
                                </w:p>
                              </w:tc>
                              <w:tc>
                                <w:tcPr>
                                  <w:tcW w:w="4382" w:type="dxa"/>
                                  <w:tcBorders>
                                    <w:top w:val="single" w:sz="3" w:space="0" w:color="000000"/>
                                    <w:left w:val="single" w:sz="3" w:space="0" w:color="000000"/>
                                    <w:bottom w:val="single" w:sz="3" w:space="0" w:color="000000"/>
                                  </w:tcBorders>
                                </w:tcPr>
                                <w:p w14:paraId="572243A6" w14:textId="77777777" w:rsidR="0092080E" w:rsidRDefault="0092080E">
                                  <w:pPr>
                                    <w:pStyle w:val="TableParagraph"/>
                                    <w:spacing w:line="175" w:lineRule="exact"/>
                                    <w:rPr>
                                      <w:sz w:val="16"/>
                                    </w:rPr>
                                  </w:pPr>
                                  <w:r>
                                    <w:rPr>
                                      <w:sz w:val="16"/>
                                    </w:rPr>
                                    <w:t xml:space="preserve">For each outgoing, an </w:t>
                                  </w:r>
                                  <w:r>
                                    <w:rPr>
                                      <w:rFonts w:ascii="Bookman Old Style" w:hAnsi="Bookman Old Style"/>
                                      <w:i/>
                                      <w:sz w:val="16"/>
                                    </w:rPr>
                                    <w:t xml:space="preserve">IF </w:t>
                                  </w:r>
                                  <w:r>
                                    <w:rPr>
                                      <w:rFonts w:ascii="Meiryo" w:hAnsi="Meiryo"/>
                                      <w:i/>
                                      <w:sz w:val="16"/>
                                    </w:rPr>
                                    <w:t>−</w:t>
                                  </w:r>
                                  <w:r>
                                    <w:rPr>
                                      <w:rFonts w:ascii="Bookman Old Style" w:hAnsi="Bookman Old Style"/>
                                      <w:i/>
                                      <w:sz w:val="16"/>
                                    </w:rPr>
                                    <w:t xml:space="preserve">ELSE </w:t>
                                  </w:r>
                                  <w:r>
                                    <w:rPr>
                                      <w:sz w:val="16"/>
                                    </w:rPr>
                                    <w:t>is generated for the guard  of</w:t>
                                  </w:r>
                                </w:p>
                                <w:p w14:paraId="588A0C0C" w14:textId="77777777" w:rsidR="0092080E" w:rsidRDefault="0092080E">
                                  <w:pPr>
                                    <w:pStyle w:val="TableParagraph"/>
                                    <w:spacing w:line="167" w:lineRule="exact"/>
                                    <w:rPr>
                                      <w:sz w:val="16"/>
                                    </w:rPr>
                                  </w:pPr>
                                  <w:r>
                                    <w:rPr>
                                      <w:sz w:val="16"/>
                                    </w:rPr>
                                    <w:t xml:space="preserve">the outgoing together with code generated by     </w:t>
                                  </w:r>
                                  <w:r>
                                    <w:rPr>
                                      <w:rFonts w:ascii="Bookman Old Style"/>
                                      <w:i/>
                                      <w:sz w:val="16"/>
                                    </w:rPr>
                                    <w:t>GENT RANS</w:t>
                                  </w:r>
                                  <w:r>
                                    <w:rPr>
                                      <w:sz w:val="16"/>
                                    </w:rPr>
                                    <w:t>.</w:t>
                                  </w:r>
                                </w:p>
                              </w:tc>
                            </w:tr>
                            <w:tr w:rsidR="0092080E" w14:paraId="0AC151A1" w14:textId="77777777">
                              <w:trPr>
                                <w:trHeight w:hRule="exact" w:val="905"/>
                              </w:trPr>
                              <w:tc>
                                <w:tcPr>
                                  <w:tcW w:w="810" w:type="dxa"/>
                                  <w:tcBorders>
                                    <w:top w:val="single" w:sz="3" w:space="0" w:color="000000"/>
                                    <w:bottom w:val="single" w:sz="3" w:space="0" w:color="000000"/>
                                    <w:right w:val="single" w:sz="3" w:space="0" w:color="000000"/>
                                  </w:tcBorders>
                                </w:tcPr>
                                <w:p w14:paraId="01CB335D" w14:textId="77777777" w:rsidR="0092080E" w:rsidRDefault="0092080E">
                                  <w:pPr>
                                    <w:pStyle w:val="TableParagraph"/>
                                    <w:rPr>
                                      <w:sz w:val="16"/>
                                    </w:rPr>
                                  </w:pPr>
                                  <w:r>
                                    <w:rPr>
                                      <w:sz w:val="16"/>
                                    </w:rPr>
                                    <w:t>junction</w:t>
                                  </w:r>
                                </w:p>
                              </w:tc>
                              <w:tc>
                                <w:tcPr>
                                  <w:tcW w:w="4382" w:type="dxa"/>
                                  <w:tcBorders>
                                    <w:top w:val="single" w:sz="3" w:space="0" w:color="000000"/>
                                    <w:left w:val="single" w:sz="3" w:space="0" w:color="000000"/>
                                    <w:bottom w:val="single" w:sz="3" w:space="0" w:color="000000"/>
                                  </w:tcBorders>
                                </w:tcPr>
                                <w:p w14:paraId="6B7E2B88" w14:textId="77777777" w:rsidR="0092080E" w:rsidRDefault="0092080E">
                                  <w:pPr>
                                    <w:pStyle w:val="TableParagraph"/>
                                    <w:spacing w:line="158" w:lineRule="exact"/>
                                    <w:jc w:val="both"/>
                                    <w:rPr>
                                      <w:sz w:val="16"/>
                                    </w:rPr>
                                  </w:pPr>
                                  <w:r>
                                    <w:rPr>
                                      <w:sz w:val="16"/>
                                    </w:rPr>
                                    <w:t xml:space="preserve">As a static version </w:t>
                                  </w:r>
                                  <w:r>
                                    <w:rPr>
                                      <w:rFonts w:ascii="Bookman Old Style"/>
                                      <w:i/>
                                      <w:sz w:val="16"/>
                                    </w:rPr>
                                    <w:t>choice</w:t>
                                  </w:r>
                                  <w:r>
                                    <w:rPr>
                                      <w:sz w:val="16"/>
                                    </w:rPr>
                                    <w:t xml:space="preserve">, a </w:t>
                                  </w:r>
                                  <w:r>
                                    <w:rPr>
                                      <w:rFonts w:ascii="Bookman Old Style"/>
                                      <w:i/>
                                      <w:sz w:val="16"/>
                                    </w:rPr>
                                    <w:t xml:space="preserve">junction </w:t>
                                  </w:r>
                                  <w:r>
                                    <w:rPr>
                                      <w:sz w:val="16"/>
                                    </w:rPr>
                                    <w:t>is transformed into an</w:t>
                                  </w:r>
                                </w:p>
                                <w:p w14:paraId="6258FBD0" w14:textId="77777777" w:rsidR="0092080E" w:rsidRDefault="0092080E">
                                  <w:pPr>
                                    <w:pStyle w:val="TableParagraph"/>
                                    <w:spacing w:before="6" w:line="223" w:lineRule="auto"/>
                                    <w:ind w:right="117"/>
                                    <w:jc w:val="both"/>
                                    <w:rPr>
                                      <w:sz w:val="16"/>
                                    </w:rPr>
                                  </w:pPr>
                                  <w:r>
                                    <w:rPr>
                                      <w:position w:val="2"/>
                                      <w:sz w:val="16"/>
                                    </w:rPr>
                                    <w:t xml:space="preserve">attribute </w:t>
                                  </w:r>
                                  <w:r>
                                    <w:rPr>
                                      <w:rFonts w:ascii="Bookman Old Style"/>
                                      <w:i/>
                                      <w:w w:val="115"/>
                                      <w:position w:val="2"/>
                                      <w:sz w:val="16"/>
                                    </w:rPr>
                                    <w:t>junc</w:t>
                                  </w:r>
                                  <w:r>
                                    <w:rPr>
                                      <w:rFonts w:ascii="Arial"/>
                                      <w:i/>
                                      <w:w w:val="115"/>
                                      <w:sz w:val="12"/>
                                    </w:rPr>
                                    <w:t xml:space="preserve">attr  </w:t>
                                  </w:r>
                                  <w:r>
                                    <w:rPr>
                                      <w:position w:val="2"/>
                                      <w:sz w:val="16"/>
                                    </w:rPr>
                                    <w:t xml:space="preserve">and  evaluated  before  any  action  executed </w:t>
                                  </w:r>
                                  <w:r>
                                    <w:rPr>
                                      <w:sz w:val="16"/>
                                    </w:rPr>
                                    <w:t xml:space="preserve">in compound transitions (see Listing 6, lines 2-3 and 6-10).   </w:t>
                                  </w:r>
                                  <w:r>
                                    <w:rPr>
                                      <w:position w:val="2"/>
                                      <w:sz w:val="16"/>
                                    </w:rPr>
                                    <w:t xml:space="preserve">The value of </w:t>
                                  </w:r>
                                  <w:r>
                                    <w:rPr>
                                      <w:rFonts w:ascii="Bookman Old Style"/>
                                      <w:i/>
                                      <w:w w:val="115"/>
                                      <w:position w:val="2"/>
                                      <w:sz w:val="16"/>
                                    </w:rPr>
                                    <w:t>junc</w:t>
                                  </w:r>
                                  <w:r>
                                    <w:rPr>
                                      <w:rFonts w:ascii="Arial"/>
                                      <w:i/>
                                      <w:w w:val="115"/>
                                      <w:sz w:val="12"/>
                                    </w:rPr>
                                    <w:t xml:space="preserve">attr </w:t>
                                  </w:r>
                                  <w:r>
                                    <w:rPr>
                                      <w:position w:val="2"/>
                                      <w:sz w:val="16"/>
                                    </w:rPr>
                                    <w:t xml:space="preserve">is then used to choose the appropriate </w:t>
                                  </w:r>
                                  <w:r>
                                    <w:rPr>
                                      <w:sz w:val="16"/>
                                    </w:rPr>
                                    <w:t xml:space="preserve">transition at the place of  </w:t>
                                  </w:r>
                                  <w:r>
                                    <w:rPr>
                                      <w:spacing w:val="39"/>
                                      <w:sz w:val="16"/>
                                    </w:rPr>
                                    <w:t xml:space="preserve"> </w:t>
                                  </w:r>
                                  <w:r>
                                    <w:rPr>
                                      <w:rFonts w:ascii="Bookman Old Style"/>
                                      <w:i/>
                                      <w:sz w:val="16"/>
                                    </w:rPr>
                                    <w:t>junction</w:t>
                                  </w:r>
                                  <w:r>
                                    <w:rPr>
                                      <w:sz w:val="16"/>
                                    </w:rPr>
                                    <w:t>.</w:t>
                                  </w:r>
                                </w:p>
                              </w:tc>
                            </w:tr>
                            <w:tr w:rsidR="0092080E" w14:paraId="258DA1B3" w14:textId="77777777">
                              <w:trPr>
                                <w:trHeight w:hRule="exact" w:val="1357"/>
                              </w:trPr>
                              <w:tc>
                                <w:tcPr>
                                  <w:tcW w:w="810" w:type="dxa"/>
                                  <w:tcBorders>
                                    <w:top w:val="single" w:sz="3" w:space="0" w:color="000000"/>
                                    <w:bottom w:val="single" w:sz="3" w:space="0" w:color="000000"/>
                                    <w:right w:val="single" w:sz="3" w:space="0" w:color="000000"/>
                                  </w:tcBorders>
                                </w:tcPr>
                                <w:p w14:paraId="356532A7" w14:textId="77777777" w:rsidR="0092080E" w:rsidRDefault="0092080E">
                                  <w:pPr>
                                    <w:pStyle w:val="TableParagraph"/>
                                    <w:spacing w:line="158" w:lineRule="exact"/>
                                    <w:rPr>
                                      <w:sz w:val="16"/>
                                    </w:rPr>
                                  </w:pPr>
                                  <w:r>
                                    <w:rPr>
                                      <w:sz w:val="16"/>
                                    </w:rPr>
                                    <w:t>shallow</w:t>
                                  </w:r>
                                </w:p>
                                <w:p w14:paraId="06550E1B" w14:textId="77777777" w:rsidR="0092080E" w:rsidRDefault="0092080E">
                                  <w:pPr>
                                    <w:pStyle w:val="TableParagraph"/>
                                    <w:spacing w:line="182" w:lineRule="exact"/>
                                    <w:rPr>
                                      <w:sz w:val="16"/>
                                    </w:rPr>
                                  </w:pPr>
                                  <w:r>
                                    <w:rPr>
                                      <w:sz w:val="16"/>
                                    </w:rPr>
                                    <w:t>history</w:t>
                                  </w:r>
                                </w:p>
                              </w:tc>
                              <w:tc>
                                <w:tcPr>
                                  <w:tcW w:w="4382" w:type="dxa"/>
                                  <w:tcBorders>
                                    <w:top w:val="single" w:sz="3" w:space="0" w:color="000000"/>
                                    <w:left w:val="single" w:sz="3" w:space="0" w:color="000000"/>
                                    <w:bottom w:val="single" w:sz="3" w:space="0" w:color="000000"/>
                                  </w:tcBorders>
                                </w:tcPr>
                                <w:p w14:paraId="080AE8B2" w14:textId="77777777" w:rsidR="0092080E" w:rsidRDefault="0092080E">
                                  <w:pPr>
                                    <w:pStyle w:val="TableParagraph"/>
                                    <w:spacing w:before="75" w:line="180" w:lineRule="exact"/>
                                    <w:ind w:right="117"/>
                                    <w:jc w:val="both"/>
                                    <w:rPr>
                                      <w:sz w:val="16"/>
                                    </w:rPr>
                                  </w:pPr>
                                  <w:r>
                                    <w:rPr>
                                      <w:sz w:val="16"/>
                                    </w:rPr>
                                    <w:t xml:space="preserve">The identifiers of states to be exited are kept in </w:t>
                                  </w:r>
                                  <w:r>
                                    <w:rPr>
                                      <w:rFonts w:ascii="Bookman Old Style"/>
                                      <w:i/>
                                      <w:sz w:val="16"/>
                                    </w:rPr>
                                    <w:t xml:space="preserve">previousActives </w:t>
                                  </w:r>
                                  <w:r>
                                    <w:rPr>
                                      <w:sz w:val="16"/>
                                    </w:rPr>
                                    <w:t xml:space="preserve">of  </w:t>
                                  </w:r>
                                  <w:r>
                                    <w:rPr>
                                      <w:rFonts w:ascii="Bookman Old Style"/>
                                      <w:i/>
                                      <w:sz w:val="16"/>
                                    </w:rPr>
                                    <w:t>IState</w:t>
                                  </w:r>
                                  <w:r>
                                    <w:rPr>
                                      <w:sz w:val="16"/>
                                    </w:rPr>
                                    <w:t xml:space="preserve">.  Restoring  the  active  states using the history is exampled as in Listing 3. The entering method is executed as default mode at the first time the corresponding composite state is entered (see Listing 3, lines 9-19). </w:t>
                                  </w:r>
                                  <w:r>
                                    <w:rPr>
                                      <w:i/>
                                      <w:sz w:val="16"/>
                                    </w:rPr>
                                    <w:t xml:space="preserve">previousActives </w:t>
                                  </w:r>
                                  <w:r>
                                    <w:rPr>
                                      <w:sz w:val="16"/>
                                    </w:rPr>
                                    <w:t>is updated with the active state identifier before exiting the region containing the  history.</w:t>
                                  </w:r>
                                </w:p>
                              </w:tc>
                            </w:tr>
                            <w:tr w:rsidR="0092080E" w14:paraId="0418B65C" w14:textId="77777777">
                              <w:trPr>
                                <w:trHeight w:hRule="exact" w:val="998"/>
                              </w:trPr>
                              <w:tc>
                                <w:tcPr>
                                  <w:tcW w:w="810" w:type="dxa"/>
                                  <w:tcBorders>
                                    <w:top w:val="single" w:sz="3" w:space="0" w:color="000000"/>
                                    <w:bottom w:val="single" w:sz="3" w:space="0" w:color="000000"/>
                                    <w:right w:val="single" w:sz="3" w:space="0" w:color="000000"/>
                                  </w:tcBorders>
                                </w:tcPr>
                                <w:p w14:paraId="458109DF" w14:textId="77777777" w:rsidR="0092080E" w:rsidRDefault="0092080E">
                                  <w:pPr>
                                    <w:pStyle w:val="TableParagraph"/>
                                    <w:spacing w:line="158" w:lineRule="exact"/>
                                    <w:rPr>
                                      <w:sz w:val="16"/>
                                    </w:rPr>
                                  </w:pPr>
                                  <w:r>
                                    <w:rPr>
                                      <w:sz w:val="16"/>
                                    </w:rPr>
                                    <w:t>deep</w:t>
                                  </w:r>
                                </w:p>
                                <w:p w14:paraId="0264928C" w14:textId="77777777" w:rsidR="0092080E" w:rsidRDefault="0092080E">
                                  <w:pPr>
                                    <w:pStyle w:val="TableParagraph"/>
                                    <w:spacing w:line="182" w:lineRule="exact"/>
                                    <w:rPr>
                                      <w:sz w:val="16"/>
                                    </w:rPr>
                                  </w:pPr>
                                  <w:r>
                                    <w:rPr>
                                      <w:sz w:val="16"/>
                                    </w:rPr>
                                    <w:t>history</w:t>
                                  </w:r>
                                </w:p>
                              </w:tc>
                              <w:tc>
                                <w:tcPr>
                                  <w:tcW w:w="4382" w:type="dxa"/>
                                  <w:tcBorders>
                                    <w:top w:val="single" w:sz="3" w:space="0" w:color="000000"/>
                                    <w:left w:val="single" w:sz="3" w:space="0" w:color="000000"/>
                                    <w:bottom w:val="single" w:sz="3" w:space="0" w:color="000000"/>
                                  </w:tcBorders>
                                </w:tcPr>
                                <w:p w14:paraId="6756B2DD" w14:textId="77777777" w:rsidR="0092080E" w:rsidRDefault="0092080E">
                                  <w:pPr>
                                    <w:pStyle w:val="TableParagraph"/>
                                    <w:spacing w:before="75" w:line="180" w:lineRule="exact"/>
                                    <w:ind w:right="117"/>
                                    <w:jc w:val="both"/>
                                    <w:rPr>
                                      <w:sz w:val="16"/>
                                    </w:rPr>
                                  </w:pPr>
                                  <w:r>
                                    <w:rPr>
                                      <w:sz w:val="16"/>
                                    </w:rPr>
                                    <w:t>Saving and restoring active states are done at all state hierarchy levels</w:t>
                                  </w:r>
                                  <w:r>
                                    <w:rPr>
                                      <w:spacing w:val="-4"/>
                                      <w:sz w:val="16"/>
                                    </w:rPr>
                                    <w:t xml:space="preserve"> </w:t>
                                  </w:r>
                                  <w:r>
                                    <w:rPr>
                                      <w:sz w:val="16"/>
                                    </w:rPr>
                                    <w:t>from</w:t>
                                  </w:r>
                                  <w:r>
                                    <w:rPr>
                                      <w:spacing w:val="-3"/>
                                      <w:sz w:val="16"/>
                                    </w:rPr>
                                    <w:t xml:space="preserve"> </w:t>
                                  </w:r>
                                  <w:r>
                                    <w:rPr>
                                      <w:sz w:val="16"/>
                                    </w:rPr>
                                    <w:t>the</w:t>
                                  </w:r>
                                  <w:r>
                                    <w:rPr>
                                      <w:spacing w:val="-4"/>
                                      <w:sz w:val="16"/>
                                    </w:rPr>
                                    <w:t xml:space="preserve"> </w:t>
                                  </w:r>
                                  <w:r>
                                    <w:rPr>
                                      <w:sz w:val="16"/>
                                    </w:rPr>
                                    <w:t>composite</w:t>
                                  </w:r>
                                  <w:r>
                                    <w:rPr>
                                      <w:spacing w:val="-4"/>
                                      <w:sz w:val="16"/>
                                    </w:rPr>
                                    <w:t xml:space="preserve"> </w:t>
                                  </w:r>
                                  <w:r>
                                    <w:rPr>
                                      <w:sz w:val="16"/>
                                    </w:rPr>
                                    <w:t>state</w:t>
                                  </w:r>
                                  <w:r>
                                    <w:rPr>
                                      <w:spacing w:val="-3"/>
                                      <w:sz w:val="16"/>
                                    </w:rPr>
                                    <w:t xml:space="preserve"> </w:t>
                                  </w:r>
                                  <w:r>
                                    <w:rPr>
                                      <w:sz w:val="16"/>
                                    </w:rPr>
                                    <w:t>containing</w:t>
                                  </w:r>
                                  <w:r>
                                    <w:rPr>
                                      <w:spacing w:val="-4"/>
                                      <w:sz w:val="16"/>
                                    </w:rPr>
                                    <w:t xml:space="preserve"> </w:t>
                                  </w:r>
                                  <w:r>
                                    <w:rPr>
                                      <w:sz w:val="16"/>
                                    </w:rPr>
                                    <w:t>the</w:t>
                                  </w:r>
                                  <w:r>
                                    <w:rPr>
                                      <w:spacing w:val="-4"/>
                                      <w:sz w:val="16"/>
                                    </w:rPr>
                                    <w:t xml:space="preserve"> </w:t>
                                  </w:r>
                                  <w:r>
                                    <w:rPr>
                                      <w:sz w:val="16"/>
                                    </w:rPr>
                                    <w:t>deep</w:t>
                                  </w:r>
                                  <w:r>
                                    <w:rPr>
                                      <w:spacing w:val="-3"/>
                                      <w:sz w:val="16"/>
                                    </w:rPr>
                                    <w:t xml:space="preserve"> </w:t>
                                  </w:r>
                                  <w:r>
                                    <w:rPr>
                                      <w:sz w:val="16"/>
                                    </w:rPr>
                                    <w:t>history</w:t>
                                  </w:r>
                                  <w:r>
                                    <w:rPr>
                                      <w:spacing w:val="-4"/>
                                      <w:sz w:val="16"/>
                                    </w:rPr>
                                    <w:t xml:space="preserve"> </w:t>
                                  </w:r>
                                  <w:r>
                                    <w:rPr>
                                      <w:sz w:val="16"/>
                                    </w:rPr>
                                    <w:t xml:space="preserve">down to atomic states. Updating </w:t>
                                  </w:r>
                                  <w:r>
                                    <w:rPr>
                                      <w:i/>
                                      <w:sz w:val="16"/>
                                    </w:rPr>
                                    <w:t xml:space="preserve">pres </w:t>
                                  </w:r>
                                  <w:r>
                                    <w:rPr>
                                      <w:sz w:val="16"/>
                                    </w:rPr>
                                    <w:t>is committed before exiting the region,</w:t>
                                  </w:r>
                                  <w:r>
                                    <w:rPr>
                                      <w:spacing w:val="-4"/>
                                      <w:sz w:val="16"/>
                                    </w:rPr>
                                    <w:t xml:space="preserve"> </w:t>
                                  </w:r>
                                  <w:r>
                                    <w:rPr>
                                      <w:sz w:val="16"/>
                                    </w:rPr>
                                    <w:t>which</w:t>
                                  </w:r>
                                  <w:r>
                                    <w:rPr>
                                      <w:spacing w:val="-4"/>
                                      <w:sz w:val="16"/>
                                    </w:rPr>
                                    <w:t xml:space="preserve"> </w:t>
                                  </w:r>
                                  <w:r>
                                    <w:rPr>
                                      <w:sz w:val="16"/>
                                    </w:rPr>
                                    <w:t>is</w:t>
                                  </w:r>
                                  <w:r>
                                    <w:rPr>
                                      <w:spacing w:val="-4"/>
                                      <w:sz w:val="16"/>
                                    </w:rPr>
                                    <w:t xml:space="preserve"> </w:t>
                                  </w:r>
                                  <w:r>
                                    <w:rPr>
                                      <w:sz w:val="16"/>
                                    </w:rPr>
                                    <w:t>directly</w:t>
                                  </w:r>
                                  <w:r>
                                    <w:rPr>
                                      <w:spacing w:val="-4"/>
                                      <w:sz w:val="16"/>
                                    </w:rPr>
                                    <w:t xml:space="preserve"> </w:t>
                                  </w:r>
                                  <w:r>
                                    <w:rPr>
                                      <w:sz w:val="16"/>
                                    </w:rPr>
                                    <w:t>or</w:t>
                                  </w:r>
                                  <w:r>
                                    <w:rPr>
                                      <w:spacing w:val="-4"/>
                                      <w:sz w:val="16"/>
                                    </w:rPr>
                                    <w:t xml:space="preserve"> </w:t>
                                  </w:r>
                                  <w:r>
                                    <w:rPr>
                                      <w:sz w:val="16"/>
                                    </w:rPr>
                                    <w:t>indirectly</w:t>
                                  </w:r>
                                  <w:r>
                                    <w:rPr>
                                      <w:spacing w:val="-4"/>
                                      <w:sz w:val="16"/>
                                    </w:rPr>
                                    <w:t xml:space="preserve"> </w:t>
                                  </w:r>
                                  <w:r>
                                    <w:rPr>
                                      <w:sz w:val="16"/>
                                    </w:rPr>
                                    <w:t>contained</w:t>
                                  </w:r>
                                  <w:r>
                                    <w:rPr>
                                      <w:spacing w:val="-4"/>
                                      <w:sz w:val="16"/>
                                    </w:rPr>
                                    <w:t xml:space="preserve"> </w:t>
                                  </w:r>
                                  <w:r>
                                    <w:rPr>
                                      <w:sz w:val="16"/>
                                    </w:rPr>
                                    <w:t>by</w:t>
                                  </w:r>
                                  <w:r>
                                    <w:rPr>
                                      <w:spacing w:val="-4"/>
                                      <w:sz w:val="16"/>
                                    </w:rPr>
                                    <w:t xml:space="preserve"> </w:t>
                                  </w:r>
                                  <w:r>
                                    <w:rPr>
                                      <w:sz w:val="16"/>
                                    </w:rPr>
                                    <w:t>a</w:t>
                                  </w:r>
                                  <w:r>
                                    <w:rPr>
                                      <w:spacing w:val="-4"/>
                                      <w:sz w:val="16"/>
                                    </w:rPr>
                                    <w:t xml:space="preserve"> </w:t>
                                  </w:r>
                                  <w:r>
                                    <w:rPr>
                                      <w:sz w:val="16"/>
                                    </w:rPr>
                                    <w:t>parent</w:t>
                                  </w:r>
                                  <w:r>
                                    <w:rPr>
                                      <w:spacing w:val="-4"/>
                                      <w:sz w:val="16"/>
                                    </w:rPr>
                                    <w:t xml:space="preserve"> </w:t>
                                  </w:r>
                                  <w:r>
                                    <w:rPr>
                                      <w:sz w:val="16"/>
                                    </w:rPr>
                                    <w:t xml:space="preserve">state, in which a deep history is  </w:t>
                                  </w:r>
                                  <w:r>
                                    <w:rPr>
                                      <w:spacing w:val="2"/>
                                      <w:sz w:val="16"/>
                                    </w:rPr>
                                    <w:t xml:space="preserve"> </w:t>
                                  </w:r>
                                  <w:r>
                                    <w:rPr>
                                      <w:sz w:val="16"/>
                                    </w:rPr>
                                    <w:t>present.</w:t>
                                  </w:r>
                                </w:p>
                              </w:tc>
                            </w:tr>
                            <w:tr w:rsidR="0092080E" w14:paraId="5FB663A7" w14:textId="77777777">
                              <w:trPr>
                                <w:trHeight w:hRule="exact" w:val="725"/>
                              </w:trPr>
                              <w:tc>
                                <w:tcPr>
                                  <w:tcW w:w="810" w:type="dxa"/>
                                  <w:tcBorders>
                                    <w:top w:val="single" w:sz="3" w:space="0" w:color="000000"/>
                                    <w:bottom w:val="single" w:sz="3" w:space="0" w:color="000000"/>
                                    <w:right w:val="single" w:sz="3" w:space="0" w:color="000000"/>
                                  </w:tcBorders>
                                </w:tcPr>
                                <w:p w14:paraId="4318AB62" w14:textId="77777777" w:rsidR="0092080E" w:rsidRDefault="0092080E">
                                  <w:pPr>
                                    <w:pStyle w:val="TableParagraph"/>
                                    <w:spacing w:line="158" w:lineRule="exact"/>
                                    <w:rPr>
                                      <w:sz w:val="16"/>
                                    </w:rPr>
                                  </w:pPr>
                                  <w:r>
                                    <w:rPr>
                                      <w:sz w:val="16"/>
                                    </w:rPr>
                                    <w:t>entry</w:t>
                                  </w:r>
                                </w:p>
                                <w:p w14:paraId="24739EC7" w14:textId="77777777" w:rsidR="0092080E" w:rsidRDefault="0092080E">
                                  <w:pPr>
                                    <w:pStyle w:val="TableParagraph"/>
                                    <w:spacing w:line="182" w:lineRule="exact"/>
                                    <w:rPr>
                                      <w:sz w:val="16"/>
                                    </w:rPr>
                                  </w:pPr>
                                  <w:r>
                                    <w:rPr>
                                      <w:sz w:val="16"/>
                                    </w:rPr>
                                    <w:t>point</w:t>
                                  </w:r>
                                </w:p>
                              </w:tc>
                              <w:tc>
                                <w:tcPr>
                                  <w:tcW w:w="4382" w:type="dxa"/>
                                  <w:tcBorders>
                                    <w:top w:val="single" w:sz="3" w:space="0" w:color="000000"/>
                                    <w:left w:val="single" w:sz="3" w:space="0" w:color="000000"/>
                                    <w:bottom w:val="single" w:sz="3" w:space="0" w:color="000000"/>
                                  </w:tcBorders>
                                </w:tcPr>
                                <w:p w14:paraId="029EF969" w14:textId="77777777" w:rsidR="0092080E" w:rsidRDefault="0092080E">
                                  <w:pPr>
                                    <w:pStyle w:val="TableParagraph"/>
                                    <w:spacing w:line="159" w:lineRule="exact"/>
                                    <w:jc w:val="both"/>
                                    <w:rPr>
                                      <w:sz w:val="16"/>
                                    </w:rPr>
                                  </w:pPr>
                                  <w:r>
                                    <w:rPr>
                                      <w:sz w:val="16"/>
                                    </w:rPr>
                                    <w:t xml:space="preserve">If   </w:t>
                                  </w:r>
                                  <w:r>
                                    <w:rPr>
                                      <w:rFonts w:ascii="Bookman Old Style"/>
                                      <w:i/>
                                      <w:sz w:val="16"/>
                                    </w:rPr>
                                    <w:t xml:space="preserve">enpoint   </w:t>
                                  </w:r>
                                  <w:r>
                                    <w:rPr>
                                      <w:sz w:val="16"/>
                                    </w:rPr>
                                    <w:t>has   no   outgoing   transition,   the    correspond-</w:t>
                                  </w:r>
                                </w:p>
                                <w:p w14:paraId="27D2DEB4" w14:textId="77777777" w:rsidR="0092080E" w:rsidRDefault="0092080E">
                                  <w:pPr>
                                    <w:pStyle w:val="TableParagraph"/>
                                    <w:spacing w:before="2" w:line="180" w:lineRule="exact"/>
                                    <w:ind w:right="117"/>
                                    <w:jc w:val="both"/>
                                    <w:rPr>
                                      <w:sz w:val="16"/>
                                    </w:rPr>
                                  </w:pPr>
                                  <w:r>
                                    <w:rPr>
                                      <w:sz w:val="16"/>
                                    </w:rPr>
                                    <w:t xml:space="preserve">ing composite state is entered by default. Otherwise said,  </w:t>
                                  </w:r>
                                  <w:r>
                                    <w:rPr>
                                      <w:rFonts w:ascii="Bookman Old Style"/>
                                      <w:i/>
                                      <w:spacing w:val="5"/>
                                      <w:sz w:val="16"/>
                                    </w:rPr>
                                    <w:t>GENT</w:t>
                                  </w:r>
                                  <w:r>
                                    <w:rPr>
                                      <w:rFonts w:ascii="Bookman Old Style"/>
                                      <w:i/>
                                      <w:spacing w:val="4"/>
                                      <w:sz w:val="16"/>
                                    </w:rPr>
                                    <w:t xml:space="preserve">RANS </w:t>
                                  </w:r>
                                  <w:r>
                                    <w:rPr>
                                      <w:sz w:val="16"/>
                                    </w:rPr>
                                    <w:t>is called to generate code for each outgoing transition.</w:t>
                                  </w:r>
                                </w:p>
                              </w:tc>
                            </w:tr>
                            <w:tr w:rsidR="0092080E" w14:paraId="5B428600" w14:textId="77777777">
                              <w:trPr>
                                <w:trHeight w:hRule="exact" w:val="725"/>
                              </w:trPr>
                              <w:tc>
                                <w:tcPr>
                                  <w:tcW w:w="810" w:type="dxa"/>
                                  <w:tcBorders>
                                    <w:top w:val="single" w:sz="3" w:space="0" w:color="000000"/>
                                    <w:bottom w:val="single" w:sz="3" w:space="0" w:color="000000"/>
                                    <w:right w:val="single" w:sz="3" w:space="0" w:color="000000"/>
                                  </w:tcBorders>
                                </w:tcPr>
                                <w:p w14:paraId="7319DA5A" w14:textId="77777777" w:rsidR="0092080E" w:rsidRDefault="0092080E">
                                  <w:pPr>
                                    <w:pStyle w:val="TableParagraph"/>
                                    <w:spacing w:line="158" w:lineRule="exact"/>
                                    <w:rPr>
                                      <w:sz w:val="16"/>
                                    </w:rPr>
                                  </w:pPr>
                                  <w:r>
                                    <w:rPr>
                                      <w:sz w:val="16"/>
                                    </w:rPr>
                                    <w:t>exit</w:t>
                                  </w:r>
                                </w:p>
                                <w:p w14:paraId="41DAA2FC" w14:textId="77777777" w:rsidR="0092080E" w:rsidRDefault="0092080E">
                                  <w:pPr>
                                    <w:pStyle w:val="TableParagraph"/>
                                    <w:spacing w:line="182" w:lineRule="exact"/>
                                    <w:rPr>
                                      <w:sz w:val="16"/>
                                    </w:rPr>
                                  </w:pPr>
                                  <w:r>
                                    <w:rPr>
                                      <w:sz w:val="16"/>
                                    </w:rPr>
                                    <w:t>point</w:t>
                                  </w:r>
                                </w:p>
                              </w:tc>
                              <w:tc>
                                <w:tcPr>
                                  <w:tcW w:w="4382" w:type="dxa"/>
                                  <w:tcBorders>
                                    <w:top w:val="single" w:sz="3" w:space="0" w:color="000000"/>
                                    <w:left w:val="single" w:sz="3" w:space="0" w:color="000000"/>
                                    <w:bottom w:val="single" w:sz="3" w:space="0" w:color="000000"/>
                                  </w:tcBorders>
                                </w:tcPr>
                                <w:p w14:paraId="7BAB73C9" w14:textId="77777777" w:rsidR="0092080E" w:rsidRDefault="0092080E">
                                  <w:pPr>
                                    <w:pStyle w:val="TableParagraph"/>
                                    <w:spacing w:line="158" w:lineRule="exact"/>
                                    <w:jc w:val="both"/>
                                    <w:rPr>
                                      <w:sz w:val="16"/>
                                    </w:rPr>
                                  </w:pPr>
                                  <w:r>
                                    <w:rPr>
                                      <w:sz w:val="16"/>
                                    </w:rPr>
                                    <w:t xml:space="preserve">The code for each transition outgoing from </w:t>
                                  </w:r>
                                  <w:r>
                                    <w:rPr>
                                      <w:rFonts w:ascii="Bookman Old Style"/>
                                      <w:i/>
                                      <w:sz w:val="16"/>
                                    </w:rPr>
                                    <w:t xml:space="preserve">expoint </w:t>
                                  </w:r>
                                  <w:r>
                                    <w:rPr>
                                      <w:sz w:val="16"/>
                                    </w:rPr>
                                    <w:t>is generated</w:t>
                                  </w:r>
                                </w:p>
                                <w:p w14:paraId="7B85E8D7" w14:textId="77777777" w:rsidR="0092080E" w:rsidRDefault="0092080E">
                                  <w:pPr>
                                    <w:pStyle w:val="TableParagraph"/>
                                    <w:spacing w:before="2" w:line="180" w:lineRule="exact"/>
                                    <w:ind w:right="117"/>
                                    <w:jc w:val="both"/>
                                    <w:rPr>
                                      <w:sz w:val="16"/>
                                    </w:rPr>
                                  </w:pPr>
                                  <w:r>
                                    <w:rPr>
                                      <w:sz w:val="16"/>
                                    </w:rPr>
                                    <w:t xml:space="preserve">by using </w:t>
                                  </w:r>
                                  <w:r>
                                    <w:rPr>
                                      <w:rFonts w:ascii="Bookman Old Style"/>
                                      <w:i/>
                                      <w:sz w:val="16"/>
                                    </w:rPr>
                                    <w:t>GENTRANS</w:t>
                                  </w:r>
                                  <w:r>
                                    <w:rPr>
                                      <w:sz w:val="16"/>
                                    </w:rPr>
                                    <w:t xml:space="preserve">. If </w:t>
                                  </w:r>
                                  <w:r>
                                    <w:rPr>
                                      <w:rFonts w:ascii="Bookman Old Style"/>
                                      <w:i/>
                                      <w:sz w:val="16"/>
                                    </w:rPr>
                                    <w:t xml:space="preserve">expoint </w:t>
                                  </w:r>
                                  <w:r>
                                    <w:rPr>
                                      <w:sz w:val="16"/>
                                    </w:rPr>
                                    <w:t xml:space="preserve">has multiple incoming transitions from orthogonal regions, it is generated as a </w:t>
                                  </w:r>
                                  <w:r>
                                    <w:rPr>
                                      <w:rFonts w:ascii="Bookman Old Style"/>
                                      <w:i/>
                                      <w:sz w:val="16"/>
                                    </w:rPr>
                                    <w:t xml:space="preserve">join </w:t>
                                  </w:r>
                                  <w:r>
                                    <w:rPr>
                                      <w:sz w:val="16"/>
                                    </w:rPr>
                                    <w:t>to multiple-check the source states of these  incomings.</w:t>
                                  </w:r>
                                </w:p>
                              </w:tc>
                            </w:tr>
                            <w:tr w:rsidR="0092080E" w14:paraId="77AB1870" w14:textId="77777777">
                              <w:trPr>
                                <w:trHeight w:hRule="exact" w:val="367"/>
                              </w:trPr>
                              <w:tc>
                                <w:tcPr>
                                  <w:tcW w:w="810" w:type="dxa"/>
                                  <w:tcBorders>
                                    <w:top w:val="single" w:sz="3" w:space="0" w:color="000000"/>
                                    <w:bottom w:val="single" w:sz="3" w:space="0" w:color="000000"/>
                                    <w:right w:val="single" w:sz="3" w:space="0" w:color="000000"/>
                                  </w:tcBorders>
                                </w:tcPr>
                                <w:p w14:paraId="221B9E9F" w14:textId="77777777" w:rsidR="0092080E" w:rsidRDefault="0092080E">
                                  <w:pPr>
                                    <w:pStyle w:val="TableParagraph"/>
                                    <w:rPr>
                                      <w:sz w:val="16"/>
                                    </w:rPr>
                                  </w:pPr>
                                  <w:r>
                                    <w:rPr>
                                      <w:sz w:val="16"/>
                                    </w:rPr>
                                    <w:t>terminate</w:t>
                                  </w:r>
                                </w:p>
                              </w:tc>
                              <w:tc>
                                <w:tcPr>
                                  <w:tcW w:w="4382" w:type="dxa"/>
                                  <w:tcBorders>
                                    <w:top w:val="single" w:sz="3" w:space="0" w:color="000000"/>
                                    <w:left w:val="single" w:sz="3" w:space="0" w:color="000000"/>
                                    <w:bottom w:val="single" w:sz="3" w:space="0" w:color="000000"/>
                                  </w:tcBorders>
                                </w:tcPr>
                                <w:p w14:paraId="18A0ED77" w14:textId="77777777" w:rsidR="0092080E" w:rsidRDefault="0092080E">
                                  <w:pPr>
                                    <w:pStyle w:val="TableParagraph"/>
                                    <w:spacing w:line="158" w:lineRule="exact"/>
                                    <w:rPr>
                                      <w:sz w:val="16"/>
                                    </w:rPr>
                                  </w:pPr>
                                  <w:r>
                                    <w:rPr>
                                      <w:sz w:val="16"/>
                                    </w:rPr>
                                    <w:t>The code executes the exit action of the innermost active    state,</w:t>
                                  </w:r>
                                </w:p>
                                <w:p w14:paraId="70C2AE71" w14:textId="77777777" w:rsidR="0092080E" w:rsidRDefault="0092080E">
                                  <w:pPr>
                                    <w:pStyle w:val="TableParagraph"/>
                                    <w:spacing w:line="182" w:lineRule="exact"/>
                                    <w:rPr>
                                      <w:sz w:val="16"/>
                                    </w:rPr>
                                  </w:pPr>
                                  <w:r>
                                    <w:rPr>
                                      <w:sz w:val="16"/>
                                    </w:rPr>
                                    <w:t>the effect of the transition and destroys the state machine object.</w:t>
                                  </w:r>
                                </w:p>
                              </w:tc>
                            </w:tr>
                          </w:tbl>
                          <w:p w14:paraId="79D57666" w14:textId="77777777" w:rsidR="0092080E" w:rsidRDefault="0092080E">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7B4AC" id="Text Box 120" o:spid="_x0000_s1195" type="#_x0000_t202" style="position:absolute;left:0;text-align:left;margin-left:48.75pt;margin-top:-15.7pt;width:260.2pt;height:327.2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810"/>
                        <w:gridCol w:w="4382"/>
                      </w:tblGrid>
                      <w:tr w:rsidR="0092080E" w14:paraId="388DDACC" w14:textId="77777777">
                        <w:trPr>
                          <w:trHeight w:hRule="exact" w:val="363"/>
                        </w:trPr>
                        <w:tc>
                          <w:tcPr>
                            <w:tcW w:w="810" w:type="dxa"/>
                            <w:tcBorders>
                              <w:bottom w:val="single" w:sz="3" w:space="0" w:color="000000"/>
                              <w:right w:val="single" w:sz="3" w:space="0" w:color="000000"/>
                            </w:tcBorders>
                          </w:tcPr>
                          <w:p w14:paraId="2759AB53" w14:textId="77777777" w:rsidR="0092080E" w:rsidRDefault="0092080E">
                            <w:pPr>
                              <w:pStyle w:val="TableParagraph"/>
                              <w:spacing w:line="158" w:lineRule="exact"/>
                              <w:rPr>
                                <w:sz w:val="16"/>
                              </w:rPr>
                            </w:pPr>
                            <w:r>
                              <w:rPr>
                                <w:sz w:val="16"/>
                              </w:rPr>
                              <w:t>Pseudo</w:t>
                            </w:r>
                          </w:p>
                          <w:p w14:paraId="360E5835" w14:textId="77777777" w:rsidR="0092080E" w:rsidRDefault="0092080E">
                            <w:pPr>
                              <w:pStyle w:val="TableParagraph"/>
                              <w:spacing w:line="182" w:lineRule="exact"/>
                              <w:rPr>
                                <w:sz w:val="16"/>
                              </w:rPr>
                            </w:pPr>
                            <w:r>
                              <w:rPr>
                                <w:sz w:val="16"/>
                              </w:rPr>
                              <w:t>state</w:t>
                            </w:r>
                          </w:p>
                        </w:tc>
                        <w:tc>
                          <w:tcPr>
                            <w:tcW w:w="4382" w:type="dxa"/>
                            <w:tcBorders>
                              <w:left w:val="single" w:sz="3" w:space="0" w:color="000000"/>
                              <w:bottom w:val="single" w:sz="3" w:space="0" w:color="000000"/>
                            </w:tcBorders>
                          </w:tcPr>
                          <w:p w14:paraId="5F5AC6EA" w14:textId="77777777" w:rsidR="0092080E" w:rsidRDefault="0092080E">
                            <w:pPr>
                              <w:pStyle w:val="TableParagraph"/>
                              <w:rPr>
                                <w:sz w:val="16"/>
                              </w:rPr>
                            </w:pPr>
                            <w:r>
                              <w:rPr>
                                <w:sz w:val="16"/>
                              </w:rPr>
                              <w:t>Code generation pattern</w:t>
                            </w:r>
                          </w:p>
                        </w:tc>
                      </w:tr>
                      <w:tr w:rsidR="0092080E" w14:paraId="6A578673" w14:textId="77777777">
                        <w:trPr>
                          <w:trHeight w:hRule="exact" w:val="367"/>
                        </w:trPr>
                        <w:tc>
                          <w:tcPr>
                            <w:tcW w:w="810" w:type="dxa"/>
                            <w:tcBorders>
                              <w:top w:val="single" w:sz="3" w:space="0" w:color="000000"/>
                              <w:bottom w:val="single" w:sz="3" w:space="0" w:color="000000"/>
                              <w:right w:val="single" w:sz="3" w:space="0" w:color="000000"/>
                            </w:tcBorders>
                          </w:tcPr>
                          <w:p w14:paraId="350F8B24" w14:textId="77777777" w:rsidR="0092080E" w:rsidRDefault="0092080E">
                            <w:pPr>
                              <w:pStyle w:val="TableParagraph"/>
                              <w:rPr>
                                <w:sz w:val="16"/>
                              </w:rPr>
                            </w:pPr>
                            <w:r>
                              <w:rPr>
                                <w:sz w:val="16"/>
                              </w:rPr>
                              <w:t>join</w:t>
                            </w:r>
                          </w:p>
                        </w:tc>
                        <w:tc>
                          <w:tcPr>
                            <w:tcW w:w="4382" w:type="dxa"/>
                            <w:tcBorders>
                              <w:top w:val="single" w:sz="3" w:space="0" w:color="000000"/>
                              <w:left w:val="single" w:sz="3" w:space="0" w:color="000000"/>
                              <w:bottom w:val="single" w:sz="3" w:space="0" w:color="000000"/>
                            </w:tcBorders>
                          </w:tcPr>
                          <w:p w14:paraId="3059C569" w14:textId="77777777" w:rsidR="0092080E" w:rsidRDefault="0092080E">
                            <w:pPr>
                              <w:pStyle w:val="TableParagraph"/>
                              <w:spacing w:line="159" w:lineRule="exact"/>
                              <w:rPr>
                                <w:sz w:val="16"/>
                              </w:rPr>
                            </w:pPr>
                            <w:r>
                              <w:rPr>
                                <w:sz w:val="16"/>
                              </w:rPr>
                              <w:t xml:space="preserve">Use  </w:t>
                            </w:r>
                            <w:r>
                              <w:rPr>
                                <w:rFonts w:ascii="Bookman Old Style" w:hAnsi="Bookman Old Style"/>
                                <w:i/>
                                <w:sz w:val="16"/>
                              </w:rPr>
                              <w:t xml:space="preserve">GENTRANS </w:t>
                            </w:r>
                            <w:r>
                              <w:rPr>
                                <w:sz w:val="16"/>
                              </w:rPr>
                              <w:t xml:space="preserve">for  </w:t>
                            </w:r>
                            <w:r>
                              <w:rPr>
                                <w:rFonts w:ascii="Bookman Old Style" w:hAnsi="Bookman Old Style"/>
                                <w:i/>
                                <w:sz w:val="16"/>
                              </w:rPr>
                              <w:t>v</w:t>
                            </w:r>
                            <w:r>
                              <w:rPr>
                                <w:sz w:val="16"/>
                              </w:rPr>
                              <w:t>’s  outgoing transition  (see Listing 5,</w:t>
                            </w:r>
                          </w:p>
                          <w:p w14:paraId="7EF7251B" w14:textId="77777777" w:rsidR="0092080E" w:rsidRDefault="0092080E">
                            <w:pPr>
                              <w:pStyle w:val="TableParagraph"/>
                              <w:spacing w:line="180" w:lineRule="exact"/>
                              <w:rPr>
                                <w:sz w:val="16"/>
                              </w:rPr>
                            </w:pPr>
                            <w:r>
                              <w:rPr>
                                <w:sz w:val="16"/>
                              </w:rPr>
                              <w:t>lines 4-6).</w:t>
                            </w:r>
                          </w:p>
                        </w:tc>
                      </w:tr>
                      <w:tr w:rsidR="0092080E" w14:paraId="5563E3D8" w14:textId="77777777">
                        <w:trPr>
                          <w:trHeight w:hRule="exact" w:val="367"/>
                        </w:trPr>
                        <w:tc>
                          <w:tcPr>
                            <w:tcW w:w="810" w:type="dxa"/>
                            <w:tcBorders>
                              <w:top w:val="single" w:sz="3" w:space="0" w:color="000000"/>
                              <w:bottom w:val="single" w:sz="3" w:space="0" w:color="000000"/>
                              <w:right w:val="single" w:sz="3" w:space="0" w:color="000000"/>
                            </w:tcBorders>
                          </w:tcPr>
                          <w:p w14:paraId="3ACDDD8B" w14:textId="77777777" w:rsidR="0092080E" w:rsidRDefault="0092080E">
                            <w:pPr>
                              <w:pStyle w:val="TableParagraph"/>
                              <w:rPr>
                                <w:sz w:val="16"/>
                              </w:rPr>
                            </w:pPr>
                            <w:r>
                              <w:rPr>
                                <w:sz w:val="16"/>
                              </w:rPr>
                              <w:t>fork</w:t>
                            </w:r>
                          </w:p>
                        </w:tc>
                        <w:tc>
                          <w:tcPr>
                            <w:tcW w:w="4382" w:type="dxa"/>
                            <w:tcBorders>
                              <w:top w:val="single" w:sz="3" w:space="0" w:color="000000"/>
                              <w:left w:val="single" w:sz="3" w:space="0" w:color="000000"/>
                              <w:bottom w:val="single" w:sz="3" w:space="0" w:color="000000"/>
                            </w:tcBorders>
                          </w:tcPr>
                          <w:p w14:paraId="06B8E954" w14:textId="77777777" w:rsidR="0092080E" w:rsidRDefault="0092080E">
                            <w:pPr>
                              <w:pStyle w:val="TableParagraph"/>
                              <w:spacing w:line="159" w:lineRule="exact"/>
                              <w:rPr>
                                <w:rFonts w:ascii="Bookman Old Style"/>
                                <w:i/>
                                <w:sz w:val="16"/>
                              </w:rPr>
                            </w:pPr>
                            <w:r>
                              <w:rPr>
                                <w:sz w:val="16"/>
                              </w:rPr>
                              <w:t xml:space="preserve">Use  </w:t>
                            </w:r>
                            <w:r>
                              <w:rPr>
                                <w:rFonts w:ascii="Bookman Old Style"/>
                                <w:i/>
                                <w:sz w:val="16"/>
                              </w:rPr>
                              <w:t xml:space="preserve">FORK </w:t>
                            </w:r>
                            <w:r>
                              <w:rPr>
                                <w:sz w:val="16"/>
                              </w:rPr>
                              <w:t xml:space="preserve">and  </w:t>
                            </w:r>
                            <w:r>
                              <w:rPr>
                                <w:rFonts w:ascii="Bookman Old Style"/>
                                <w:i/>
                                <w:sz w:val="16"/>
                              </w:rPr>
                              <w:t xml:space="preserve">JOIN </w:t>
                            </w:r>
                            <w:r>
                              <w:rPr>
                                <w:sz w:val="16"/>
                              </w:rPr>
                              <w:t xml:space="preserve">for  each  of  outgoing  transitions  of </w:t>
                            </w:r>
                            <w:r>
                              <w:rPr>
                                <w:rFonts w:ascii="Bookman Old Style"/>
                                <w:i/>
                                <w:sz w:val="16"/>
                              </w:rPr>
                              <w:t>v</w:t>
                            </w:r>
                          </w:p>
                          <w:p w14:paraId="7EDBE818" w14:textId="77777777" w:rsidR="0092080E" w:rsidRDefault="0092080E">
                            <w:pPr>
                              <w:pStyle w:val="TableParagraph"/>
                              <w:spacing w:line="180" w:lineRule="exact"/>
                              <w:rPr>
                                <w:sz w:val="16"/>
                              </w:rPr>
                            </w:pPr>
                            <w:r>
                              <w:rPr>
                                <w:sz w:val="16"/>
                              </w:rPr>
                              <w:t>(see Listing 6, lines  11-12).</w:t>
                            </w:r>
                          </w:p>
                        </w:tc>
                      </w:tr>
                      <w:tr w:rsidR="0092080E" w14:paraId="42FD12E8" w14:textId="77777777">
                        <w:trPr>
                          <w:trHeight w:hRule="exact" w:val="367"/>
                        </w:trPr>
                        <w:tc>
                          <w:tcPr>
                            <w:tcW w:w="810" w:type="dxa"/>
                            <w:tcBorders>
                              <w:top w:val="single" w:sz="3" w:space="0" w:color="000000"/>
                              <w:bottom w:val="single" w:sz="3" w:space="0" w:color="000000"/>
                              <w:right w:val="single" w:sz="3" w:space="0" w:color="000000"/>
                            </w:tcBorders>
                          </w:tcPr>
                          <w:p w14:paraId="7428AA82" w14:textId="77777777" w:rsidR="0092080E" w:rsidRDefault="0092080E">
                            <w:pPr>
                              <w:pStyle w:val="TableParagraph"/>
                              <w:rPr>
                                <w:sz w:val="16"/>
                              </w:rPr>
                            </w:pPr>
                            <w:r>
                              <w:rPr>
                                <w:sz w:val="16"/>
                              </w:rPr>
                              <w:t>choice</w:t>
                            </w:r>
                          </w:p>
                        </w:tc>
                        <w:tc>
                          <w:tcPr>
                            <w:tcW w:w="4382" w:type="dxa"/>
                            <w:tcBorders>
                              <w:top w:val="single" w:sz="3" w:space="0" w:color="000000"/>
                              <w:left w:val="single" w:sz="3" w:space="0" w:color="000000"/>
                              <w:bottom w:val="single" w:sz="3" w:space="0" w:color="000000"/>
                            </w:tcBorders>
                          </w:tcPr>
                          <w:p w14:paraId="572243A6" w14:textId="77777777" w:rsidR="0092080E" w:rsidRDefault="0092080E">
                            <w:pPr>
                              <w:pStyle w:val="TableParagraph"/>
                              <w:spacing w:line="175" w:lineRule="exact"/>
                              <w:rPr>
                                <w:sz w:val="16"/>
                              </w:rPr>
                            </w:pPr>
                            <w:r>
                              <w:rPr>
                                <w:sz w:val="16"/>
                              </w:rPr>
                              <w:t xml:space="preserve">For each outgoing, an </w:t>
                            </w:r>
                            <w:r>
                              <w:rPr>
                                <w:rFonts w:ascii="Bookman Old Style" w:hAnsi="Bookman Old Style"/>
                                <w:i/>
                                <w:sz w:val="16"/>
                              </w:rPr>
                              <w:t xml:space="preserve">IF </w:t>
                            </w:r>
                            <w:r>
                              <w:rPr>
                                <w:rFonts w:ascii="Meiryo" w:hAnsi="Meiryo"/>
                                <w:i/>
                                <w:sz w:val="16"/>
                              </w:rPr>
                              <w:t>−</w:t>
                            </w:r>
                            <w:r>
                              <w:rPr>
                                <w:rFonts w:ascii="Bookman Old Style" w:hAnsi="Bookman Old Style"/>
                                <w:i/>
                                <w:sz w:val="16"/>
                              </w:rPr>
                              <w:t xml:space="preserve">ELSE </w:t>
                            </w:r>
                            <w:r>
                              <w:rPr>
                                <w:sz w:val="16"/>
                              </w:rPr>
                              <w:t>is generated for the guard  of</w:t>
                            </w:r>
                          </w:p>
                          <w:p w14:paraId="588A0C0C" w14:textId="77777777" w:rsidR="0092080E" w:rsidRDefault="0092080E">
                            <w:pPr>
                              <w:pStyle w:val="TableParagraph"/>
                              <w:spacing w:line="167" w:lineRule="exact"/>
                              <w:rPr>
                                <w:sz w:val="16"/>
                              </w:rPr>
                            </w:pPr>
                            <w:r>
                              <w:rPr>
                                <w:sz w:val="16"/>
                              </w:rPr>
                              <w:t xml:space="preserve">the outgoing together with code generated by     </w:t>
                            </w:r>
                            <w:r>
                              <w:rPr>
                                <w:rFonts w:ascii="Bookman Old Style"/>
                                <w:i/>
                                <w:sz w:val="16"/>
                              </w:rPr>
                              <w:t>GENT RANS</w:t>
                            </w:r>
                            <w:r>
                              <w:rPr>
                                <w:sz w:val="16"/>
                              </w:rPr>
                              <w:t>.</w:t>
                            </w:r>
                          </w:p>
                        </w:tc>
                      </w:tr>
                      <w:tr w:rsidR="0092080E" w14:paraId="0AC151A1" w14:textId="77777777">
                        <w:trPr>
                          <w:trHeight w:hRule="exact" w:val="905"/>
                        </w:trPr>
                        <w:tc>
                          <w:tcPr>
                            <w:tcW w:w="810" w:type="dxa"/>
                            <w:tcBorders>
                              <w:top w:val="single" w:sz="3" w:space="0" w:color="000000"/>
                              <w:bottom w:val="single" w:sz="3" w:space="0" w:color="000000"/>
                              <w:right w:val="single" w:sz="3" w:space="0" w:color="000000"/>
                            </w:tcBorders>
                          </w:tcPr>
                          <w:p w14:paraId="01CB335D" w14:textId="77777777" w:rsidR="0092080E" w:rsidRDefault="0092080E">
                            <w:pPr>
                              <w:pStyle w:val="TableParagraph"/>
                              <w:rPr>
                                <w:sz w:val="16"/>
                              </w:rPr>
                            </w:pPr>
                            <w:r>
                              <w:rPr>
                                <w:sz w:val="16"/>
                              </w:rPr>
                              <w:t>junction</w:t>
                            </w:r>
                          </w:p>
                        </w:tc>
                        <w:tc>
                          <w:tcPr>
                            <w:tcW w:w="4382" w:type="dxa"/>
                            <w:tcBorders>
                              <w:top w:val="single" w:sz="3" w:space="0" w:color="000000"/>
                              <w:left w:val="single" w:sz="3" w:space="0" w:color="000000"/>
                              <w:bottom w:val="single" w:sz="3" w:space="0" w:color="000000"/>
                            </w:tcBorders>
                          </w:tcPr>
                          <w:p w14:paraId="6B7E2B88" w14:textId="77777777" w:rsidR="0092080E" w:rsidRDefault="0092080E">
                            <w:pPr>
                              <w:pStyle w:val="TableParagraph"/>
                              <w:spacing w:line="158" w:lineRule="exact"/>
                              <w:jc w:val="both"/>
                              <w:rPr>
                                <w:sz w:val="16"/>
                              </w:rPr>
                            </w:pPr>
                            <w:r>
                              <w:rPr>
                                <w:sz w:val="16"/>
                              </w:rPr>
                              <w:t xml:space="preserve">As a static version </w:t>
                            </w:r>
                            <w:r>
                              <w:rPr>
                                <w:rFonts w:ascii="Bookman Old Style"/>
                                <w:i/>
                                <w:sz w:val="16"/>
                              </w:rPr>
                              <w:t>choice</w:t>
                            </w:r>
                            <w:r>
                              <w:rPr>
                                <w:sz w:val="16"/>
                              </w:rPr>
                              <w:t xml:space="preserve">, a </w:t>
                            </w:r>
                            <w:r>
                              <w:rPr>
                                <w:rFonts w:ascii="Bookman Old Style"/>
                                <w:i/>
                                <w:sz w:val="16"/>
                              </w:rPr>
                              <w:t xml:space="preserve">junction </w:t>
                            </w:r>
                            <w:r>
                              <w:rPr>
                                <w:sz w:val="16"/>
                              </w:rPr>
                              <w:t>is transformed into an</w:t>
                            </w:r>
                          </w:p>
                          <w:p w14:paraId="6258FBD0" w14:textId="77777777" w:rsidR="0092080E" w:rsidRDefault="0092080E">
                            <w:pPr>
                              <w:pStyle w:val="TableParagraph"/>
                              <w:spacing w:before="6" w:line="223" w:lineRule="auto"/>
                              <w:ind w:right="117"/>
                              <w:jc w:val="both"/>
                              <w:rPr>
                                <w:sz w:val="16"/>
                              </w:rPr>
                            </w:pPr>
                            <w:r>
                              <w:rPr>
                                <w:position w:val="2"/>
                                <w:sz w:val="16"/>
                              </w:rPr>
                              <w:t xml:space="preserve">attribute </w:t>
                            </w:r>
                            <w:r>
                              <w:rPr>
                                <w:rFonts w:ascii="Bookman Old Style"/>
                                <w:i/>
                                <w:w w:val="115"/>
                                <w:position w:val="2"/>
                                <w:sz w:val="16"/>
                              </w:rPr>
                              <w:t>junc</w:t>
                            </w:r>
                            <w:r>
                              <w:rPr>
                                <w:rFonts w:ascii="Arial"/>
                                <w:i/>
                                <w:w w:val="115"/>
                                <w:sz w:val="12"/>
                              </w:rPr>
                              <w:t xml:space="preserve">attr  </w:t>
                            </w:r>
                            <w:r>
                              <w:rPr>
                                <w:position w:val="2"/>
                                <w:sz w:val="16"/>
                              </w:rPr>
                              <w:t xml:space="preserve">and  evaluated  before  any  action  executed </w:t>
                            </w:r>
                            <w:r>
                              <w:rPr>
                                <w:sz w:val="16"/>
                              </w:rPr>
                              <w:t xml:space="preserve">in compound transitions (see Listing 6, lines 2-3 and 6-10).   </w:t>
                            </w:r>
                            <w:r>
                              <w:rPr>
                                <w:position w:val="2"/>
                                <w:sz w:val="16"/>
                              </w:rPr>
                              <w:t xml:space="preserve">The value of </w:t>
                            </w:r>
                            <w:r>
                              <w:rPr>
                                <w:rFonts w:ascii="Bookman Old Style"/>
                                <w:i/>
                                <w:w w:val="115"/>
                                <w:position w:val="2"/>
                                <w:sz w:val="16"/>
                              </w:rPr>
                              <w:t>junc</w:t>
                            </w:r>
                            <w:r>
                              <w:rPr>
                                <w:rFonts w:ascii="Arial"/>
                                <w:i/>
                                <w:w w:val="115"/>
                                <w:sz w:val="12"/>
                              </w:rPr>
                              <w:t xml:space="preserve">attr </w:t>
                            </w:r>
                            <w:r>
                              <w:rPr>
                                <w:position w:val="2"/>
                                <w:sz w:val="16"/>
                              </w:rPr>
                              <w:t xml:space="preserve">is then used to choose the appropriate </w:t>
                            </w:r>
                            <w:r>
                              <w:rPr>
                                <w:sz w:val="16"/>
                              </w:rPr>
                              <w:t xml:space="preserve">transition at the place of  </w:t>
                            </w:r>
                            <w:r>
                              <w:rPr>
                                <w:spacing w:val="39"/>
                                <w:sz w:val="16"/>
                              </w:rPr>
                              <w:t xml:space="preserve"> </w:t>
                            </w:r>
                            <w:r>
                              <w:rPr>
                                <w:rFonts w:ascii="Bookman Old Style"/>
                                <w:i/>
                                <w:sz w:val="16"/>
                              </w:rPr>
                              <w:t>junction</w:t>
                            </w:r>
                            <w:r>
                              <w:rPr>
                                <w:sz w:val="16"/>
                              </w:rPr>
                              <w:t>.</w:t>
                            </w:r>
                          </w:p>
                        </w:tc>
                      </w:tr>
                      <w:tr w:rsidR="0092080E" w14:paraId="258DA1B3" w14:textId="77777777">
                        <w:trPr>
                          <w:trHeight w:hRule="exact" w:val="1357"/>
                        </w:trPr>
                        <w:tc>
                          <w:tcPr>
                            <w:tcW w:w="810" w:type="dxa"/>
                            <w:tcBorders>
                              <w:top w:val="single" w:sz="3" w:space="0" w:color="000000"/>
                              <w:bottom w:val="single" w:sz="3" w:space="0" w:color="000000"/>
                              <w:right w:val="single" w:sz="3" w:space="0" w:color="000000"/>
                            </w:tcBorders>
                          </w:tcPr>
                          <w:p w14:paraId="356532A7" w14:textId="77777777" w:rsidR="0092080E" w:rsidRDefault="0092080E">
                            <w:pPr>
                              <w:pStyle w:val="TableParagraph"/>
                              <w:spacing w:line="158" w:lineRule="exact"/>
                              <w:rPr>
                                <w:sz w:val="16"/>
                              </w:rPr>
                            </w:pPr>
                            <w:r>
                              <w:rPr>
                                <w:sz w:val="16"/>
                              </w:rPr>
                              <w:t>shallow</w:t>
                            </w:r>
                          </w:p>
                          <w:p w14:paraId="06550E1B" w14:textId="77777777" w:rsidR="0092080E" w:rsidRDefault="0092080E">
                            <w:pPr>
                              <w:pStyle w:val="TableParagraph"/>
                              <w:spacing w:line="182" w:lineRule="exact"/>
                              <w:rPr>
                                <w:sz w:val="16"/>
                              </w:rPr>
                            </w:pPr>
                            <w:r>
                              <w:rPr>
                                <w:sz w:val="16"/>
                              </w:rPr>
                              <w:t>history</w:t>
                            </w:r>
                          </w:p>
                        </w:tc>
                        <w:tc>
                          <w:tcPr>
                            <w:tcW w:w="4382" w:type="dxa"/>
                            <w:tcBorders>
                              <w:top w:val="single" w:sz="3" w:space="0" w:color="000000"/>
                              <w:left w:val="single" w:sz="3" w:space="0" w:color="000000"/>
                              <w:bottom w:val="single" w:sz="3" w:space="0" w:color="000000"/>
                            </w:tcBorders>
                          </w:tcPr>
                          <w:p w14:paraId="080AE8B2" w14:textId="77777777" w:rsidR="0092080E" w:rsidRDefault="0092080E">
                            <w:pPr>
                              <w:pStyle w:val="TableParagraph"/>
                              <w:spacing w:before="75" w:line="180" w:lineRule="exact"/>
                              <w:ind w:right="117"/>
                              <w:jc w:val="both"/>
                              <w:rPr>
                                <w:sz w:val="16"/>
                              </w:rPr>
                            </w:pPr>
                            <w:r>
                              <w:rPr>
                                <w:sz w:val="16"/>
                              </w:rPr>
                              <w:t xml:space="preserve">The identifiers of states to be exited are kept in </w:t>
                            </w:r>
                            <w:r>
                              <w:rPr>
                                <w:rFonts w:ascii="Bookman Old Style"/>
                                <w:i/>
                                <w:sz w:val="16"/>
                              </w:rPr>
                              <w:t xml:space="preserve">previousActives </w:t>
                            </w:r>
                            <w:r>
                              <w:rPr>
                                <w:sz w:val="16"/>
                              </w:rPr>
                              <w:t xml:space="preserve">of  </w:t>
                            </w:r>
                            <w:r>
                              <w:rPr>
                                <w:rFonts w:ascii="Bookman Old Style"/>
                                <w:i/>
                                <w:sz w:val="16"/>
                              </w:rPr>
                              <w:t>IState</w:t>
                            </w:r>
                            <w:r>
                              <w:rPr>
                                <w:sz w:val="16"/>
                              </w:rPr>
                              <w:t xml:space="preserve">.  Restoring  the  active  states using the history is exampled as in Listing 3. The entering method is executed as default mode at the first time the corresponding composite state is entered (see Listing 3, lines 9-19). </w:t>
                            </w:r>
                            <w:r>
                              <w:rPr>
                                <w:i/>
                                <w:sz w:val="16"/>
                              </w:rPr>
                              <w:t xml:space="preserve">previousActives </w:t>
                            </w:r>
                            <w:r>
                              <w:rPr>
                                <w:sz w:val="16"/>
                              </w:rPr>
                              <w:t>is updated with the active state identifier before exiting the region containing the  history.</w:t>
                            </w:r>
                          </w:p>
                        </w:tc>
                      </w:tr>
                      <w:tr w:rsidR="0092080E" w14:paraId="0418B65C" w14:textId="77777777">
                        <w:trPr>
                          <w:trHeight w:hRule="exact" w:val="998"/>
                        </w:trPr>
                        <w:tc>
                          <w:tcPr>
                            <w:tcW w:w="810" w:type="dxa"/>
                            <w:tcBorders>
                              <w:top w:val="single" w:sz="3" w:space="0" w:color="000000"/>
                              <w:bottom w:val="single" w:sz="3" w:space="0" w:color="000000"/>
                              <w:right w:val="single" w:sz="3" w:space="0" w:color="000000"/>
                            </w:tcBorders>
                          </w:tcPr>
                          <w:p w14:paraId="458109DF" w14:textId="77777777" w:rsidR="0092080E" w:rsidRDefault="0092080E">
                            <w:pPr>
                              <w:pStyle w:val="TableParagraph"/>
                              <w:spacing w:line="158" w:lineRule="exact"/>
                              <w:rPr>
                                <w:sz w:val="16"/>
                              </w:rPr>
                            </w:pPr>
                            <w:r>
                              <w:rPr>
                                <w:sz w:val="16"/>
                              </w:rPr>
                              <w:t>deep</w:t>
                            </w:r>
                          </w:p>
                          <w:p w14:paraId="0264928C" w14:textId="77777777" w:rsidR="0092080E" w:rsidRDefault="0092080E">
                            <w:pPr>
                              <w:pStyle w:val="TableParagraph"/>
                              <w:spacing w:line="182" w:lineRule="exact"/>
                              <w:rPr>
                                <w:sz w:val="16"/>
                              </w:rPr>
                            </w:pPr>
                            <w:r>
                              <w:rPr>
                                <w:sz w:val="16"/>
                              </w:rPr>
                              <w:t>history</w:t>
                            </w:r>
                          </w:p>
                        </w:tc>
                        <w:tc>
                          <w:tcPr>
                            <w:tcW w:w="4382" w:type="dxa"/>
                            <w:tcBorders>
                              <w:top w:val="single" w:sz="3" w:space="0" w:color="000000"/>
                              <w:left w:val="single" w:sz="3" w:space="0" w:color="000000"/>
                              <w:bottom w:val="single" w:sz="3" w:space="0" w:color="000000"/>
                            </w:tcBorders>
                          </w:tcPr>
                          <w:p w14:paraId="6756B2DD" w14:textId="77777777" w:rsidR="0092080E" w:rsidRDefault="0092080E">
                            <w:pPr>
                              <w:pStyle w:val="TableParagraph"/>
                              <w:spacing w:before="75" w:line="180" w:lineRule="exact"/>
                              <w:ind w:right="117"/>
                              <w:jc w:val="both"/>
                              <w:rPr>
                                <w:sz w:val="16"/>
                              </w:rPr>
                            </w:pPr>
                            <w:r>
                              <w:rPr>
                                <w:sz w:val="16"/>
                              </w:rPr>
                              <w:t>Saving and restoring active states are done at all state hierarchy levels</w:t>
                            </w:r>
                            <w:r>
                              <w:rPr>
                                <w:spacing w:val="-4"/>
                                <w:sz w:val="16"/>
                              </w:rPr>
                              <w:t xml:space="preserve"> </w:t>
                            </w:r>
                            <w:r>
                              <w:rPr>
                                <w:sz w:val="16"/>
                              </w:rPr>
                              <w:t>from</w:t>
                            </w:r>
                            <w:r>
                              <w:rPr>
                                <w:spacing w:val="-3"/>
                                <w:sz w:val="16"/>
                              </w:rPr>
                              <w:t xml:space="preserve"> </w:t>
                            </w:r>
                            <w:r>
                              <w:rPr>
                                <w:sz w:val="16"/>
                              </w:rPr>
                              <w:t>the</w:t>
                            </w:r>
                            <w:r>
                              <w:rPr>
                                <w:spacing w:val="-4"/>
                                <w:sz w:val="16"/>
                              </w:rPr>
                              <w:t xml:space="preserve"> </w:t>
                            </w:r>
                            <w:r>
                              <w:rPr>
                                <w:sz w:val="16"/>
                              </w:rPr>
                              <w:t>composite</w:t>
                            </w:r>
                            <w:r>
                              <w:rPr>
                                <w:spacing w:val="-4"/>
                                <w:sz w:val="16"/>
                              </w:rPr>
                              <w:t xml:space="preserve"> </w:t>
                            </w:r>
                            <w:r>
                              <w:rPr>
                                <w:sz w:val="16"/>
                              </w:rPr>
                              <w:t>state</w:t>
                            </w:r>
                            <w:r>
                              <w:rPr>
                                <w:spacing w:val="-3"/>
                                <w:sz w:val="16"/>
                              </w:rPr>
                              <w:t xml:space="preserve"> </w:t>
                            </w:r>
                            <w:r>
                              <w:rPr>
                                <w:sz w:val="16"/>
                              </w:rPr>
                              <w:t>containing</w:t>
                            </w:r>
                            <w:r>
                              <w:rPr>
                                <w:spacing w:val="-4"/>
                                <w:sz w:val="16"/>
                              </w:rPr>
                              <w:t xml:space="preserve"> </w:t>
                            </w:r>
                            <w:r>
                              <w:rPr>
                                <w:sz w:val="16"/>
                              </w:rPr>
                              <w:t>the</w:t>
                            </w:r>
                            <w:r>
                              <w:rPr>
                                <w:spacing w:val="-4"/>
                                <w:sz w:val="16"/>
                              </w:rPr>
                              <w:t xml:space="preserve"> </w:t>
                            </w:r>
                            <w:r>
                              <w:rPr>
                                <w:sz w:val="16"/>
                              </w:rPr>
                              <w:t>deep</w:t>
                            </w:r>
                            <w:r>
                              <w:rPr>
                                <w:spacing w:val="-3"/>
                                <w:sz w:val="16"/>
                              </w:rPr>
                              <w:t xml:space="preserve"> </w:t>
                            </w:r>
                            <w:r>
                              <w:rPr>
                                <w:sz w:val="16"/>
                              </w:rPr>
                              <w:t>history</w:t>
                            </w:r>
                            <w:r>
                              <w:rPr>
                                <w:spacing w:val="-4"/>
                                <w:sz w:val="16"/>
                              </w:rPr>
                              <w:t xml:space="preserve"> </w:t>
                            </w:r>
                            <w:r>
                              <w:rPr>
                                <w:sz w:val="16"/>
                              </w:rPr>
                              <w:t xml:space="preserve">down to atomic states. Updating </w:t>
                            </w:r>
                            <w:r>
                              <w:rPr>
                                <w:i/>
                                <w:sz w:val="16"/>
                              </w:rPr>
                              <w:t xml:space="preserve">pres </w:t>
                            </w:r>
                            <w:r>
                              <w:rPr>
                                <w:sz w:val="16"/>
                              </w:rPr>
                              <w:t>is committed before exiting the region,</w:t>
                            </w:r>
                            <w:r>
                              <w:rPr>
                                <w:spacing w:val="-4"/>
                                <w:sz w:val="16"/>
                              </w:rPr>
                              <w:t xml:space="preserve"> </w:t>
                            </w:r>
                            <w:r>
                              <w:rPr>
                                <w:sz w:val="16"/>
                              </w:rPr>
                              <w:t>which</w:t>
                            </w:r>
                            <w:r>
                              <w:rPr>
                                <w:spacing w:val="-4"/>
                                <w:sz w:val="16"/>
                              </w:rPr>
                              <w:t xml:space="preserve"> </w:t>
                            </w:r>
                            <w:r>
                              <w:rPr>
                                <w:sz w:val="16"/>
                              </w:rPr>
                              <w:t>is</w:t>
                            </w:r>
                            <w:r>
                              <w:rPr>
                                <w:spacing w:val="-4"/>
                                <w:sz w:val="16"/>
                              </w:rPr>
                              <w:t xml:space="preserve"> </w:t>
                            </w:r>
                            <w:r>
                              <w:rPr>
                                <w:sz w:val="16"/>
                              </w:rPr>
                              <w:t>directly</w:t>
                            </w:r>
                            <w:r>
                              <w:rPr>
                                <w:spacing w:val="-4"/>
                                <w:sz w:val="16"/>
                              </w:rPr>
                              <w:t xml:space="preserve"> </w:t>
                            </w:r>
                            <w:r>
                              <w:rPr>
                                <w:sz w:val="16"/>
                              </w:rPr>
                              <w:t>or</w:t>
                            </w:r>
                            <w:r>
                              <w:rPr>
                                <w:spacing w:val="-4"/>
                                <w:sz w:val="16"/>
                              </w:rPr>
                              <w:t xml:space="preserve"> </w:t>
                            </w:r>
                            <w:r>
                              <w:rPr>
                                <w:sz w:val="16"/>
                              </w:rPr>
                              <w:t>indirectly</w:t>
                            </w:r>
                            <w:r>
                              <w:rPr>
                                <w:spacing w:val="-4"/>
                                <w:sz w:val="16"/>
                              </w:rPr>
                              <w:t xml:space="preserve"> </w:t>
                            </w:r>
                            <w:r>
                              <w:rPr>
                                <w:sz w:val="16"/>
                              </w:rPr>
                              <w:t>contained</w:t>
                            </w:r>
                            <w:r>
                              <w:rPr>
                                <w:spacing w:val="-4"/>
                                <w:sz w:val="16"/>
                              </w:rPr>
                              <w:t xml:space="preserve"> </w:t>
                            </w:r>
                            <w:r>
                              <w:rPr>
                                <w:sz w:val="16"/>
                              </w:rPr>
                              <w:t>by</w:t>
                            </w:r>
                            <w:r>
                              <w:rPr>
                                <w:spacing w:val="-4"/>
                                <w:sz w:val="16"/>
                              </w:rPr>
                              <w:t xml:space="preserve"> </w:t>
                            </w:r>
                            <w:r>
                              <w:rPr>
                                <w:sz w:val="16"/>
                              </w:rPr>
                              <w:t>a</w:t>
                            </w:r>
                            <w:r>
                              <w:rPr>
                                <w:spacing w:val="-4"/>
                                <w:sz w:val="16"/>
                              </w:rPr>
                              <w:t xml:space="preserve"> </w:t>
                            </w:r>
                            <w:r>
                              <w:rPr>
                                <w:sz w:val="16"/>
                              </w:rPr>
                              <w:t>parent</w:t>
                            </w:r>
                            <w:r>
                              <w:rPr>
                                <w:spacing w:val="-4"/>
                                <w:sz w:val="16"/>
                              </w:rPr>
                              <w:t xml:space="preserve"> </w:t>
                            </w:r>
                            <w:r>
                              <w:rPr>
                                <w:sz w:val="16"/>
                              </w:rPr>
                              <w:t xml:space="preserve">state, in which a deep history is  </w:t>
                            </w:r>
                            <w:r>
                              <w:rPr>
                                <w:spacing w:val="2"/>
                                <w:sz w:val="16"/>
                              </w:rPr>
                              <w:t xml:space="preserve"> </w:t>
                            </w:r>
                            <w:r>
                              <w:rPr>
                                <w:sz w:val="16"/>
                              </w:rPr>
                              <w:t>present.</w:t>
                            </w:r>
                          </w:p>
                        </w:tc>
                      </w:tr>
                      <w:tr w:rsidR="0092080E" w14:paraId="5FB663A7" w14:textId="77777777">
                        <w:trPr>
                          <w:trHeight w:hRule="exact" w:val="725"/>
                        </w:trPr>
                        <w:tc>
                          <w:tcPr>
                            <w:tcW w:w="810" w:type="dxa"/>
                            <w:tcBorders>
                              <w:top w:val="single" w:sz="3" w:space="0" w:color="000000"/>
                              <w:bottom w:val="single" w:sz="3" w:space="0" w:color="000000"/>
                              <w:right w:val="single" w:sz="3" w:space="0" w:color="000000"/>
                            </w:tcBorders>
                          </w:tcPr>
                          <w:p w14:paraId="4318AB62" w14:textId="77777777" w:rsidR="0092080E" w:rsidRDefault="0092080E">
                            <w:pPr>
                              <w:pStyle w:val="TableParagraph"/>
                              <w:spacing w:line="158" w:lineRule="exact"/>
                              <w:rPr>
                                <w:sz w:val="16"/>
                              </w:rPr>
                            </w:pPr>
                            <w:r>
                              <w:rPr>
                                <w:sz w:val="16"/>
                              </w:rPr>
                              <w:t>entry</w:t>
                            </w:r>
                          </w:p>
                          <w:p w14:paraId="24739EC7" w14:textId="77777777" w:rsidR="0092080E" w:rsidRDefault="0092080E">
                            <w:pPr>
                              <w:pStyle w:val="TableParagraph"/>
                              <w:spacing w:line="182" w:lineRule="exact"/>
                              <w:rPr>
                                <w:sz w:val="16"/>
                              </w:rPr>
                            </w:pPr>
                            <w:r>
                              <w:rPr>
                                <w:sz w:val="16"/>
                              </w:rPr>
                              <w:t>point</w:t>
                            </w:r>
                          </w:p>
                        </w:tc>
                        <w:tc>
                          <w:tcPr>
                            <w:tcW w:w="4382" w:type="dxa"/>
                            <w:tcBorders>
                              <w:top w:val="single" w:sz="3" w:space="0" w:color="000000"/>
                              <w:left w:val="single" w:sz="3" w:space="0" w:color="000000"/>
                              <w:bottom w:val="single" w:sz="3" w:space="0" w:color="000000"/>
                            </w:tcBorders>
                          </w:tcPr>
                          <w:p w14:paraId="029EF969" w14:textId="77777777" w:rsidR="0092080E" w:rsidRDefault="0092080E">
                            <w:pPr>
                              <w:pStyle w:val="TableParagraph"/>
                              <w:spacing w:line="159" w:lineRule="exact"/>
                              <w:jc w:val="both"/>
                              <w:rPr>
                                <w:sz w:val="16"/>
                              </w:rPr>
                            </w:pPr>
                            <w:r>
                              <w:rPr>
                                <w:sz w:val="16"/>
                              </w:rPr>
                              <w:t xml:space="preserve">If   </w:t>
                            </w:r>
                            <w:r>
                              <w:rPr>
                                <w:rFonts w:ascii="Bookman Old Style"/>
                                <w:i/>
                                <w:sz w:val="16"/>
                              </w:rPr>
                              <w:t xml:space="preserve">enpoint   </w:t>
                            </w:r>
                            <w:r>
                              <w:rPr>
                                <w:sz w:val="16"/>
                              </w:rPr>
                              <w:t>has   no   outgoing   transition,   the    correspond-</w:t>
                            </w:r>
                          </w:p>
                          <w:p w14:paraId="27D2DEB4" w14:textId="77777777" w:rsidR="0092080E" w:rsidRDefault="0092080E">
                            <w:pPr>
                              <w:pStyle w:val="TableParagraph"/>
                              <w:spacing w:before="2" w:line="180" w:lineRule="exact"/>
                              <w:ind w:right="117"/>
                              <w:jc w:val="both"/>
                              <w:rPr>
                                <w:sz w:val="16"/>
                              </w:rPr>
                            </w:pPr>
                            <w:r>
                              <w:rPr>
                                <w:sz w:val="16"/>
                              </w:rPr>
                              <w:t xml:space="preserve">ing composite state is entered by default. Otherwise said,  </w:t>
                            </w:r>
                            <w:r>
                              <w:rPr>
                                <w:rFonts w:ascii="Bookman Old Style"/>
                                <w:i/>
                                <w:spacing w:val="5"/>
                                <w:sz w:val="16"/>
                              </w:rPr>
                              <w:t>GENT</w:t>
                            </w:r>
                            <w:r>
                              <w:rPr>
                                <w:rFonts w:ascii="Bookman Old Style"/>
                                <w:i/>
                                <w:spacing w:val="4"/>
                                <w:sz w:val="16"/>
                              </w:rPr>
                              <w:t xml:space="preserve">RANS </w:t>
                            </w:r>
                            <w:r>
                              <w:rPr>
                                <w:sz w:val="16"/>
                              </w:rPr>
                              <w:t>is called to generate code for each outgoing transition.</w:t>
                            </w:r>
                          </w:p>
                        </w:tc>
                      </w:tr>
                      <w:tr w:rsidR="0092080E" w14:paraId="5B428600" w14:textId="77777777">
                        <w:trPr>
                          <w:trHeight w:hRule="exact" w:val="725"/>
                        </w:trPr>
                        <w:tc>
                          <w:tcPr>
                            <w:tcW w:w="810" w:type="dxa"/>
                            <w:tcBorders>
                              <w:top w:val="single" w:sz="3" w:space="0" w:color="000000"/>
                              <w:bottom w:val="single" w:sz="3" w:space="0" w:color="000000"/>
                              <w:right w:val="single" w:sz="3" w:space="0" w:color="000000"/>
                            </w:tcBorders>
                          </w:tcPr>
                          <w:p w14:paraId="7319DA5A" w14:textId="77777777" w:rsidR="0092080E" w:rsidRDefault="0092080E">
                            <w:pPr>
                              <w:pStyle w:val="TableParagraph"/>
                              <w:spacing w:line="158" w:lineRule="exact"/>
                              <w:rPr>
                                <w:sz w:val="16"/>
                              </w:rPr>
                            </w:pPr>
                            <w:r>
                              <w:rPr>
                                <w:sz w:val="16"/>
                              </w:rPr>
                              <w:t>exit</w:t>
                            </w:r>
                          </w:p>
                          <w:p w14:paraId="41DAA2FC" w14:textId="77777777" w:rsidR="0092080E" w:rsidRDefault="0092080E">
                            <w:pPr>
                              <w:pStyle w:val="TableParagraph"/>
                              <w:spacing w:line="182" w:lineRule="exact"/>
                              <w:rPr>
                                <w:sz w:val="16"/>
                              </w:rPr>
                            </w:pPr>
                            <w:r>
                              <w:rPr>
                                <w:sz w:val="16"/>
                              </w:rPr>
                              <w:t>point</w:t>
                            </w:r>
                          </w:p>
                        </w:tc>
                        <w:tc>
                          <w:tcPr>
                            <w:tcW w:w="4382" w:type="dxa"/>
                            <w:tcBorders>
                              <w:top w:val="single" w:sz="3" w:space="0" w:color="000000"/>
                              <w:left w:val="single" w:sz="3" w:space="0" w:color="000000"/>
                              <w:bottom w:val="single" w:sz="3" w:space="0" w:color="000000"/>
                            </w:tcBorders>
                          </w:tcPr>
                          <w:p w14:paraId="7BAB73C9" w14:textId="77777777" w:rsidR="0092080E" w:rsidRDefault="0092080E">
                            <w:pPr>
                              <w:pStyle w:val="TableParagraph"/>
                              <w:spacing w:line="158" w:lineRule="exact"/>
                              <w:jc w:val="both"/>
                              <w:rPr>
                                <w:sz w:val="16"/>
                              </w:rPr>
                            </w:pPr>
                            <w:r>
                              <w:rPr>
                                <w:sz w:val="16"/>
                              </w:rPr>
                              <w:t xml:space="preserve">The code for each transition outgoing from </w:t>
                            </w:r>
                            <w:r>
                              <w:rPr>
                                <w:rFonts w:ascii="Bookman Old Style"/>
                                <w:i/>
                                <w:sz w:val="16"/>
                              </w:rPr>
                              <w:t xml:space="preserve">expoint </w:t>
                            </w:r>
                            <w:r>
                              <w:rPr>
                                <w:sz w:val="16"/>
                              </w:rPr>
                              <w:t>is generated</w:t>
                            </w:r>
                          </w:p>
                          <w:p w14:paraId="7B85E8D7" w14:textId="77777777" w:rsidR="0092080E" w:rsidRDefault="0092080E">
                            <w:pPr>
                              <w:pStyle w:val="TableParagraph"/>
                              <w:spacing w:before="2" w:line="180" w:lineRule="exact"/>
                              <w:ind w:right="117"/>
                              <w:jc w:val="both"/>
                              <w:rPr>
                                <w:sz w:val="16"/>
                              </w:rPr>
                            </w:pPr>
                            <w:r>
                              <w:rPr>
                                <w:sz w:val="16"/>
                              </w:rPr>
                              <w:t xml:space="preserve">by using </w:t>
                            </w:r>
                            <w:r>
                              <w:rPr>
                                <w:rFonts w:ascii="Bookman Old Style"/>
                                <w:i/>
                                <w:sz w:val="16"/>
                              </w:rPr>
                              <w:t>GENTRANS</w:t>
                            </w:r>
                            <w:r>
                              <w:rPr>
                                <w:sz w:val="16"/>
                              </w:rPr>
                              <w:t xml:space="preserve">. If </w:t>
                            </w:r>
                            <w:r>
                              <w:rPr>
                                <w:rFonts w:ascii="Bookman Old Style"/>
                                <w:i/>
                                <w:sz w:val="16"/>
                              </w:rPr>
                              <w:t xml:space="preserve">expoint </w:t>
                            </w:r>
                            <w:r>
                              <w:rPr>
                                <w:sz w:val="16"/>
                              </w:rPr>
                              <w:t xml:space="preserve">has multiple incoming transitions from orthogonal regions, it is generated as a </w:t>
                            </w:r>
                            <w:r>
                              <w:rPr>
                                <w:rFonts w:ascii="Bookman Old Style"/>
                                <w:i/>
                                <w:sz w:val="16"/>
                              </w:rPr>
                              <w:t xml:space="preserve">join </w:t>
                            </w:r>
                            <w:r>
                              <w:rPr>
                                <w:sz w:val="16"/>
                              </w:rPr>
                              <w:t>to multiple-check the source states of these  incomings.</w:t>
                            </w:r>
                          </w:p>
                        </w:tc>
                      </w:tr>
                      <w:tr w:rsidR="0092080E" w14:paraId="77AB1870" w14:textId="77777777">
                        <w:trPr>
                          <w:trHeight w:hRule="exact" w:val="367"/>
                        </w:trPr>
                        <w:tc>
                          <w:tcPr>
                            <w:tcW w:w="810" w:type="dxa"/>
                            <w:tcBorders>
                              <w:top w:val="single" w:sz="3" w:space="0" w:color="000000"/>
                              <w:bottom w:val="single" w:sz="3" w:space="0" w:color="000000"/>
                              <w:right w:val="single" w:sz="3" w:space="0" w:color="000000"/>
                            </w:tcBorders>
                          </w:tcPr>
                          <w:p w14:paraId="221B9E9F" w14:textId="77777777" w:rsidR="0092080E" w:rsidRDefault="0092080E">
                            <w:pPr>
                              <w:pStyle w:val="TableParagraph"/>
                              <w:rPr>
                                <w:sz w:val="16"/>
                              </w:rPr>
                            </w:pPr>
                            <w:r>
                              <w:rPr>
                                <w:sz w:val="16"/>
                              </w:rPr>
                              <w:t>terminate</w:t>
                            </w:r>
                          </w:p>
                        </w:tc>
                        <w:tc>
                          <w:tcPr>
                            <w:tcW w:w="4382" w:type="dxa"/>
                            <w:tcBorders>
                              <w:top w:val="single" w:sz="3" w:space="0" w:color="000000"/>
                              <w:left w:val="single" w:sz="3" w:space="0" w:color="000000"/>
                              <w:bottom w:val="single" w:sz="3" w:space="0" w:color="000000"/>
                            </w:tcBorders>
                          </w:tcPr>
                          <w:p w14:paraId="18A0ED77" w14:textId="77777777" w:rsidR="0092080E" w:rsidRDefault="0092080E">
                            <w:pPr>
                              <w:pStyle w:val="TableParagraph"/>
                              <w:spacing w:line="158" w:lineRule="exact"/>
                              <w:rPr>
                                <w:sz w:val="16"/>
                              </w:rPr>
                            </w:pPr>
                            <w:r>
                              <w:rPr>
                                <w:sz w:val="16"/>
                              </w:rPr>
                              <w:t>The code executes the exit action of the innermost active    state,</w:t>
                            </w:r>
                          </w:p>
                          <w:p w14:paraId="70C2AE71" w14:textId="77777777" w:rsidR="0092080E" w:rsidRDefault="0092080E">
                            <w:pPr>
                              <w:pStyle w:val="TableParagraph"/>
                              <w:spacing w:line="182" w:lineRule="exact"/>
                              <w:rPr>
                                <w:sz w:val="16"/>
                              </w:rPr>
                            </w:pPr>
                            <w:r>
                              <w:rPr>
                                <w:sz w:val="16"/>
                              </w:rPr>
                              <w:t>the effect of the transition and destroys the state machine object.</w:t>
                            </w:r>
                          </w:p>
                        </w:tc>
                      </w:tr>
                    </w:tbl>
                    <w:p w14:paraId="79D57666" w14:textId="77777777" w:rsidR="0092080E" w:rsidRDefault="0092080E">
                      <w:pPr>
                        <w:pStyle w:val="Corpsdetexte"/>
                      </w:pPr>
                    </w:p>
                  </w:txbxContent>
                </v:textbox>
                <w10:wrap anchorx="page"/>
              </v:shape>
            </w:pict>
          </mc:Fallback>
        </mc:AlternateContent>
      </w:r>
      <w:r w:rsidR="00944C04">
        <w:rPr>
          <w:sz w:val="16"/>
        </w:rPr>
        <w:t>Fig. 3.   Semantic conformance evaluation methodology</w:t>
      </w:r>
    </w:p>
    <w:p w14:paraId="372CFA82" w14:textId="77777777" w:rsidR="00BE18DA" w:rsidRDefault="00BE18DA">
      <w:pPr>
        <w:pStyle w:val="Corpsdetexte"/>
      </w:pPr>
    </w:p>
    <w:p w14:paraId="5393300E" w14:textId="77777777" w:rsidR="00BE18DA" w:rsidRDefault="00BE18DA">
      <w:pPr>
        <w:sectPr w:rsidR="00BE18DA">
          <w:pgSz w:w="12240" w:h="15840"/>
          <w:pgMar w:top="960" w:right="860" w:bottom="280" w:left="860" w:header="720" w:footer="720" w:gutter="0"/>
          <w:cols w:space="720"/>
        </w:sectPr>
      </w:pPr>
    </w:p>
    <w:p w14:paraId="50A77954" w14:textId="77777777" w:rsidR="00BE18DA" w:rsidRDefault="00BE18DA">
      <w:pPr>
        <w:pStyle w:val="Corpsdetexte"/>
      </w:pPr>
    </w:p>
    <w:p w14:paraId="43E6691A" w14:textId="77777777" w:rsidR="00BE18DA" w:rsidRDefault="00BE18DA">
      <w:pPr>
        <w:pStyle w:val="Corpsdetexte"/>
      </w:pPr>
    </w:p>
    <w:p w14:paraId="795ADF43" w14:textId="77777777" w:rsidR="00BE18DA" w:rsidRDefault="00BE18DA">
      <w:pPr>
        <w:pStyle w:val="Corpsdetexte"/>
      </w:pPr>
    </w:p>
    <w:p w14:paraId="2E33FEDC" w14:textId="77777777" w:rsidR="00BE18DA" w:rsidRDefault="00BE18DA">
      <w:pPr>
        <w:pStyle w:val="Corpsdetexte"/>
      </w:pPr>
    </w:p>
    <w:p w14:paraId="1BC4F898" w14:textId="77777777" w:rsidR="00BE18DA" w:rsidRDefault="00BE18DA">
      <w:pPr>
        <w:pStyle w:val="Corpsdetexte"/>
      </w:pPr>
    </w:p>
    <w:p w14:paraId="6E819B4F" w14:textId="77777777" w:rsidR="00BE18DA" w:rsidRDefault="00BE18DA">
      <w:pPr>
        <w:pStyle w:val="Corpsdetexte"/>
      </w:pPr>
    </w:p>
    <w:p w14:paraId="7D301976" w14:textId="77777777" w:rsidR="00BE18DA" w:rsidRDefault="00BE18DA">
      <w:pPr>
        <w:pStyle w:val="Corpsdetexte"/>
      </w:pPr>
    </w:p>
    <w:p w14:paraId="394DB622" w14:textId="77777777" w:rsidR="00BE18DA" w:rsidRDefault="00BE18DA">
      <w:pPr>
        <w:pStyle w:val="Corpsdetexte"/>
      </w:pPr>
    </w:p>
    <w:p w14:paraId="75511056" w14:textId="77777777" w:rsidR="00BE18DA" w:rsidRDefault="00BE18DA">
      <w:pPr>
        <w:pStyle w:val="Corpsdetexte"/>
      </w:pPr>
    </w:p>
    <w:p w14:paraId="41ECB937" w14:textId="77777777" w:rsidR="00BE18DA" w:rsidRDefault="00BE18DA">
      <w:pPr>
        <w:pStyle w:val="Corpsdetexte"/>
      </w:pPr>
    </w:p>
    <w:p w14:paraId="318A4421" w14:textId="77777777" w:rsidR="00BE18DA" w:rsidRDefault="00BE18DA">
      <w:pPr>
        <w:pStyle w:val="Corpsdetexte"/>
      </w:pPr>
    </w:p>
    <w:p w14:paraId="206474F7" w14:textId="77777777" w:rsidR="00BE18DA" w:rsidRDefault="00BE18DA">
      <w:pPr>
        <w:pStyle w:val="Corpsdetexte"/>
      </w:pPr>
    </w:p>
    <w:p w14:paraId="48E7EC71" w14:textId="77777777" w:rsidR="00BE18DA" w:rsidRDefault="00BE18DA">
      <w:pPr>
        <w:pStyle w:val="Corpsdetexte"/>
      </w:pPr>
    </w:p>
    <w:p w14:paraId="0466742F" w14:textId="77777777" w:rsidR="00BE18DA" w:rsidRDefault="00BE18DA">
      <w:pPr>
        <w:pStyle w:val="Corpsdetexte"/>
      </w:pPr>
    </w:p>
    <w:p w14:paraId="6983ED56" w14:textId="77777777" w:rsidR="00BE18DA" w:rsidRDefault="00BE18DA">
      <w:pPr>
        <w:pStyle w:val="Corpsdetexte"/>
      </w:pPr>
    </w:p>
    <w:p w14:paraId="0534FA47" w14:textId="77777777" w:rsidR="00BE18DA" w:rsidRDefault="00BE18DA">
      <w:pPr>
        <w:pStyle w:val="Corpsdetexte"/>
      </w:pPr>
    </w:p>
    <w:p w14:paraId="5C7216D6" w14:textId="77777777" w:rsidR="00BE18DA" w:rsidRDefault="00BE18DA">
      <w:pPr>
        <w:pStyle w:val="Corpsdetexte"/>
      </w:pPr>
    </w:p>
    <w:p w14:paraId="1FE2ED8E" w14:textId="77777777" w:rsidR="00BE18DA" w:rsidRDefault="00BE18DA">
      <w:pPr>
        <w:pStyle w:val="Corpsdetexte"/>
      </w:pPr>
    </w:p>
    <w:p w14:paraId="5FC023F2" w14:textId="77777777" w:rsidR="00BE18DA" w:rsidRDefault="00BE18DA">
      <w:pPr>
        <w:pStyle w:val="Corpsdetexte"/>
      </w:pPr>
    </w:p>
    <w:p w14:paraId="692FE011" w14:textId="77777777" w:rsidR="00BE18DA" w:rsidRDefault="00BE18DA">
      <w:pPr>
        <w:pStyle w:val="Corpsdetexte"/>
      </w:pPr>
    </w:p>
    <w:p w14:paraId="6CB3CE41" w14:textId="77777777" w:rsidR="00BE18DA" w:rsidRDefault="00BE18DA">
      <w:pPr>
        <w:pStyle w:val="Corpsdetexte"/>
      </w:pPr>
    </w:p>
    <w:p w14:paraId="48FC8AE6" w14:textId="77777777" w:rsidR="00BE18DA" w:rsidRDefault="00BE18DA">
      <w:pPr>
        <w:pStyle w:val="Corpsdetexte"/>
      </w:pPr>
    </w:p>
    <w:p w14:paraId="1B6979FD" w14:textId="77777777" w:rsidR="00BE18DA" w:rsidRDefault="00BE18DA">
      <w:pPr>
        <w:pStyle w:val="Corpsdetexte"/>
      </w:pPr>
    </w:p>
    <w:p w14:paraId="3879AFFC" w14:textId="77777777" w:rsidR="00BE18DA" w:rsidRDefault="00BE18DA">
      <w:pPr>
        <w:pStyle w:val="Corpsdetexte"/>
      </w:pPr>
    </w:p>
    <w:p w14:paraId="2F611E8E" w14:textId="77777777" w:rsidR="00BE18DA" w:rsidRDefault="00BE18DA">
      <w:pPr>
        <w:pStyle w:val="Corpsdetexte"/>
      </w:pPr>
    </w:p>
    <w:p w14:paraId="3BDDF66B" w14:textId="77777777" w:rsidR="00BE18DA" w:rsidRDefault="00BE18DA">
      <w:pPr>
        <w:pStyle w:val="Corpsdetexte"/>
      </w:pPr>
    </w:p>
    <w:p w14:paraId="4D432FA0" w14:textId="77777777" w:rsidR="00BE18DA" w:rsidRDefault="00944C04">
      <w:pPr>
        <w:pStyle w:val="Corpsdetexte"/>
        <w:spacing w:before="157" w:line="249" w:lineRule="auto"/>
        <w:ind w:left="119"/>
        <w:jc w:val="both"/>
      </w:pPr>
      <w:r>
        <w:t xml:space="preserve">section reports our experiments with </w:t>
      </w:r>
      <w:r>
        <w:rPr>
          <w:b/>
        </w:rPr>
        <w:t xml:space="preserve">PSM </w:t>
      </w:r>
      <w:r>
        <w:t>on the semantic- conformance (Subsection V-A) and efficiency (Subsection V-B) of generated  code.</w:t>
      </w:r>
    </w:p>
    <w:p w14:paraId="2586F547" w14:textId="77777777" w:rsidR="00BE18DA" w:rsidRDefault="00944C04">
      <w:pPr>
        <w:pStyle w:val="Paragraphedeliste"/>
        <w:numPr>
          <w:ilvl w:val="0"/>
          <w:numId w:val="2"/>
        </w:numPr>
        <w:tabs>
          <w:tab w:val="left" w:pos="391"/>
        </w:tabs>
        <w:spacing w:before="169"/>
        <w:ind w:hanging="271"/>
        <w:jc w:val="both"/>
        <w:rPr>
          <w:i/>
          <w:sz w:val="20"/>
        </w:rPr>
      </w:pPr>
      <w:r>
        <w:rPr>
          <w:i/>
          <w:sz w:val="20"/>
        </w:rPr>
        <w:t xml:space="preserve">Semantic conformance of runtime </w:t>
      </w:r>
      <w:r>
        <w:rPr>
          <w:i/>
          <w:spacing w:val="10"/>
          <w:sz w:val="20"/>
        </w:rPr>
        <w:t xml:space="preserve"> </w:t>
      </w:r>
      <w:r>
        <w:rPr>
          <w:i/>
          <w:sz w:val="20"/>
        </w:rPr>
        <w:t>execution</w:t>
      </w:r>
    </w:p>
    <w:p w14:paraId="457C6AB3" w14:textId="77777777" w:rsidR="00BE18DA" w:rsidRDefault="00944C04">
      <w:pPr>
        <w:spacing w:before="119" w:line="249" w:lineRule="auto"/>
        <w:ind w:left="119"/>
        <w:jc w:val="both"/>
        <w:rPr>
          <w:i/>
          <w:sz w:val="20"/>
        </w:rPr>
      </w:pPr>
      <w:commentRangeStart w:id="154"/>
      <w:r>
        <w:rPr>
          <w:b/>
          <w:i/>
          <w:sz w:val="20"/>
        </w:rPr>
        <w:t>Research question 1</w:t>
      </w:r>
      <w:commentRangeEnd w:id="154"/>
      <w:r w:rsidR="009E004F">
        <w:rPr>
          <w:rStyle w:val="Marquedecommentaire"/>
        </w:rPr>
        <w:commentReference w:id="154"/>
      </w:r>
      <w:r>
        <w:rPr>
          <w:b/>
          <w:i/>
          <w:sz w:val="20"/>
        </w:rPr>
        <w:t xml:space="preserve">: </w:t>
      </w:r>
      <w:r>
        <w:rPr>
          <w:i/>
          <w:sz w:val="20"/>
        </w:rPr>
        <w:t xml:space="preserve">Does the runtime execution of code generated from USMs by </w:t>
      </w:r>
      <w:r>
        <w:rPr>
          <w:b/>
          <w:i/>
          <w:sz w:val="20"/>
        </w:rPr>
        <w:t xml:space="preserve">PSM </w:t>
      </w:r>
      <w:r>
        <w:rPr>
          <w:i/>
          <w:sz w:val="20"/>
        </w:rPr>
        <w:t>is semantic-conformant to PSSM?</w:t>
      </w:r>
    </w:p>
    <w:p w14:paraId="511640EC" w14:textId="77492558" w:rsidR="00BE18DA" w:rsidRDefault="00944C04">
      <w:pPr>
        <w:pStyle w:val="Corpsdetexte"/>
        <w:spacing w:before="48" w:line="249" w:lineRule="auto"/>
        <w:ind w:left="119" w:firstLine="199"/>
        <w:jc w:val="both"/>
      </w:pPr>
      <w:r>
        <w:rPr>
          <w:spacing w:val="-8"/>
        </w:rPr>
        <w:t xml:space="preserve">To </w:t>
      </w:r>
      <w:r>
        <w:t>evaluate the semantic conformance of runtime execution of generated code, we use a set of examples provided</w:t>
      </w:r>
      <w:r>
        <w:rPr>
          <w:spacing w:val="-11"/>
        </w:rPr>
        <w:t xml:space="preserve"> </w:t>
      </w:r>
      <w:r>
        <w:t>by</w:t>
      </w:r>
      <w:r>
        <w:rPr>
          <w:spacing w:val="-2"/>
        </w:rPr>
        <w:t xml:space="preserve"> </w:t>
      </w:r>
      <w:r>
        <w:t>Moka</w:t>
      </w:r>
      <w:r>
        <w:rPr>
          <w:w w:val="99"/>
        </w:rPr>
        <w:t xml:space="preserve"> </w:t>
      </w:r>
      <w:r>
        <w:t xml:space="preserve">[15], which is a model execution engine </w:t>
      </w:r>
      <w:commentRangeStart w:id="155"/>
      <w:r>
        <w:t xml:space="preserve">offering </w:t>
      </w:r>
      <w:commentRangeEnd w:id="155"/>
      <w:r w:rsidR="009E004F">
        <w:rPr>
          <w:rStyle w:val="Marquedecommentaire"/>
        </w:rPr>
        <w:commentReference w:id="155"/>
      </w:r>
      <w:r>
        <w:t>PSSM. Fig.</w:t>
      </w:r>
      <w:r>
        <w:rPr>
          <w:spacing w:val="-8"/>
        </w:rPr>
        <w:t xml:space="preserve"> </w:t>
      </w:r>
      <w:r>
        <w:t xml:space="preserve">3 shows our method. </w:t>
      </w:r>
      <w:r>
        <w:rPr>
          <w:spacing w:val="-8"/>
        </w:rPr>
        <w:t xml:space="preserve">We </w:t>
      </w:r>
      <w:r>
        <w:t>first use our code generator to generate code (Step (1)) from the Moka example set. Step (2) simulates the</w:t>
      </w:r>
      <w:r>
        <w:rPr>
          <w:spacing w:val="-4"/>
        </w:rPr>
        <w:t xml:space="preserve"> </w:t>
      </w:r>
      <w:r>
        <w:t>examples</w:t>
      </w:r>
      <w:r>
        <w:rPr>
          <w:spacing w:val="-4"/>
        </w:rPr>
        <w:t xml:space="preserve"> </w:t>
      </w:r>
      <w:r>
        <w:t>by</w:t>
      </w:r>
      <w:r>
        <w:rPr>
          <w:spacing w:val="-4"/>
        </w:rPr>
        <w:t xml:space="preserve"> </w:t>
      </w:r>
      <w:r>
        <w:t>using</w:t>
      </w:r>
      <w:r>
        <w:rPr>
          <w:spacing w:val="-4"/>
        </w:rPr>
        <w:t xml:space="preserve"> </w:t>
      </w:r>
      <w:r>
        <w:t>Moka</w:t>
      </w:r>
      <w:r>
        <w:rPr>
          <w:spacing w:val="-4"/>
        </w:rPr>
        <w:t xml:space="preserve"> </w:t>
      </w:r>
      <w:r>
        <w:t>to</w:t>
      </w:r>
      <w:r>
        <w:rPr>
          <w:spacing w:val="-4"/>
        </w:rPr>
        <w:t xml:space="preserve"> </w:t>
      </w:r>
      <w:r>
        <w:t>extract</w:t>
      </w:r>
      <w:r>
        <w:rPr>
          <w:spacing w:val="-4"/>
        </w:rPr>
        <w:t xml:space="preserve"> </w:t>
      </w:r>
      <w:r>
        <w:t>the</w:t>
      </w:r>
      <w:r>
        <w:rPr>
          <w:spacing w:val="-4"/>
        </w:rPr>
        <w:t xml:space="preserve"> </w:t>
      </w:r>
      <w:r>
        <w:t>sequence</w:t>
      </w:r>
      <w:r>
        <w:rPr>
          <w:spacing w:val="-4"/>
        </w:rPr>
        <w:t xml:space="preserve"> </w:t>
      </w:r>
      <w:r>
        <w:t>(</w:t>
      </w:r>
      <w:r>
        <w:rPr>
          <w:i/>
        </w:rPr>
        <w:t>Traces</w:t>
      </w:r>
      <w:r>
        <w:rPr>
          <w:i/>
          <w:spacing w:val="-4"/>
        </w:rPr>
        <w:t xml:space="preserve"> </w:t>
      </w:r>
      <w:r>
        <w:rPr>
          <w:i/>
        </w:rPr>
        <w:t>1</w:t>
      </w:r>
      <w:r>
        <w:t>) of observed traces including executed actions. The sequence (</w:t>
      </w:r>
      <w:r>
        <w:rPr>
          <w:i/>
        </w:rPr>
        <w:t>Traces 2</w:t>
      </w:r>
      <w:r>
        <w:t>) of traces is obtained by the runtime execution of  the code generated from the same state machine in</w:t>
      </w:r>
      <w:del w:id="156" w:author="RADERMACHER Ansgar 206501" w:date="2016-07-14T00:09:00Z">
        <w:r w:rsidDel="009E004F">
          <w:delText xml:space="preserve"> a</w:delText>
        </w:r>
      </w:del>
      <w:r>
        <w:t xml:space="preserve"> </w:t>
      </w:r>
      <w:ins w:id="157" w:author="RADERMACHER Ansgar 206501" w:date="2016-07-14T00:09:00Z">
        <w:r w:rsidR="009E004F">
          <w:t>s</w:t>
        </w:r>
      </w:ins>
      <w:del w:id="158" w:author="RADERMACHER Ansgar 206501" w:date="2016-07-14T00:09:00Z">
        <w:r w:rsidDel="009E004F">
          <w:delText>S</w:delText>
        </w:r>
      </w:del>
      <w:r>
        <w:t xml:space="preserve">tep (3). The generated </w:t>
      </w:r>
      <w:commentRangeStart w:id="159"/>
      <w:r>
        <w:t xml:space="preserve">code is semantic-conformant if </w:t>
      </w:r>
      <w:commentRangeEnd w:id="159"/>
      <w:r w:rsidR="009E004F">
        <w:rPr>
          <w:rStyle w:val="Marquedecommentaire"/>
        </w:rPr>
        <w:commentReference w:id="159"/>
      </w:r>
      <w:r>
        <w:t>the sequences of traces are the same for both of the simulation</w:t>
      </w:r>
      <w:r>
        <w:rPr>
          <w:spacing w:val="25"/>
        </w:rPr>
        <w:t xml:space="preserve"> </w:t>
      </w:r>
      <w:r>
        <w:t>and</w:t>
      </w:r>
      <w:r>
        <w:rPr>
          <w:spacing w:val="2"/>
        </w:rPr>
        <w:t xml:space="preserve"> </w:t>
      </w:r>
      <w:r>
        <w:t>generated</w:t>
      </w:r>
      <w:r>
        <w:rPr>
          <w:w w:val="99"/>
        </w:rPr>
        <w:t xml:space="preserve"> </w:t>
      </w:r>
      <w:r>
        <w:t>code execution</w:t>
      </w:r>
      <w:r>
        <w:rPr>
          <w:spacing w:val="26"/>
        </w:rPr>
        <w:t xml:space="preserve"> </w:t>
      </w:r>
      <w:r>
        <w:t>[16].</w:t>
      </w:r>
    </w:p>
    <w:p w14:paraId="5DC58D27" w14:textId="7F2A8610" w:rsidR="00BE18DA" w:rsidRDefault="009E004F">
      <w:pPr>
        <w:pStyle w:val="Corpsdetexte"/>
        <w:spacing w:before="48" w:line="249" w:lineRule="auto"/>
        <w:ind w:left="119" w:firstLine="199"/>
        <w:jc w:val="both"/>
      </w:pPr>
      <w:ins w:id="160" w:author="RADERMACHER Ansgar 206501" w:date="2016-07-14T00:10:00Z">
        <w:r>
          <w:t xml:space="preserve">The </w:t>
        </w:r>
      </w:ins>
      <w:r w:rsidR="00944C04">
        <w:t xml:space="preserve">PSSM test suite consists of 66 test cases totally. </w:t>
      </w:r>
      <w:r w:rsidR="00944C04">
        <w:rPr>
          <w:spacing w:val="-4"/>
        </w:rPr>
        <w:t xml:space="preserve">Table </w:t>
      </w:r>
      <w:r w:rsidR="00944C04">
        <w:t>IV shows the test results for each state machine concept</w:t>
      </w:r>
      <w:del w:id="161" w:author="RADERMACHER Ansgar 206501" w:date="2016-07-14T00:11:00Z">
        <w:r w:rsidR="00944C04" w:rsidDel="009E004F">
          <w:delText>s</w:delText>
        </w:r>
      </w:del>
      <w:r w:rsidR="00944C04">
        <w:rPr>
          <w:spacing w:val="-34"/>
        </w:rPr>
        <w:t xml:space="preserve"> </w:t>
      </w:r>
      <w:r w:rsidR="00944C04">
        <w:t>provided by PSSM. The results are promising that our prototype PSM passes 62</w:t>
      </w:r>
      <w:ins w:id="162" w:author="RADERMACHER Ansgar 206501" w:date="2016-07-14T00:11:00Z">
        <w:r>
          <w:t xml:space="preserve"> out of </w:t>
        </w:r>
      </w:ins>
      <w:del w:id="163" w:author="RADERMACHER Ansgar 206501" w:date="2016-07-14T00:11:00Z">
        <w:r w:rsidR="00944C04" w:rsidDel="009E004F">
          <w:delText>/</w:delText>
        </w:r>
      </w:del>
      <w:r w:rsidR="00944C04">
        <w:t xml:space="preserve">66 tests. In fact, our prototype PSM fails with </w:t>
      </w:r>
      <w:r w:rsidR="00944C04">
        <w:rPr>
          <w:spacing w:val="17"/>
        </w:rPr>
        <w:t xml:space="preserve"> </w:t>
      </w:r>
      <w:r w:rsidR="00944C04">
        <w:t>some</w:t>
      </w:r>
    </w:p>
    <w:p w14:paraId="7EC4EED3" w14:textId="77777777" w:rsidR="00BE18DA" w:rsidRDefault="00944C04">
      <w:pPr>
        <w:pStyle w:val="Corpsdetexte"/>
        <w:spacing w:before="7"/>
        <w:rPr>
          <w:sz w:val="17"/>
        </w:rPr>
      </w:pPr>
      <w:r>
        <w:br w:type="column"/>
      </w:r>
    </w:p>
    <w:p w14:paraId="640B16CD" w14:textId="77777777" w:rsidR="00BE18DA" w:rsidRDefault="00944C04">
      <w:pPr>
        <w:pStyle w:val="Corpsdetexte"/>
        <w:spacing w:line="249" w:lineRule="auto"/>
        <w:ind w:left="119" w:right="117"/>
        <w:jc w:val="both"/>
      </w:pPr>
      <w:commentRangeStart w:id="164"/>
      <w:r>
        <w:t xml:space="preserve">wired </w:t>
      </w:r>
      <w:commentRangeEnd w:id="164"/>
      <w:r w:rsidR="009E004F">
        <w:rPr>
          <w:rStyle w:val="Marquedecommentaire"/>
        </w:rPr>
        <w:commentReference w:id="164"/>
      </w:r>
      <w:r>
        <w:t xml:space="preserve">tests such as transitions outgoing from an entry point   to an exit point. This is, as our observation, never used in practice. Furthermore, as the UML specification says that transitions outgoing from an entry point of a composite state should end on one of the </w:t>
      </w:r>
      <w:r>
        <w:rPr>
          <w:spacing w:val="44"/>
        </w:rPr>
        <w:t xml:space="preserve"> </w:t>
      </w:r>
      <w:r>
        <w:t>sub-vertexes.</w:t>
      </w:r>
    </w:p>
    <w:p w14:paraId="1876A3F2" w14:textId="5FDD496D" w:rsidR="00BE18DA" w:rsidRDefault="00944C04">
      <w:pPr>
        <w:pStyle w:val="Corpsdetexte"/>
        <w:spacing w:before="48" w:line="249" w:lineRule="auto"/>
        <w:ind w:left="119" w:right="117" w:firstLine="199"/>
        <w:jc w:val="both"/>
      </w:pPr>
      <w:commentRangeStart w:id="166"/>
      <w:r>
        <w:rPr>
          <w:spacing w:val="-3"/>
        </w:rPr>
        <w:t xml:space="preserve">However, </w:t>
      </w:r>
      <w:r>
        <w:t xml:space="preserve">this evaluation methodology has </w:t>
      </w:r>
      <w:ins w:id="167" w:author="RADERMACHER Ansgar 206501" w:date="2016-07-14T00:25:00Z">
        <w:r w:rsidR="003A3C1B">
          <w:t>the</w:t>
        </w:r>
      </w:ins>
      <w:del w:id="168" w:author="RADERMACHER Ansgar 206501" w:date="2016-07-14T00:25:00Z">
        <w:r w:rsidDel="003A3C1B">
          <w:delText>a</w:delText>
        </w:r>
      </w:del>
      <w:r>
        <w:t xml:space="preserve"> </w:t>
      </w:r>
      <w:del w:id="169" w:author="RADERMACHER Ansgar 206501" w:date="2016-07-14T00:24:00Z">
        <w:r w:rsidDel="003A3C1B">
          <w:delText xml:space="preserve"> </w:delText>
        </w:r>
      </w:del>
      <w:r>
        <w:t>limitation</w:t>
      </w:r>
      <w:del w:id="170" w:author="RADERMACHER Ansgar 206501" w:date="2016-07-14T00:24:00Z">
        <w:r w:rsidDel="003A3C1B">
          <w:delText xml:space="preserve">s </w:delText>
        </w:r>
      </w:del>
      <w:r>
        <w:t xml:space="preserve"> that it </w:t>
      </w:r>
      <w:del w:id="171" w:author="RADERMACHER Ansgar 206501" w:date="2016-07-14T00:24:00Z">
        <w:r w:rsidDel="003A3C1B">
          <w:delText xml:space="preserve">is </w:delText>
        </w:r>
      </w:del>
      <w:r>
        <w:t>depend</w:t>
      </w:r>
      <w:ins w:id="172" w:author="RADERMACHER Ansgar 206501" w:date="2016-07-14T00:25:00Z">
        <w:r w:rsidR="003A3C1B">
          <w:t>s</w:t>
        </w:r>
      </w:ins>
      <w:del w:id="173" w:author="RADERMACHER Ansgar 206501" w:date="2016-07-14T00:25:00Z">
        <w:r w:rsidDel="003A3C1B">
          <w:delText>ent</w:delText>
        </w:r>
      </w:del>
      <w:r>
        <w:t xml:space="preserve"> on PSSM. Currently, PSSM is not fully defined. Specifically, on event support, only </w:t>
      </w:r>
      <w:r>
        <w:rPr>
          <w:i/>
        </w:rPr>
        <w:t xml:space="preserve">SignalEvent </w:t>
      </w:r>
      <w:r>
        <w:t>is specified. On pseudo-states, histories are not supported. Thus, our evaluation result is limited to the current specification of PSSM.</w:t>
      </w:r>
    </w:p>
    <w:p w14:paraId="1A7C3CDB" w14:textId="77777777" w:rsidR="00BE18DA" w:rsidRDefault="00944C04">
      <w:pPr>
        <w:pStyle w:val="Corpsdetexte"/>
        <w:spacing w:before="48" w:line="249" w:lineRule="auto"/>
        <w:ind w:left="119" w:right="117"/>
        <w:jc w:val="both"/>
      </w:pPr>
      <w:r>
        <w:rPr>
          <w:b/>
        </w:rPr>
        <w:t xml:space="preserve">Threats to validity: </w:t>
      </w:r>
      <w:commentRangeEnd w:id="166"/>
      <w:r w:rsidR="003A3C1B">
        <w:rPr>
          <w:rStyle w:val="Marquedecommentaire"/>
        </w:rPr>
        <w:commentReference w:id="166"/>
      </w:r>
      <w:r>
        <w:t>Internal threat is that</w:t>
      </w:r>
      <w:del w:id="174" w:author="RADERMACHER Ansgar 206501" w:date="2016-07-14T00:25:00Z">
        <w:r w:rsidDel="003A3C1B">
          <w:delText>,</w:delText>
        </w:r>
      </w:del>
      <w:r>
        <w:t xml:space="preserve"> all test cases of the PSSM test </w:t>
      </w:r>
      <w:commentRangeStart w:id="175"/>
      <w:r>
        <w:t xml:space="preserve">suite are contained in a single model file. </w:t>
      </w:r>
      <w:r>
        <w:rPr>
          <w:spacing w:val="-3"/>
        </w:rPr>
        <w:t xml:space="preserve">However, </w:t>
      </w:r>
      <w:r>
        <w:t>the input to our experiments requires a test case per model</w:t>
      </w:r>
      <w:r>
        <w:rPr>
          <w:spacing w:val="-19"/>
        </w:rPr>
        <w:t xml:space="preserve"> </w:t>
      </w:r>
      <w:r>
        <w:t>file.</w:t>
      </w:r>
      <w:commentRangeEnd w:id="175"/>
      <w:r w:rsidR="003A3C1B">
        <w:rPr>
          <w:rStyle w:val="Marquedecommentaire"/>
        </w:rPr>
        <w:commentReference w:id="175"/>
      </w:r>
      <w:r>
        <w:t xml:space="preserve"> Furthermore, operation behaviors, in PSSM, are defined by activities while our prototype defines behaviors as code blocks embedded into models. Therefore, we manually re-create</w:t>
      </w:r>
      <w:r>
        <w:rPr>
          <w:spacing w:val="-17"/>
        </w:rPr>
        <w:t xml:space="preserve"> </w:t>
      </w:r>
      <w:r>
        <w:t>these tests and convert activities into programming language   code.</w:t>
      </w:r>
    </w:p>
    <w:p w14:paraId="2B374B0B" w14:textId="77777777" w:rsidR="00BE18DA" w:rsidRDefault="00BE18DA">
      <w:pPr>
        <w:pStyle w:val="Corpsdetexte"/>
        <w:spacing w:before="4"/>
        <w:rPr>
          <w:sz w:val="18"/>
        </w:rPr>
      </w:pPr>
    </w:p>
    <w:p w14:paraId="0346A24B" w14:textId="77777777" w:rsidR="00BE18DA" w:rsidRDefault="00944C04">
      <w:pPr>
        <w:pStyle w:val="Paragraphedeliste"/>
        <w:numPr>
          <w:ilvl w:val="0"/>
          <w:numId w:val="2"/>
        </w:numPr>
        <w:tabs>
          <w:tab w:val="left" w:pos="391"/>
        </w:tabs>
        <w:ind w:hanging="271"/>
        <w:jc w:val="both"/>
        <w:rPr>
          <w:i/>
          <w:sz w:val="20"/>
        </w:rPr>
      </w:pPr>
      <w:r>
        <w:rPr>
          <w:i/>
          <w:sz w:val="20"/>
        </w:rPr>
        <w:t>Benchmarks</w:t>
      </w:r>
    </w:p>
    <w:p w14:paraId="47CCBAB0" w14:textId="1F177E2B" w:rsidR="00BE18DA" w:rsidRDefault="00944C04">
      <w:pPr>
        <w:pStyle w:val="Corpsdetexte"/>
        <w:spacing w:before="129" w:line="249" w:lineRule="auto"/>
        <w:ind w:left="119" w:right="117" w:firstLine="199"/>
        <w:jc w:val="both"/>
      </w:pPr>
      <w:r>
        <w:t xml:space="preserve">In this section, we present the results obtained through the experiments on some optimization aspects of </w:t>
      </w:r>
      <w:ins w:id="176" w:author="RADERMACHER Ansgar 206501" w:date="2016-07-14T00:29:00Z">
        <w:r w:rsidR="007210D0">
          <w:t xml:space="preserve">the </w:t>
        </w:r>
      </w:ins>
      <w:r>
        <w:t>generated code. Specifically, two questions related to memory consumption and runtime performance of generated code are   posed.</w:t>
      </w:r>
    </w:p>
    <w:p w14:paraId="1422C88F" w14:textId="77777777" w:rsidR="00BE18DA" w:rsidRDefault="00944C04">
      <w:pPr>
        <w:spacing w:before="48" w:line="249" w:lineRule="auto"/>
        <w:ind w:left="119" w:right="117"/>
        <w:jc w:val="both"/>
        <w:rPr>
          <w:i/>
          <w:sz w:val="20"/>
        </w:rPr>
      </w:pPr>
      <w:r>
        <w:rPr>
          <w:b/>
          <w:i/>
          <w:sz w:val="20"/>
        </w:rPr>
        <w:t xml:space="preserve">Research question 2: </w:t>
      </w:r>
      <w:r>
        <w:rPr>
          <w:i/>
          <w:sz w:val="20"/>
        </w:rPr>
        <w:t xml:space="preserve">Runtime performance and memory usage is undoubtedly critical in real-time and embedded systems. </w:t>
      </w:r>
      <w:r>
        <w:rPr>
          <w:i/>
          <w:spacing w:val="-3"/>
          <w:sz w:val="20"/>
        </w:rPr>
        <w:t xml:space="preserve">Particularly, </w:t>
      </w:r>
      <w:r>
        <w:rPr>
          <w:i/>
          <w:sz w:val="20"/>
        </w:rPr>
        <w:t>in event-driven systems, the</w:t>
      </w:r>
      <w:r>
        <w:rPr>
          <w:i/>
          <w:spacing w:val="-13"/>
          <w:sz w:val="20"/>
        </w:rPr>
        <w:t xml:space="preserve"> </w:t>
      </w:r>
      <w:r>
        <w:rPr>
          <w:i/>
          <w:sz w:val="20"/>
        </w:rPr>
        <w:t>performance is measured by event processing speed. Does code generated by</w:t>
      </w:r>
      <w:r>
        <w:rPr>
          <w:i/>
          <w:spacing w:val="-10"/>
          <w:sz w:val="20"/>
        </w:rPr>
        <w:t xml:space="preserve"> </w:t>
      </w:r>
      <w:r>
        <w:rPr>
          <w:i/>
          <w:sz w:val="20"/>
        </w:rPr>
        <w:t>the</w:t>
      </w:r>
      <w:r>
        <w:rPr>
          <w:i/>
          <w:spacing w:val="-10"/>
          <w:sz w:val="20"/>
        </w:rPr>
        <w:t xml:space="preserve"> </w:t>
      </w:r>
      <w:r>
        <w:rPr>
          <w:i/>
          <w:sz w:val="20"/>
        </w:rPr>
        <w:t>presented</w:t>
      </w:r>
      <w:r>
        <w:rPr>
          <w:i/>
          <w:spacing w:val="-10"/>
          <w:sz w:val="20"/>
        </w:rPr>
        <w:t xml:space="preserve"> </w:t>
      </w:r>
      <w:r>
        <w:rPr>
          <w:i/>
          <w:sz w:val="20"/>
        </w:rPr>
        <w:t>approach</w:t>
      </w:r>
      <w:r>
        <w:rPr>
          <w:i/>
          <w:spacing w:val="-10"/>
          <w:sz w:val="20"/>
        </w:rPr>
        <w:t xml:space="preserve"> </w:t>
      </w:r>
      <w:r>
        <w:rPr>
          <w:i/>
          <w:sz w:val="20"/>
        </w:rPr>
        <w:t>outperform</w:t>
      </w:r>
      <w:r>
        <w:rPr>
          <w:i/>
          <w:spacing w:val="-10"/>
          <w:sz w:val="20"/>
        </w:rPr>
        <w:t xml:space="preserve"> </w:t>
      </w:r>
      <w:r>
        <w:rPr>
          <w:i/>
          <w:sz w:val="20"/>
        </w:rPr>
        <w:t>existing</w:t>
      </w:r>
      <w:r>
        <w:rPr>
          <w:i/>
          <w:spacing w:val="-10"/>
          <w:sz w:val="20"/>
        </w:rPr>
        <w:t xml:space="preserve"> </w:t>
      </w:r>
      <w:r>
        <w:rPr>
          <w:i/>
          <w:sz w:val="20"/>
        </w:rPr>
        <w:t>approaches</w:t>
      </w:r>
      <w:r>
        <w:rPr>
          <w:i/>
          <w:spacing w:val="-10"/>
          <w:sz w:val="20"/>
        </w:rPr>
        <w:t xml:space="preserve"> </w:t>
      </w:r>
      <w:r>
        <w:rPr>
          <w:i/>
          <w:sz w:val="20"/>
        </w:rPr>
        <w:t>and use less</w:t>
      </w:r>
      <w:r>
        <w:rPr>
          <w:i/>
          <w:spacing w:val="33"/>
          <w:sz w:val="20"/>
        </w:rPr>
        <w:t xml:space="preserve"> </w:t>
      </w:r>
      <w:r>
        <w:rPr>
          <w:i/>
          <w:sz w:val="20"/>
        </w:rPr>
        <w:t>memory?</w:t>
      </w:r>
    </w:p>
    <w:p w14:paraId="1574DF88" w14:textId="77777777" w:rsidR="00BE18DA" w:rsidRDefault="00944C04">
      <w:pPr>
        <w:pStyle w:val="Corpsdetexte"/>
        <w:spacing w:before="48" w:line="249" w:lineRule="auto"/>
        <w:ind w:left="119" w:right="117"/>
        <w:jc w:val="both"/>
      </w:pPr>
      <w:r>
        <w:rPr>
          <w:b/>
        </w:rPr>
        <w:t xml:space="preserve">Experimental dataset: </w:t>
      </w:r>
      <w:r>
        <w:rPr>
          <w:spacing w:val="-6"/>
        </w:rPr>
        <w:t xml:space="preserve">Two </w:t>
      </w:r>
      <w:r>
        <w:t xml:space="preserve">state machine examples are ob- tained by the preferred benchmark used by the Boost C++ libraries [17] in [18]. One simple example [19] only consists of atomic states and another [20] both atomic and composite states. </w:t>
      </w:r>
      <w:commentRangeStart w:id="177"/>
      <w:r>
        <w:rPr>
          <w:spacing w:val="-4"/>
        </w:rPr>
        <w:t xml:space="preserve">Tools </w:t>
      </w:r>
      <w:r>
        <w:t xml:space="preserve">such as Sinelabore (which efficiently generates code from UML State Machines created by various modeling tools such as Magic Draw [21], Enterprise Architect [5]) and QM [22], which generate code from state machines, and C++ libraries (Boost Statechart [23], Meta State Machine (MSM) [24], C++ 14 MSM-Lite [18], and functional programming like-EUML[25]) are used for </w:t>
      </w:r>
      <w:r>
        <w:rPr>
          <w:spacing w:val="2"/>
        </w:rPr>
        <w:t xml:space="preserve"> </w:t>
      </w:r>
      <w:r>
        <w:t>evaluation.</w:t>
      </w:r>
      <w:commentRangeEnd w:id="177"/>
      <w:r w:rsidR="007210D0">
        <w:rPr>
          <w:rStyle w:val="Marquedecommentaire"/>
        </w:rPr>
        <w:commentReference w:id="177"/>
      </w:r>
    </w:p>
    <w:p w14:paraId="3FB0261E" w14:textId="77777777" w:rsidR="00BE18DA" w:rsidRDefault="00944C04">
      <w:pPr>
        <w:spacing w:before="48"/>
        <w:ind w:left="119"/>
        <w:jc w:val="both"/>
        <w:rPr>
          <w:sz w:val="20"/>
        </w:rPr>
      </w:pPr>
      <w:r>
        <w:rPr>
          <w:b/>
          <w:sz w:val="20"/>
        </w:rPr>
        <w:t xml:space="preserve">Experimental procedures: </w:t>
      </w:r>
      <w:r>
        <w:rPr>
          <w:sz w:val="20"/>
        </w:rPr>
        <w:t>We use a Ubuntu virtual  machine</w:t>
      </w:r>
    </w:p>
    <w:p w14:paraId="63B33233" w14:textId="49073B10" w:rsidR="00BE18DA" w:rsidRDefault="00944C04">
      <w:pPr>
        <w:pStyle w:val="Corpsdetexte"/>
        <w:spacing w:before="9" w:line="249" w:lineRule="auto"/>
        <w:ind w:left="119" w:right="117"/>
        <w:jc w:val="both"/>
      </w:pPr>
      <w:r>
        <w:t xml:space="preserve">64 bit (RAM, memory, </w:t>
      </w:r>
      <w:r w:rsidRPr="007210D0">
        <w:rPr>
          <w:highlight w:val="yellow"/>
          <w:rPrChange w:id="178" w:author="RADERMACHER Ansgar 206501" w:date="2016-07-14T00:31:00Z">
            <w:rPr/>
          </w:rPrChange>
        </w:rPr>
        <w:t>Ghz??)</w:t>
      </w:r>
      <w:r>
        <w:t xml:space="preserve"> hosted by a Windows 7 machine.</w:t>
      </w:r>
      <w:r>
        <w:rPr>
          <w:spacing w:val="-7"/>
        </w:rPr>
        <w:t xml:space="preserve"> </w:t>
      </w:r>
      <w:r>
        <w:t>For</w:t>
      </w:r>
      <w:r>
        <w:rPr>
          <w:spacing w:val="-7"/>
        </w:rPr>
        <w:t xml:space="preserve"> </w:t>
      </w:r>
      <w:r>
        <w:t>each</w:t>
      </w:r>
      <w:r>
        <w:rPr>
          <w:spacing w:val="-7"/>
        </w:rPr>
        <w:t xml:space="preserve"> </w:t>
      </w:r>
      <w:r>
        <w:t>tool</w:t>
      </w:r>
      <w:r>
        <w:rPr>
          <w:spacing w:val="-7"/>
        </w:rPr>
        <w:t xml:space="preserve"> </w:t>
      </w:r>
      <w:r>
        <w:t>and</w:t>
      </w:r>
      <w:r>
        <w:rPr>
          <w:spacing w:val="-7"/>
        </w:rPr>
        <w:t xml:space="preserve"> </w:t>
      </w:r>
      <w:r>
        <w:t>library,</w:t>
      </w:r>
      <w:r>
        <w:rPr>
          <w:spacing w:val="-7"/>
        </w:rPr>
        <w:t xml:space="preserve"> </w:t>
      </w:r>
      <w:r>
        <w:t>we</w:t>
      </w:r>
      <w:r>
        <w:rPr>
          <w:spacing w:val="-7"/>
        </w:rPr>
        <w:t xml:space="preserve"> </w:t>
      </w:r>
      <w:r>
        <w:t>created</w:t>
      </w:r>
      <w:r>
        <w:rPr>
          <w:spacing w:val="-7"/>
        </w:rPr>
        <w:t xml:space="preserve"> </w:t>
      </w:r>
      <w:r>
        <w:t>two</w:t>
      </w:r>
      <w:r>
        <w:rPr>
          <w:spacing w:val="-7"/>
        </w:rPr>
        <w:t xml:space="preserve"> </w:t>
      </w:r>
      <w:r>
        <w:t>applications corresponding to the two examples, generated C++ code and compiled it</w:t>
      </w:r>
      <w:ins w:id="179" w:author="RADERMACHER Ansgar 206501" w:date="2016-07-14T00:31:00Z">
        <w:r w:rsidR="007210D0">
          <w:t xml:space="preserve"> in</w:t>
        </w:r>
      </w:ins>
      <w:r>
        <w:t xml:space="preserve"> two modes: normal (N), by default GCC compiler, and optimal (O) with options -O2 -s. 11 millions of events    are generated and processed by the simple example and  </w:t>
      </w:r>
      <w:r>
        <w:rPr>
          <w:spacing w:val="16"/>
        </w:rPr>
        <w:t xml:space="preserve"> </w:t>
      </w:r>
      <w:r>
        <w:t>more</w:t>
      </w:r>
    </w:p>
    <w:p w14:paraId="6C99BE8B" w14:textId="77777777" w:rsidR="00BE18DA" w:rsidRDefault="00BE18DA">
      <w:pPr>
        <w:spacing w:line="249" w:lineRule="auto"/>
        <w:jc w:val="both"/>
        <w:sectPr w:rsidR="00BE18DA">
          <w:type w:val="continuous"/>
          <w:pgSz w:w="12240" w:h="15840"/>
          <w:pgMar w:top="980" w:right="860" w:bottom="280" w:left="860" w:header="720" w:footer="720" w:gutter="0"/>
          <w:cols w:num="2" w:space="720" w:equalWidth="0">
            <w:col w:w="5141" w:space="119"/>
            <w:col w:w="5260"/>
          </w:cols>
        </w:sectPr>
      </w:pPr>
    </w:p>
    <w:p w14:paraId="612FC98A" w14:textId="77777777" w:rsidR="00BE18DA" w:rsidRDefault="00944C04">
      <w:pPr>
        <w:spacing w:before="49" w:line="182" w:lineRule="exact"/>
        <w:ind w:left="2774" w:right="3633"/>
        <w:jc w:val="center"/>
        <w:rPr>
          <w:sz w:val="16"/>
        </w:rPr>
      </w:pPr>
      <w:r>
        <w:rPr>
          <w:sz w:val="16"/>
        </w:rPr>
        <w:lastRenderedPageBreak/>
        <w:t>TABLE IV</w:t>
      </w:r>
    </w:p>
    <w:p w14:paraId="01539478" w14:textId="77777777" w:rsidR="00BE18DA" w:rsidRDefault="00944C04">
      <w:pPr>
        <w:spacing w:line="182" w:lineRule="exact"/>
        <w:ind w:left="2774" w:right="3633"/>
        <w:jc w:val="center"/>
        <w:rPr>
          <w:sz w:val="16"/>
        </w:rPr>
      </w:pPr>
      <w:r>
        <w:rPr>
          <w:w w:val="105"/>
          <w:sz w:val="16"/>
        </w:rPr>
        <w:t>S</w:t>
      </w:r>
      <w:r>
        <w:rPr>
          <w:w w:val="105"/>
          <w:sz w:val="12"/>
        </w:rPr>
        <w:t>EMANTIC</w:t>
      </w:r>
      <w:r>
        <w:rPr>
          <w:w w:val="105"/>
          <w:sz w:val="16"/>
        </w:rPr>
        <w:t>-</w:t>
      </w:r>
      <w:r>
        <w:rPr>
          <w:w w:val="105"/>
          <w:sz w:val="12"/>
        </w:rPr>
        <w:t xml:space="preserve">CONFORMANCE TEST RESULTS  </w:t>
      </w:r>
      <w:r>
        <w:rPr>
          <w:w w:val="105"/>
          <w:sz w:val="16"/>
        </w:rPr>
        <w:t>(</w:t>
      </w:r>
      <w:r>
        <w:rPr>
          <w:w w:val="105"/>
          <w:sz w:val="12"/>
        </w:rPr>
        <w:t>NUMBER OF  PASSED</w:t>
      </w:r>
      <w:r>
        <w:rPr>
          <w:w w:val="105"/>
          <w:sz w:val="16"/>
        </w:rPr>
        <w:t>/</w:t>
      </w:r>
      <w:r>
        <w:rPr>
          <w:w w:val="105"/>
          <w:sz w:val="12"/>
        </w:rPr>
        <w:t>TOTAL  TESTS</w:t>
      </w:r>
      <w:r>
        <w:rPr>
          <w:w w:val="105"/>
          <w:sz w:val="16"/>
        </w:rPr>
        <w:t>)</w:t>
      </w:r>
    </w:p>
    <w:p w14:paraId="7E737131" w14:textId="77777777" w:rsidR="00BE18DA" w:rsidRDefault="00BE18DA">
      <w:pPr>
        <w:pStyle w:val="Corpsdetexte"/>
        <w:spacing w:before="6"/>
        <w:rPr>
          <w:sz w:val="17"/>
        </w:rPr>
      </w:pPr>
    </w:p>
    <w:tbl>
      <w:tblPr>
        <w:tblStyle w:val="TableNormal"/>
        <w:tblW w:w="0" w:type="auto"/>
        <w:tblInd w:w="17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828"/>
        <w:gridCol w:w="699"/>
        <w:gridCol w:w="1301"/>
        <w:gridCol w:w="796"/>
        <w:gridCol w:w="716"/>
        <w:gridCol w:w="601"/>
        <w:gridCol w:w="513"/>
        <w:gridCol w:w="617"/>
        <w:gridCol w:w="575"/>
        <w:gridCol w:w="546"/>
        <w:gridCol w:w="513"/>
        <w:gridCol w:w="897"/>
        <w:gridCol w:w="891"/>
        <w:gridCol w:w="672"/>
      </w:tblGrid>
      <w:tr w:rsidR="00BE18DA" w14:paraId="4961E78D" w14:textId="77777777">
        <w:trPr>
          <w:trHeight w:hRule="exact" w:val="187"/>
        </w:trPr>
        <w:tc>
          <w:tcPr>
            <w:tcW w:w="828" w:type="dxa"/>
          </w:tcPr>
          <w:p w14:paraId="2DCA6E72" w14:textId="77777777" w:rsidR="00BE18DA" w:rsidRDefault="00944C04">
            <w:pPr>
              <w:pStyle w:val="TableParagraph"/>
              <w:rPr>
                <w:sz w:val="16"/>
              </w:rPr>
            </w:pPr>
            <w:r>
              <w:rPr>
                <w:sz w:val="16"/>
              </w:rPr>
              <w:t>Behavior</w:t>
            </w:r>
          </w:p>
        </w:tc>
        <w:tc>
          <w:tcPr>
            <w:tcW w:w="699" w:type="dxa"/>
          </w:tcPr>
          <w:p w14:paraId="49FBE45B" w14:textId="77777777" w:rsidR="00BE18DA" w:rsidRDefault="00944C04">
            <w:pPr>
              <w:pStyle w:val="TableParagraph"/>
              <w:rPr>
                <w:sz w:val="16"/>
              </w:rPr>
            </w:pPr>
            <w:r>
              <w:rPr>
                <w:sz w:val="16"/>
              </w:rPr>
              <w:t>Choice</w:t>
            </w:r>
          </w:p>
        </w:tc>
        <w:tc>
          <w:tcPr>
            <w:tcW w:w="1301" w:type="dxa"/>
          </w:tcPr>
          <w:p w14:paraId="5F7441D6" w14:textId="77777777" w:rsidR="00BE18DA" w:rsidRDefault="00944C04">
            <w:pPr>
              <w:pStyle w:val="TableParagraph"/>
              <w:rPr>
                <w:sz w:val="16"/>
              </w:rPr>
            </w:pPr>
            <w:r>
              <w:rPr>
                <w:sz w:val="16"/>
              </w:rPr>
              <w:t>Deferred Events</w:t>
            </w:r>
          </w:p>
        </w:tc>
        <w:tc>
          <w:tcPr>
            <w:tcW w:w="796" w:type="dxa"/>
          </w:tcPr>
          <w:p w14:paraId="0A0E933A" w14:textId="77777777" w:rsidR="00BE18DA" w:rsidRDefault="00944C04">
            <w:pPr>
              <w:pStyle w:val="TableParagraph"/>
              <w:rPr>
                <w:sz w:val="16"/>
              </w:rPr>
            </w:pPr>
            <w:r>
              <w:rPr>
                <w:sz w:val="16"/>
              </w:rPr>
              <w:t>Entering</w:t>
            </w:r>
          </w:p>
        </w:tc>
        <w:tc>
          <w:tcPr>
            <w:tcW w:w="716" w:type="dxa"/>
          </w:tcPr>
          <w:p w14:paraId="6C32BB6F" w14:textId="77777777" w:rsidR="00BE18DA" w:rsidRDefault="00944C04">
            <w:pPr>
              <w:pStyle w:val="TableParagraph"/>
              <w:rPr>
                <w:sz w:val="16"/>
              </w:rPr>
            </w:pPr>
            <w:r>
              <w:rPr>
                <w:sz w:val="16"/>
              </w:rPr>
              <w:t>Exiting</w:t>
            </w:r>
          </w:p>
        </w:tc>
        <w:tc>
          <w:tcPr>
            <w:tcW w:w="601" w:type="dxa"/>
          </w:tcPr>
          <w:p w14:paraId="714D8755" w14:textId="77777777" w:rsidR="00BE18DA" w:rsidRDefault="00944C04">
            <w:pPr>
              <w:pStyle w:val="TableParagraph"/>
              <w:ind w:left="98" w:right="98"/>
              <w:jc w:val="center"/>
              <w:rPr>
                <w:sz w:val="16"/>
              </w:rPr>
            </w:pPr>
            <w:r>
              <w:rPr>
                <w:sz w:val="16"/>
              </w:rPr>
              <w:t>Entry</w:t>
            </w:r>
          </w:p>
        </w:tc>
        <w:tc>
          <w:tcPr>
            <w:tcW w:w="513" w:type="dxa"/>
          </w:tcPr>
          <w:p w14:paraId="464DCB61" w14:textId="77777777" w:rsidR="00BE18DA" w:rsidRDefault="00944C04">
            <w:pPr>
              <w:pStyle w:val="TableParagraph"/>
              <w:ind w:left="99" w:right="99"/>
              <w:jc w:val="center"/>
              <w:rPr>
                <w:sz w:val="16"/>
              </w:rPr>
            </w:pPr>
            <w:r>
              <w:rPr>
                <w:sz w:val="16"/>
              </w:rPr>
              <w:t>Exit</w:t>
            </w:r>
          </w:p>
        </w:tc>
        <w:tc>
          <w:tcPr>
            <w:tcW w:w="617" w:type="dxa"/>
          </w:tcPr>
          <w:p w14:paraId="318019B0" w14:textId="77777777" w:rsidR="00BE18DA" w:rsidRDefault="00944C04">
            <w:pPr>
              <w:pStyle w:val="TableParagraph"/>
              <w:rPr>
                <w:sz w:val="16"/>
              </w:rPr>
            </w:pPr>
            <w:r>
              <w:rPr>
                <w:sz w:val="16"/>
              </w:rPr>
              <w:t>Event</w:t>
            </w:r>
          </w:p>
        </w:tc>
        <w:tc>
          <w:tcPr>
            <w:tcW w:w="575" w:type="dxa"/>
          </w:tcPr>
          <w:p w14:paraId="1A66396D" w14:textId="77777777" w:rsidR="00BE18DA" w:rsidRDefault="00944C04">
            <w:pPr>
              <w:pStyle w:val="TableParagraph"/>
              <w:ind w:left="98" w:right="98"/>
              <w:jc w:val="center"/>
              <w:rPr>
                <w:sz w:val="16"/>
              </w:rPr>
            </w:pPr>
            <w:r>
              <w:rPr>
                <w:sz w:val="16"/>
              </w:rPr>
              <w:t>Final</w:t>
            </w:r>
          </w:p>
        </w:tc>
        <w:tc>
          <w:tcPr>
            <w:tcW w:w="546" w:type="dxa"/>
          </w:tcPr>
          <w:p w14:paraId="5EB5BED2" w14:textId="77777777" w:rsidR="00BE18DA" w:rsidRDefault="00944C04">
            <w:pPr>
              <w:pStyle w:val="TableParagraph"/>
              <w:ind w:left="97" w:right="97"/>
              <w:jc w:val="center"/>
              <w:rPr>
                <w:sz w:val="16"/>
              </w:rPr>
            </w:pPr>
            <w:r>
              <w:rPr>
                <w:sz w:val="16"/>
              </w:rPr>
              <w:t>Fork</w:t>
            </w:r>
          </w:p>
        </w:tc>
        <w:tc>
          <w:tcPr>
            <w:tcW w:w="513" w:type="dxa"/>
          </w:tcPr>
          <w:p w14:paraId="7D666F47" w14:textId="77777777" w:rsidR="00BE18DA" w:rsidRDefault="00944C04">
            <w:pPr>
              <w:pStyle w:val="TableParagraph"/>
              <w:ind w:left="99" w:right="99"/>
              <w:jc w:val="center"/>
              <w:rPr>
                <w:sz w:val="16"/>
              </w:rPr>
            </w:pPr>
            <w:r>
              <w:rPr>
                <w:sz w:val="16"/>
              </w:rPr>
              <w:t>Join</w:t>
            </w:r>
          </w:p>
        </w:tc>
        <w:tc>
          <w:tcPr>
            <w:tcW w:w="897" w:type="dxa"/>
          </w:tcPr>
          <w:p w14:paraId="5DC7F3B2" w14:textId="77777777" w:rsidR="00BE18DA" w:rsidRDefault="00944C04">
            <w:pPr>
              <w:pStyle w:val="TableParagraph"/>
              <w:rPr>
                <w:sz w:val="16"/>
              </w:rPr>
            </w:pPr>
            <w:r>
              <w:rPr>
                <w:sz w:val="16"/>
              </w:rPr>
              <w:t>Transition</w:t>
            </w:r>
          </w:p>
        </w:tc>
        <w:tc>
          <w:tcPr>
            <w:tcW w:w="891" w:type="dxa"/>
          </w:tcPr>
          <w:p w14:paraId="5ADCEC13" w14:textId="77777777" w:rsidR="00BE18DA" w:rsidRDefault="00944C04">
            <w:pPr>
              <w:pStyle w:val="TableParagraph"/>
              <w:rPr>
                <w:sz w:val="16"/>
              </w:rPr>
            </w:pPr>
            <w:r>
              <w:rPr>
                <w:sz w:val="16"/>
              </w:rPr>
              <w:t>Terminate</w:t>
            </w:r>
          </w:p>
        </w:tc>
        <w:tc>
          <w:tcPr>
            <w:tcW w:w="672" w:type="dxa"/>
          </w:tcPr>
          <w:p w14:paraId="68596AC5" w14:textId="77777777" w:rsidR="00BE18DA" w:rsidRDefault="00944C04">
            <w:pPr>
              <w:pStyle w:val="TableParagraph"/>
              <w:rPr>
                <w:sz w:val="16"/>
              </w:rPr>
            </w:pPr>
            <w:r>
              <w:rPr>
                <w:sz w:val="16"/>
              </w:rPr>
              <w:t>Others</w:t>
            </w:r>
          </w:p>
        </w:tc>
      </w:tr>
      <w:tr w:rsidR="00BE18DA" w14:paraId="0635DB9B" w14:textId="77777777">
        <w:trPr>
          <w:trHeight w:hRule="exact" w:val="187"/>
        </w:trPr>
        <w:tc>
          <w:tcPr>
            <w:tcW w:w="828" w:type="dxa"/>
          </w:tcPr>
          <w:p w14:paraId="4BFCD9D9" w14:textId="77777777" w:rsidR="00BE18DA" w:rsidRDefault="00944C04">
            <w:pPr>
              <w:pStyle w:val="TableParagraph"/>
              <w:rPr>
                <w:sz w:val="16"/>
              </w:rPr>
            </w:pPr>
            <w:r>
              <w:rPr>
                <w:sz w:val="16"/>
              </w:rPr>
              <w:t>5/6</w:t>
            </w:r>
          </w:p>
        </w:tc>
        <w:tc>
          <w:tcPr>
            <w:tcW w:w="699" w:type="dxa"/>
          </w:tcPr>
          <w:p w14:paraId="3E3E3A91" w14:textId="77777777" w:rsidR="00BE18DA" w:rsidRDefault="00944C04">
            <w:pPr>
              <w:pStyle w:val="TableParagraph"/>
              <w:rPr>
                <w:sz w:val="16"/>
              </w:rPr>
            </w:pPr>
            <w:r>
              <w:rPr>
                <w:sz w:val="16"/>
              </w:rPr>
              <w:t>3/3</w:t>
            </w:r>
          </w:p>
        </w:tc>
        <w:tc>
          <w:tcPr>
            <w:tcW w:w="1301" w:type="dxa"/>
          </w:tcPr>
          <w:p w14:paraId="74599341" w14:textId="77777777" w:rsidR="00BE18DA" w:rsidRDefault="00944C04">
            <w:pPr>
              <w:pStyle w:val="TableParagraph"/>
              <w:rPr>
                <w:sz w:val="16"/>
              </w:rPr>
            </w:pPr>
            <w:r>
              <w:rPr>
                <w:sz w:val="16"/>
              </w:rPr>
              <w:t>6/6</w:t>
            </w:r>
          </w:p>
        </w:tc>
        <w:tc>
          <w:tcPr>
            <w:tcW w:w="796" w:type="dxa"/>
          </w:tcPr>
          <w:p w14:paraId="2B7328DD" w14:textId="77777777" w:rsidR="00BE18DA" w:rsidRDefault="00944C04">
            <w:pPr>
              <w:pStyle w:val="TableParagraph"/>
              <w:rPr>
                <w:sz w:val="16"/>
              </w:rPr>
            </w:pPr>
            <w:r>
              <w:rPr>
                <w:sz w:val="16"/>
              </w:rPr>
              <w:t>5/5</w:t>
            </w:r>
          </w:p>
        </w:tc>
        <w:tc>
          <w:tcPr>
            <w:tcW w:w="716" w:type="dxa"/>
          </w:tcPr>
          <w:p w14:paraId="7BF370B0" w14:textId="77777777" w:rsidR="00BE18DA" w:rsidRDefault="00944C04">
            <w:pPr>
              <w:pStyle w:val="TableParagraph"/>
              <w:rPr>
                <w:sz w:val="16"/>
              </w:rPr>
            </w:pPr>
            <w:r>
              <w:rPr>
                <w:sz w:val="16"/>
              </w:rPr>
              <w:t>4/5</w:t>
            </w:r>
          </w:p>
        </w:tc>
        <w:tc>
          <w:tcPr>
            <w:tcW w:w="601" w:type="dxa"/>
          </w:tcPr>
          <w:p w14:paraId="4536F7F0" w14:textId="77777777" w:rsidR="00BE18DA" w:rsidRDefault="00944C04">
            <w:pPr>
              <w:pStyle w:val="TableParagraph"/>
              <w:ind w:left="98" w:right="246"/>
              <w:jc w:val="center"/>
              <w:rPr>
                <w:sz w:val="16"/>
              </w:rPr>
            </w:pPr>
            <w:r>
              <w:rPr>
                <w:sz w:val="16"/>
              </w:rPr>
              <w:t>5/5</w:t>
            </w:r>
          </w:p>
        </w:tc>
        <w:tc>
          <w:tcPr>
            <w:tcW w:w="513" w:type="dxa"/>
          </w:tcPr>
          <w:p w14:paraId="68D29085" w14:textId="77777777" w:rsidR="00BE18DA" w:rsidRDefault="00944C04">
            <w:pPr>
              <w:pStyle w:val="TableParagraph"/>
              <w:ind w:left="39" w:right="99"/>
              <w:jc w:val="center"/>
              <w:rPr>
                <w:sz w:val="16"/>
              </w:rPr>
            </w:pPr>
            <w:r>
              <w:rPr>
                <w:sz w:val="16"/>
              </w:rPr>
              <w:t>3/3</w:t>
            </w:r>
          </w:p>
        </w:tc>
        <w:tc>
          <w:tcPr>
            <w:tcW w:w="617" w:type="dxa"/>
          </w:tcPr>
          <w:p w14:paraId="70FF3274" w14:textId="77777777" w:rsidR="00BE18DA" w:rsidRDefault="00944C04">
            <w:pPr>
              <w:pStyle w:val="TableParagraph"/>
              <w:rPr>
                <w:sz w:val="16"/>
              </w:rPr>
            </w:pPr>
            <w:r>
              <w:rPr>
                <w:sz w:val="16"/>
              </w:rPr>
              <w:t>9/9</w:t>
            </w:r>
          </w:p>
        </w:tc>
        <w:tc>
          <w:tcPr>
            <w:tcW w:w="575" w:type="dxa"/>
          </w:tcPr>
          <w:p w14:paraId="093F7AD0" w14:textId="77777777" w:rsidR="00BE18DA" w:rsidRDefault="00944C04">
            <w:pPr>
              <w:pStyle w:val="TableParagraph"/>
              <w:ind w:left="98" w:right="220"/>
              <w:jc w:val="center"/>
              <w:rPr>
                <w:sz w:val="16"/>
              </w:rPr>
            </w:pPr>
            <w:r>
              <w:rPr>
                <w:sz w:val="16"/>
              </w:rPr>
              <w:t>1/1</w:t>
            </w:r>
          </w:p>
        </w:tc>
        <w:tc>
          <w:tcPr>
            <w:tcW w:w="546" w:type="dxa"/>
          </w:tcPr>
          <w:p w14:paraId="63573BFA" w14:textId="77777777" w:rsidR="00BE18DA" w:rsidRDefault="00944C04">
            <w:pPr>
              <w:pStyle w:val="TableParagraph"/>
              <w:ind w:left="4" w:right="97"/>
              <w:jc w:val="center"/>
              <w:rPr>
                <w:sz w:val="16"/>
              </w:rPr>
            </w:pPr>
            <w:r>
              <w:rPr>
                <w:sz w:val="16"/>
              </w:rPr>
              <w:t>2/2</w:t>
            </w:r>
          </w:p>
        </w:tc>
        <w:tc>
          <w:tcPr>
            <w:tcW w:w="513" w:type="dxa"/>
          </w:tcPr>
          <w:p w14:paraId="24A4CB6D" w14:textId="77777777" w:rsidR="00BE18DA" w:rsidRDefault="00944C04">
            <w:pPr>
              <w:pStyle w:val="TableParagraph"/>
              <w:ind w:left="39" w:right="99"/>
              <w:jc w:val="center"/>
              <w:rPr>
                <w:sz w:val="16"/>
              </w:rPr>
            </w:pPr>
            <w:r>
              <w:rPr>
                <w:sz w:val="16"/>
              </w:rPr>
              <w:t>2/2</w:t>
            </w:r>
          </w:p>
        </w:tc>
        <w:tc>
          <w:tcPr>
            <w:tcW w:w="897" w:type="dxa"/>
          </w:tcPr>
          <w:p w14:paraId="611CD3C3" w14:textId="77777777" w:rsidR="00BE18DA" w:rsidRDefault="00944C04">
            <w:pPr>
              <w:pStyle w:val="TableParagraph"/>
              <w:rPr>
                <w:sz w:val="16"/>
              </w:rPr>
            </w:pPr>
            <w:r>
              <w:rPr>
                <w:sz w:val="16"/>
              </w:rPr>
              <w:t>11/14</w:t>
            </w:r>
          </w:p>
        </w:tc>
        <w:tc>
          <w:tcPr>
            <w:tcW w:w="891" w:type="dxa"/>
          </w:tcPr>
          <w:p w14:paraId="29F4BE67" w14:textId="77777777" w:rsidR="00BE18DA" w:rsidRDefault="00944C04">
            <w:pPr>
              <w:pStyle w:val="TableParagraph"/>
              <w:rPr>
                <w:sz w:val="16"/>
              </w:rPr>
            </w:pPr>
            <w:r>
              <w:rPr>
                <w:sz w:val="16"/>
              </w:rPr>
              <w:t>3/3</w:t>
            </w:r>
          </w:p>
        </w:tc>
        <w:tc>
          <w:tcPr>
            <w:tcW w:w="672" w:type="dxa"/>
          </w:tcPr>
          <w:p w14:paraId="2D3931BD" w14:textId="77777777" w:rsidR="00BE18DA" w:rsidRDefault="00944C04">
            <w:pPr>
              <w:pStyle w:val="TableParagraph"/>
              <w:rPr>
                <w:sz w:val="16"/>
              </w:rPr>
            </w:pPr>
            <w:r>
              <w:rPr>
                <w:sz w:val="16"/>
              </w:rPr>
              <w:t>2/2</w:t>
            </w:r>
          </w:p>
        </w:tc>
      </w:tr>
    </w:tbl>
    <w:p w14:paraId="5B3688C6" w14:textId="77777777" w:rsidR="00BE18DA" w:rsidRDefault="00BE18DA">
      <w:pPr>
        <w:pStyle w:val="Corpsdetexte"/>
      </w:pPr>
    </w:p>
    <w:p w14:paraId="5629E800" w14:textId="77777777" w:rsidR="00BE18DA" w:rsidRDefault="00BE18DA">
      <w:pPr>
        <w:pStyle w:val="Corpsdetexte"/>
        <w:spacing w:before="8"/>
        <w:rPr>
          <w:sz w:val="16"/>
        </w:rPr>
      </w:pPr>
    </w:p>
    <w:p w14:paraId="20B61A33" w14:textId="4CC4222D" w:rsidR="00BE18DA" w:rsidRDefault="00082B42">
      <w:pPr>
        <w:tabs>
          <w:tab w:val="left" w:pos="7011"/>
        </w:tabs>
        <w:spacing w:before="1"/>
        <w:ind w:left="233"/>
        <w:rPr>
          <w:sz w:val="16"/>
        </w:rPr>
      </w:pPr>
      <w:r>
        <w:rPr>
          <w:noProof/>
        </w:rPr>
        <mc:AlternateContent>
          <mc:Choice Requires="wpg">
            <w:drawing>
              <wp:anchor distT="0" distB="0" distL="114300" distR="114300" simplePos="0" relativeHeight="503278928" behindDoc="1" locked="0" layoutInCell="1" allowOverlap="1" wp14:anchorId="69DB2763" wp14:editId="48C51BB1">
                <wp:simplePos x="0" y="0"/>
                <wp:positionH relativeFrom="page">
                  <wp:posOffset>857885</wp:posOffset>
                </wp:positionH>
                <wp:positionV relativeFrom="paragraph">
                  <wp:posOffset>67945</wp:posOffset>
                </wp:positionV>
                <wp:extent cx="2921000" cy="1312545"/>
                <wp:effectExtent l="10160" t="0" r="12065" b="2540"/>
                <wp:wrapNone/>
                <wp:docPr id="7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1000" cy="1312545"/>
                          <a:chOff x="1351" y="107"/>
                          <a:chExt cx="4600" cy="2067"/>
                        </a:xfrm>
                      </wpg:grpSpPr>
                      <wps:wsp>
                        <wps:cNvPr id="77" name="Rectangle 119"/>
                        <wps:cNvSpPr>
                          <a:spLocks noChangeArrowheads="1"/>
                        </wps:cNvSpPr>
                        <wps:spPr bwMode="auto">
                          <a:xfrm>
                            <a:off x="1468" y="1475"/>
                            <a:ext cx="107" cy="3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18"/>
                        <wps:cNvSpPr>
                          <a:spLocks noChangeArrowheads="1"/>
                        </wps:cNvSpPr>
                        <wps:spPr bwMode="auto">
                          <a:xfrm>
                            <a:off x="1468" y="1475"/>
                            <a:ext cx="107" cy="36"/>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117"/>
                        <wps:cNvSpPr>
                          <a:spLocks noChangeArrowheads="1"/>
                        </wps:cNvSpPr>
                        <wps:spPr bwMode="auto">
                          <a:xfrm>
                            <a:off x="1468" y="1420"/>
                            <a:ext cx="107" cy="5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AutoShape 116"/>
                        <wps:cNvSpPr>
                          <a:spLocks/>
                        </wps:cNvSpPr>
                        <wps:spPr bwMode="auto">
                          <a:xfrm>
                            <a:off x="2531" y="1459"/>
                            <a:ext cx="208" cy="559"/>
                          </a:xfrm>
                          <a:custGeom>
                            <a:avLst/>
                            <a:gdLst>
                              <a:gd name="T0" fmla="+- 0 1468 2531"/>
                              <a:gd name="T1" fmla="*/ T0 w 208"/>
                              <a:gd name="T2" fmla="+- 0 1475 1459"/>
                              <a:gd name="T3" fmla="*/ 1475 h 559"/>
                              <a:gd name="T4" fmla="+- 0 1576 2531"/>
                              <a:gd name="T5" fmla="*/ T4 w 208"/>
                              <a:gd name="T6" fmla="+- 0 1475 1459"/>
                              <a:gd name="T7" fmla="*/ 1475 h 559"/>
                              <a:gd name="T8" fmla="+- 0 1576 2531"/>
                              <a:gd name="T9" fmla="*/ T8 w 208"/>
                              <a:gd name="T10" fmla="+- 0 1420 1459"/>
                              <a:gd name="T11" fmla="*/ 1420 h 559"/>
                              <a:gd name="T12" fmla="+- 0 1468 2531"/>
                              <a:gd name="T13" fmla="*/ T12 w 208"/>
                              <a:gd name="T14" fmla="+- 0 1420 1459"/>
                              <a:gd name="T15" fmla="*/ 1420 h 559"/>
                              <a:gd name="T16" fmla="+- 0 1468 2531"/>
                              <a:gd name="T17" fmla="*/ T16 w 208"/>
                              <a:gd name="T18" fmla="+- 0 1475 1459"/>
                              <a:gd name="T19" fmla="*/ 1475 h 559"/>
                              <a:gd name="T20" fmla="+- 0 1522 2531"/>
                              <a:gd name="T21" fmla="*/ T20 w 208"/>
                              <a:gd name="T22" fmla="+- 0 1511 1459"/>
                              <a:gd name="T23" fmla="*/ 1511 h 559"/>
                              <a:gd name="T24" fmla="+- 0 1522 2531"/>
                              <a:gd name="T25" fmla="*/ T24 w 208"/>
                              <a:gd name="T26" fmla="+- 0 1575 1459"/>
                              <a:gd name="T27" fmla="*/ 1575 h 559"/>
                              <a:gd name="T28" fmla="+- 0 1499 2531"/>
                              <a:gd name="T29" fmla="*/ T28 w 208"/>
                              <a:gd name="T30" fmla="+- 0 1575 1459"/>
                              <a:gd name="T31" fmla="*/ 1575 h 559"/>
                              <a:gd name="T32" fmla="+- 0 1545 2531"/>
                              <a:gd name="T33" fmla="*/ T32 w 208"/>
                              <a:gd name="T34" fmla="+- 0 1575 1459"/>
                              <a:gd name="T35" fmla="*/ 1575 h 559"/>
                              <a:gd name="T36" fmla="+- 0 1522 2531"/>
                              <a:gd name="T37" fmla="*/ T36 w 208"/>
                              <a:gd name="T38" fmla="+- 0 1420 1459"/>
                              <a:gd name="T39" fmla="*/ 1420 h 559"/>
                              <a:gd name="T40" fmla="+- 0 1522 2531"/>
                              <a:gd name="T41" fmla="*/ T40 w 208"/>
                              <a:gd name="T42" fmla="+- 0 1285 1459"/>
                              <a:gd name="T43" fmla="*/ 1285 h 559"/>
                              <a:gd name="T44" fmla="+- 0 1499 2531"/>
                              <a:gd name="T45" fmla="*/ T44 w 208"/>
                              <a:gd name="T46" fmla="+- 0 1285 1459"/>
                              <a:gd name="T47" fmla="*/ 1285 h 559"/>
                              <a:gd name="T48" fmla="+- 0 1545 2531"/>
                              <a:gd name="T49" fmla="*/ T48 w 208"/>
                              <a:gd name="T50" fmla="+- 0 1285 1459"/>
                              <a:gd name="T51" fmla="*/ 1285 h 5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8" h="559">
                                <a:moveTo>
                                  <a:pt x="-1063" y="16"/>
                                </a:moveTo>
                                <a:lnTo>
                                  <a:pt x="-955" y="16"/>
                                </a:lnTo>
                                <a:lnTo>
                                  <a:pt x="-955" y="-39"/>
                                </a:lnTo>
                                <a:lnTo>
                                  <a:pt x="-1063" y="-39"/>
                                </a:lnTo>
                                <a:lnTo>
                                  <a:pt x="-1063" y="16"/>
                                </a:lnTo>
                                <a:close/>
                                <a:moveTo>
                                  <a:pt x="-1009" y="52"/>
                                </a:moveTo>
                                <a:lnTo>
                                  <a:pt x="-1009" y="116"/>
                                </a:lnTo>
                                <a:moveTo>
                                  <a:pt x="-1032" y="116"/>
                                </a:moveTo>
                                <a:lnTo>
                                  <a:pt x="-986" y="116"/>
                                </a:lnTo>
                                <a:moveTo>
                                  <a:pt x="-1009" y="-39"/>
                                </a:moveTo>
                                <a:lnTo>
                                  <a:pt x="-1009" y="-174"/>
                                </a:lnTo>
                                <a:moveTo>
                                  <a:pt x="-1032" y="-174"/>
                                </a:moveTo>
                                <a:lnTo>
                                  <a:pt x="-986" y="-174"/>
                                </a:lnTo>
                              </a:path>
                            </a:pathLst>
                          </a:custGeom>
                          <a:noFill/>
                          <a:ln w="65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AutoShape 115"/>
                        <wps:cNvSpPr>
                          <a:spLocks/>
                        </wps:cNvSpPr>
                        <wps:spPr bwMode="auto">
                          <a:xfrm>
                            <a:off x="5756" y="1856"/>
                            <a:ext cx="119" cy="2"/>
                          </a:xfrm>
                          <a:custGeom>
                            <a:avLst/>
                            <a:gdLst>
                              <a:gd name="T0" fmla="+- 0 5756 5756"/>
                              <a:gd name="T1" fmla="*/ T0 w 119"/>
                              <a:gd name="T2" fmla="+- 0 1857 1856"/>
                              <a:gd name="T3" fmla="*/ 1857 h 2"/>
                              <a:gd name="T4" fmla="+- 0 5875 5756"/>
                              <a:gd name="T5" fmla="*/ T4 w 119"/>
                              <a:gd name="T6" fmla="+- 0 1857 1856"/>
                              <a:gd name="T7" fmla="*/ 1857 h 2"/>
                              <a:gd name="T8" fmla="+- 0 5756 5756"/>
                              <a:gd name="T9" fmla="*/ T8 w 119"/>
                              <a:gd name="T10" fmla="+- 0 1856 1856"/>
                              <a:gd name="T11" fmla="*/ 1856 h 2"/>
                              <a:gd name="T12" fmla="+- 0 5875 5756"/>
                              <a:gd name="T13" fmla="*/ T12 w 119"/>
                              <a:gd name="T14" fmla="+- 0 1856 1856"/>
                              <a:gd name="T15" fmla="*/ 1856 h 2"/>
                            </a:gdLst>
                            <a:ahLst/>
                            <a:cxnLst>
                              <a:cxn ang="0">
                                <a:pos x="T1" y="T3"/>
                              </a:cxn>
                              <a:cxn ang="0">
                                <a:pos x="T5" y="T7"/>
                              </a:cxn>
                              <a:cxn ang="0">
                                <a:pos x="T9" y="T11"/>
                              </a:cxn>
                              <a:cxn ang="0">
                                <a:pos x="T13" y="T15"/>
                              </a:cxn>
                            </a:cxnLst>
                            <a:rect l="0" t="0" r="r" b="b"/>
                            <a:pathLst>
                              <a:path w="119" h="2">
                                <a:moveTo>
                                  <a:pt x="0" y="1"/>
                                </a:moveTo>
                                <a:lnTo>
                                  <a:pt x="119" y="1"/>
                                </a:lnTo>
                                <a:moveTo>
                                  <a:pt x="0" y="0"/>
                                </a:moveTo>
                                <a:lnTo>
                                  <a:pt x="119" y="0"/>
                                </a:lnTo>
                              </a:path>
                            </a:pathLst>
                          </a:custGeom>
                          <a:noFill/>
                          <a:ln w="73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114"/>
                        <wps:cNvCnPr>
                          <a:cxnSpLocks noChangeShapeType="1"/>
                        </wps:cNvCnPr>
                        <wps:spPr bwMode="auto">
                          <a:xfrm>
                            <a:off x="5811" y="1858"/>
                            <a:ext cx="10" cy="0"/>
                          </a:xfrm>
                          <a:prstGeom prst="line">
                            <a:avLst/>
                          </a:prstGeom>
                          <a:noFill/>
                          <a:ln w="592">
                            <a:solidFill>
                              <a:srgbClr val="000000"/>
                            </a:solidFill>
                            <a:round/>
                            <a:headEnd/>
                            <a:tailEnd/>
                          </a:ln>
                          <a:extLst>
                            <a:ext uri="{909E8E84-426E-40DD-AFC4-6F175D3DCCD1}">
                              <a14:hiddenFill xmlns:a14="http://schemas.microsoft.com/office/drawing/2010/main">
                                <a:noFill/>
                              </a14:hiddenFill>
                            </a:ext>
                          </a:extLst>
                        </wps:spPr>
                        <wps:bodyPr/>
                      </wps:wsp>
                      <wps:wsp>
                        <wps:cNvPr id="83" name="Line 113"/>
                        <wps:cNvCnPr>
                          <a:cxnSpLocks noChangeShapeType="1"/>
                        </wps:cNvCnPr>
                        <wps:spPr bwMode="auto">
                          <a:xfrm>
                            <a:off x="5792" y="1858"/>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84" name="Line 112"/>
                        <wps:cNvCnPr>
                          <a:cxnSpLocks noChangeShapeType="1"/>
                        </wps:cNvCnPr>
                        <wps:spPr bwMode="auto">
                          <a:xfrm>
                            <a:off x="5811" y="1856"/>
                            <a:ext cx="10" cy="0"/>
                          </a:xfrm>
                          <a:prstGeom prst="line">
                            <a:avLst/>
                          </a:prstGeom>
                          <a:noFill/>
                          <a:ln w="592">
                            <a:solidFill>
                              <a:srgbClr val="000000"/>
                            </a:solidFill>
                            <a:round/>
                            <a:headEnd/>
                            <a:tailEnd/>
                          </a:ln>
                          <a:extLst>
                            <a:ext uri="{909E8E84-426E-40DD-AFC4-6F175D3DCCD1}">
                              <a14:hiddenFill xmlns:a14="http://schemas.microsoft.com/office/drawing/2010/main">
                                <a:noFill/>
                              </a14:hiddenFill>
                            </a:ext>
                          </a:extLst>
                        </wps:spPr>
                        <wps:bodyPr/>
                      </wps:wsp>
                      <wps:wsp>
                        <wps:cNvPr id="85" name="Line 111"/>
                        <wps:cNvCnPr>
                          <a:cxnSpLocks noChangeShapeType="1"/>
                        </wps:cNvCnPr>
                        <wps:spPr bwMode="auto">
                          <a:xfrm>
                            <a:off x="5792" y="1856"/>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10"/>
                        <wps:cNvSpPr>
                          <a:spLocks/>
                        </wps:cNvSpPr>
                        <wps:spPr bwMode="auto">
                          <a:xfrm>
                            <a:off x="2308" y="-742"/>
                            <a:ext cx="8870" cy="3380"/>
                          </a:xfrm>
                          <a:custGeom>
                            <a:avLst/>
                            <a:gdLst>
                              <a:gd name="T0" fmla="+- 0 1388 2308"/>
                              <a:gd name="T1" fmla="*/ T0 w 8870"/>
                              <a:gd name="T2" fmla="+- 0 1861 -742"/>
                              <a:gd name="T3" fmla="*/ 1861 h 3380"/>
                              <a:gd name="T4" fmla="+- 0 1388 2308"/>
                              <a:gd name="T5" fmla="*/ T4 w 8870"/>
                              <a:gd name="T6" fmla="+- 0 145 -742"/>
                              <a:gd name="T7" fmla="*/ 145 h 3380"/>
                              <a:gd name="T8" fmla="+- 0 1353 2308"/>
                              <a:gd name="T9" fmla="*/ T8 w 8870"/>
                              <a:gd name="T10" fmla="+- 0 1861 -742"/>
                              <a:gd name="T11" fmla="*/ 1861 h 3380"/>
                              <a:gd name="T12" fmla="+- 0 1388 2308"/>
                              <a:gd name="T13" fmla="*/ T12 w 8870"/>
                              <a:gd name="T14" fmla="+- 0 1861 -742"/>
                              <a:gd name="T15" fmla="*/ 1861 h 3380"/>
                              <a:gd name="T16" fmla="+- 0 1353 2308"/>
                              <a:gd name="T17" fmla="*/ T16 w 8870"/>
                              <a:gd name="T18" fmla="+- 0 1574 -742"/>
                              <a:gd name="T19" fmla="*/ 1574 h 3380"/>
                              <a:gd name="T20" fmla="+- 0 1388 2308"/>
                              <a:gd name="T21" fmla="*/ T20 w 8870"/>
                              <a:gd name="T22" fmla="+- 0 1574 -742"/>
                              <a:gd name="T23" fmla="*/ 1574 h 3380"/>
                              <a:gd name="T24" fmla="+- 0 1353 2308"/>
                              <a:gd name="T25" fmla="*/ T24 w 8870"/>
                              <a:gd name="T26" fmla="+- 0 1288 -742"/>
                              <a:gd name="T27" fmla="*/ 1288 h 3380"/>
                              <a:gd name="T28" fmla="+- 0 1388 2308"/>
                              <a:gd name="T29" fmla="*/ T28 w 8870"/>
                              <a:gd name="T30" fmla="+- 0 1288 -742"/>
                              <a:gd name="T31" fmla="*/ 1288 h 3380"/>
                              <a:gd name="T32" fmla="+- 0 1353 2308"/>
                              <a:gd name="T33" fmla="*/ T32 w 8870"/>
                              <a:gd name="T34" fmla="+- 0 1002 -742"/>
                              <a:gd name="T35" fmla="*/ 1002 h 3380"/>
                              <a:gd name="T36" fmla="+- 0 1388 2308"/>
                              <a:gd name="T37" fmla="*/ T36 w 8870"/>
                              <a:gd name="T38" fmla="+- 0 1002 -742"/>
                              <a:gd name="T39" fmla="*/ 1002 h 3380"/>
                              <a:gd name="T40" fmla="+- 0 1353 2308"/>
                              <a:gd name="T41" fmla="*/ T40 w 8870"/>
                              <a:gd name="T42" fmla="+- 0 716 -742"/>
                              <a:gd name="T43" fmla="*/ 716 h 3380"/>
                              <a:gd name="T44" fmla="+- 0 1388 2308"/>
                              <a:gd name="T45" fmla="*/ T44 w 8870"/>
                              <a:gd name="T46" fmla="+- 0 716 -742"/>
                              <a:gd name="T47" fmla="*/ 716 h 3380"/>
                              <a:gd name="T48" fmla="+- 0 1353 2308"/>
                              <a:gd name="T49" fmla="*/ T48 w 8870"/>
                              <a:gd name="T50" fmla="+- 0 430 -742"/>
                              <a:gd name="T51" fmla="*/ 430 h 3380"/>
                              <a:gd name="T52" fmla="+- 0 1388 2308"/>
                              <a:gd name="T53" fmla="*/ T52 w 8870"/>
                              <a:gd name="T54" fmla="+- 0 430 -742"/>
                              <a:gd name="T55" fmla="*/ 430 h 3380"/>
                              <a:gd name="T56" fmla="+- 0 1353 2308"/>
                              <a:gd name="T57" fmla="*/ T56 w 8870"/>
                              <a:gd name="T58" fmla="+- 0 145 -742"/>
                              <a:gd name="T59" fmla="*/ 145 h 3380"/>
                              <a:gd name="T60" fmla="+- 0 1388 2308"/>
                              <a:gd name="T61" fmla="*/ T60 w 8870"/>
                              <a:gd name="T62" fmla="+- 0 145 -742"/>
                              <a:gd name="T63" fmla="*/ 145 h 3380"/>
                              <a:gd name="T64" fmla="+- 0 1388 2308"/>
                              <a:gd name="T65" fmla="*/ T64 w 8870"/>
                              <a:gd name="T66" fmla="+- 0 1861 -742"/>
                              <a:gd name="T67" fmla="*/ 1861 h 3380"/>
                              <a:gd name="T68" fmla="+- 0 5950 2308"/>
                              <a:gd name="T69" fmla="*/ T68 w 8870"/>
                              <a:gd name="T70" fmla="+- 0 1861 -742"/>
                              <a:gd name="T71" fmla="*/ 1861 h 3380"/>
                              <a:gd name="T72" fmla="+- 0 1388 2308"/>
                              <a:gd name="T73" fmla="*/ T72 w 8870"/>
                              <a:gd name="T74" fmla="+- 0 1861 -742"/>
                              <a:gd name="T75" fmla="*/ 1861 h 3380"/>
                              <a:gd name="T76" fmla="+- 0 1388 2308"/>
                              <a:gd name="T77" fmla="*/ T76 w 8870"/>
                              <a:gd name="T78" fmla="+- 0 1896 -742"/>
                              <a:gd name="T79" fmla="*/ 1896 h 3380"/>
                              <a:gd name="T80" fmla="+- 0 1657 2308"/>
                              <a:gd name="T81" fmla="*/ T80 w 8870"/>
                              <a:gd name="T82" fmla="+- 0 1861 -742"/>
                              <a:gd name="T83" fmla="*/ 1861 h 3380"/>
                              <a:gd name="T84" fmla="+- 0 1657 2308"/>
                              <a:gd name="T85" fmla="*/ T84 w 8870"/>
                              <a:gd name="T86" fmla="+- 0 1896 -742"/>
                              <a:gd name="T87" fmla="*/ 1896 h 3380"/>
                              <a:gd name="T88" fmla="+- 0 1924 2308"/>
                              <a:gd name="T89" fmla="*/ T88 w 8870"/>
                              <a:gd name="T90" fmla="+- 0 1861 -742"/>
                              <a:gd name="T91" fmla="*/ 1861 h 3380"/>
                              <a:gd name="T92" fmla="+- 0 1924 2308"/>
                              <a:gd name="T93" fmla="*/ T92 w 8870"/>
                              <a:gd name="T94" fmla="+- 0 1896 -742"/>
                              <a:gd name="T95" fmla="*/ 1896 h 3380"/>
                              <a:gd name="T96" fmla="+- 0 2193 2308"/>
                              <a:gd name="T97" fmla="*/ T96 w 8870"/>
                              <a:gd name="T98" fmla="+- 0 1861 -742"/>
                              <a:gd name="T99" fmla="*/ 1861 h 3380"/>
                              <a:gd name="T100" fmla="+- 0 2193 2308"/>
                              <a:gd name="T101" fmla="*/ T100 w 8870"/>
                              <a:gd name="T102" fmla="+- 0 1896 -742"/>
                              <a:gd name="T103" fmla="*/ 1896 h 3380"/>
                              <a:gd name="T104" fmla="+- 0 2461 2308"/>
                              <a:gd name="T105" fmla="*/ T104 w 8870"/>
                              <a:gd name="T106" fmla="+- 0 1861 -742"/>
                              <a:gd name="T107" fmla="*/ 1861 h 3380"/>
                              <a:gd name="T108" fmla="+- 0 2461 2308"/>
                              <a:gd name="T109" fmla="*/ T108 w 8870"/>
                              <a:gd name="T110" fmla="+- 0 1896 -742"/>
                              <a:gd name="T111" fmla="*/ 1896 h 3380"/>
                              <a:gd name="T112" fmla="+- 0 2730 2308"/>
                              <a:gd name="T113" fmla="*/ T112 w 8870"/>
                              <a:gd name="T114" fmla="+- 0 1861 -742"/>
                              <a:gd name="T115" fmla="*/ 1861 h 3380"/>
                              <a:gd name="T116" fmla="+- 0 2730 2308"/>
                              <a:gd name="T117" fmla="*/ T116 w 8870"/>
                              <a:gd name="T118" fmla="+- 0 1896 -742"/>
                              <a:gd name="T119" fmla="*/ 1896 h 3380"/>
                              <a:gd name="T120" fmla="+- 0 2997 2308"/>
                              <a:gd name="T121" fmla="*/ T120 w 8870"/>
                              <a:gd name="T122" fmla="+- 0 1861 -742"/>
                              <a:gd name="T123" fmla="*/ 1861 h 3380"/>
                              <a:gd name="T124" fmla="+- 0 2997 2308"/>
                              <a:gd name="T125" fmla="*/ T124 w 8870"/>
                              <a:gd name="T126" fmla="+- 0 1896 -742"/>
                              <a:gd name="T127" fmla="*/ 1896 h 3380"/>
                              <a:gd name="T128" fmla="+- 0 3266 2308"/>
                              <a:gd name="T129" fmla="*/ T128 w 8870"/>
                              <a:gd name="T130" fmla="+- 0 1861 -742"/>
                              <a:gd name="T131" fmla="*/ 1861 h 3380"/>
                              <a:gd name="T132" fmla="+- 0 3266 2308"/>
                              <a:gd name="T133" fmla="*/ T132 w 8870"/>
                              <a:gd name="T134" fmla="+- 0 1896 -742"/>
                              <a:gd name="T135" fmla="*/ 1896 h 3380"/>
                              <a:gd name="T136" fmla="+- 0 3535 2308"/>
                              <a:gd name="T137" fmla="*/ T136 w 8870"/>
                              <a:gd name="T138" fmla="+- 0 1861 -742"/>
                              <a:gd name="T139" fmla="*/ 1861 h 3380"/>
                              <a:gd name="T140" fmla="+- 0 3535 2308"/>
                              <a:gd name="T141" fmla="*/ T140 w 8870"/>
                              <a:gd name="T142" fmla="+- 0 1896 -742"/>
                              <a:gd name="T143" fmla="*/ 1896 h 3380"/>
                              <a:gd name="T144" fmla="+- 0 3803 2308"/>
                              <a:gd name="T145" fmla="*/ T144 w 8870"/>
                              <a:gd name="T146" fmla="+- 0 1861 -742"/>
                              <a:gd name="T147" fmla="*/ 1861 h 3380"/>
                              <a:gd name="T148" fmla="+- 0 3803 2308"/>
                              <a:gd name="T149" fmla="*/ T148 w 8870"/>
                              <a:gd name="T150" fmla="+- 0 1896 -742"/>
                              <a:gd name="T151" fmla="*/ 1896 h 3380"/>
                              <a:gd name="T152" fmla="+- 0 4071 2308"/>
                              <a:gd name="T153" fmla="*/ T152 w 8870"/>
                              <a:gd name="T154" fmla="+- 0 1861 -742"/>
                              <a:gd name="T155" fmla="*/ 1861 h 3380"/>
                              <a:gd name="T156" fmla="+- 0 4071 2308"/>
                              <a:gd name="T157" fmla="*/ T156 w 8870"/>
                              <a:gd name="T158" fmla="+- 0 1896 -742"/>
                              <a:gd name="T159" fmla="*/ 1896 h 3380"/>
                              <a:gd name="T160" fmla="+- 0 4340 2308"/>
                              <a:gd name="T161" fmla="*/ T160 w 8870"/>
                              <a:gd name="T162" fmla="+- 0 1861 -742"/>
                              <a:gd name="T163" fmla="*/ 1861 h 3380"/>
                              <a:gd name="T164" fmla="+- 0 4340 2308"/>
                              <a:gd name="T165" fmla="*/ T164 w 8870"/>
                              <a:gd name="T166" fmla="+- 0 1896 -742"/>
                              <a:gd name="T167" fmla="*/ 1896 h 3380"/>
                              <a:gd name="T168" fmla="+- 0 4608 2308"/>
                              <a:gd name="T169" fmla="*/ T168 w 8870"/>
                              <a:gd name="T170" fmla="+- 0 1861 -742"/>
                              <a:gd name="T171" fmla="*/ 1861 h 3380"/>
                              <a:gd name="T172" fmla="+- 0 4608 2308"/>
                              <a:gd name="T173" fmla="*/ T172 w 8870"/>
                              <a:gd name="T174" fmla="+- 0 1896 -742"/>
                              <a:gd name="T175" fmla="*/ 1896 h 3380"/>
                              <a:gd name="T176" fmla="+- 0 4876 2308"/>
                              <a:gd name="T177" fmla="*/ T176 w 8870"/>
                              <a:gd name="T178" fmla="+- 0 1861 -742"/>
                              <a:gd name="T179" fmla="*/ 1861 h 3380"/>
                              <a:gd name="T180" fmla="+- 0 4876 2308"/>
                              <a:gd name="T181" fmla="*/ T180 w 8870"/>
                              <a:gd name="T182" fmla="+- 0 1896 -742"/>
                              <a:gd name="T183" fmla="*/ 1896 h 3380"/>
                              <a:gd name="T184" fmla="+- 0 5144 2308"/>
                              <a:gd name="T185" fmla="*/ T184 w 8870"/>
                              <a:gd name="T186" fmla="+- 0 1861 -742"/>
                              <a:gd name="T187" fmla="*/ 1861 h 3380"/>
                              <a:gd name="T188" fmla="+- 0 5144 2308"/>
                              <a:gd name="T189" fmla="*/ T188 w 8870"/>
                              <a:gd name="T190" fmla="+- 0 1896 -742"/>
                              <a:gd name="T191" fmla="*/ 1896 h 3380"/>
                              <a:gd name="T192" fmla="+- 0 5413 2308"/>
                              <a:gd name="T193" fmla="*/ T192 w 8870"/>
                              <a:gd name="T194" fmla="+- 0 1861 -742"/>
                              <a:gd name="T195" fmla="*/ 1861 h 3380"/>
                              <a:gd name="T196" fmla="+- 0 5413 2308"/>
                              <a:gd name="T197" fmla="*/ T196 w 8870"/>
                              <a:gd name="T198" fmla="+- 0 1896 -742"/>
                              <a:gd name="T199" fmla="*/ 1896 h 3380"/>
                              <a:gd name="T200" fmla="+- 0 5682 2308"/>
                              <a:gd name="T201" fmla="*/ T200 w 8870"/>
                              <a:gd name="T202" fmla="+- 0 1861 -742"/>
                              <a:gd name="T203" fmla="*/ 1861 h 3380"/>
                              <a:gd name="T204" fmla="+- 0 5682 2308"/>
                              <a:gd name="T205" fmla="*/ T204 w 8870"/>
                              <a:gd name="T206" fmla="+- 0 1896 -742"/>
                              <a:gd name="T207" fmla="*/ 1896 h 3380"/>
                              <a:gd name="T208" fmla="+- 0 5950 2308"/>
                              <a:gd name="T209" fmla="*/ T208 w 8870"/>
                              <a:gd name="T210" fmla="+- 0 1861 -742"/>
                              <a:gd name="T211" fmla="*/ 1861 h 3380"/>
                              <a:gd name="T212" fmla="+- 0 5950 2308"/>
                              <a:gd name="T213" fmla="*/ T212 w 8870"/>
                              <a:gd name="T214" fmla="+- 0 1896 -742"/>
                              <a:gd name="T215" fmla="*/ 1896 h 3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8870" h="3380">
                                <a:moveTo>
                                  <a:pt x="-920" y="2603"/>
                                </a:moveTo>
                                <a:lnTo>
                                  <a:pt x="-920" y="887"/>
                                </a:lnTo>
                                <a:moveTo>
                                  <a:pt x="-955" y="2603"/>
                                </a:moveTo>
                                <a:lnTo>
                                  <a:pt x="-920" y="2603"/>
                                </a:lnTo>
                                <a:moveTo>
                                  <a:pt x="-955" y="2316"/>
                                </a:moveTo>
                                <a:lnTo>
                                  <a:pt x="-920" y="2316"/>
                                </a:lnTo>
                                <a:moveTo>
                                  <a:pt x="-955" y="2030"/>
                                </a:moveTo>
                                <a:lnTo>
                                  <a:pt x="-920" y="2030"/>
                                </a:lnTo>
                                <a:moveTo>
                                  <a:pt x="-955" y="1744"/>
                                </a:moveTo>
                                <a:lnTo>
                                  <a:pt x="-920" y="1744"/>
                                </a:lnTo>
                                <a:moveTo>
                                  <a:pt x="-955" y="1458"/>
                                </a:moveTo>
                                <a:lnTo>
                                  <a:pt x="-920" y="1458"/>
                                </a:lnTo>
                                <a:moveTo>
                                  <a:pt x="-955" y="1172"/>
                                </a:moveTo>
                                <a:lnTo>
                                  <a:pt x="-920" y="1172"/>
                                </a:lnTo>
                                <a:moveTo>
                                  <a:pt x="-955" y="887"/>
                                </a:moveTo>
                                <a:lnTo>
                                  <a:pt x="-920" y="887"/>
                                </a:lnTo>
                                <a:moveTo>
                                  <a:pt x="-920" y="2603"/>
                                </a:moveTo>
                                <a:lnTo>
                                  <a:pt x="3642" y="2603"/>
                                </a:lnTo>
                                <a:moveTo>
                                  <a:pt x="-920" y="2603"/>
                                </a:moveTo>
                                <a:lnTo>
                                  <a:pt x="-920" y="2638"/>
                                </a:lnTo>
                                <a:moveTo>
                                  <a:pt x="-651" y="2603"/>
                                </a:moveTo>
                                <a:lnTo>
                                  <a:pt x="-651" y="2638"/>
                                </a:lnTo>
                                <a:moveTo>
                                  <a:pt x="-384" y="2603"/>
                                </a:moveTo>
                                <a:lnTo>
                                  <a:pt x="-384" y="2638"/>
                                </a:lnTo>
                                <a:moveTo>
                                  <a:pt x="-115" y="2603"/>
                                </a:moveTo>
                                <a:lnTo>
                                  <a:pt x="-115" y="2638"/>
                                </a:lnTo>
                                <a:moveTo>
                                  <a:pt x="153" y="2603"/>
                                </a:moveTo>
                                <a:lnTo>
                                  <a:pt x="153" y="2638"/>
                                </a:lnTo>
                                <a:moveTo>
                                  <a:pt x="422" y="2603"/>
                                </a:moveTo>
                                <a:lnTo>
                                  <a:pt x="422" y="2638"/>
                                </a:lnTo>
                                <a:moveTo>
                                  <a:pt x="689" y="2603"/>
                                </a:moveTo>
                                <a:lnTo>
                                  <a:pt x="689" y="2638"/>
                                </a:lnTo>
                                <a:moveTo>
                                  <a:pt x="958" y="2603"/>
                                </a:moveTo>
                                <a:lnTo>
                                  <a:pt x="958" y="2638"/>
                                </a:lnTo>
                                <a:moveTo>
                                  <a:pt x="1227" y="2603"/>
                                </a:moveTo>
                                <a:lnTo>
                                  <a:pt x="1227" y="2638"/>
                                </a:lnTo>
                                <a:moveTo>
                                  <a:pt x="1495" y="2603"/>
                                </a:moveTo>
                                <a:lnTo>
                                  <a:pt x="1495" y="2638"/>
                                </a:lnTo>
                                <a:moveTo>
                                  <a:pt x="1763" y="2603"/>
                                </a:moveTo>
                                <a:lnTo>
                                  <a:pt x="1763" y="2638"/>
                                </a:lnTo>
                                <a:moveTo>
                                  <a:pt x="2032" y="2603"/>
                                </a:moveTo>
                                <a:lnTo>
                                  <a:pt x="2032" y="2638"/>
                                </a:lnTo>
                                <a:moveTo>
                                  <a:pt x="2300" y="2603"/>
                                </a:moveTo>
                                <a:lnTo>
                                  <a:pt x="2300" y="2638"/>
                                </a:lnTo>
                                <a:moveTo>
                                  <a:pt x="2568" y="2603"/>
                                </a:moveTo>
                                <a:lnTo>
                                  <a:pt x="2568" y="2638"/>
                                </a:lnTo>
                                <a:moveTo>
                                  <a:pt x="2836" y="2603"/>
                                </a:moveTo>
                                <a:lnTo>
                                  <a:pt x="2836" y="2638"/>
                                </a:lnTo>
                                <a:moveTo>
                                  <a:pt x="3105" y="2603"/>
                                </a:moveTo>
                                <a:lnTo>
                                  <a:pt x="3105" y="2638"/>
                                </a:lnTo>
                                <a:moveTo>
                                  <a:pt x="3374" y="2603"/>
                                </a:moveTo>
                                <a:lnTo>
                                  <a:pt x="3374" y="2638"/>
                                </a:lnTo>
                                <a:moveTo>
                                  <a:pt x="3642" y="2603"/>
                                </a:moveTo>
                                <a:lnTo>
                                  <a:pt x="3642" y="2638"/>
                                </a:lnTo>
                              </a:path>
                            </a:pathLst>
                          </a:custGeom>
                          <a:noFill/>
                          <a:ln w="16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utoShape 109"/>
                        <wps:cNvSpPr>
                          <a:spLocks/>
                        </wps:cNvSpPr>
                        <wps:spPr bwMode="auto">
                          <a:xfrm>
                            <a:off x="10869" y="2515"/>
                            <a:ext cx="101" cy="101"/>
                          </a:xfrm>
                          <a:custGeom>
                            <a:avLst/>
                            <a:gdLst>
                              <a:gd name="T0" fmla="+- 0 5842 10869"/>
                              <a:gd name="T1" fmla="*/ T0 w 101"/>
                              <a:gd name="T2" fmla="+- 0 1885 2515"/>
                              <a:gd name="T3" fmla="*/ 1885 h 101"/>
                              <a:gd name="T4" fmla="+- 0 5789 10869"/>
                              <a:gd name="T5" fmla="*/ T4 w 101"/>
                              <a:gd name="T6" fmla="+- 0 1833 2515"/>
                              <a:gd name="T7" fmla="*/ 1833 h 101"/>
                              <a:gd name="T8" fmla="+- 0 5815 10869"/>
                              <a:gd name="T9" fmla="*/ T8 w 101"/>
                              <a:gd name="T10" fmla="+- 0 1833 2515"/>
                              <a:gd name="T11" fmla="*/ 1833 h 101"/>
                              <a:gd name="T12" fmla="+- 0 5815 10869"/>
                              <a:gd name="T13" fmla="*/ T12 w 101"/>
                              <a:gd name="T14" fmla="+- 0 1885 2515"/>
                              <a:gd name="T15" fmla="*/ 1885 h 101"/>
                              <a:gd name="T16" fmla="+- 0 5789 10869"/>
                              <a:gd name="T17" fmla="*/ T16 w 101"/>
                              <a:gd name="T18" fmla="+- 0 1885 2515"/>
                              <a:gd name="T19" fmla="*/ 1885 h 101"/>
                              <a:gd name="T20" fmla="+- 0 5842 10869"/>
                              <a:gd name="T21" fmla="*/ T20 w 101"/>
                              <a:gd name="T22" fmla="+- 0 1833 2515"/>
                              <a:gd name="T23" fmla="*/ 1833 h 101"/>
                            </a:gdLst>
                            <a:ahLst/>
                            <a:cxnLst>
                              <a:cxn ang="0">
                                <a:pos x="T1" y="T3"/>
                              </a:cxn>
                              <a:cxn ang="0">
                                <a:pos x="T5" y="T7"/>
                              </a:cxn>
                              <a:cxn ang="0">
                                <a:pos x="T9" y="T11"/>
                              </a:cxn>
                              <a:cxn ang="0">
                                <a:pos x="T13" y="T15"/>
                              </a:cxn>
                              <a:cxn ang="0">
                                <a:pos x="T17" y="T19"/>
                              </a:cxn>
                              <a:cxn ang="0">
                                <a:pos x="T21" y="T23"/>
                              </a:cxn>
                            </a:cxnLst>
                            <a:rect l="0" t="0" r="r" b="b"/>
                            <a:pathLst>
                              <a:path w="101" h="101">
                                <a:moveTo>
                                  <a:pt x="-5027" y="-630"/>
                                </a:moveTo>
                                <a:lnTo>
                                  <a:pt x="-5080" y="-682"/>
                                </a:lnTo>
                                <a:moveTo>
                                  <a:pt x="-5054" y="-682"/>
                                </a:moveTo>
                                <a:lnTo>
                                  <a:pt x="-5054" y="-630"/>
                                </a:lnTo>
                                <a:moveTo>
                                  <a:pt x="-5080" y="-630"/>
                                </a:moveTo>
                                <a:lnTo>
                                  <a:pt x="-5027" y="-682"/>
                                </a:lnTo>
                              </a:path>
                            </a:pathLst>
                          </a:custGeom>
                          <a:noFill/>
                          <a:ln w="3159">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AutoShape 108"/>
                        <wps:cNvSpPr>
                          <a:spLocks/>
                        </wps:cNvSpPr>
                        <wps:spPr bwMode="auto">
                          <a:xfrm>
                            <a:off x="2584" y="1337"/>
                            <a:ext cx="101" cy="101"/>
                          </a:xfrm>
                          <a:custGeom>
                            <a:avLst/>
                            <a:gdLst>
                              <a:gd name="T0" fmla="+- 0 1548 2584"/>
                              <a:gd name="T1" fmla="*/ T0 w 101"/>
                              <a:gd name="T2" fmla="+- 0 1274 1337"/>
                              <a:gd name="T3" fmla="*/ 1274 h 101"/>
                              <a:gd name="T4" fmla="+- 0 1496 2584"/>
                              <a:gd name="T5" fmla="*/ T4 w 101"/>
                              <a:gd name="T6" fmla="+- 0 1222 1337"/>
                              <a:gd name="T7" fmla="*/ 1222 h 101"/>
                              <a:gd name="T8" fmla="+- 0 1522 2584"/>
                              <a:gd name="T9" fmla="*/ T8 w 101"/>
                              <a:gd name="T10" fmla="+- 0 1222 1337"/>
                              <a:gd name="T11" fmla="*/ 1222 h 101"/>
                              <a:gd name="T12" fmla="+- 0 1522 2584"/>
                              <a:gd name="T13" fmla="*/ T12 w 101"/>
                              <a:gd name="T14" fmla="+- 0 1274 1337"/>
                              <a:gd name="T15" fmla="*/ 1274 h 101"/>
                              <a:gd name="T16" fmla="+- 0 1496 2584"/>
                              <a:gd name="T17" fmla="*/ T16 w 101"/>
                              <a:gd name="T18" fmla="+- 0 1274 1337"/>
                              <a:gd name="T19" fmla="*/ 1274 h 101"/>
                              <a:gd name="T20" fmla="+- 0 1548 2584"/>
                              <a:gd name="T21" fmla="*/ T20 w 101"/>
                              <a:gd name="T22" fmla="+- 0 1222 1337"/>
                              <a:gd name="T23" fmla="*/ 1222 h 101"/>
                            </a:gdLst>
                            <a:ahLst/>
                            <a:cxnLst>
                              <a:cxn ang="0">
                                <a:pos x="T1" y="T3"/>
                              </a:cxn>
                              <a:cxn ang="0">
                                <a:pos x="T5" y="T7"/>
                              </a:cxn>
                              <a:cxn ang="0">
                                <a:pos x="T9" y="T11"/>
                              </a:cxn>
                              <a:cxn ang="0">
                                <a:pos x="T13" y="T15"/>
                              </a:cxn>
                              <a:cxn ang="0">
                                <a:pos x="T17" y="T19"/>
                              </a:cxn>
                              <a:cxn ang="0">
                                <a:pos x="T21" y="T23"/>
                              </a:cxn>
                            </a:cxnLst>
                            <a:rect l="0" t="0" r="r" b="b"/>
                            <a:pathLst>
                              <a:path w="101" h="101">
                                <a:moveTo>
                                  <a:pt x="-1036" y="-63"/>
                                </a:moveTo>
                                <a:lnTo>
                                  <a:pt x="-1088" y="-115"/>
                                </a:lnTo>
                                <a:moveTo>
                                  <a:pt x="-1062" y="-115"/>
                                </a:moveTo>
                                <a:lnTo>
                                  <a:pt x="-1062" y="-63"/>
                                </a:lnTo>
                                <a:moveTo>
                                  <a:pt x="-1088" y="-63"/>
                                </a:moveTo>
                                <a:lnTo>
                                  <a:pt x="-1036" y="-115"/>
                                </a:lnTo>
                              </a:path>
                            </a:pathLst>
                          </a:custGeom>
                          <a:noFill/>
                          <a:ln w="315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107"/>
                        <wps:cNvSpPr>
                          <a:spLocks noChangeArrowheads="1"/>
                        </wps:cNvSpPr>
                        <wps:spPr bwMode="auto">
                          <a:xfrm>
                            <a:off x="1737" y="1380"/>
                            <a:ext cx="107" cy="11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106"/>
                        <wps:cNvSpPr>
                          <a:spLocks noChangeArrowheads="1"/>
                        </wps:cNvSpPr>
                        <wps:spPr bwMode="auto">
                          <a:xfrm>
                            <a:off x="1737" y="1380"/>
                            <a:ext cx="107" cy="117"/>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105"/>
                        <wps:cNvSpPr>
                          <a:spLocks noChangeArrowheads="1"/>
                        </wps:cNvSpPr>
                        <wps:spPr bwMode="auto">
                          <a:xfrm>
                            <a:off x="1737" y="1312"/>
                            <a:ext cx="107" cy="6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AutoShape 104"/>
                        <wps:cNvSpPr>
                          <a:spLocks/>
                        </wps:cNvSpPr>
                        <wps:spPr bwMode="auto">
                          <a:xfrm>
                            <a:off x="3049" y="972"/>
                            <a:ext cx="208" cy="1333"/>
                          </a:xfrm>
                          <a:custGeom>
                            <a:avLst/>
                            <a:gdLst>
                              <a:gd name="T0" fmla="+- 0 1737 3049"/>
                              <a:gd name="T1" fmla="*/ T0 w 208"/>
                              <a:gd name="T2" fmla="+- 0 1380 972"/>
                              <a:gd name="T3" fmla="*/ 1380 h 1333"/>
                              <a:gd name="T4" fmla="+- 0 1844 3049"/>
                              <a:gd name="T5" fmla="*/ T4 w 208"/>
                              <a:gd name="T6" fmla="+- 0 1380 972"/>
                              <a:gd name="T7" fmla="*/ 1380 h 1333"/>
                              <a:gd name="T8" fmla="+- 0 1844 3049"/>
                              <a:gd name="T9" fmla="*/ T8 w 208"/>
                              <a:gd name="T10" fmla="+- 0 1312 972"/>
                              <a:gd name="T11" fmla="*/ 1312 h 1333"/>
                              <a:gd name="T12" fmla="+- 0 1737 3049"/>
                              <a:gd name="T13" fmla="*/ T12 w 208"/>
                              <a:gd name="T14" fmla="+- 0 1312 972"/>
                              <a:gd name="T15" fmla="*/ 1312 h 1333"/>
                              <a:gd name="T16" fmla="+- 0 1737 3049"/>
                              <a:gd name="T17" fmla="*/ T16 w 208"/>
                              <a:gd name="T18" fmla="+- 0 1380 972"/>
                              <a:gd name="T19" fmla="*/ 1380 h 1333"/>
                              <a:gd name="T20" fmla="+- 0 1790 3049"/>
                              <a:gd name="T21" fmla="*/ T20 w 208"/>
                              <a:gd name="T22" fmla="+- 0 1498 972"/>
                              <a:gd name="T23" fmla="*/ 1498 h 1333"/>
                              <a:gd name="T24" fmla="+- 0 1790 3049"/>
                              <a:gd name="T25" fmla="*/ T24 w 208"/>
                              <a:gd name="T26" fmla="+- 0 1724 972"/>
                              <a:gd name="T27" fmla="*/ 1724 h 1333"/>
                              <a:gd name="T28" fmla="+- 0 1767 3049"/>
                              <a:gd name="T29" fmla="*/ T28 w 208"/>
                              <a:gd name="T30" fmla="+- 0 1724 972"/>
                              <a:gd name="T31" fmla="*/ 1724 h 1333"/>
                              <a:gd name="T32" fmla="+- 0 1814 3049"/>
                              <a:gd name="T33" fmla="*/ T32 w 208"/>
                              <a:gd name="T34" fmla="+- 0 1724 972"/>
                              <a:gd name="T35" fmla="*/ 1724 h 1333"/>
                              <a:gd name="T36" fmla="+- 0 1790 3049"/>
                              <a:gd name="T37" fmla="*/ T36 w 208"/>
                              <a:gd name="T38" fmla="+- 0 1312 972"/>
                              <a:gd name="T39" fmla="*/ 1312 h 1333"/>
                              <a:gd name="T40" fmla="+- 0 1790 3049"/>
                              <a:gd name="T41" fmla="*/ T40 w 208"/>
                              <a:gd name="T42" fmla="+- 0 1033 972"/>
                              <a:gd name="T43" fmla="*/ 1033 h 1333"/>
                              <a:gd name="T44" fmla="+- 0 1767 3049"/>
                              <a:gd name="T45" fmla="*/ T44 w 208"/>
                              <a:gd name="T46" fmla="+- 0 1033 972"/>
                              <a:gd name="T47" fmla="*/ 1033 h 1333"/>
                              <a:gd name="T48" fmla="+- 0 1814 3049"/>
                              <a:gd name="T49" fmla="*/ T48 w 208"/>
                              <a:gd name="T50" fmla="+- 0 1033 972"/>
                              <a:gd name="T51" fmla="*/ 1033 h 13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8" h="1333">
                                <a:moveTo>
                                  <a:pt x="-1312" y="408"/>
                                </a:moveTo>
                                <a:lnTo>
                                  <a:pt x="-1205" y="408"/>
                                </a:lnTo>
                                <a:lnTo>
                                  <a:pt x="-1205" y="340"/>
                                </a:lnTo>
                                <a:lnTo>
                                  <a:pt x="-1312" y="340"/>
                                </a:lnTo>
                                <a:lnTo>
                                  <a:pt x="-1312" y="408"/>
                                </a:lnTo>
                                <a:close/>
                                <a:moveTo>
                                  <a:pt x="-1259" y="526"/>
                                </a:moveTo>
                                <a:lnTo>
                                  <a:pt x="-1259" y="752"/>
                                </a:lnTo>
                                <a:moveTo>
                                  <a:pt x="-1282" y="752"/>
                                </a:moveTo>
                                <a:lnTo>
                                  <a:pt x="-1235" y="752"/>
                                </a:lnTo>
                                <a:moveTo>
                                  <a:pt x="-1259" y="340"/>
                                </a:moveTo>
                                <a:lnTo>
                                  <a:pt x="-1259" y="61"/>
                                </a:lnTo>
                                <a:moveTo>
                                  <a:pt x="-1282" y="61"/>
                                </a:moveTo>
                                <a:lnTo>
                                  <a:pt x="-1235" y="61"/>
                                </a:lnTo>
                              </a:path>
                            </a:pathLst>
                          </a:custGeom>
                          <a:noFill/>
                          <a:ln w="65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utoShape 103"/>
                        <wps:cNvSpPr>
                          <a:spLocks/>
                        </wps:cNvSpPr>
                        <wps:spPr bwMode="auto">
                          <a:xfrm>
                            <a:off x="3100" y="895"/>
                            <a:ext cx="101" cy="101"/>
                          </a:xfrm>
                          <a:custGeom>
                            <a:avLst/>
                            <a:gdLst>
                              <a:gd name="T0" fmla="+- 0 1815 3100"/>
                              <a:gd name="T1" fmla="*/ T0 w 101"/>
                              <a:gd name="T2" fmla="+- 0 1045 895"/>
                              <a:gd name="T3" fmla="*/ 1045 h 101"/>
                              <a:gd name="T4" fmla="+- 0 1763 3100"/>
                              <a:gd name="T5" fmla="*/ T4 w 101"/>
                              <a:gd name="T6" fmla="+- 0 993 895"/>
                              <a:gd name="T7" fmla="*/ 993 h 101"/>
                              <a:gd name="T8" fmla="+- 0 1789 3100"/>
                              <a:gd name="T9" fmla="*/ T8 w 101"/>
                              <a:gd name="T10" fmla="+- 0 993 895"/>
                              <a:gd name="T11" fmla="*/ 993 h 101"/>
                              <a:gd name="T12" fmla="+- 0 1789 3100"/>
                              <a:gd name="T13" fmla="*/ T12 w 101"/>
                              <a:gd name="T14" fmla="+- 0 1045 895"/>
                              <a:gd name="T15" fmla="*/ 1045 h 101"/>
                              <a:gd name="T16" fmla="+- 0 1763 3100"/>
                              <a:gd name="T17" fmla="*/ T16 w 101"/>
                              <a:gd name="T18" fmla="+- 0 1045 895"/>
                              <a:gd name="T19" fmla="*/ 1045 h 101"/>
                              <a:gd name="T20" fmla="+- 0 1815 3100"/>
                              <a:gd name="T21" fmla="*/ T20 w 101"/>
                              <a:gd name="T22" fmla="+- 0 993 895"/>
                              <a:gd name="T23" fmla="*/ 993 h 101"/>
                            </a:gdLst>
                            <a:ahLst/>
                            <a:cxnLst>
                              <a:cxn ang="0">
                                <a:pos x="T1" y="T3"/>
                              </a:cxn>
                              <a:cxn ang="0">
                                <a:pos x="T5" y="T7"/>
                              </a:cxn>
                              <a:cxn ang="0">
                                <a:pos x="T9" y="T11"/>
                              </a:cxn>
                              <a:cxn ang="0">
                                <a:pos x="T13" y="T15"/>
                              </a:cxn>
                              <a:cxn ang="0">
                                <a:pos x="T17" y="T19"/>
                              </a:cxn>
                              <a:cxn ang="0">
                                <a:pos x="T21" y="T23"/>
                              </a:cxn>
                            </a:cxnLst>
                            <a:rect l="0" t="0" r="r" b="b"/>
                            <a:pathLst>
                              <a:path w="101" h="101">
                                <a:moveTo>
                                  <a:pt x="-1285" y="150"/>
                                </a:moveTo>
                                <a:lnTo>
                                  <a:pt x="-1337" y="98"/>
                                </a:lnTo>
                                <a:moveTo>
                                  <a:pt x="-1311" y="98"/>
                                </a:moveTo>
                                <a:lnTo>
                                  <a:pt x="-1311" y="150"/>
                                </a:lnTo>
                                <a:moveTo>
                                  <a:pt x="-1337" y="150"/>
                                </a:moveTo>
                                <a:lnTo>
                                  <a:pt x="-1285" y="98"/>
                                </a:lnTo>
                              </a:path>
                            </a:pathLst>
                          </a:custGeom>
                          <a:noFill/>
                          <a:ln w="315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102"/>
                        <wps:cNvCnPr>
                          <a:cxnSpLocks noChangeShapeType="1"/>
                        </wps:cNvCnPr>
                        <wps:spPr bwMode="auto">
                          <a:xfrm>
                            <a:off x="2542" y="1419"/>
                            <a:ext cx="107" cy="0"/>
                          </a:xfrm>
                          <a:prstGeom prst="line">
                            <a:avLst/>
                          </a:prstGeom>
                          <a:noFill/>
                          <a:ln w="9082">
                            <a:solidFill>
                              <a:srgbClr val="D9D9D9"/>
                            </a:solidFill>
                            <a:round/>
                            <a:headEnd/>
                            <a:tailEnd/>
                          </a:ln>
                          <a:extLst>
                            <a:ext uri="{909E8E84-426E-40DD-AFC4-6F175D3DCCD1}">
                              <a14:hiddenFill xmlns:a14="http://schemas.microsoft.com/office/drawing/2010/main">
                                <a:noFill/>
                              </a14:hiddenFill>
                            </a:ext>
                          </a:extLst>
                        </wps:spPr>
                        <wps:bodyPr/>
                      </wps:wsp>
                      <wps:wsp>
                        <wps:cNvPr id="95" name="Rectangle 101"/>
                        <wps:cNvSpPr>
                          <a:spLocks noChangeArrowheads="1"/>
                        </wps:cNvSpPr>
                        <wps:spPr bwMode="auto">
                          <a:xfrm>
                            <a:off x="2537" y="1407"/>
                            <a:ext cx="118" cy="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00"/>
                        <wps:cNvSpPr>
                          <a:spLocks noChangeArrowheads="1"/>
                        </wps:cNvSpPr>
                        <wps:spPr bwMode="auto">
                          <a:xfrm>
                            <a:off x="2542" y="1388"/>
                            <a:ext cx="107" cy="2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9"/>
                        <wps:cNvSpPr>
                          <a:spLocks noChangeArrowheads="1"/>
                        </wps:cNvSpPr>
                        <wps:spPr bwMode="auto">
                          <a:xfrm>
                            <a:off x="2537" y="1382"/>
                            <a:ext cx="118"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AutoShape 98"/>
                        <wps:cNvSpPr>
                          <a:spLocks/>
                        </wps:cNvSpPr>
                        <wps:spPr bwMode="auto">
                          <a:xfrm>
                            <a:off x="4661" y="1545"/>
                            <a:ext cx="90" cy="253"/>
                          </a:xfrm>
                          <a:custGeom>
                            <a:avLst/>
                            <a:gdLst>
                              <a:gd name="T0" fmla="+- 0 2596 4661"/>
                              <a:gd name="T1" fmla="*/ T0 w 90"/>
                              <a:gd name="T2" fmla="+- 0 1426 1545"/>
                              <a:gd name="T3" fmla="*/ 1426 h 253"/>
                              <a:gd name="T4" fmla="+- 0 2596 4661"/>
                              <a:gd name="T5" fmla="*/ T4 w 90"/>
                              <a:gd name="T6" fmla="+- 0 1460 1545"/>
                              <a:gd name="T7" fmla="*/ 1460 h 253"/>
                              <a:gd name="T8" fmla="+- 0 2572 4661"/>
                              <a:gd name="T9" fmla="*/ T8 w 90"/>
                              <a:gd name="T10" fmla="+- 0 1460 1545"/>
                              <a:gd name="T11" fmla="*/ 1460 h 253"/>
                              <a:gd name="T12" fmla="+- 0 2619 4661"/>
                              <a:gd name="T13" fmla="*/ T12 w 90"/>
                              <a:gd name="T14" fmla="+- 0 1460 1545"/>
                              <a:gd name="T15" fmla="*/ 1460 h 253"/>
                              <a:gd name="T16" fmla="+- 0 2596 4661"/>
                              <a:gd name="T17" fmla="*/ T16 w 90"/>
                              <a:gd name="T18" fmla="+- 0 1388 1545"/>
                              <a:gd name="T19" fmla="*/ 1388 h 253"/>
                              <a:gd name="T20" fmla="+- 0 2596 4661"/>
                              <a:gd name="T21" fmla="*/ T20 w 90"/>
                              <a:gd name="T22" fmla="+- 0 1330 1545"/>
                              <a:gd name="T23" fmla="*/ 1330 h 253"/>
                              <a:gd name="T24" fmla="+- 0 2572 4661"/>
                              <a:gd name="T25" fmla="*/ T24 w 90"/>
                              <a:gd name="T26" fmla="+- 0 1330 1545"/>
                              <a:gd name="T27" fmla="*/ 1330 h 253"/>
                              <a:gd name="T28" fmla="+- 0 2619 4661"/>
                              <a:gd name="T29" fmla="*/ T28 w 90"/>
                              <a:gd name="T30" fmla="+- 0 1330 1545"/>
                              <a:gd name="T31" fmla="*/ 1330 h 25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 h="253">
                                <a:moveTo>
                                  <a:pt x="-2065" y="-119"/>
                                </a:moveTo>
                                <a:lnTo>
                                  <a:pt x="-2065" y="-85"/>
                                </a:lnTo>
                                <a:moveTo>
                                  <a:pt x="-2089" y="-85"/>
                                </a:moveTo>
                                <a:lnTo>
                                  <a:pt x="-2042" y="-85"/>
                                </a:lnTo>
                                <a:moveTo>
                                  <a:pt x="-2065" y="-157"/>
                                </a:moveTo>
                                <a:lnTo>
                                  <a:pt x="-2065" y="-215"/>
                                </a:lnTo>
                                <a:moveTo>
                                  <a:pt x="-2089" y="-215"/>
                                </a:moveTo>
                                <a:lnTo>
                                  <a:pt x="-2042" y="-215"/>
                                </a:lnTo>
                              </a:path>
                            </a:pathLst>
                          </a:custGeom>
                          <a:noFill/>
                          <a:ln w="65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AutoShape 97"/>
                        <wps:cNvSpPr>
                          <a:spLocks/>
                        </wps:cNvSpPr>
                        <wps:spPr bwMode="auto">
                          <a:xfrm>
                            <a:off x="4655" y="1438"/>
                            <a:ext cx="101" cy="101"/>
                          </a:xfrm>
                          <a:custGeom>
                            <a:avLst/>
                            <a:gdLst>
                              <a:gd name="T0" fmla="+- 0 2621 4655"/>
                              <a:gd name="T1" fmla="*/ T0 w 101"/>
                              <a:gd name="T2" fmla="+- 0 1326 1438"/>
                              <a:gd name="T3" fmla="*/ 1326 h 101"/>
                              <a:gd name="T4" fmla="+- 0 2569 4655"/>
                              <a:gd name="T5" fmla="*/ T4 w 101"/>
                              <a:gd name="T6" fmla="+- 0 1274 1438"/>
                              <a:gd name="T7" fmla="*/ 1274 h 101"/>
                              <a:gd name="T8" fmla="+- 0 2595 4655"/>
                              <a:gd name="T9" fmla="*/ T8 w 101"/>
                              <a:gd name="T10" fmla="+- 0 1274 1438"/>
                              <a:gd name="T11" fmla="*/ 1274 h 101"/>
                              <a:gd name="T12" fmla="+- 0 2595 4655"/>
                              <a:gd name="T13" fmla="*/ T12 w 101"/>
                              <a:gd name="T14" fmla="+- 0 1326 1438"/>
                              <a:gd name="T15" fmla="*/ 1326 h 101"/>
                              <a:gd name="T16" fmla="+- 0 2569 4655"/>
                              <a:gd name="T17" fmla="*/ T16 w 101"/>
                              <a:gd name="T18" fmla="+- 0 1326 1438"/>
                              <a:gd name="T19" fmla="*/ 1326 h 101"/>
                              <a:gd name="T20" fmla="+- 0 2621 4655"/>
                              <a:gd name="T21" fmla="*/ T20 w 101"/>
                              <a:gd name="T22" fmla="+- 0 1274 1438"/>
                              <a:gd name="T23" fmla="*/ 1274 h 101"/>
                            </a:gdLst>
                            <a:ahLst/>
                            <a:cxnLst>
                              <a:cxn ang="0">
                                <a:pos x="T1" y="T3"/>
                              </a:cxn>
                              <a:cxn ang="0">
                                <a:pos x="T5" y="T7"/>
                              </a:cxn>
                              <a:cxn ang="0">
                                <a:pos x="T9" y="T11"/>
                              </a:cxn>
                              <a:cxn ang="0">
                                <a:pos x="T13" y="T15"/>
                              </a:cxn>
                              <a:cxn ang="0">
                                <a:pos x="T17" y="T19"/>
                              </a:cxn>
                              <a:cxn ang="0">
                                <a:pos x="T21" y="T23"/>
                              </a:cxn>
                            </a:cxnLst>
                            <a:rect l="0" t="0" r="r" b="b"/>
                            <a:pathLst>
                              <a:path w="101" h="101">
                                <a:moveTo>
                                  <a:pt x="-2034" y="-112"/>
                                </a:moveTo>
                                <a:lnTo>
                                  <a:pt x="-2086" y="-164"/>
                                </a:lnTo>
                                <a:moveTo>
                                  <a:pt x="-2060" y="-164"/>
                                </a:moveTo>
                                <a:lnTo>
                                  <a:pt x="-2060" y="-112"/>
                                </a:lnTo>
                                <a:moveTo>
                                  <a:pt x="-2086" y="-112"/>
                                </a:moveTo>
                                <a:lnTo>
                                  <a:pt x="-2034" y="-164"/>
                                </a:lnTo>
                              </a:path>
                            </a:pathLst>
                          </a:custGeom>
                          <a:noFill/>
                          <a:ln w="315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96"/>
                        <wps:cNvSpPr>
                          <a:spLocks noChangeArrowheads="1"/>
                        </wps:cNvSpPr>
                        <wps:spPr bwMode="auto">
                          <a:xfrm>
                            <a:off x="2810" y="579"/>
                            <a:ext cx="107" cy="4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95"/>
                        <wps:cNvSpPr>
                          <a:spLocks noChangeArrowheads="1"/>
                        </wps:cNvSpPr>
                        <wps:spPr bwMode="auto">
                          <a:xfrm>
                            <a:off x="2810" y="579"/>
                            <a:ext cx="107" cy="40"/>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94"/>
                        <wps:cNvSpPr>
                          <a:spLocks noChangeArrowheads="1"/>
                        </wps:cNvSpPr>
                        <wps:spPr bwMode="auto">
                          <a:xfrm>
                            <a:off x="2810" y="522"/>
                            <a:ext cx="107" cy="5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AutoShape 93"/>
                        <wps:cNvSpPr>
                          <a:spLocks/>
                        </wps:cNvSpPr>
                        <wps:spPr bwMode="auto">
                          <a:xfrm>
                            <a:off x="5120" y="-295"/>
                            <a:ext cx="208" cy="690"/>
                          </a:xfrm>
                          <a:custGeom>
                            <a:avLst/>
                            <a:gdLst>
                              <a:gd name="T0" fmla="+- 0 2810 5120"/>
                              <a:gd name="T1" fmla="*/ T0 w 208"/>
                              <a:gd name="T2" fmla="+- 0 579 -295"/>
                              <a:gd name="T3" fmla="*/ 579 h 690"/>
                              <a:gd name="T4" fmla="+- 0 2917 5120"/>
                              <a:gd name="T5" fmla="*/ T4 w 208"/>
                              <a:gd name="T6" fmla="+- 0 579 -295"/>
                              <a:gd name="T7" fmla="*/ 579 h 690"/>
                              <a:gd name="T8" fmla="+- 0 2917 5120"/>
                              <a:gd name="T9" fmla="*/ T8 w 208"/>
                              <a:gd name="T10" fmla="+- 0 522 -295"/>
                              <a:gd name="T11" fmla="*/ 522 h 690"/>
                              <a:gd name="T12" fmla="+- 0 2810 5120"/>
                              <a:gd name="T13" fmla="*/ T12 w 208"/>
                              <a:gd name="T14" fmla="+- 0 522 -295"/>
                              <a:gd name="T15" fmla="*/ 522 h 690"/>
                              <a:gd name="T16" fmla="+- 0 2810 5120"/>
                              <a:gd name="T17" fmla="*/ T16 w 208"/>
                              <a:gd name="T18" fmla="+- 0 579 -295"/>
                              <a:gd name="T19" fmla="*/ 579 h 690"/>
                              <a:gd name="T20" fmla="+- 0 2863 5120"/>
                              <a:gd name="T21" fmla="*/ T20 w 208"/>
                              <a:gd name="T22" fmla="+- 0 620 -295"/>
                              <a:gd name="T23" fmla="*/ 620 h 690"/>
                              <a:gd name="T24" fmla="+- 0 2863 5120"/>
                              <a:gd name="T25" fmla="*/ T24 w 208"/>
                              <a:gd name="T26" fmla="+- 0 734 -295"/>
                              <a:gd name="T27" fmla="*/ 734 h 690"/>
                              <a:gd name="T28" fmla="+- 0 2840 5120"/>
                              <a:gd name="T29" fmla="*/ T28 w 208"/>
                              <a:gd name="T30" fmla="+- 0 734 -295"/>
                              <a:gd name="T31" fmla="*/ 734 h 690"/>
                              <a:gd name="T32" fmla="+- 0 2887 5120"/>
                              <a:gd name="T33" fmla="*/ T32 w 208"/>
                              <a:gd name="T34" fmla="+- 0 734 -295"/>
                              <a:gd name="T35" fmla="*/ 734 h 690"/>
                              <a:gd name="T36" fmla="+- 0 2863 5120"/>
                              <a:gd name="T37" fmla="*/ T36 w 208"/>
                              <a:gd name="T38" fmla="+- 0 522 -295"/>
                              <a:gd name="T39" fmla="*/ 522 h 690"/>
                              <a:gd name="T40" fmla="+- 0 2863 5120"/>
                              <a:gd name="T41" fmla="*/ T40 w 208"/>
                              <a:gd name="T42" fmla="+- 0 376 -295"/>
                              <a:gd name="T43" fmla="*/ 376 h 690"/>
                              <a:gd name="T44" fmla="+- 0 2840 5120"/>
                              <a:gd name="T45" fmla="*/ T44 w 208"/>
                              <a:gd name="T46" fmla="+- 0 376 -295"/>
                              <a:gd name="T47" fmla="*/ 376 h 690"/>
                              <a:gd name="T48" fmla="+- 0 2887 5120"/>
                              <a:gd name="T49" fmla="*/ T48 w 208"/>
                              <a:gd name="T50" fmla="+- 0 376 -295"/>
                              <a:gd name="T51" fmla="*/ 376 h 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8" h="690">
                                <a:moveTo>
                                  <a:pt x="-2310" y="874"/>
                                </a:moveTo>
                                <a:lnTo>
                                  <a:pt x="-2203" y="874"/>
                                </a:lnTo>
                                <a:lnTo>
                                  <a:pt x="-2203" y="817"/>
                                </a:lnTo>
                                <a:lnTo>
                                  <a:pt x="-2310" y="817"/>
                                </a:lnTo>
                                <a:lnTo>
                                  <a:pt x="-2310" y="874"/>
                                </a:lnTo>
                                <a:close/>
                                <a:moveTo>
                                  <a:pt x="-2257" y="915"/>
                                </a:moveTo>
                                <a:lnTo>
                                  <a:pt x="-2257" y="1029"/>
                                </a:lnTo>
                                <a:moveTo>
                                  <a:pt x="-2280" y="1029"/>
                                </a:moveTo>
                                <a:lnTo>
                                  <a:pt x="-2233" y="1029"/>
                                </a:lnTo>
                                <a:moveTo>
                                  <a:pt x="-2257" y="817"/>
                                </a:moveTo>
                                <a:lnTo>
                                  <a:pt x="-2257" y="671"/>
                                </a:lnTo>
                                <a:moveTo>
                                  <a:pt x="-2280" y="671"/>
                                </a:moveTo>
                                <a:lnTo>
                                  <a:pt x="-2233" y="671"/>
                                </a:lnTo>
                              </a:path>
                            </a:pathLst>
                          </a:custGeom>
                          <a:noFill/>
                          <a:ln w="65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AutoShape 92"/>
                        <wps:cNvSpPr>
                          <a:spLocks/>
                        </wps:cNvSpPr>
                        <wps:spPr bwMode="auto">
                          <a:xfrm>
                            <a:off x="5171" y="-473"/>
                            <a:ext cx="3209" cy="1426"/>
                          </a:xfrm>
                          <a:custGeom>
                            <a:avLst/>
                            <a:gdLst>
                              <a:gd name="T0" fmla="+- 0 2889 5171"/>
                              <a:gd name="T1" fmla="*/ T0 w 3209"/>
                              <a:gd name="T2" fmla="+- 0 336 -473"/>
                              <a:gd name="T3" fmla="*/ 336 h 1426"/>
                              <a:gd name="T4" fmla="+- 0 2836 5171"/>
                              <a:gd name="T5" fmla="*/ T4 w 3209"/>
                              <a:gd name="T6" fmla="+- 0 284 -473"/>
                              <a:gd name="T7" fmla="*/ 284 h 1426"/>
                              <a:gd name="T8" fmla="+- 0 2863 5171"/>
                              <a:gd name="T9" fmla="*/ T8 w 3209"/>
                              <a:gd name="T10" fmla="+- 0 284 -473"/>
                              <a:gd name="T11" fmla="*/ 284 h 1426"/>
                              <a:gd name="T12" fmla="+- 0 2863 5171"/>
                              <a:gd name="T13" fmla="*/ T12 w 3209"/>
                              <a:gd name="T14" fmla="+- 0 336 -473"/>
                              <a:gd name="T15" fmla="*/ 336 h 1426"/>
                              <a:gd name="T16" fmla="+- 0 2836 5171"/>
                              <a:gd name="T17" fmla="*/ T16 w 3209"/>
                              <a:gd name="T18" fmla="+- 0 336 -473"/>
                              <a:gd name="T19" fmla="*/ 336 h 1426"/>
                              <a:gd name="T20" fmla="+- 0 2889 5171"/>
                              <a:gd name="T21" fmla="*/ T20 w 3209"/>
                              <a:gd name="T22" fmla="+- 0 284 -473"/>
                              <a:gd name="T23" fmla="*/ 284 h 1426"/>
                              <a:gd name="T24" fmla="+- 0 4231 5171"/>
                              <a:gd name="T25" fmla="*/ T24 w 3209"/>
                              <a:gd name="T26" fmla="+- 0 897 -473"/>
                              <a:gd name="T27" fmla="*/ 897 h 1426"/>
                              <a:gd name="T28" fmla="+- 0 4179 5171"/>
                              <a:gd name="T29" fmla="*/ T28 w 3209"/>
                              <a:gd name="T30" fmla="+- 0 845 -473"/>
                              <a:gd name="T31" fmla="*/ 845 h 1426"/>
                              <a:gd name="T32" fmla="+- 0 4205 5171"/>
                              <a:gd name="T33" fmla="*/ T32 w 3209"/>
                              <a:gd name="T34" fmla="+- 0 845 -473"/>
                              <a:gd name="T35" fmla="*/ 845 h 1426"/>
                              <a:gd name="T36" fmla="+- 0 4205 5171"/>
                              <a:gd name="T37" fmla="*/ T36 w 3209"/>
                              <a:gd name="T38" fmla="+- 0 897 -473"/>
                              <a:gd name="T39" fmla="*/ 897 h 1426"/>
                              <a:gd name="T40" fmla="+- 0 4179 5171"/>
                              <a:gd name="T41" fmla="*/ T40 w 3209"/>
                              <a:gd name="T42" fmla="+- 0 897 -473"/>
                              <a:gd name="T43" fmla="*/ 897 h 1426"/>
                              <a:gd name="T44" fmla="+- 0 4231 5171"/>
                              <a:gd name="T45" fmla="*/ T44 w 3209"/>
                              <a:gd name="T46" fmla="+- 0 845 -473"/>
                              <a:gd name="T47" fmla="*/ 845 h 1426"/>
                              <a:gd name="T48" fmla="+- 0 4499 5171"/>
                              <a:gd name="T49" fmla="*/ T48 w 3209"/>
                              <a:gd name="T50" fmla="+- 0 1023 -473"/>
                              <a:gd name="T51" fmla="*/ 1023 h 1426"/>
                              <a:gd name="T52" fmla="+- 0 4447 5171"/>
                              <a:gd name="T53" fmla="*/ T52 w 3209"/>
                              <a:gd name="T54" fmla="+- 0 971 -473"/>
                              <a:gd name="T55" fmla="*/ 971 h 1426"/>
                              <a:gd name="T56" fmla="+- 0 4473 5171"/>
                              <a:gd name="T57" fmla="*/ T56 w 3209"/>
                              <a:gd name="T58" fmla="+- 0 971 -473"/>
                              <a:gd name="T59" fmla="*/ 971 h 1426"/>
                              <a:gd name="T60" fmla="+- 0 4473 5171"/>
                              <a:gd name="T61" fmla="*/ T60 w 3209"/>
                              <a:gd name="T62" fmla="+- 0 1023 -473"/>
                              <a:gd name="T63" fmla="*/ 1023 h 1426"/>
                              <a:gd name="T64" fmla="+- 0 4447 5171"/>
                              <a:gd name="T65" fmla="*/ T64 w 3209"/>
                              <a:gd name="T66" fmla="+- 0 1023 -473"/>
                              <a:gd name="T67" fmla="*/ 1023 h 1426"/>
                              <a:gd name="T68" fmla="+- 0 4499 5171"/>
                              <a:gd name="T69" fmla="*/ T68 w 3209"/>
                              <a:gd name="T70" fmla="+- 0 971 -473"/>
                              <a:gd name="T71" fmla="*/ 97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09" h="1426">
                                <a:moveTo>
                                  <a:pt x="-2282" y="809"/>
                                </a:moveTo>
                                <a:lnTo>
                                  <a:pt x="-2335" y="757"/>
                                </a:lnTo>
                                <a:moveTo>
                                  <a:pt x="-2308" y="757"/>
                                </a:moveTo>
                                <a:lnTo>
                                  <a:pt x="-2308" y="809"/>
                                </a:lnTo>
                                <a:moveTo>
                                  <a:pt x="-2335" y="809"/>
                                </a:moveTo>
                                <a:lnTo>
                                  <a:pt x="-2282" y="757"/>
                                </a:lnTo>
                                <a:moveTo>
                                  <a:pt x="-940" y="1370"/>
                                </a:moveTo>
                                <a:lnTo>
                                  <a:pt x="-992" y="1318"/>
                                </a:lnTo>
                                <a:moveTo>
                                  <a:pt x="-966" y="1318"/>
                                </a:moveTo>
                                <a:lnTo>
                                  <a:pt x="-966" y="1370"/>
                                </a:lnTo>
                                <a:moveTo>
                                  <a:pt x="-992" y="1370"/>
                                </a:moveTo>
                                <a:lnTo>
                                  <a:pt x="-940" y="1318"/>
                                </a:lnTo>
                                <a:moveTo>
                                  <a:pt x="-672" y="1496"/>
                                </a:moveTo>
                                <a:lnTo>
                                  <a:pt x="-724" y="1444"/>
                                </a:lnTo>
                                <a:moveTo>
                                  <a:pt x="-698" y="1444"/>
                                </a:moveTo>
                                <a:lnTo>
                                  <a:pt x="-698" y="1496"/>
                                </a:lnTo>
                                <a:moveTo>
                                  <a:pt x="-724" y="1496"/>
                                </a:moveTo>
                                <a:lnTo>
                                  <a:pt x="-672" y="1444"/>
                                </a:lnTo>
                              </a:path>
                            </a:pathLst>
                          </a:custGeom>
                          <a:noFill/>
                          <a:ln w="315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Rectangle 91"/>
                        <wps:cNvSpPr>
                          <a:spLocks noChangeArrowheads="1"/>
                        </wps:cNvSpPr>
                        <wps:spPr bwMode="auto">
                          <a:xfrm>
                            <a:off x="4688" y="1374"/>
                            <a:ext cx="108" cy="39"/>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Line 90"/>
                        <wps:cNvCnPr>
                          <a:cxnSpLocks noChangeShapeType="1"/>
                        </wps:cNvCnPr>
                        <wps:spPr bwMode="auto">
                          <a:xfrm>
                            <a:off x="4683" y="1362"/>
                            <a:ext cx="118" cy="0"/>
                          </a:xfrm>
                          <a:prstGeom prst="line">
                            <a:avLst/>
                          </a:prstGeom>
                          <a:noFill/>
                          <a:ln w="22378">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89"/>
                        <wps:cNvSpPr>
                          <a:spLocks/>
                        </wps:cNvSpPr>
                        <wps:spPr bwMode="auto">
                          <a:xfrm>
                            <a:off x="8803" y="1396"/>
                            <a:ext cx="90" cy="369"/>
                          </a:xfrm>
                          <a:custGeom>
                            <a:avLst/>
                            <a:gdLst>
                              <a:gd name="T0" fmla="+- 0 4743 8803"/>
                              <a:gd name="T1" fmla="*/ T0 w 90"/>
                              <a:gd name="T2" fmla="+- 0 1413 1396"/>
                              <a:gd name="T3" fmla="*/ 1413 h 369"/>
                              <a:gd name="T4" fmla="+- 0 4743 8803"/>
                              <a:gd name="T5" fmla="*/ T4 w 90"/>
                              <a:gd name="T6" fmla="+- 0 1443 1396"/>
                              <a:gd name="T7" fmla="*/ 1443 h 369"/>
                              <a:gd name="T8" fmla="+- 0 4719 8803"/>
                              <a:gd name="T9" fmla="*/ T8 w 90"/>
                              <a:gd name="T10" fmla="+- 0 1443 1396"/>
                              <a:gd name="T11" fmla="*/ 1443 h 369"/>
                              <a:gd name="T12" fmla="+- 0 4765 8803"/>
                              <a:gd name="T13" fmla="*/ T12 w 90"/>
                              <a:gd name="T14" fmla="+- 0 1443 1396"/>
                              <a:gd name="T15" fmla="*/ 1443 h 369"/>
                              <a:gd name="T16" fmla="+- 0 4743 8803"/>
                              <a:gd name="T17" fmla="*/ T16 w 90"/>
                              <a:gd name="T18" fmla="+- 0 1349 1396"/>
                              <a:gd name="T19" fmla="*/ 1349 h 369"/>
                              <a:gd name="T20" fmla="+- 0 4743 8803"/>
                              <a:gd name="T21" fmla="*/ T20 w 90"/>
                              <a:gd name="T22" fmla="+- 0 1252 1396"/>
                              <a:gd name="T23" fmla="*/ 1252 h 369"/>
                              <a:gd name="T24" fmla="+- 0 4719 8803"/>
                              <a:gd name="T25" fmla="*/ T24 w 90"/>
                              <a:gd name="T26" fmla="+- 0 1252 1396"/>
                              <a:gd name="T27" fmla="*/ 1252 h 369"/>
                              <a:gd name="T28" fmla="+- 0 4765 8803"/>
                              <a:gd name="T29" fmla="*/ T28 w 90"/>
                              <a:gd name="T30" fmla="+- 0 1252 1396"/>
                              <a:gd name="T31" fmla="*/ 1252 h 3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 h="369">
                                <a:moveTo>
                                  <a:pt x="-4060" y="17"/>
                                </a:moveTo>
                                <a:lnTo>
                                  <a:pt x="-4060" y="47"/>
                                </a:lnTo>
                                <a:moveTo>
                                  <a:pt x="-4084" y="47"/>
                                </a:moveTo>
                                <a:lnTo>
                                  <a:pt x="-4038" y="47"/>
                                </a:lnTo>
                                <a:moveTo>
                                  <a:pt x="-4060" y="-47"/>
                                </a:moveTo>
                                <a:lnTo>
                                  <a:pt x="-4060" y="-144"/>
                                </a:lnTo>
                                <a:moveTo>
                                  <a:pt x="-4084" y="-144"/>
                                </a:moveTo>
                                <a:lnTo>
                                  <a:pt x="-4038" y="-144"/>
                                </a:lnTo>
                              </a:path>
                            </a:pathLst>
                          </a:custGeom>
                          <a:noFill/>
                          <a:ln w="65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AutoShape 88"/>
                        <wps:cNvSpPr>
                          <a:spLocks/>
                        </wps:cNvSpPr>
                        <wps:spPr bwMode="auto">
                          <a:xfrm>
                            <a:off x="8797" y="343"/>
                            <a:ext cx="617" cy="929"/>
                          </a:xfrm>
                          <a:custGeom>
                            <a:avLst/>
                            <a:gdLst>
                              <a:gd name="T0" fmla="+- 0 4768 8797"/>
                              <a:gd name="T1" fmla="*/ T0 w 617"/>
                              <a:gd name="T2" fmla="+- 0 1188 343"/>
                              <a:gd name="T3" fmla="*/ 1188 h 929"/>
                              <a:gd name="T4" fmla="+- 0 4716 8797"/>
                              <a:gd name="T5" fmla="*/ T4 w 617"/>
                              <a:gd name="T6" fmla="+- 0 1136 343"/>
                              <a:gd name="T7" fmla="*/ 1136 h 929"/>
                              <a:gd name="T8" fmla="+- 0 4742 8797"/>
                              <a:gd name="T9" fmla="*/ T8 w 617"/>
                              <a:gd name="T10" fmla="+- 0 1136 343"/>
                              <a:gd name="T11" fmla="*/ 1136 h 929"/>
                              <a:gd name="T12" fmla="+- 0 4742 8797"/>
                              <a:gd name="T13" fmla="*/ T12 w 617"/>
                              <a:gd name="T14" fmla="+- 0 1188 343"/>
                              <a:gd name="T15" fmla="*/ 1188 h 929"/>
                              <a:gd name="T16" fmla="+- 0 4716 8797"/>
                              <a:gd name="T17" fmla="*/ T16 w 617"/>
                              <a:gd name="T18" fmla="+- 0 1188 343"/>
                              <a:gd name="T19" fmla="*/ 1188 h 929"/>
                              <a:gd name="T20" fmla="+- 0 4768 8797"/>
                              <a:gd name="T21" fmla="*/ T20 w 617"/>
                              <a:gd name="T22" fmla="+- 0 1136 343"/>
                              <a:gd name="T23" fmla="*/ 1136 h 929"/>
                              <a:gd name="T24" fmla="+- 0 5036 8797"/>
                              <a:gd name="T25" fmla="*/ T24 w 617"/>
                              <a:gd name="T26" fmla="+- 0 759 343"/>
                              <a:gd name="T27" fmla="*/ 759 h 929"/>
                              <a:gd name="T28" fmla="+- 0 4983 8797"/>
                              <a:gd name="T29" fmla="*/ T28 w 617"/>
                              <a:gd name="T30" fmla="+- 0 707 343"/>
                              <a:gd name="T31" fmla="*/ 707 h 929"/>
                              <a:gd name="T32" fmla="+- 0 5009 8797"/>
                              <a:gd name="T33" fmla="*/ T32 w 617"/>
                              <a:gd name="T34" fmla="+- 0 707 343"/>
                              <a:gd name="T35" fmla="*/ 707 h 929"/>
                              <a:gd name="T36" fmla="+- 0 5009 8797"/>
                              <a:gd name="T37" fmla="*/ T36 w 617"/>
                              <a:gd name="T38" fmla="+- 0 759 343"/>
                              <a:gd name="T39" fmla="*/ 759 h 929"/>
                              <a:gd name="T40" fmla="+- 0 4983 8797"/>
                              <a:gd name="T41" fmla="*/ T40 w 617"/>
                              <a:gd name="T42" fmla="+- 0 759 343"/>
                              <a:gd name="T43" fmla="*/ 759 h 929"/>
                              <a:gd name="T44" fmla="+- 0 5036 8797"/>
                              <a:gd name="T45" fmla="*/ T44 w 617"/>
                              <a:gd name="T46" fmla="+- 0 707 343"/>
                              <a:gd name="T47" fmla="*/ 707 h 9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17" h="929">
                                <a:moveTo>
                                  <a:pt x="-4029" y="845"/>
                                </a:moveTo>
                                <a:lnTo>
                                  <a:pt x="-4081" y="793"/>
                                </a:lnTo>
                                <a:moveTo>
                                  <a:pt x="-4055" y="793"/>
                                </a:moveTo>
                                <a:lnTo>
                                  <a:pt x="-4055" y="845"/>
                                </a:lnTo>
                                <a:moveTo>
                                  <a:pt x="-4081" y="845"/>
                                </a:moveTo>
                                <a:lnTo>
                                  <a:pt x="-4029" y="793"/>
                                </a:lnTo>
                                <a:moveTo>
                                  <a:pt x="-3761" y="416"/>
                                </a:moveTo>
                                <a:lnTo>
                                  <a:pt x="-3814" y="364"/>
                                </a:lnTo>
                                <a:moveTo>
                                  <a:pt x="-3788" y="364"/>
                                </a:moveTo>
                                <a:lnTo>
                                  <a:pt x="-3788" y="416"/>
                                </a:lnTo>
                                <a:moveTo>
                                  <a:pt x="-3814" y="416"/>
                                </a:moveTo>
                                <a:lnTo>
                                  <a:pt x="-3761" y="364"/>
                                </a:lnTo>
                              </a:path>
                            </a:pathLst>
                          </a:custGeom>
                          <a:noFill/>
                          <a:ln w="315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87"/>
                        <wps:cNvCnPr>
                          <a:cxnSpLocks noChangeShapeType="1"/>
                        </wps:cNvCnPr>
                        <wps:spPr bwMode="auto">
                          <a:xfrm>
                            <a:off x="5220" y="1332"/>
                            <a:ext cx="117" cy="0"/>
                          </a:xfrm>
                          <a:prstGeom prst="line">
                            <a:avLst/>
                          </a:prstGeom>
                          <a:noFill/>
                          <a:ln w="17639">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86"/>
                        <wps:cNvSpPr>
                          <a:spLocks/>
                        </wps:cNvSpPr>
                        <wps:spPr bwMode="auto">
                          <a:xfrm>
                            <a:off x="9780" y="1214"/>
                            <a:ext cx="207" cy="463"/>
                          </a:xfrm>
                          <a:custGeom>
                            <a:avLst/>
                            <a:gdLst>
                              <a:gd name="T0" fmla="+- 0 5225 9780"/>
                              <a:gd name="T1" fmla="*/ T0 w 207"/>
                              <a:gd name="T2" fmla="+- 0 1267 1214"/>
                              <a:gd name="T3" fmla="*/ 1267 h 463"/>
                              <a:gd name="T4" fmla="+- 0 5332 9780"/>
                              <a:gd name="T5" fmla="*/ T4 w 207"/>
                              <a:gd name="T6" fmla="+- 0 1267 1214"/>
                              <a:gd name="T7" fmla="*/ 1267 h 463"/>
                              <a:gd name="T8" fmla="+- 0 5332 9780"/>
                              <a:gd name="T9" fmla="*/ T8 w 207"/>
                              <a:gd name="T10" fmla="+- 0 1323 1214"/>
                              <a:gd name="T11" fmla="*/ 1323 h 463"/>
                              <a:gd name="T12" fmla="+- 0 5225 9780"/>
                              <a:gd name="T13" fmla="*/ T12 w 207"/>
                              <a:gd name="T14" fmla="+- 0 1323 1214"/>
                              <a:gd name="T15" fmla="*/ 1323 h 463"/>
                              <a:gd name="T16" fmla="+- 0 5225 9780"/>
                              <a:gd name="T17" fmla="*/ T16 w 207"/>
                              <a:gd name="T18" fmla="+- 0 1267 1214"/>
                              <a:gd name="T19" fmla="*/ 1267 h 463"/>
                              <a:gd name="T20" fmla="+- 0 5279 9780"/>
                              <a:gd name="T21" fmla="*/ T20 w 207"/>
                              <a:gd name="T22" fmla="+- 0 1340 1214"/>
                              <a:gd name="T23" fmla="*/ 1340 h 463"/>
                              <a:gd name="T24" fmla="+- 0 5279 9780"/>
                              <a:gd name="T25" fmla="*/ T24 w 207"/>
                              <a:gd name="T26" fmla="+- 0 1398 1214"/>
                              <a:gd name="T27" fmla="*/ 1398 h 463"/>
                              <a:gd name="T28" fmla="+- 0 5255 9780"/>
                              <a:gd name="T29" fmla="*/ T28 w 207"/>
                              <a:gd name="T30" fmla="+- 0 1398 1214"/>
                              <a:gd name="T31" fmla="*/ 1398 h 463"/>
                              <a:gd name="T32" fmla="+- 0 5302 9780"/>
                              <a:gd name="T33" fmla="*/ T32 w 207"/>
                              <a:gd name="T34" fmla="+- 0 1398 1214"/>
                              <a:gd name="T35" fmla="*/ 1398 h 463"/>
                              <a:gd name="T36" fmla="+- 0 5279 9780"/>
                              <a:gd name="T37" fmla="*/ T36 w 207"/>
                              <a:gd name="T38" fmla="+- 0 1267 1214"/>
                              <a:gd name="T39" fmla="*/ 1267 h 463"/>
                              <a:gd name="T40" fmla="+- 0 5279 9780"/>
                              <a:gd name="T41" fmla="*/ T40 w 207"/>
                              <a:gd name="T42" fmla="+- 0 1158 1214"/>
                              <a:gd name="T43" fmla="*/ 1158 h 463"/>
                              <a:gd name="T44" fmla="+- 0 5255 9780"/>
                              <a:gd name="T45" fmla="*/ T44 w 207"/>
                              <a:gd name="T46" fmla="+- 0 1158 1214"/>
                              <a:gd name="T47" fmla="*/ 1158 h 463"/>
                              <a:gd name="T48" fmla="+- 0 5302 9780"/>
                              <a:gd name="T49" fmla="*/ T48 w 207"/>
                              <a:gd name="T50" fmla="+- 0 1158 1214"/>
                              <a:gd name="T51" fmla="*/ 1158 h 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7" h="463">
                                <a:moveTo>
                                  <a:pt x="-4555" y="53"/>
                                </a:moveTo>
                                <a:lnTo>
                                  <a:pt x="-4448" y="53"/>
                                </a:lnTo>
                                <a:lnTo>
                                  <a:pt x="-4448" y="109"/>
                                </a:lnTo>
                                <a:lnTo>
                                  <a:pt x="-4555" y="109"/>
                                </a:lnTo>
                                <a:lnTo>
                                  <a:pt x="-4555" y="53"/>
                                </a:lnTo>
                                <a:close/>
                                <a:moveTo>
                                  <a:pt x="-4501" y="126"/>
                                </a:moveTo>
                                <a:lnTo>
                                  <a:pt x="-4501" y="184"/>
                                </a:lnTo>
                                <a:moveTo>
                                  <a:pt x="-4525" y="184"/>
                                </a:moveTo>
                                <a:lnTo>
                                  <a:pt x="-4478" y="184"/>
                                </a:lnTo>
                                <a:moveTo>
                                  <a:pt x="-4501" y="53"/>
                                </a:moveTo>
                                <a:lnTo>
                                  <a:pt x="-4501" y="-56"/>
                                </a:lnTo>
                                <a:moveTo>
                                  <a:pt x="-4525" y="-56"/>
                                </a:moveTo>
                                <a:lnTo>
                                  <a:pt x="-4478" y="-56"/>
                                </a:lnTo>
                              </a:path>
                            </a:pathLst>
                          </a:custGeom>
                          <a:noFill/>
                          <a:ln w="65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AutoShape 85"/>
                        <wps:cNvSpPr>
                          <a:spLocks/>
                        </wps:cNvSpPr>
                        <wps:spPr bwMode="auto">
                          <a:xfrm>
                            <a:off x="9832" y="1162"/>
                            <a:ext cx="1138" cy="1311"/>
                          </a:xfrm>
                          <a:custGeom>
                            <a:avLst/>
                            <a:gdLst>
                              <a:gd name="T0" fmla="+- 0 5304 9832"/>
                              <a:gd name="T1" fmla="*/ T0 w 1138"/>
                              <a:gd name="T2" fmla="+- 0 1183 1162"/>
                              <a:gd name="T3" fmla="*/ 1183 h 1311"/>
                              <a:gd name="T4" fmla="+- 0 5252 9832"/>
                              <a:gd name="T5" fmla="*/ T4 w 1138"/>
                              <a:gd name="T6" fmla="+- 0 1131 1162"/>
                              <a:gd name="T7" fmla="*/ 1131 h 1311"/>
                              <a:gd name="T8" fmla="+- 0 5278 9832"/>
                              <a:gd name="T9" fmla="*/ T8 w 1138"/>
                              <a:gd name="T10" fmla="+- 0 1131 1162"/>
                              <a:gd name="T11" fmla="*/ 1131 h 1311"/>
                              <a:gd name="T12" fmla="+- 0 5278 9832"/>
                              <a:gd name="T13" fmla="*/ T12 w 1138"/>
                              <a:gd name="T14" fmla="+- 0 1183 1162"/>
                              <a:gd name="T15" fmla="*/ 1183 h 1311"/>
                              <a:gd name="T16" fmla="+- 0 5252 9832"/>
                              <a:gd name="T17" fmla="*/ T16 w 1138"/>
                              <a:gd name="T18" fmla="+- 0 1183 1162"/>
                              <a:gd name="T19" fmla="*/ 1183 h 1311"/>
                              <a:gd name="T20" fmla="+- 0 5304 9832"/>
                              <a:gd name="T21" fmla="*/ T20 w 1138"/>
                              <a:gd name="T22" fmla="+- 0 1131 1162"/>
                              <a:gd name="T23" fmla="*/ 1131 h 1311"/>
                              <a:gd name="T24" fmla="+- 0 5842 9832"/>
                              <a:gd name="T25" fmla="*/ T24 w 1138"/>
                              <a:gd name="T26" fmla="+- 0 1810 1162"/>
                              <a:gd name="T27" fmla="*/ 1810 h 1311"/>
                              <a:gd name="T28" fmla="+- 0 5789 9832"/>
                              <a:gd name="T29" fmla="*/ T28 w 1138"/>
                              <a:gd name="T30" fmla="+- 0 1758 1162"/>
                              <a:gd name="T31" fmla="*/ 1758 h 1311"/>
                              <a:gd name="T32" fmla="+- 0 5815 9832"/>
                              <a:gd name="T33" fmla="*/ T32 w 1138"/>
                              <a:gd name="T34" fmla="+- 0 1758 1162"/>
                              <a:gd name="T35" fmla="*/ 1758 h 1311"/>
                              <a:gd name="T36" fmla="+- 0 5815 9832"/>
                              <a:gd name="T37" fmla="*/ T36 w 1138"/>
                              <a:gd name="T38" fmla="+- 0 1810 1162"/>
                              <a:gd name="T39" fmla="*/ 1810 h 1311"/>
                              <a:gd name="T40" fmla="+- 0 5789 9832"/>
                              <a:gd name="T41" fmla="*/ T40 w 1138"/>
                              <a:gd name="T42" fmla="+- 0 1810 1162"/>
                              <a:gd name="T43" fmla="*/ 1810 h 1311"/>
                              <a:gd name="T44" fmla="+- 0 5842 9832"/>
                              <a:gd name="T45" fmla="*/ T44 w 1138"/>
                              <a:gd name="T46" fmla="+- 0 1758 1162"/>
                              <a:gd name="T47" fmla="*/ 1758 h 1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38" h="1311">
                                <a:moveTo>
                                  <a:pt x="-4528" y="21"/>
                                </a:moveTo>
                                <a:lnTo>
                                  <a:pt x="-4580" y="-31"/>
                                </a:lnTo>
                                <a:moveTo>
                                  <a:pt x="-4554" y="-31"/>
                                </a:moveTo>
                                <a:lnTo>
                                  <a:pt x="-4554" y="21"/>
                                </a:lnTo>
                                <a:moveTo>
                                  <a:pt x="-4580" y="21"/>
                                </a:moveTo>
                                <a:lnTo>
                                  <a:pt x="-4528" y="-31"/>
                                </a:lnTo>
                                <a:moveTo>
                                  <a:pt x="-3990" y="648"/>
                                </a:moveTo>
                                <a:lnTo>
                                  <a:pt x="-4043" y="596"/>
                                </a:lnTo>
                                <a:moveTo>
                                  <a:pt x="-4017" y="596"/>
                                </a:moveTo>
                                <a:lnTo>
                                  <a:pt x="-4017" y="648"/>
                                </a:lnTo>
                                <a:moveTo>
                                  <a:pt x="-4043" y="648"/>
                                </a:moveTo>
                                <a:lnTo>
                                  <a:pt x="-3990" y="596"/>
                                </a:lnTo>
                              </a:path>
                            </a:pathLst>
                          </a:custGeom>
                          <a:noFill/>
                          <a:ln w="315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84"/>
                        <wps:cNvSpPr>
                          <a:spLocks/>
                        </wps:cNvSpPr>
                        <wps:spPr bwMode="auto">
                          <a:xfrm>
                            <a:off x="7258" y="2773"/>
                            <a:ext cx="101" cy="101"/>
                          </a:xfrm>
                          <a:custGeom>
                            <a:avLst/>
                            <a:gdLst>
                              <a:gd name="T0" fmla="+- 0 3970 7258"/>
                              <a:gd name="T1" fmla="*/ T0 w 101"/>
                              <a:gd name="T2" fmla="+- 0 2018 2773"/>
                              <a:gd name="T3" fmla="*/ 2018 h 101"/>
                              <a:gd name="T4" fmla="+- 0 3918 7258"/>
                              <a:gd name="T5" fmla="*/ T4 w 101"/>
                              <a:gd name="T6" fmla="+- 0 1966 2773"/>
                              <a:gd name="T7" fmla="*/ 1966 h 101"/>
                              <a:gd name="T8" fmla="+- 0 3944 7258"/>
                              <a:gd name="T9" fmla="*/ T8 w 101"/>
                              <a:gd name="T10" fmla="+- 0 1966 2773"/>
                              <a:gd name="T11" fmla="*/ 1966 h 101"/>
                              <a:gd name="T12" fmla="+- 0 3944 7258"/>
                              <a:gd name="T13" fmla="*/ T12 w 101"/>
                              <a:gd name="T14" fmla="+- 0 2018 2773"/>
                              <a:gd name="T15" fmla="*/ 2018 h 101"/>
                              <a:gd name="T16" fmla="+- 0 3918 7258"/>
                              <a:gd name="T17" fmla="*/ T16 w 101"/>
                              <a:gd name="T18" fmla="+- 0 2018 2773"/>
                              <a:gd name="T19" fmla="*/ 2018 h 101"/>
                              <a:gd name="T20" fmla="+- 0 3970 7258"/>
                              <a:gd name="T21" fmla="*/ T20 w 101"/>
                              <a:gd name="T22" fmla="+- 0 1966 2773"/>
                              <a:gd name="T23" fmla="*/ 1966 h 101"/>
                            </a:gdLst>
                            <a:ahLst/>
                            <a:cxnLst>
                              <a:cxn ang="0">
                                <a:pos x="T1" y="T3"/>
                              </a:cxn>
                              <a:cxn ang="0">
                                <a:pos x="T5" y="T7"/>
                              </a:cxn>
                              <a:cxn ang="0">
                                <a:pos x="T9" y="T11"/>
                              </a:cxn>
                              <a:cxn ang="0">
                                <a:pos x="T13" y="T15"/>
                              </a:cxn>
                              <a:cxn ang="0">
                                <a:pos x="T17" y="T19"/>
                              </a:cxn>
                              <a:cxn ang="0">
                                <a:pos x="T21" y="T23"/>
                              </a:cxn>
                            </a:cxnLst>
                            <a:rect l="0" t="0" r="r" b="b"/>
                            <a:pathLst>
                              <a:path w="101" h="101">
                                <a:moveTo>
                                  <a:pt x="-3288" y="-755"/>
                                </a:moveTo>
                                <a:lnTo>
                                  <a:pt x="-3340" y="-807"/>
                                </a:lnTo>
                                <a:moveTo>
                                  <a:pt x="-3314" y="-807"/>
                                </a:moveTo>
                                <a:lnTo>
                                  <a:pt x="-3314" y="-755"/>
                                </a:lnTo>
                                <a:moveTo>
                                  <a:pt x="-3340" y="-755"/>
                                </a:moveTo>
                                <a:lnTo>
                                  <a:pt x="-3288" y="-807"/>
                                </a:lnTo>
                              </a:path>
                            </a:pathLst>
                          </a:custGeom>
                          <a:noFill/>
                          <a:ln w="3291">
                            <a:solidFill>
                              <a:srgbClr val="FF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AutoShape 83"/>
                        <wps:cNvSpPr>
                          <a:spLocks/>
                        </wps:cNvSpPr>
                        <wps:spPr bwMode="auto">
                          <a:xfrm>
                            <a:off x="8587" y="2773"/>
                            <a:ext cx="101" cy="101"/>
                          </a:xfrm>
                          <a:custGeom>
                            <a:avLst/>
                            <a:gdLst>
                              <a:gd name="T0" fmla="+- 0 4659 8587"/>
                              <a:gd name="T1" fmla="*/ T0 w 101"/>
                              <a:gd name="T2" fmla="+- 0 2018 2773"/>
                              <a:gd name="T3" fmla="*/ 2018 h 101"/>
                              <a:gd name="T4" fmla="+- 0 4607 8587"/>
                              <a:gd name="T5" fmla="*/ T4 w 101"/>
                              <a:gd name="T6" fmla="+- 0 1966 2773"/>
                              <a:gd name="T7" fmla="*/ 1966 h 101"/>
                              <a:gd name="T8" fmla="+- 0 4633 8587"/>
                              <a:gd name="T9" fmla="*/ T8 w 101"/>
                              <a:gd name="T10" fmla="+- 0 1966 2773"/>
                              <a:gd name="T11" fmla="*/ 1966 h 101"/>
                              <a:gd name="T12" fmla="+- 0 4633 8587"/>
                              <a:gd name="T13" fmla="*/ T12 w 101"/>
                              <a:gd name="T14" fmla="+- 0 2018 2773"/>
                              <a:gd name="T15" fmla="*/ 2018 h 101"/>
                              <a:gd name="T16" fmla="+- 0 4607 8587"/>
                              <a:gd name="T17" fmla="*/ T16 w 101"/>
                              <a:gd name="T18" fmla="+- 0 2018 2773"/>
                              <a:gd name="T19" fmla="*/ 2018 h 101"/>
                              <a:gd name="T20" fmla="+- 0 4659 8587"/>
                              <a:gd name="T21" fmla="*/ T20 w 101"/>
                              <a:gd name="T22" fmla="+- 0 1966 2773"/>
                              <a:gd name="T23" fmla="*/ 1966 h 101"/>
                            </a:gdLst>
                            <a:ahLst/>
                            <a:cxnLst>
                              <a:cxn ang="0">
                                <a:pos x="T1" y="T3"/>
                              </a:cxn>
                              <a:cxn ang="0">
                                <a:pos x="T5" y="T7"/>
                              </a:cxn>
                              <a:cxn ang="0">
                                <a:pos x="T9" y="T11"/>
                              </a:cxn>
                              <a:cxn ang="0">
                                <a:pos x="T13" y="T15"/>
                              </a:cxn>
                              <a:cxn ang="0">
                                <a:pos x="T17" y="T19"/>
                              </a:cxn>
                              <a:cxn ang="0">
                                <a:pos x="T21" y="T23"/>
                              </a:cxn>
                            </a:cxnLst>
                            <a:rect l="0" t="0" r="r" b="b"/>
                            <a:pathLst>
                              <a:path w="101" h="101">
                                <a:moveTo>
                                  <a:pt x="-3928" y="-755"/>
                                </a:moveTo>
                                <a:lnTo>
                                  <a:pt x="-3980" y="-807"/>
                                </a:lnTo>
                                <a:moveTo>
                                  <a:pt x="-3954" y="-807"/>
                                </a:moveTo>
                                <a:lnTo>
                                  <a:pt x="-3954" y="-755"/>
                                </a:lnTo>
                                <a:moveTo>
                                  <a:pt x="-3980" y="-755"/>
                                </a:moveTo>
                                <a:lnTo>
                                  <a:pt x="-3928" y="-807"/>
                                </a:lnTo>
                              </a:path>
                            </a:pathLst>
                          </a:custGeom>
                          <a:noFill/>
                          <a:ln w="3291">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82"/>
                        <wps:cNvCnPr>
                          <a:cxnSpLocks noChangeShapeType="1"/>
                        </wps:cNvCnPr>
                        <wps:spPr bwMode="auto">
                          <a:xfrm>
                            <a:off x="2223" y="1990"/>
                            <a:ext cx="74" cy="0"/>
                          </a:xfrm>
                          <a:prstGeom prst="line">
                            <a:avLst/>
                          </a:prstGeom>
                          <a:noFill/>
                          <a:ln w="30438">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5" name="Picture 8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218" y="1925"/>
                            <a:ext cx="1062" cy="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 name="Picture 8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2213" y="2037"/>
                            <a:ext cx="1248"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 name="Picture 7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1445" y="107"/>
                            <a:ext cx="4366" cy="275"/>
                          </a:xfrm>
                          <a:prstGeom prst="rect">
                            <a:avLst/>
                          </a:prstGeom>
                          <a:noFill/>
                          <a:extLst>
                            <a:ext uri="{909E8E84-426E-40DD-AFC4-6F175D3DCCD1}">
                              <a14:hiddenFill xmlns:a14="http://schemas.microsoft.com/office/drawing/2010/main">
                                <a:solidFill>
                                  <a:srgbClr val="FFFFFF"/>
                                </a:solidFill>
                              </a14:hiddenFill>
                            </a:ext>
                          </a:extLst>
                        </pic:spPr>
                      </pic:pic>
                      <wps:wsp>
                        <wps:cNvPr id="118" name="Text Box 78"/>
                        <wps:cNvSpPr txBox="1">
                          <a:spLocks noChangeArrowheads="1"/>
                        </wps:cNvSpPr>
                        <wps:spPr bwMode="auto">
                          <a:xfrm>
                            <a:off x="1520" y="128"/>
                            <a:ext cx="4217"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0B24" w14:textId="77777777" w:rsidR="0092080E" w:rsidRDefault="0092080E">
                              <w:pPr>
                                <w:spacing w:line="120" w:lineRule="exact"/>
                                <w:rPr>
                                  <w:rFonts w:ascii="Calibri"/>
                                  <w:sz w:val="11"/>
                                </w:rPr>
                              </w:pPr>
                              <w:r>
                                <w:rPr>
                                  <w:rFonts w:ascii="Calibri"/>
                                  <w:w w:val="105"/>
                                  <w:sz w:val="11"/>
                                </w:rPr>
                                <w:t>Left to right: MSM_O, MLite_O, EUML_O,   Left to right: MSM_O, MLite_O, EUML_O,</w:t>
                              </w:r>
                            </w:p>
                            <w:p w14:paraId="10844D6E" w14:textId="77777777" w:rsidR="0092080E" w:rsidRDefault="0092080E">
                              <w:pPr>
                                <w:tabs>
                                  <w:tab w:val="left" w:pos="2088"/>
                                </w:tabs>
                                <w:spacing w:before="5" w:line="133" w:lineRule="exact"/>
                                <w:rPr>
                                  <w:rFonts w:ascii="Calibri"/>
                                  <w:sz w:val="11"/>
                                </w:rPr>
                              </w:pPr>
                              <w:r>
                                <w:rPr>
                                  <w:rFonts w:ascii="Calibri"/>
                                  <w:w w:val="105"/>
                                  <w:sz w:val="11"/>
                                </w:rPr>
                                <w:t>Sine_N, Sine_O, QM_O,</w:t>
                              </w:r>
                              <w:r>
                                <w:rPr>
                                  <w:rFonts w:ascii="Calibri"/>
                                  <w:spacing w:val="-18"/>
                                  <w:w w:val="105"/>
                                  <w:sz w:val="11"/>
                                </w:rPr>
                                <w:t xml:space="preserve"> </w:t>
                              </w:r>
                              <w:r>
                                <w:rPr>
                                  <w:rFonts w:ascii="Calibri"/>
                                  <w:w w:val="105"/>
                                  <w:sz w:val="11"/>
                                </w:rPr>
                                <w:t>Full_N,</w:t>
                              </w:r>
                              <w:r>
                                <w:rPr>
                                  <w:rFonts w:ascii="Calibri"/>
                                  <w:spacing w:val="-5"/>
                                  <w:w w:val="105"/>
                                  <w:sz w:val="11"/>
                                </w:rPr>
                                <w:t xml:space="preserve"> </w:t>
                              </w:r>
                              <w:r>
                                <w:rPr>
                                  <w:rFonts w:ascii="Calibri"/>
                                  <w:w w:val="105"/>
                                  <w:sz w:val="11"/>
                                </w:rPr>
                                <w:t>Full_O</w:t>
                              </w:r>
                              <w:r>
                                <w:rPr>
                                  <w:rFonts w:ascii="Calibri"/>
                                  <w:w w:val="105"/>
                                  <w:sz w:val="11"/>
                                </w:rPr>
                                <w:tab/>
                                <w:t>Sine_N,</w:t>
                              </w:r>
                              <w:r>
                                <w:rPr>
                                  <w:rFonts w:ascii="Calibri"/>
                                  <w:spacing w:val="-8"/>
                                  <w:w w:val="105"/>
                                  <w:sz w:val="11"/>
                                </w:rPr>
                                <w:t xml:space="preserve"> </w:t>
                              </w:r>
                              <w:r>
                                <w:rPr>
                                  <w:rFonts w:ascii="Calibri"/>
                                  <w:w w:val="105"/>
                                  <w:sz w:val="11"/>
                                </w:rPr>
                                <w:t>Sine_O,</w:t>
                              </w:r>
                              <w:r>
                                <w:rPr>
                                  <w:rFonts w:ascii="Calibri"/>
                                  <w:spacing w:val="-9"/>
                                  <w:w w:val="105"/>
                                  <w:sz w:val="11"/>
                                </w:rPr>
                                <w:t xml:space="preserve"> </w:t>
                              </w:r>
                              <w:r>
                                <w:rPr>
                                  <w:rFonts w:ascii="Calibri"/>
                                  <w:w w:val="105"/>
                                  <w:sz w:val="11"/>
                                </w:rPr>
                                <w:t>QM_N,</w:t>
                              </w:r>
                              <w:r>
                                <w:rPr>
                                  <w:rFonts w:ascii="Calibri"/>
                                  <w:spacing w:val="-9"/>
                                  <w:w w:val="105"/>
                                  <w:sz w:val="11"/>
                                </w:rPr>
                                <w:t xml:space="preserve"> </w:t>
                              </w:r>
                              <w:r>
                                <w:rPr>
                                  <w:rFonts w:ascii="Calibri"/>
                                  <w:w w:val="105"/>
                                  <w:sz w:val="11"/>
                                </w:rPr>
                                <w:t>QM_O,</w:t>
                              </w:r>
                              <w:r>
                                <w:rPr>
                                  <w:rFonts w:ascii="Calibri"/>
                                  <w:spacing w:val="-9"/>
                                  <w:w w:val="105"/>
                                  <w:sz w:val="11"/>
                                </w:rPr>
                                <w:t xml:space="preserve"> </w:t>
                              </w:r>
                              <w:r>
                                <w:rPr>
                                  <w:rFonts w:ascii="Calibri"/>
                                  <w:w w:val="105"/>
                                  <w:sz w:val="11"/>
                                </w:rPr>
                                <w:t>Full_N,</w:t>
                              </w:r>
                              <w:r>
                                <w:rPr>
                                  <w:rFonts w:ascii="Calibri"/>
                                  <w:spacing w:val="-8"/>
                                  <w:w w:val="105"/>
                                  <w:sz w:val="11"/>
                                </w:rPr>
                                <w:t xml:space="preserve"> </w:t>
                              </w:r>
                              <w:r>
                                <w:rPr>
                                  <w:rFonts w:ascii="Calibri"/>
                                  <w:w w:val="105"/>
                                  <w:sz w:val="11"/>
                                </w:rPr>
                                <w:t>Full_O</w:t>
                              </w:r>
                            </w:p>
                          </w:txbxContent>
                        </wps:txbx>
                        <wps:bodyPr rot="0" vert="horz" wrap="square" lIns="0" tIns="0" rIns="0" bIns="0" anchor="t" anchorCtr="0" upright="1">
                          <a:noAutofit/>
                        </wps:bodyPr>
                      </wps:wsp>
                      <wps:wsp>
                        <wps:cNvPr id="119" name="Text Box 77"/>
                        <wps:cNvSpPr txBox="1">
                          <a:spLocks noChangeArrowheads="1"/>
                        </wps:cNvSpPr>
                        <wps:spPr bwMode="auto">
                          <a:xfrm>
                            <a:off x="2340" y="1947"/>
                            <a:ext cx="104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A087E" w14:textId="77777777" w:rsidR="0092080E" w:rsidRDefault="0092080E">
                              <w:pPr>
                                <w:spacing w:line="199" w:lineRule="auto"/>
                                <w:ind w:right="-7" w:firstLine="4"/>
                                <w:rPr>
                                  <w:rFonts w:ascii="Calibri"/>
                                  <w:sz w:val="11"/>
                                </w:rPr>
                              </w:pPr>
                              <w:r>
                                <w:rPr>
                                  <w:rFonts w:ascii="Calibri"/>
                                  <w:w w:val="105"/>
                                  <w:sz w:val="11"/>
                                </w:rPr>
                                <w:t xml:space="preserve">Simple benchmark </w:t>
                              </w:r>
                              <w:r>
                                <w:rPr>
                                  <w:rFonts w:ascii="Calibri"/>
                                  <w:sz w:val="11"/>
                                </w:rPr>
                                <w:t>Composite  benchmark</w:t>
                              </w:r>
                            </w:p>
                          </w:txbxContent>
                        </wps:txbx>
                        <wps:bodyPr rot="0" vert="horz" wrap="square" lIns="0" tIns="0" rIns="0" bIns="0" anchor="t" anchorCtr="0" upright="1">
                          <a:noAutofit/>
                        </wps:bodyPr>
                      </wps:wsp>
                      <wps:wsp>
                        <wps:cNvPr id="120" name="Text Box 76"/>
                        <wps:cNvSpPr txBox="1">
                          <a:spLocks noChangeArrowheads="1"/>
                        </wps:cNvSpPr>
                        <wps:spPr bwMode="auto">
                          <a:xfrm>
                            <a:off x="4004" y="1939"/>
                            <a:ext cx="1239"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B2E57" w14:textId="77777777" w:rsidR="0092080E" w:rsidRDefault="0092080E">
                              <w:pPr>
                                <w:spacing w:line="115" w:lineRule="exact"/>
                                <w:ind w:right="-7"/>
                                <w:rPr>
                                  <w:rFonts w:ascii="Calibri"/>
                                  <w:sz w:val="11"/>
                                </w:rPr>
                              </w:pPr>
                              <w:r>
                                <w:rPr>
                                  <w:rFonts w:ascii="Calibri"/>
                                  <w:w w:val="105"/>
                                  <w:sz w:val="11"/>
                                </w:rPr>
                                <w:t>Min Outlier     Max Outlier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B2763" id="Group 75" o:spid="_x0000_s1196" style="position:absolute;left:0;text-align:left;margin-left:67.55pt;margin-top:5.35pt;width:230pt;height:103.35pt;z-index:-37552;mso-position-horizontal-relative:page" coordorigin="1351,107" coordsize="4600,2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">
                <v:rect id="Rectangle 119" o:spid="_x0000_s1197" style="position:absolute;left:1468;top:1475;width:107;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wf+scA&#10;AADbAAAADwAAAGRycy9kb3ducmV2LnhtbESPQWvCQBSE7wX/w/IEL6VutNBIdJUYWikUBLUUentk&#10;n0kw+zbd3WraX98tCB6HmfmGWax604ozOd9YVjAZJyCIS6sbrhS8H14eZiB8QNbYWiYFP+RhtRzc&#10;LTDT9sI7Ou9DJSKEfYYK6hC6TEpf1mTQj21HHL2jdQZDlK6S2uElwk0rp0nyJA02HBdq7KioqTzt&#10;v42C7We6+crdr3n7eD7eb/Ji/eiLnVKjYZ/PQQTqwy18bb9qBWkK/1/iD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cH/rHAAAA2wAAAA8AAAAAAAAAAAAAAAAAmAIAAGRy&#10;cy9kb3ducmV2LnhtbFBLBQYAAAAABAAEAPUAAACMAwAAAAA=&#10;" fillcolor="#d9d9d9" stroked="f"/>
                <v:rect id="Rectangle 118" o:spid="_x0000_s1198" style="position:absolute;left:1468;top:1475;width:107;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pGMEA&#10;AADbAAAADwAAAGRycy9kb3ducmV2LnhtbERPz2vCMBS+C/sfwhvspuk86NqZljEnDDyMtUV2fDTP&#10;pq55KU2m9b9fDoLHj+/3pphsL840+s6xgudFAoK4cbrjVkFd7eYvIHxA1tg7JgVX8lDkD7MNZtpd&#10;+JvOZWhFDGGfoQITwpBJ6RtDFv3CDcSRO7rRYohwbKUe8RLDbS+XSbKSFjuODQYHejfU/JZ/VkHQ&#10;p6rd+v1H3bk6/fmydp/qg1JPj9PbK4hAU7iLb+5PrWAdx8Yv8Q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VqRjBAAAA2wAAAA8AAAAAAAAAAAAAAAAAmAIAAGRycy9kb3du&#10;cmV2LnhtbFBLBQYAAAAABAAEAPUAAACGAwAAAAA=&#10;" filled="f" strokeweight=".18283mm"/>
                <v:rect id="Rectangle 117" o:spid="_x0000_s1199" style="position:absolute;left:1468;top:1420;width:10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8uE8cA&#10;AADbAAAADwAAAGRycy9kb3ducmV2LnhtbESP3WrCQBSE7wt9h+UUvCm6qYWq0VViaKVQEPxB8O6Q&#10;PSah2bNxd6tpn75bKHg5zMw3zGzRmUZcyPnasoKnQQKCuLC65lLBfvfWH4PwAVljY5kUfJOHxfz+&#10;boaptlfe0GUbShEh7FNUUIXQplL6oiKDfmBb4uidrDMYonSl1A6vEW4aOUySF2mw5rhQYUt5RcXn&#10;9ssoWB9Hq3PmfszH4fX0uMry5bPPN0r1HrpsCiJQF27h//a7VjCawN+X+AP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PLhPHAAAA2wAAAA8AAAAAAAAAAAAAAAAAmAIAAGRy&#10;cy9kb3ducmV2LnhtbFBLBQYAAAAABAAEAPUAAACMAwAAAAA=&#10;" fillcolor="#d9d9d9" stroked="f"/>
                <v:shape id="AutoShape 116" o:spid="_x0000_s1200" style="position:absolute;left:2531;top:1459;width:208;height:559;visibility:visible;mso-wrap-style:square;v-text-anchor:top" coordsize="208,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YGI74A&#10;AADbAAAADwAAAGRycy9kb3ducmV2LnhtbERPy6rCMBDdC/5DGMGdproQ6TWKKIIbxceluByasSk2&#10;k9JEW//eLASXh/NerDpbiRc1vnSsYDJOQBDnTpdcKPi/7kZzED4ga6wck4I3eVgt+70Fptq1fKbX&#10;JRQihrBPUYEJoU6l9Lkhi37sauLI3V1jMUTYFFI32MZwW8lpksykxZJjg8GaNobyx+VpFWSb4yFL&#10;DsY9isn0Vu+yk936VqnhoFv/gQjUhZ/4695rBfO4Pn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WBiO+AAAA2wAAAA8AAAAAAAAAAAAAAAAAmAIAAGRycy9kb3ducmV2&#10;LnhtbFBLBQYAAAAABAAEAPUAAACDAwAAAAA=&#10;" path="m-1063,16r108,l-955,-39r-108,l-1063,16xm-1009,52r,64m-1032,116r46,m-1009,-39r,-135m-1032,-174r46,e" filled="f" strokeweight=".18283mm">
                  <v:path arrowok="t" o:connecttype="custom" o:connectlocs="-1063,1475;-955,1475;-955,1420;-1063,1420;-1063,1475;-1009,1511;-1009,1575;-1032,1575;-986,1575;-1009,1420;-1009,1285;-1032,1285;-986,1285" o:connectangles="0,0,0,0,0,0,0,0,0,0,0,0,0"/>
                </v:shape>
                <v:shape id="AutoShape 115" o:spid="_x0000_s1201" style="position:absolute;left:5756;top:1856;width:119;height:2;visibility:visible;mso-wrap-style:square;v-text-anchor:top" coordsize="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c+8MA&#10;AADbAAAADwAAAGRycy9kb3ducmV2LnhtbESPQWvCQBSE7wX/w/IEb3UTkSLRVUQpeAtNevH22H0m&#10;0ezbkN0msb++Wyj0OMzMN8zuMNlWDNT7xrGCdJmAINbONFwp+CzfXzcgfEA22DomBU/ycNjPXnaY&#10;GTfyBw1FqESEsM9QQR1Cl0npdU0W/dJ1xNG7ud5iiLKvpOlxjHDbylWSvEmLDceFGjs61aQfxZdV&#10;oM/XlQulTe/DNbf5+vuW6OOg1GI+HbcgAk3hP/zXvhgFmxR+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Fc+8MAAADbAAAADwAAAAAAAAAAAAAAAACYAgAAZHJzL2Rv&#10;d25yZXYueG1sUEsFBgAAAAAEAAQA9QAAAIgDAAAAAA==&#10;" path="m,1r119,m,l119,e" filled="f" strokeweight=".20478mm">
                  <v:path arrowok="t" o:connecttype="custom" o:connectlocs="0,1857;119,1857;0,1856;119,1856" o:connectangles="0,0,0,0"/>
                </v:shape>
                <v:line id="Line 114" o:spid="_x0000_s1202" style="position:absolute;visibility:visible;mso-wrap-style:square" from="5811,1858" to="5821,1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k1McQAAADbAAAADwAAAGRycy9kb3ducmV2LnhtbESPQWsCMRSE70L/Q3iF3tykHsqyNYot&#10;lIr1UhXq8bl5ZtduXpZN1K2/3hQEj8PMfMOMp71rxIm6UHvW8JwpEMSlNzVbDZv1xzAHESKywcYz&#10;afijANPJw2CMhfFn/qbTKlqRIBwK1FDF2BZShrIihyHzLXHy9r5zGJPsrDQdnhPcNXKk1It0WHNa&#10;qLCl94rK39XRabCHhmeL5efyovKfsLVvX1Etdlo/PfazVxCR+ngP39pzoyEfwf+X9APk5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CTUxxAAAANsAAAAPAAAAAAAAAAAA&#10;AAAAAKECAABkcnMvZG93bnJldi54bWxQSwUGAAAAAAQABAD5AAAAkgMAAAAA&#10;" strokeweight=".01644mm"/>
                <v:line id="Line 113" o:spid="_x0000_s1203" style="position:absolute;visibility:visible;mso-wrap-style:square" from="5792,1858" to="5839,1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WFsYAAADbAAAADwAAAGRycy9kb3ducmV2LnhtbESPQWvCQBSE7wX/w/KEXqTZVLENqWsI&#10;YsWDHpqK59fsa5I2+zZkV43/3hUKPQ4z8w2zyAbTijP1rrGs4DmKQRCXVjdcKTh8vj8lIJxH1tha&#10;JgVXcpAtRw8LTLW98AedC1+JAGGXooLa+y6V0pU1GXSR7YiD9217gz7IvpK6x0uAm1ZO4/hFGmw4&#10;LNTY0aqm8rc4GQVfP810/brZx1hudvlpP+lmx/lcqcfxkL+B8DT4//Bfe6sVJDO4fw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hlhbGAAAA2wAAAA8AAAAAAAAA&#10;AAAAAAAAoQIAAGRycy9kb3ducmV2LnhtbFBLBQYAAAAABAAEAPkAAACUAwAAAAA=&#10;" strokeweight=".18283mm"/>
                <v:line id="Line 112" o:spid="_x0000_s1204" style="position:absolute;visibility:visible;mso-wrap-style:square" from="5811,1856" to="5821,1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I3sQAAADbAAAADwAAAGRycy9kb3ducmV2LnhtbESPQWsCMRSE7wX/Q3hCbzVRiiyrUawg&#10;LdZLVdDjc/PMrt28LJtU1/76plDocZiZb5jpvHO1uFIbKs8ahgMFgrjwpmKrYb9bPWUgQkQ2WHsm&#10;DXcKMJ/1HqaYG3/jD7puoxUJwiFHDWWMTS5lKEpyGAa+IU7e2bcOY5KtlabFW4K7Wo6UGkuHFaeF&#10;EhtallR8br+cBnupebHevG6+VXYIR/vyHtX6pPVjv1tMQETq4n/4r/1mNGTP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rAjexAAAANsAAAAPAAAAAAAAAAAA&#10;AAAAAKECAABkcnMvZG93bnJldi54bWxQSwUGAAAAAAQABAD5AAAAkgMAAAAA&#10;" strokeweight=".01644mm"/>
                <v:line id="Line 111" o:spid="_x0000_s1205" style="position:absolute;visibility:visible;mso-wrap-style:square" from="5792,1856" to="5839,1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r+cYAAADbAAAADwAAAGRycy9kb3ducmV2LnhtbESPQWvCQBSE7wX/w/IKXopuGkkboquE&#10;otJDPTQVz8/sM0nNvg3ZVdN/3y0IPQ4z8w2zWA2mFVfqXWNZwfM0AkFcWt1wpWD/tZmkIJxH1tha&#10;JgU/5GC1HD0sMNP2xp90LXwlAoRdhgpq77tMSlfWZNBNbUccvJPtDfog+0rqHm8BbloZR9GLNNhw&#10;WKixo7eaynNxMQqO3028ft3uIiy3H/ll99TNDkmi1PhxyOcgPA3+P3xvv2sFaQJ/X8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Eq/nGAAAA2wAAAA8AAAAAAAAA&#10;AAAAAAAAoQIAAGRycy9kb3ducmV2LnhtbFBLBQYAAAAABAAEAPkAAACUAwAAAAA=&#10;" strokeweight=".18283mm"/>
                <v:shape id="AutoShape 110" o:spid="_x0000_s1206" style="position:absolute;left:2308;top:-742;width:8870;height:3380;visibility:visible;mso-wrap-style:square;v-text-anchor:top" coordsize="8870,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oGAsUA&#10;AADbAAAADwAAAGRycy9kb3ducmV2LnhtbESP0WrCQBRE3wv9h+UW+lLqxpIGSV2lCAaJFVr1Ay7Z&#10;axKbvRuyaxL/3hUKfRxm5gwzX46mET11rrasYDqJQBAXVtdcKjge1q8zEM4ja2wsk4IrOVguHh/m&#10;mGo78A/1e1+KAGGXooLK+zaV0hUVGXQT2xIH72Q7gz7IrpS6wyHATSPfoiiRBmsOCxW2tKqo+N1f&#10;jII+3mVy8/1+PWRfL/lqe4zpnFulnp/Gzw8Qnkb/H/5rb7SCWQ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gYCxQAAANsAAAAPAAAAAAAAAAAAAAAAAJgCAABkcnMv&#10;ZG93bnJldi54bWxQSwUGAAAAAAQABAD1AAAAigMAAAAA&#10;" path="m-920,2603r,-1716m-955,2603r35,m-955,2316r35,m-955,2030r35,m-955,1744r35,m-955,1458r35,m-955,1172r35,m-955,887r35,m-920,2603r4562,m-920,2603r,35m-651,2603r,35m-384,2603r,35m-115,2603r,35m153,2603r,35m422,2603r,35m689,2603r,35m958,2603r,35m1227,2603r,35m1495,2603r,35m1763,2603r,35m2032,2603r,35m2300,2603r,35m2568,2603r,35m2836,2603r,35m3105,2603r,35m3374,2603r,35m3642,2603r,35e" filled="f" strokeweight=".04569mm">
                  <v:path arrowok="t" o:connecttype="custom" o:connectlocs="-920,1861;-920,145;-955,1861;-920,1861;-955,1574;-920,1574;-955,1288;-920,1288;-955,1002;-920,1002;-955,716;-920,716;-955,430;-920,430;-955,145;-920,145;-920,1861;3642,1861;-920,1861;-920,1896;-651,1861;-651,1896;-384,1861;-384,1896;-115,1861;-115,1896;153,1861;153,1896;422,1861;422,1896;689,1861;689,1896;958,1861;958,1896;1227,1861;1227,1896;1495,1861;1495,1896;1763,1861;1763,1896;2032,1861;2032,1896;2300,1861;2300,1896;2568,1861;2568,1896;2836,1861;2836,1896;3105,1861;3105,1896;3374,1861;3374,1896;3642,1861;3642,1896" o:connectangles="0,0,0,0,0,0,0,0,0,0,0,0,0,0,0,0,0,0,0,0,0,0,0,0,0,0,0,0,0,0,0,0,0,0,0,0,0,0,0,0,0,0,0,0,0,0,0,0,0,0,0,0,0,0"/>
                </v:shape>
                <v:shape id="AutoShape 109" o:spid="_x0000_s1207" style="position:absolute;left:10869;top:2515;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nEE8UA&#10;AADbAAAADwAAAGRycy9kb3ducmV2LnhtbESPT2sCMRTE7wW/Q3hCbzVroa2sRpGitFB78B96fGye&#10;m9XNy5JEXb99UxA8DjPzG2Y0aW0tLuRD5VhBv5eBIC6crrhUsFnPXwYgQkTWWDsmBTcKMBl3nkaY&#10;a3flJV1WsRQJwiFHBSbGJpcyFIYshp5riJN3cN5iTNKXUnu8Jrit5WuWvUuLFacFgw19GipOq7NV&#10;sNj9zmfnL539HPdvy+bo69nabJV67rbTIYhIbXyE7+1vrWDwAf9f0g+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cQTxQAAANsAAAAPAAAAAAAAAAAAAAAAAJgCAABkcnMv&#10;ZG93bnJldi54bWxQSwUGAAAAAAQABAD1AAAAigMAAAAA&#10;" path="m-5027,-630r-53,-52m-5054,-682r,52m-5080,-630r53,-52e" filled="f" strokecolor="fuchsia" strokeweight=".08775mm">
                  <v:path arrowok="t" o:connecttype="custom" o:connectlocs="-5027,1885;-5080,1833;-5054,1833;-5054,1885;-5080,1885;-5027,1833" o:connectangles="0,0,0,0,0,0"/>
                </v:shape>
                <v:shape id="AutoShape 108" o:spid="_x0000_s1208" style="position:absolute;left:2584;top:1337;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Is8AA&#10;AADbAAAADwAAAGRycy9kb3ducmV2LnhtbERPTYvCMBC9C/6HMII3TVWQbte0yLKCJ7F1L70NzWxb&#10;bCaliVr99eawsMfH+95lo+nEnQbXWlawWkYgiCurW64V/FwOixiE88gaO8uk4EkOsnQ62WGi7YNz&#10;uhe+FiGEXYIKGu/7REpXNWTQLW1PHLhfOxj0AQ611AM+Qrjp5DqKttJgy6GhwZ6+Gqquxc0oKGP5&#10;+ig3p++8pLE4HjbROj9flZrPxv0nCE+j/xf/uY9aQRzGhi/hB8j0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8Is8AAAADbAAAADwAAAAAAAAAAAAAAAACYAgAAZHJzL2Rvd25y&#10;ZXYueG1sUEsFBgAAAAAEAAQA9QAAAIUDAAAAAA==&#10;" path="m-1036,-63r-52,-52m-1062,-115r,52m-1088,-63r52,-52e" filled="f" strokecolor="red" strokeweight=".08775mm">
                  <v:path arrowok="t" o:connecttype="custom" o:connectlocs="-1036,1274;-1088,1222;-1062,1222;-1062,1274;-1088,1274;-1036,1222" o:connectangles="0,0,0,0,0,0"/>
                </v:shape>
                <v:rect id="Rectangle 107" o:spid="_x0000_s1209" style="position:absolute;left:1737;top:1380;width:10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eNMcA&#10;AADbAAAADwAAAGRycy9kb3ducmV2LnhtbESP3WrCQBSE7wt9h+UIvSm6aYVWo6ukoRWhUPAHwbtD&#10;9piEZs+mu1uNPr0rFHo5zMw3zHTemUYcyfnasoKnQQKCuLC65lLBdvPRH4HwAVljY5kUnMnDfHZ/&#10;N8VU2xOv6LgOpYgQ9ikqqEJoUyl9UZFBP7AtcfQO1hkMUbpSaoenCDeNfE6SF2mw5rhQYUt5RcX3&#10;+tco+Nq/Ln4ydzGfu/fD4yLL34Y+Xyn10OuyCYhAXfgP/7WXWsFoDLcv8Qf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aXjTHAAAA2wAAAA8AAAAAAAAAAAAAAAAAmAIAAGRy&#10;cy9kb3ducmV2LnhtbFBLBQYAAAAABAAEAPUAAACMAwAAAAA=&#10;" fillcolor="#d9d9d9" stroked="f"/>
                <v:rect id="Rectangle 106" o:spid="_x0000_s1210" style="position:absolute;left:1737;top:1380;width:10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D5L4A&#10;AADbAAAADwAAAGRycy9kb3ducmV2LnhtbERPy6rCMBDdX/AfwgjurqkuxFajiA8QXIhaxOXQjG21&#10;mZQmav17sxBcHs57Om9NJZ7UuNKygkE/AkGcWV1yriA9bf7HIJxH1lhZJgVvcjCfdf6mmGj74gM9&#10;jz4XIYRdggoK7+tESpcVZND1bU0cuKttDPoAm1zqBl8h3FRyGEUjabDk0FBgTcuCsvvxYRR4fTvl&#10;K7dbp6VN48vemF2sz0r1uu1iAsJT63/ir3urFcRhffgSfoC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yvQ+S+AAAA2wAAAA8AAAAAAAAAAAAAAAAAmAIAAGRycy9kb3ducmV2&#10;LnhtbFBLBQYAAAAABAAEAPUAAACDAwAAAAA=&#10;" filled="f" strokeweight=".18283mm"/>
                <v:rect id="Rectangle 105" o:spid="_x0000_s1211" style="position:absolute;left:1737;top:1312;width:107;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XE78cA&#10;AADbAAAADwAAAGRycy9kb3ducmV2LnhtbESP3WrCQBSE7wt9h+UUvCm6sYWq0VXSYKVQKPiD4N0h&#10;e0xCs2fT3a1Gn75bKHg5zMw3zGzRmUacyPnasoLhIAFBXFhdc6lgt33rj0H4gKyxsUwKLuRhMb+/&#10;m2Gq7ZnXdNqEUkQI+xQVVCG0qZS+qMigH9iWOHpH6wyGKF0ptcNzhJtGPiXJizRYc1yosKW8ouJr&#10;82MUfB5Gq+/MXc3Hfnl8XGX567PP10r1HrpsCiJQF27h//a7VjAZwt+X+AP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1xO/HAAAA2wAAAA8AAAAAAAAAAAAAAAAAmAIAAGRy&#10;cy9kb3ducmV2LnhtbFBLBQYAAAAABAAEAPUAAACMAwAAAAA=&#10;" fillcolor="#d9d9d9" stroked="f"/>
                <v:shape id="AutoShape 104" o:spid="_x0000_s1212" style="position:absolute;left:3049;top:972;width:208;height:1333;visibility:visible;mso-wrap-style:square;v-text-anchor:top" coordsize="208,1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0FFcIA&#10;AADbAAAADwAAAGRycy9kb3ducmV2LnhtbESP0WoCMRRE3wv+Q7iCbzWrlqKrUUpR8Eno6gdcNtdk&#10;dXOzbqK7/r0pFPo4zMwZZrXpXS0e1IbKs4LJOANBXHpdsVFwOu7e5yBCRNZYeyYFTwqwWQ/eVphr&#10;3/EPPYpoRIJwyFGBjbHJpQylJYdh7Bvi5J196zAm2RqpW+wS3NVymmWf0mHFacFiQ9+Wymtxdwou&#10;ppvcrjOzn59t1P3s474tjgelRsP+awkiUh//w3/tvVawmMLvl/Q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DQUVwgAAANsAAAAPAAAAAAAAAAAAAAAAAJgCAABkcnMvZG93&#10;bnJldi54bWxQSwUGAAAAAAQABAD1AAAAhwMAAAAA&#10;" path="m-1312,408r107,l-1205,340r-107,l-1312,408xm-1259,526r,226m-1282,752r47,m-1259,340r,-279m-1282,61r47,e" filled="f" strokeweight=".18283mm">
                  <v:path arrowok="t" o:connecttype="custom" o:connectlocs="-1312,1380;-1205,1380;-1205,1312;-1312,1312;-1312,1380;-1259,1498;-1259,1724;-1282,1724;-1235,1724;-1259,1312;-1259,1033;-1282,1033;-1235,1033" o:connectangles="0,0,0,0,0,0,0,0,0,0,0,0,0"/>
                </v:shape>
                <v:shape id="AutoShape 103" o:spid="_x0000_s1213" style="position:absolute;left:3100;top:895;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MH8QA&#10;AADbAAAADwAAAGRycy9kb3ducmV2LnhtbESPQWuDQBSE74X+h+UVeqtrI4Ro3YRSEvBUqunF28N9&#10;VYn7VtxNtP313UAgx2FmvmHy3WIGcaHJ9ZYVvEYxCOLG6p5bBd/Hw8sGhPPIGgfLpOCXHOy2jw85&#10;ZtrOXNKl8q0IEHYZKui8HzMpXdORQRfZkTh4P3Yy6IOcWqknnAPcDHIVx2tpsOew0OFIHx01p+ps&#10;FNQb+ZfWyee+rGmpikMSr8qvk1LPT8v7GwhPi7+Hb+1CK0gTuH4JP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SDB/EAAAA2wAAAA8AAAAAAAAAAAAAAAAAmAIAAGRycy9k&#10;b3ducmV2LnhtbFBLBQYAAAAABAAEAPUAAACJAwAAAAA=&#10;" path="m-1285,150r-52,-52m-1311,98r,52m-1337,150r52,-52e" filled="f" strokecolor="red" strokeweight=".08775mm">
                  <v:path arrowok="t" o:connecttype="custom" o:connectlocs="-1285,1045;-1337,993;-1311,993;-1311,1045;-1337,1045;-1285,993" o:connectangles="0,0,0,0,0,0"/>
                </v:shape>
                <v:line id="Line 102" o:spid="_x0000_s1214" style="position:absolute;visibility:visible;mso-wrap-style:square" from="2542,1419" to="2649,1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Ov+MQAAADbAAAADwAAAGRycy9kb3ducmV2LnhtbESPQWuDQBSE74H8h+UFegnNGikh2qwS&#10;Aq0lN5P2/nBfVeq+FXejtr++WyjkOMzMN8whn00nRhpca1nBdhOBIK6sbrlW8H59edyDcB5ZY2eZ&#10;FHyTgzxbLg6YajtxSePF1yJA2KWooPG+T6V0VUMG3cb2xMH7tINBH+RQSz3gFOCmk3EU7aTBlsNC&#10;gz2dGqq+LjejoCy28/kYr/dlXxXO/7wm5vyRKPWwmo/PIDzN/h7+b79pBckT/H0JP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6/4xAAAANsAAAAPAAAAAAAAAAAA&#10;AAAAAKECAABkcnMvZG93bnJldi54bWxQSwUGAAAAAAQABAD5AAAAkgMAAAAA&#10;" strokecolor="#d9d9d9" strokeweight=".25228mm"/>
                <v:rect id="Rectangle 101" o:spid="_x0000_s1215" style="position:absolute;left:2537;top:1407;width:118;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OoMUA&#10;AADbAAAADwAAAGRycy9kb3ducmV2LnhtbESPQWsCMRSE70L/Q3iF3txsRUVXo1RB6KWgtod6e26e&#10;u4ublzVJdfXXG0HocZiZb5jpvDW1OJPzlWUF70kKgji3uuJCwc/3qjsC4QOyxtoyKbiSh/nspTPF&#10;TNsLb+i8DYWIEPYZKihDaDIpfV6SQZ/Yhjh6B+sMhihdIbXDS4SbWvbSdCgNVhwXSmxoWVJ+3P4Z&#10;BYvxaHFa9/nrttnvaPe7Pw56LlXq7bX9mIAI1Ib/8LP9qRWMB/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46gxQAAANsAAAAPAAAAAAAAAAAAAAAAAJgCAABkcnMv&#10;ZG93bnJldi54bWxQSwUGAAAAAAQABAD1AAAAigMAAAAA&#10;" fillcolor="black" stroked="f"/>
                <v:rect id="Rectangle 100" o:spid="_x0000_s1216" style="position:absolute;left:2542;top:1388;width:107;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xcm8gA&#10;AADbAAAADwAAAGRycy9kb3ducmV2LnhtbESPW2vCQBSE3wv9D8sp+FJ0UwteoqvE0EqhUPCC4Nsh&#10;e0xCs2fj7lbT/vpuoeDjMDPfMPNlZxpxIedrywqeBgkI4sLqmksF+91rfwLCB2SNjWVS8E0elov7&#10;uzmm2l55Q5dtKEWEsE9RQRVCm0rpi4oM+oFtiaN3ss5giNKVUju8Rrhp5DBJRtJgzXGhwpbyiorP&#10;7ZdR8HEcr8+Z+zHvh5fT4zrLV88+3yjVe+iyGYhAXbiF/9tvWsF0BH9f4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nFybyAAAANsAAAAPAAAAAAAAAAAAAAAAAJgCAABk&#10;cnMvZG93bnJldi54bWxQSwUGAAAAAAQABAD1AAAAjQMAAAAA&#10;" fillcolor="#d9d9d9" stroked="f"/>
                <v:rect id="Rectangle 99" o:spid="_x0000_s1217" style="position:absolute;left:2537;top:1382;width:118;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1TMYA&#10;AADbAAAADwAAAGRycy9kb3ducmV2LnhtbESPzWsCMRTE74X+D+EVvNVsxfqxGqUKghehfhz09ty8&#10;7i5uXrZJ1K1/fSMIHoeZ+Q0znjamEhdyvrSs4KOdgCDOrC45V7DbLt4HIHxA1lhZJgV/5GE6eX0Z&#10;Y6rtldd02YRcRAj7FBUUIdSplD4ryKBv25o4ej/WGQxRulxqh9cIN5XsJElPGiw5LhRY07yg7LQ5&#10;GwWz4WD2+93l1W19PNBhfzx9dlyiVOut+RqBCNSEZ/jRXmoFwz7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W1TMYAAADbAAAADwAAAAAAAAAAAAAAAACYAgAAZHJz&#10;L2Rvd25yZXYueG1sUEsFBgAAAAAEAAQA9QAAAIsDAAAAAA==&#10;" fillcolor="black" stroked="f"/>
                <v:shape id="AutoShape 98" o:spid="_x0000_s1218" style="position:absolute;left:4661;top:1545;width:90;height:253;visibility:visible;mso-wrap-style:square;v-text-anchor:top" coordsize="90,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hj0MAA&#10;AADbAAAADwAAAGRycy9kb3ducmV2LnhtbERPy4rCMBTdC/5DuII7TevCRzUWLQizmI0PxOWluX3M&#10;NDelyWidrzcLweXhvDdpbxpxp87VlhXE0wgEcW51zaWCy/kwWYJwHlljY5kUPMlBuh0ONpho++Aj&#10;3U++FCGEXYIKKu/bREqXV2TQTW1LHLjCdgZ9gF0pdYePEG4aOYuiuTRYc2iosKWsovz39GcUFDr+&#10;Xvzw3l73h/Nt1WdZ8X99KjUe9bs1CE+9/4jf7i+tYBXGhi/hB8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Yhj0MAAAADbAAAADwAAAAAAAAAAAAAAAACYAgAAZHJzL2Rvd25y&#10;ZXYueG1sUEsFBgAAAAAEAAQA9QAAAIUDAAAAAA==&#10;" path="m-2065,-119r,34m-2089,-85r47,m-2065,-157r,-58m-2089,-215r47,e" filled="f" strokeweight=".18283mm">
                  <v:path arrowok="t" o:connecttype="custom" o:connectlocs="-2065,1426;-2065,1460;-2089,1460;-2042,1460;-2065,1388;-2065,1330;-2089,1330;-2042,1330" o:connectangles="0,0,0,0,0,0,0,0"/>
                </v:shape>
                <v:shape id="AutoShape 97" o:spid="_x0000_s1219" style="position:absolute;left:4655;top:1438;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79cQA&#10;AADbAAAADwAAAGRycy9kb3ducmV2LnhtbESPQWuDQBSE74X+h+UVeqtrEwjRugmlJOCpVNOLt4f7&#10;qhL3rbgbtf313UAgx2FmvmGy/WJ6MdHoOssKXqMYBHFtdceNgu/T8WULwnlkjb1lUvBLDva7x4cM&#10;U21nLmgqfSMChF2KClrvh1RKV7dk0EV2IA7ejx0N+iDHRuoR5wA3vVzF8UYa7DgstDjQR0v1ubwY&#10;BdVW/iXV+vNQVLSU+XEdr4qvs1LPT8v7GwhPi7+Hb+1cK0gS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6O/XEAAAA2wAAAA8AAAAAAAAAAAAAAAAAmAIAAGRycy9k&#10;b3ducmV2LnhtbFBLBQYAAAAABAAEAPUAAACJAwAAAAA=&#10;" path="m-2034,-112r-52,-52m-2060,-164r,52m-2086,-112r52,-52e" filled="f" strokecolor="red" strokeweight=".08775mm">
                  <v:path arrowok="t" o:connecttype="custom" o:connectlocs="-2034,1326;-2086,1274;-2060,1274;-2060,1326;-2086,1326;-2034,1274" o:connectangles="0,0,0,0,0,0"/>
                </v:shape>
                <v:rect id="Rectangle 96" o:spid="_x0000_s1220" style="position:absolute;left:2810;top:579;width:107;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YVcgA&#10;AADcAAAADwAAAGRycy9kb3ducmV2LnhtbESPQUvDQBCF70L/wzIFL2I3KmiJ3ZYYaikIhbYieBuy&#10;0ySYnU131zb21zsHwdsM781738wWg+vUiUJsPRu4m2SgiCtvW64NvO9fb6egYkK22HkmAz8UYTEf&#10;Xc0wt/7MWzrtUq0khGOOBpqU+lzrWDXkME58TyzawQeHSdZQaxvwLOGu0/dZ9qgdtiwNDfZUNlR9&#10;7b6dgc3n0+pYhIt7+1geblZF+fIQy60x1+OheAaVaEj/5r/rtRX8TPDlGZlAz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KBhVyAAAANwAAAAPAAAAAAAAAAAAAAAAAJgCAABk&#10;cnMvZG93bnJldi54bWxQSwUGAAAAAAQABAD1AAAAjQMAAAAA&#10;" fillcolor="#d9d9d9" stroked="f"/>
                <v:rect id="Rectangle 95" o:spid="_x0000_s1221" style="position:absolute;left:2810;top:579;width:107;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nbsIA&#10;AADcAAAADwAAAGRycy9kb3ducmV2LnhtbERPTWvCQBC9C/6HZYTezMYeiqbZhFItCDlINZQeh+w0&#10;iWZnQ3Y16b/vFgRv83ifk+aT6cSNBtdaVrCKYhDEldUt1wrK08dyDcJ5ZI2dZVLwSw7ybD5LMdF2&#10;5E+6HX0tQgi7BBU03veJlK5qyKCLbE8cuB87GPQBDrXUA44h3HTyOY5fpMGWQ0ODPb03VF2OV6PA&#10;6/Op3rpiV7a23HwfjCk2+kupp8X09grC0+Qf4rt7r8P8eAX/z4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CduwgAAANwAAAAPAAAAAAAAAAAAAAAAAJgCAABkcnMvZG93&#10;bnJldi54bWxQSwUGAAAAAAQABAD1AAAAhwMAAAAA&#10;" filled="f" strokeweight=".18283mm"/>
                <v:rect id="Rectangle 94" o:spid="_x0000_s1222" style="position:absolute;left:2810;top:522;width:10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jucUA&#10;AADcAAAADwAAAGRycy9kb3ducmV2LnhtbERP22rCQBB9L/Qflin0pehGC62krhKDFaEgeEHwbciO&#10;SWh2Nu5uNfr1bqHQtzmc64ynnWnEmZyvLSsY9BMQxIXVNZcKdtvP3giED8gaG8uk4EoeppPHhzGm&#10;2l54TedNKEUMYZ+igiqENpXSFxUZ9H3bEkfuaJ3BEKErpXZ4ieGmkcMkeZMGa44NFbaUV1R8b36M&#10;gtXhfXHK3M187efHl0WWz159vlbq+anLPkAE6sK/+M+91HF+MoTfZ+IF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iO5xQAAANwAAAAPAAAAAAAAAAAAAAAAAJgCAABkcnMv&#10;ZG93bnJldi54bWxQSwUGAAAAAAQABAD1AAAAigMAAAAA&#10;" fillcolor="#d9d9d9" stroked="f"/>
                <v:shape id="AutoShape 93" o:spid="_x0000_s1223" style="position:absolute;left:5120;top:-295;width:208;height:690;visibility:visible;mso-wrap-style:square;v-text-anchor:top" coordsize="208,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Y6EMMA&#10;AADcAAAADwAAAGRycy9kb3ducmV2LnhtbERPTWvCQBC9F/wPywjedNMWbIiuUkoDXnqolVZvY3bc&#10;pM3OhuyaxH/vCkJv83ifs1wPthYdtb5yrOBxloAgLpyu2CjYfeXTFIQPyBprx6TgQh7Wq9HDEjPt&#10;ev6kbhuMiCHsM1RQhtBkUvqiJIt+5hriyJ1cazFE2BqpW+xjuK3lU5LMpcWKY0OJDb2VVPxtz1bB&#10;wcn9T5qH/ffH+8vG/Jquz4+dUpPx8LoAEWgI/+K7e6Pj/OQZbs/E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Y6EMMAAADcAAAADwAAAAAAAAAAAAAAAACYAgAAZHJzL2Rv&#10;d25yZXYueG1sUEsFBgAAAAAEAAQA9QAAAIgDAAAAAA==&#10;" path="m-2310,874r107,l-2203,817r-107,l-2310,874xm-2257,915r,114m-2280,1029r47,m-2257,817r,-146m-2280,671r47,e" filled="f" strokeweight=".18283mm">
                  <v:path arrowok="t" o:connecttype="custom" o:connectlocs="-2310,579;-2203,579;-2203,522;-2310,522;-2310,579;-2257,620;-2257,734;-2280,734;-2233,734;-2257,522;-2257,376;-2280,376;-2233,376" o:connectangles="0,0,0,0,0,0,0,0,0,0,0,0,0"/>
                </v:shape>
                <v:shape id="AutoShape 92" o:spid="_x0000_s1224" style="position:absolute;left:5171;top:-473;width:3209;height:1426;visibility:visible;mso-wrap-style:square;v-text-anchor:top" coordsize="3209,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YJL8UA&#10;AADcAAAADwAAAGRycy9kb3ducmV2LnhtbERPTWsCMRC9C/0PYYRepCZWke3WKCJYRfFQ21J6Gzbj&#10;7trNZNlEXf99Iwi9zeN9zmTW2kqcqfGlYw2DvgJBnDlTcq7h82P5lIDwAdlg5Zg0XMnDbPrQmWBq&#10;3IXf6bwPuYgh7FPUUIRQp1L6rCCLvu9q4sgdXGMxRNjk0jR4ieG2ks9KjaXFkmNDgTUtCsp+9yer&#10;4dRLjl/57m27GV7V+Md/c/JyXGn92G3nryACteFffHevTZyvRnB7Jl4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gkvxQAAANwAAAAPAAAAAAAAAAAAAAAAAJgCAABkcnMv&#10;ZG93bnJldi54bWxQSwUGAAAAAAQABAD1AAAAigMAAAAA&#10;" path="m-2282,809r-53,-52m-2308,757r,52m-2335,809r53,-52m-940,1370r-52,-52m-966,1318r,52m-992,1370r52,-52m-672,1496r-52,-52m-698,1444r,52m-724,1496r52,-52e" filled="f" strokecolor="red" strokeweight=".08775mm">
                  <v:path arrowok="t" o:connecttype="custom" o:connectlocs="-2282,336;-2335,284;-2308,284;-2308,336;-2335,336;-2282,284;-940,897;-992,845;-966,845;-966,897;-992,897;-940,845;-672,1023;-724,971;-698,971;-698,1023;-724,1023;-672,971" o:connectangles="0,0,0,0,0,0,0,0,0,0,0,0,0,0,0,0,0,0"/>
                </v:shape>
                <v:rect id="Rectangle 91" o:spid="_x0000_s1225" style="position:absolute;left:4688;top:1374;width:108;height: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hbcEA&#10;AADcAAAADwAAAGRycy9kb3ducmV2LnhtbERPTYvCMBC9C/sfwgjeNFVY0WqUZd0FwYOoRTwOzdjW&#10;bSalybb13xtB8DaP9znLdWdK0VDtCssKxqMIBHFqdcGZguT0O5yBcB5ZY2mZFNzJwXr10VtirG3L&#10;B2qOPhMhhF2MCnLvq1hKl+Zk0I1sRRy4q60N+gDrTOoa2xBuSjmJoqk0WHBoyLGi75zSv+O/UeD1&#10;7ZRt3O4nKWwyv+yN2c31WalBv/tagPDU+bf45d7qMD/6hOcz4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fIW3BAAAA3AAAAA8AAAAAAAAAAAAAAAAAmAIAAGRycy9kb3du&#10;cmV2LnhtbFBLBQYAAAAABAAEAPUAAACGAwAAAAA=&#10;" filled="f" strokeweight=".18283mm"/>
                <v:line id="Line 90" o:spid="_x0000_s1226" style="position:absolute;visibility:visible;mso-wrap-style:square" from="4683,1362" to="4801,1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t2r8AAADcAAAADwAAAGRycy9kb3ducmV2LnhtbERPyYrCQBC9C/MPTQlzkbGjhygZW5ER&#10;wdvg8gFFurJgujqkSxP9+ukBwVs93lqrzeAadacu1J4NzKYJKOLc25pLA5fz/msJKgiyxcYzGXhQ&#10;gM36Y7TCzPqej3Q/SaliCIcMDVQibaZ1yCtyGKa+JY5c4TuHEmFXatthH8Ndo+dJkmqHNceGClv6&#10;qSi/nm7OgHfFVvbD74Lsrr+1qVDzPE+M+RwP229QQoO8xS/3wcb5SQr/z8QL9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7Rt2r8AAADcAAAADwAAAAAAAAAAAAAAAACh&#10;AgAAZHJzL2Rvd25yZXYueG1sUEsFBgAAAAAEAAQA+QAAAI0DAAAAAA==&#10;" strokeweight=".62161mm"/>
                <v:shape id="AutoShape 89" o:spid="_x0000_s1227" style="position:absolute;left:8803;top:1396;width:90;height:369;visibility:visible;mso-wrap-style:square;v-text-anchor:top" coordsize="90,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ylL8A&#10;AADcAAAADwAAAGRycy9kb3ducmV2LnhtbERPTWsCMRC9C/0PYQq9udkqaNkapVSE4s1V8DpsppvF&#10;zWTZRJP++0YQvM3jfc5qk2wvbjT6zrGC96IEQdw43XGr4HTcTT9A+ICssXdMCv7Iw2b9MllhpV3k&#10;A93q0Iocwr5CBSaEoZLSN4Ys+sINxJn7daPFkOHYSj1izOG2l7OyXEiLHecGgwN9G2ou9dUq2Pbn&#10;WbqYeQqGSMdmH3fzOir19pq+PkEESuEpfrh/dJ5fLuH+TL5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I3KUvwAAANwAAAAPAAAAAAAAAAAAAAAAAJgCAABkcnMvZG93bnJl&#10;di54bWxQSwUGAAAAAAQABAD1AAAAhAMAAAAA&#10;" path="m-4060,17r,30m-4084,47r46,m-4060,-47r,-97m-4084,-144r46,e" filled="f" strokeweight=".18283mm">
                  <v:path arrowok="t" o:connecttype="custom" o:connectlocs="-4060,1413;-4060,1443;-4084,1443;-4038,1443;-4060,1349;-4060,1252;-4084,1252;-4038,1252" o:connectangles="0,0,0,0,0,0,0,0"/>
                </v:shape>
                <v:shape id="AutoShape 88" o:spid="_x0000_s1228" style="position:absolute;left:8797;top:343;width:617;height:929;visibility:visible;mso-wrap-style:square;v-text-anchor:top" coordsize="617,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xs8QA&#10;AADcAAAADwAAAGRycy9kb3ducmV2LnhtbESPQW/CMAyF75P4D5GRdkGQdodpKgQETBNol4lu3K3E&#10;tBWNU5oA5d/Ph0m72XrP731erAbfqhv1sQlsIJ9loIhtcA1XBn6+P6ZvoGJCdtgGJgMPirBajp4W&#10;WLhw5wPdylQpCeFYoIE6pa7QOtqaPMZZ6IhFO4XeY5K1r7Tr8S7hvtUvWfaqPTYsDTV2tK3Jnsur&#10;N7D7yifU2YN935QnG0K85JPjpzHP42E9B5VoSP/mv+u9E/x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iMbPEAAAA3AAAAA8AAAAAAAAAAAAAAAAAmAIAAGRycy9k&#10;b3ducmV2LnhtbFBLBQYAAAAABAAEAPUAAACJAwAAAAA=&#10;" path="m-4029,845r-52,-52m-4055,793r,52m-4081,845r52,-52m-3761,416r-53,-52m-3788,364r,52m-3814,416r53,-52e" filled="f" strokecolor="red" strokeweight=".08775mm">
                  <v:path arrowok="t" o:connecttype="custom" o:connectlocs="-4029,1188;-4081,1136;-4055,1136;-4055,1188;-4081,1188;-4029,1136;-3761,759;-3814,707;-3788,707;-3788,759;-3814,759;-3761,707" o:connectangles="0,0,0,0,0,0,0,0,0,0,0,0"/>
                </v:shape>
                <v:line id="Line 87" o:spid="_x0000_s1229" style="position:absolute;visibility:visible;mso-wrap-style:square" from="5220,1332" to="5337,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jV5sAAAADcAAAADwAAAGRycy9kb3ducmV2LnhtbERPTYvCMBC9L/gfwgje1tQeRKtRRFD2&#10;IOKq4HVsxrbaTEqS1frvzYLgbR7vc6bz1tTiTs5XlhUM+gkI4tzqigsFx8PqewTCB2SNtWVS8CQP&#10;81nna4qZtg/+pfs+FCKGsM9QQRlCk0np85IM+r5tiCN3sc5giNAVUjt8xHBTyzRJhtJgxbGhxIaW&#10;JeW3/Z9RsNpag+d0sS4Oqdxtrs/zeHtySvW67WICIlAbPuK3+0fH+ckY/p+JF8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Y1ebAAAAA3AAAAA8AAAAAAAAAAAAAAAAA&#10;oQIAAGRycy9kb3ducmV2LnhtbFBLBQYAAAAABAAEAPkAAACOAwAAAAA=&#10;" strokeweight=".48997mm"/>
                <v:shape id="AutoShape 86" o:spid="_x0000_s1230" style="position:absolute;left:9780;top:1214;width:207;height:463;visibility:visible;mso-wrap-style:square;v-text-anchor:top" coordsize="207,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3WCMYA&#10;AADcAAAADwAAAGRycy9kb3ducmV2LnhtbESPQUsDMRCF7wX/QxjBW5utoNS1aVFRKEKpVi14GzfT&#10;zeJmsiRpd/33zqHQ2wzvzXvfzJeDb9WRYmoCG5hOClDEVbAN1wY+P17GM1ApI1tsA5OBP0qwXFyM&#10;5lja0PM7Hbe5VhLCqUQDLueu1DpVjjymSeiIRduH6DHLGmttI/YS7lt9XRS32mPD0uCwoydH1e/2&#10;4A3svtH95LS+e33evO37XXy8+VoPxlxdDg/3oDIN+Ww+Xa+s4E8FX56RCf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3WCMYAAADcAAAADwAAAAAAAAAAAAAAAACYAgAAZHJz&#10;L2Rvd25yZXYueG1sUEsFBgAAAAAEAAQA9QAAAIsDAAAAAA==&#10;" path="m-4555,53r107,l-4448,109r-107,l-4555,53xm-4501,126r,58m-4525,184r47,m-4501,53r,-109m-4525,-56r47,e" filled="f" strokeweight=".18283mm">
                  <v:path arrowok="t" o:connecttype="custom" o:connectlocs="-4555,1267;-4448,1267;-4448,1323;-4555,1323;-4555,1267;-4501,1340;-4501,1398;-4525,1398;-4478,1398;-4501,1267;-4501,1158;-4525,1158;-4478,1158" o:connectangles="0,0,0,0,0,0,0,0,0,0,0,0,0"/>
                </v:shape>
                <v:shape id="AutoShape 85" o:spid="_x0000_s1231" style="position:absolute;left:9832;top:1162;width:1138;height:1311;visibility:visible;mso-wrap-style:square;v-text-anchor:top" coordsize="1138,1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esAA&#10;AADcAAAADwAAAGRycy9kb3ducmV2LnhtbERPzYrCMBC+C/sOYYS9aVoFka5RxEW7nrTqAwzNbFtM&#10;JqWJ2n37jSB4m4/vdxar3hpxp843jhWk4wQEcel0w5WCy3k7moPwAVmjcUwK/sjDavkxWGCm3YML&#10;up9CJWII+wwV1CG0mZS+rMmiH7uWOHK/rrMYIuwqqTt8xHBr5CRJZtJiw7GhxpY2NZXX080qQHeo&#10;bnKX58V0fU3N7LjPzfdeqc9hv/4CEagPb/HL/aPj/DSF5zPx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LesAAAADcAAAADwAAAAAAAAAAAAAAAACYAgAAZHJzL2Rvd25y&#10;ZXYueG1sUEsFBgAAAAAEAAQA9QAAAIUDAAAAAA==&#10;" path="m-4528,21r-52,-52m-4554,-31r,52m-4580,21r52,-52m-3990,648r-53,-52m-4017,596r,52m-4043,648r53,-52e" filled="f" strokecolor="red" strokeweight=".08775mm">
                  <v:path arrowok="t" o:connecttype="custom" o:connectlocs="-4528,1183;-4580,1131;-4554,1131;-4554,1183;-4580,1183;-4528,1131;-3990,1810;-4043,1758;-4017,1758;-4017,1810;-4043,1810;-3990,1758" o:connectangles="0,0,0,0,0,0,0,0,0,0,0,0"/>
                </v:shape>
                <v:shape id="AutoShape 84" o:spid="_x0000_s1232" style="position:absolute;left:7258;top:2773;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MdsAA&#10;AADcAAAADwAAAGRycy9kb3ducmV2LnhtbERPzWoCMRC+C32HMAUvUhOFStkapRQEPXio9QGmm3F3&#10;cTNZMmncvr0pFHqbj+931tvR9ypTlC6whcXcgCKug+u4sXD+3D29gJKE7LAPTBZ+SGC7eZissXLh&#10;xh+UT6lRJYSlQgttSkOltdQteZR5GIgLdwnRYyowNtpFvJVw3+ulMSvtsePS0OJA7y3V19O3txCd&#10;mOMgsjL52Y/hsM+7r1m2dvo4vr2CSjSmf/Gfe+/K/MUSfp8pF+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4MdsAAAADcAAAADwAAAAAAAAAAAAAAAACYAgAAZHJzL2Rvd25y&#10;ZXYueG1sUEsFBgAAAAAEAAQA9QAAAIUDAAAAAA==&#10;" path="m-3288,-755r-52,-52m-3314,-807r,52m-3340,-755r52,-52e" filled="f" strokecolor="fuchsia" strokeweight=".09142mm">
                  <v:path arrowok="t" o:connecttype="custom" o:connectlocs="-3288,2018;-3340,1966;-3314,1966;-3314,2018;-3340,2018;-3288,1966" o:connectangles="0,0,0,0,0,0"/>
                </v:shape>
                <v:shape id="AutoShape 83" o:spid="_x0000_s1233" style="position:absolute;left:8587;top:2773;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hnYsMA&#10;AADcAAAADwAAAGRycy9kb3ducmV2LnhtbERPTWvCQBC9F/wPyxR6kbpJW7TEbERShPZoFOlxyE6T&#10;2Oxsml01+fddQfA2j/c56WowrThT7xrLCuJZBIK4tLrhSsF+t3l+B+E8ssbWMikYycEqmzykmGh7&#10;4S2dC1+JEMIuQQW1910ipStrMuhmtiMO3I/tDfoA+0rqHi8h3LTyJYrm0mDDoaHGjvKayt/iZBR0&#10;h+lh/Cq+39x0+5fncfwxLvRRqafHYb0E4Wnwd/HN/anD/PgVrs+EC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hnYsMAAADcAAAADwAAAAAAAAAAAAAAAACYAgAAZHJzL2Rv&#10;d25yZXYueG1sUEsFBgAAAAAEAAQA9QAAAIgDAAAAAA==&#10;" path="m-3928,-755r-52,-52m-3954,-807r,52m-3980,-755r52,-52e" filled="f" strokecolor="red" strokeweight=".09142mm">
                  <v:path arrowok="t" o:connecttype="custom" o:connectlocs="-3928,2018;-3980,1966;-3954,1966;-3954,2018;-3980,2018;-3928,1966" o:connectangles="0,0,0,0,0,0"/>
                </v:shape>
                <v:line id="Line 82" o:spid="_x0000_s1234" style="position:absolute;visibility:visible;mso-wrap-style:square" from="2223,1990" to="2297,1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hT8IAAADcAAAADwAAAGRycy9kb3ducmV2LnhtbERPS2vCQBC+C/0PyxR6041SSkmzSiuI&#10;8SSNAeltzE4emJ0N2TVGf323UPA2H99zktVoWjFQ7xrLCuazCARxYXXDlYL8sJm+g3AeWWNrmRTc&#10;yMFq+TRJMNb2yt80ZL4SIYRdjApq77tYSlfUZNDNbEccuNL2Bn2AfSV1j9cQblq5iKI3abDh0FBj&#10;R+uainN2MQqOG7tPv6zPtiYv780p/5GZ2yn18jx+foDwNPqH+N+d6jB//gp/z4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fhT8IAAADcAAAADwAAAAAAAAAAAAAA&#10;AAChAgAAZHJzL2Rvd25yZXYueG1sUEsFBgAAAAAEAAQA+QAAAJADAAAAAA==&#10;" strokecolor="#d9d9d9" strokeweight=".8455mm"/>
                <v:shape id="Picture 81" o:spid="_x0000_s1235" type="#_x0000_t75" style="position:absolute;left:2218;top:1925;width:1062;height: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9yTfCAAAA3AAAAA8AAABkcnMvZG93bnJldi54bWxET9tqwkAQfS/4D8sIvtVNCpYSXUXEgIKV&#10;ensfdsckmJ1Ns2tM/75bKPg2h3Od2aK3teio9ZVjBek4AUGsnam4UHA+5a8fIHxANlg7JgU/5GEx&#10;H7zMMDPuwQfqjqEQMYR9hgrKEJpMSq9LsujHriGO3NW1FkOEbSFNi48Ybmv5liTv0mLFsaHEhlYl&#10;6dvxbhVM8v02XD51etnr/Ot7d+h2uJZKjYb9cgoiUB+e4n/3xsT56QT+nokXy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vck3wgAAANwAAAAPAAAAAAAAAAAAAAAAAJ8C&#10;AABkcnMvZG93bnJldi54bWxQSwUGAAAAAAQABAD3AAAAjgMAAAAA&#10;">
                  <v:imagedata r:id="rId86" o:title=""/>
                </v:shape>
                <v:shape id="Picture 80" o:spid="_x0000_s1236" type="#_x0000_t75" style="position:absolute;left:2213;top:2037;width:1248;height: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tiRTEAAAA3AAAAA8AAABkcnMvZG93bnJldi54bWxET0trwkAQvhf8D8sIvRTdpAcfMRuxguCp&#10;UK0Hb2N23ESzsyG7Nem/7xYKvc3H95x8PdhGPKjztWMF6TQBQVw6XbNR8HncTRYgfEDW2DgmBd/k&#10;YV2MnnLMtOv5gx6HYEQMYZ+hgiqENpPSlxVZ9FPXEkfu6jqLIcLOSN1hH8NtI1+TZCYt1hwbKmxp&#10;W1F5P3xZBS/z5fnSt3OzMPX7SW/fdvvjLVXqeTxsViACDeFf/Ofe6zg/ncHvM/ECWf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tiRTEAAAA3AAAAA8AAAAAAAAAAAAAAAAA&#10;nwIAAGRycy9kb3ducmV2LnhtbFBLBQYAAAAABAAEAPcAAACQAwAAAAA=&#10;">
                  <v:imagedata r:id="rId87" o:title=""/>
                </v:shape>
                <v:shape id="Picture 79" o:spid="_x0000_s1237" type="#_x0000_t75" style="position:absolute;left:1445;top:107;width:4366;height: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rDV3BAAAA3AAAAA8AAABkcnMvZG93bnJldi54bWxET0trAjEQvgv9D2EKvWnWQlVWo9jSQvEi&#10;Puh5uhmTpZtJSFJd/70RCr3Nx/ecxap3nThTTK1nBeNRBYK48bplo+B4+BjOQKSMrLHzTAqulGC1&#10;fBgssNb+wjs677MRJYRTjQpszqGWMjWWHKaRD8SFO/noMBcYjdQRLyXcdfK5qibSYculwWKgN0vN&#10;z/7XKXhJeb15/zYhhp3/Mq/b2dQek1JPj/16DiJTn//Ff+5PXeaPp3B/plwgl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rrDV3BAAAA3AAAAA8AAAAAAAAAAAAAAAAAnwIA&#10;AGRycy9kb3ducmV2LnhtbFBLBQYAAAAABAAEAPcAAACNAwAAAAA=&#10;">
                  <v:imagedata r:id="rId88" o:title=""/>
                </v:shape>
                <v:shape id="Text Box 78" o:spid="_x0000_s1238" type="#_x0000_t202" style="position:absolute;left:1520;top:128;width:4217;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14:paraId="6E3C0B24" w14:textId="77777777" w:rsidR="0092080E" w:rsidRDefault="0092080E">
                        <w:pPr>
                          <w:spacing w:line="120" w:lineRule="exact"/>
                          <w:rPr>
                            <w:rFonts w:ascii="Calibri"/>
                            <w:sz w:val="11"/>
                          </w:rPr>
                        </w:pPr>
                        <w:r>
                          <w:rPr>
                            <w:rFonts w:ascii="Calibri"/>
                            <w:w w:val="105"/>
                            <w:sz w:val="11"/>
                          </w:rPr>
                          <w:t>Left to right: MSM_O, MLite_O, EUML_O,   Left to right: MSM_O, MLite_O, EUML_O,</w:t>
                        </w:r>
                      </w:p>
                      <w:p w14:paraId="10844D6E" w14:textId="77777777" w:rsidR="0092080E" w:rsidRDefault="0092080E">
                        <w:pPr>
                          <w:tabs>
                            <w:tab w:val="left" w:pos="2088"/>
                          </w:tabs>
                          <w:spacing w:before="5" w:line="133" w:lineRule="exact"/>
                          <w:rPr>
                            <w:rFonts w:ascii="Calibri"/>
                            <w:sz w:val="11"/>
                          </w:rPr>
                        </w:pPr>
                        <w:r>
                          <w:rPr>
                            <w:rFonts w:ascii="Calibri"/>
                            <w:w w:val="105"/>
                            <w:sz w:val="11"/>
                          </w:rPr>
                          <w:t>Sine_N, Sine_O, QM_O,</w:t>
                        </w:r>
                        <w:r>
                          <w:rPr>
                            <w:rFonts w:ascii="Calibri"/>
                            <w:spacing w:val="-18"/>
                            <w:w w:val="105"/>
                            <w:sz w:val="11"/>
                          </w:rPr>
                          <w:t xml:space="preserve"> </w:t>
                        </w:r>
                        <w:r>
                          <w:rPr>
                            <w:rFonts w:ascii="Calibri"/>
                            <w:w w:val="105"/>
                            <w:sz w:val="11"/>
                          </w:rPr>
                          <w:t>Full_N,</w:t>
                        </w:r>
                        <w:r>
                          <w:rPr>
                            <w:rFonts w:ascii="Calibri"/>
                            <w:spacing w:val="-5"/>
                            <w:w w:val="105"/>
                            <w:sz w:val="11"/>
                          </w:rPr>
                          <w:t xml:space="preserve"> </w:t>
                        </w:r>
                        <w:r>
                          <w:rPr>
                            <w:rFonts w:ascii="Calibri"/>
                            <w:w w:val="105"/>
                            <w:sz w:val="11"/>
                          </w:rPr>
                          <w:t>Full_O</w:t>
                        </w:r>
                        <w:r>
                          <w:rPr>
                            <w:rFonts w:ascii="Calibri"/>
                            <w:w w:val="105"/>
                            <w:sz w:val="11"/>
                          </w:rPr>
                          <w:tab/>
                          <w:t>Sine_N,</w:t>
                        </w:r>
                        <w:r>
                          <w:rPr>
                            <w:rFonts w:ascii="Calibri"/>
                            <w:spacing w:val="-8"/>
                            <w:w w:val="105"/>
                            <w:sz w:val="11"/>
                          </w:rPr>
                          <w:t xml:space="preserve"> </w:t>
                        </w:r>
                        <w:r>
                          <w:rPr>
                            <w:rFonts w:ascii="Calibri"/>
                            <w:w w:val="105"/>
                            <w:sz w:val="11"/>
                          </w:rPr>
                          <w:t>Sine_O,</w:t>
                        </w:r>
                        <w:r>
                          <w:rPr>
                            <w:rFonts w:ascii="Calibri"/>
                            <w:spacing w:val="-9"/>
                            <w:w w:val="105"/>
                            <w:sz w:val="11"/>
                          </w:rPr>
                          <w:t xml:space="preserve"> </w:t>
                        </w:r>
                        <w:r>
                          <w:rPr>
                            <w:rFonts w:ascii="Calibri"/>
                            <w:w w:val="105"/>
                            <w:sz w:val="11"/>
                          </w:rPr>
                          <w:t>QM_N,</w:t>
                        </w:r>
                        <w:r>
                          <w:rPr>
                            <w:rFonts w:ascii="Calibri"/>
                            <w:spacing w:val="-9"/>
                            <w:w w:val="105"/>
                            <w:sz w:val="11"/>
                          </w:rPr>
                          <w:t xml:space="preserve"> </w:t>
                        </w:r>
                        <w:r>
                          <w:rPr>
                            <w:rFonts w:ascii="Calibri"/>
                            <w:w w:val="105"/>
                            <w:sz w:val="11"/>
                          </w:rPr>
                          <w:t>QM_O,</w:t>
                        </w:r>
                        <w:r>
                          <w:rPr>
                            <w:rFonts w:ascii="Calibri"/>
                            <w:spacing w:val="-9"/>
                            <w:w w:val="105"/>
                            <w:sz w:val="11"/>
                          </w:rPr>
                          <w:t xml:space="preserve"> </w:t>
                        </w:r>
                        <w:r>
                          <w:rPr>
                            <w:rFonts w:ascii="Calibri"/>
                            <w:w w:val="105"/>
                            <w:sz w:val="11"/>
                          </w:rPr>
                          <w:t>Full_N,</w:t>
                        </w:r>
                        <w:r>
                          <w:rPr>
                            <w:rFonts w:ascii="Calibri"/>
                            <w:spacing w:val="-8"/>
                            <w:w w:val="105"/>
                            <w:sz w:val="11"/>
                          </w:rPr>
                          <w:t xml:space="preserve"> </w:t>
                        </w:r>
                        <w:r>
                          <w:rPr>
                            <w:rFonts w:ascii="Calibri"/>
                            <w:w w:val="105"/>
                            <w:sz w:val="11"/>
                          </w:rPr>
                          <w:t>Full_O</w:t>
                        </w:r>
                      </w:p>
                    </w:txbxContent>
                  </v:textbox>
                </v:shape>
                <v:shape id="Text Box 77" o:spid="_x0000_s1239" type="#_x0000_t202" style="position:absolute;left:2340;top:1947;width:104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14:paraId="63AA087E" w14:textId="77777777" w:rsidR="0092080E" w:rsidRDefault="0092080E">
                        <w:pPr>
                          <w:spacing w:line="199" w:lineRule="auto"/>
                          <w:ind w:right="-7" w:firstLine="4"/>
                          <w:rPr>
                            <w:rFonts w:ascii="Calibri"/>
                            <w:sz w:val="11"/>
                          </w:rPr>
                        </w:pPr>
                        <w:r>
                          <w:rPr>
                            <w:rFonts w:ascii="Calibri"/>
                            <w:w w:val="105"/>
                            <w:sz w:val="11"/>
                          </w:rPr>
                          <w:t xml:space="preserve">Simple benchmark </w:t>
                        </w:r>
                        <w:r>
                          <w:rPr>
                            <w:rFonts w:ascii="Calibri"/>
                            <w:sz w:val="11"/>
                          </w:rPr>
                          <w:t>Composite  benchmark</w:t>
                        </w:r>
                      </w:p>
                    </w:txbxContent>
                  </v:textbox>
                </v:shape>
                <v:shape id="Text Box 76" o:spid="_x0000_s1240" type="#_x0000_t202" style="position:absolute;left:4004;top:1939;width:1239;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14:paraId="6EBB2E57" w14:textId="77777777" w:rsidR="0092080E" w:rsidRDefault="0092080E">
                        <w:pPr>
                          <w:spacing w:line="115" w:lineRule="exact"/>
                          <w:ind w:right="-7"/>
                          <w:rPr>
                            <w:rFonts w:ascii="Calibri"/>
                            <w:sz w:val="11"/>
                          </w:rPr>
                        </w:pPr>
                        <w:r>
                          <w:rPr>
                            <w:rFonts w:ascii="Calibri"/>
                            <w:w w:val="105"/>
                            <w:sz w:val="11"/>
                          </w:rPr>
                          <w:t>Min Outlier     Max Outlier</w:t>
                        </w:r>
                      </w:p>
                    </w:txbxContent>
                  </v:textbox>
                </v:shape>
                <w10:wrap anchorx="page"/>
              </v:group>
            </w:pict>
          </mc:Fallback>
        </mc:AlternateContent>
      </w:r>
      <w:r w:rsidR="00944C04">
        <w:rPr>
          <w:rFonts w:ascii="Arial"/>
          <w:position w:val="1"/>
          <w:sz w:val="11"/>
        </w:rPr>
        <w:t>300</w:t>
      </w:r>
      <w:r w:rsidR="00944C04">
        <w:rPr>
          <w:rFonts w:ascii="Arial"/>
          <w:position w:val="1"/>
          <w:sz w:val="11"/>
        </w:rPr>
        <w:tab/>
      </w:r>
      <w:r w:rsidR="00944C04">
        <w:rPr>
          <w:spacing w:val="6"/>
          <w:sz w:val="20"/>
        </w:rPr>
        <w:t xml:space="preserve">VI.  </w:t>
      </w:r>
      <w:r w:rsidR="00944C04">
        <w:rPr>
          <w:spacing w:val="5"/>
          <w:sz w:val="20"/>
        </w:rPr>
        <w:t>R</w:t>
      </w:r>
      <w:r w:rsidR="00944C04">
        <w:rPr>
          <w:spacing w:val="5"/>
          <w:sz w:val="16"/>
        </w:rPr>
        <w:t>ELATED</w:t>
      </w:r>
      <w:r w:rsidR="00944C04">
        <w:rPr>
          <w:spacing w:val="14"/>
          <w:sz w:val="16"/>
        </w:rPr>
        <w:t xml:space="preserve"> </w:t>
      </w:r>
      <w:r w:rsidR="00944C04">
        <w:rPr>
          <w:spacing w:val="6"/>
          <w:sz w:val="16"/>
        </w:rPr>
        <w:t>WORK</w:t>
      </w:r>
    </w:p>
    <w:p w14:paraId="0517D3F9" w14:textId="77777777" w:rsidR="00BE18DA" w:rsidRDefault="00BE18DA">
      <w:pPr>
        <w:rPr>
          <w:sz w:val="16"/>
        </w:rPr>
        <w:sectPr w:rsidR="00BE18DA">
          <w:pgSz w:w="12240" w:h="15840"/>
          <w:pgMar w:top="980" w:right="0" w:bottom="280" w:left="860" w:header="720" w:footer="720" w:gutter="0"/>
          <w:cols w:space="720"/>
        </w:sectPr>
      </w:pPr>
    </w:p>
    <w:p w14:paraId="7E2BA8D5" w14:textId="77777777" w:rsidR="00BE18DA" w:rsidRDefault="00BE18DA">
      <w:pPr>
        <w:pStyle w:val="Corpsdetexte"/>
        <w:spacing w:before="7"/>
        <w:rPr>
          <w:sz w:val="11"/>
        </w:rPr>
      </w:pPr>
    </w:p>
    <w:p w14:paraId="6BF8E81D" w14:textId="6973AE84" w:rsidR="00BE18DA" w:rsidRDefault="00944C04">
      <w:pPr>
        <w:ind w:left="232"/>
        <w:jc w:val="center"/>
        <w:rPr>
          <w:rFonts w:ascii="Arial"/>
          <w:sz w:val="11"/>
        </w:rPr>
      </w:pPr>
      <w:r>
        <w:rPr>
          <w:noProof/>
        </w:rPr>
        <w:drawing>
          <wp:anchor distT="0" distB="0" distL="0" distR="0" simplePos="0" relativeHeight="1936" behindDoc="0" locked="0" layoutInCell="1" allowOverlap="1" wp14:anchorId="1782F961" wp14:editId="16A5ADBF">
            <wp:simplePos x="0" y="0"/>
            <wp:positionH relativeFrom="page">
              <wp:posOffset>621842</wp:posOffset>
            </wp:positionH>
            <wp:positionV relativeFrom="paragraph">
              <wp:posOffset>20894</wp:posOffset>
            </wp:positionV>
            <wp:extent cx="38628" cy="588410"/>
            <wp:effectExtent l="0" t="0" r="0" b="0"/>
            <wp:wrapNone/>
            <wp:docPr id="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2.png"/>
                    <pic:cNvPicPr/>
                  </pic:nvPicPr>
                  <pic:blipFill>
                    <a:blip r:embed="rId89" cstate="print"/>
                    <a:stretch>
                      <a:fillRect/>
                    </a:stretch>
                  </pic:blipFill>
                  <pic:spPr>
                    <a:xfrm>
                      <a:off x="0" y="0"/>
                      <a:ext cx="38628" cy="588410"/>
                    </a:xfrm>
                    <a:prstGeom prst="rect">
                      <a:avLst/>
                    </a:prstGeom>
                  </pic:spPr>
                </pic:pic>
              </a:graphicData>
            </a:graphic>
          </wp:anchor>
        </w:drawing>
      </w:r>
      <w:r w:rsidR="00082B42">
        <w:rPr>
          <w:noProof/>
        </w:rPr>
        <mc:AlternateContent>
          <mc:Choice Requires="wps">
            <w:drawing>
              <wp:anchor distT="0" distB="0" distL="114300" distR="114300" simplePos="0" relativeHeight="1960" behindDoc="0" locked="0" layoutInCell="1" allowOverlap="1" wp14:anchorId="6D073201" wp14:editId="15654779">
                <wp:simplePos x="0" y="0"/>
                <wp:positionH relativeFrom="page">
                  <wp:posOffset>589915</wp:posOffset>
                </wp:positionH>
                <wp:positionV relativeFrom="paragraph">
                  <wp:posOffset>109220</wp:posOffset>
                </wp:positionV>
                <wp:extent cx="98425" cy="466090"/>
                <wp:effectExtent l="0" t="0" r="0" b="4445"/>
                <wp:wrapNone/>
                <wp:docPr id="7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6EA0E" w14:textId="77777777" w:rsidR="0092080E" w:rsidRDefault="0092080E">
                            <w:pPr>
                              <w:spacing w:before="1"/>
                              <w:ind w:left="20" w:right="-340"/>
                              <w:rPr>
                                <w:rFonts w:ascii="Calibri"/>
                                <w:sz w:val="11"/>
                              </w:rPr>
                            </w:pPr>
                            <w:r>
                              <w:rPr>
                                <w:rFonts w:ascii="Calibri"/>
                                <w:w w:val="104"/>
                                <w:sz w:val="11"/>
                              </w:rPr>
                              <w:t>execut</w:t>
                            </w:r>
                            <w:r>
                              <w:rPr>
                                <w:rFonts w:ascii="Calibri"/>
                                <w:spacing w:val="-2"/>
                                <w:w w:val="104"/>
                                <w:sz w:val="11"/>
                              </w:rPr>
                              <w:t>i</w:t>
                            </w:r>
                            <w:r>
                              <w:rPr>
                                <w:rFonts w:ascii="Calibri"/>
                                <w:w w:val="104"/>
                                <w:sz w:val="11"/>
                              </w:rPr>
                              <w:t>on</w:t>
                            </w:r>
                            <w:r>
                              <w:rPr>
                                <w:rFonts w:ascii="Calibri"/>
                                <w:sz w:val="11"/>
                              </w:rPr>
                              <w:t xml:space="preserve"> </w:t>
                            </w:r>
                            <w:r>
                              <w:rPr>
                                <w:rFonts w:ascii="Calibri"/>
                                <w:w w:val="104"/>
                                <w:sz w:val="11"/>
                              </w:rPr>
                              <w:t>t</w:t>
                            </w:r>
                            <w:r>
                              <w:rPr>
                                <w:rFonts w:ascii="Calibri"/>
                                <w:spacing w:val="-2"/>
                                <w:w w:val="104"/>
                                <w:sz w:val="11"/>
                              </w:rPr>
                              <w:t>i</w:t>
                            </w:r>
                            <w:r>
                              <w:rPr>
                                <w:rFonts w:ascii="Calibri"/>
                                <w:spacing w:val="-1"/>
                                <w:w w:val="104"/>
                                <w:sz w:val="11"/>
                              </w:rPr>
                              <w:t>m</w:t>
                            </w:r>
                            <w:r>
                              <w:rPr>
                                <w:rFonts w:ascii="Calibri"/>
                                <w:w w:val="104"/>
                                <w:sz w:val="11"/>
                              </w:rPr>
                              <w: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73201" id="Text Box 74" o:spid="_x0000_s1241" type="#_x0000_t202" style="position:absolute;left:0;text-align:left;margin-left:46.45pt;margin-top:8.6pt;width:7.75pt;height:36.7pt;z-index:1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" filled="f" stroked="f">
                <v:textbox style="layout-flow:vertical;mso-layout-flow-alt:bottom-to-top" inset="0,0,0,0">
                  <w:txbxContent>
                    <w:p w14:paraId="40B6EA0E" w14:textId="77777777" w:rsidR="0092080E" w:rsidRDefault="0092080E">
                      <w:pPr>
                        <w:spacing w:before="1"/>
                        <w:ind w:left="20" w:right="-340"/>
                        <w:rPr>
                          <w:rFonts w:ascii="Calibri"/>
                          <w:sz w:val="11"/>
                        </w:rPr>
                      </w:pPr>
                      <w:r>
                        <w:rPr>
                          <w:rFonts w:ascii="Calibri"/>
                          <w:w w:val="104"/>
                          <w:sz w:val="11"/>
                        </w:rPr>
                        <w:t>execut</w:t>
                      </w:r>
                      <w:r>
                        <w:rPr>
                          <w:rFonts w:ascii="Calibri"/>
                          <w:spacing w:val="-2"/>
                          <w:w w:val="104"/>
                          <w:sz w:val="11"/>
                        </w:rPr>
                        <w:t>i</w:t>
                      </w:r>
                      <w:r>
                        <w:rPr>
                          <w:rFonts w:ascii="Calibri"/>
                          <w:w w:val="104"/>
                          <w:sz w:val="11"/>
                        </w:rPr>
                        <w:t>on</w:t>
                      </w:r>
                      <w:r>
                        <w:rPr>
                          <w:rFonts w:ascii="Calibri"/>
                          <w:sz w:val="11"/>
                        </w:rPr>
                        <w:t xml:space="preserve"> </w:t>
                      </w:r>
                      <w:r>
                        <w:rPr>
                          <w:rFonts w:ascii="Calibri"/>
                          <w:w w:val="104"/>
                          <w:sz w:val="11"/>
                        </w:rPr>
                        <w:t>t</w:t>
                      </w:r>
                      <w:r>
                        <w:rPr>
                          <w:rFonts w:ascii="Calibri"/>
                          <w:spacing w:val="-2"/>
                          <w:w w:val="104"/>
                          <w:sz w:val="11"/>
                        </w:rPr>
                        <w:t>i</w:t>
                      </w:r>
                      <w:r>
                        <w:rPr>
                          <w:rFonts w:ascii="Calibri"/>
                          <w:spacing w:val="-1"/>
                          <w:w w:val="104"/>
                          <w:sz w:val="11"/>
                        </w:rPr>
                        <w:t>m</w:t>
                      </w:r>
                      <w:r>
                        <w:rPr>
                          <w:rFonts w:ascii="Calibri"/>
                          <w:w w:val="104"/>
                          <w:sz w:val="11"/>
                        </w:rPr>
                        <w:t>e</w:t>
                      </w:r>
                    </w:p>
                  </w:txbxContent>
                </v:textbox>
                <w10:wrap anchorx="page"/>
              </v:shape>
            </w:pict>
          </mc:Fallback>
        </mc:AlternateContent>
      </w:r>
      <w:r>
        <w:rPr>
          <w:rFonts w:ascii="Arial"/>
          <w:w w:val="105"/>
          <w:sz w:val="11"/>
        </w:rPr>
        <w:t>250</w:t>
      </w:r>
    </w:p>
    <w:p w14:paraId="46EDA0BD" w14:textId="77777777" w:rsidR="00BE18DA" w:rsidRDefault="00BE18DA">
      <w:pPr>
        <w:pStyle w:val="Corpsdetexte"/>
        <w:spacing w:before="10"/>
        <w:rPr>
          <w:rFonts w:ascii="Arial"/>
          <w:sz w:val="13"/>
        </w:rPr>
      </w:pPr>
    </w:p>
    <w:p w14:paraId="253C4469" w14:textId="77777777" w:rsidR="00BE18DA" w:rsidRDefault="00944C04">
      <w:pPr>
        <w:ind w:left="232"/>
        <w:jc w:val="center"/>
        <w:rPr>
          <w:rFonts w:ascii="Arial"/>
          <w:sz w:val="11"/>
        </w:rPr>
      </w:pPr>
      <w:r>
        <w:rPr>
          <w:rFonts w:ascii="Arial"/>
          <w:w w:val="105"/>
          <w:sz w:val="11"/>
        </w:rPr>
        <w:t>200</w:t>
      </w:r>
    </w:p>
    <w:p w14:paraId="14192A24" w14:textId="77777777" w:rsidR="00BE18DA" w:rsidRDefault="00BE18DA">
      <w:pPr>
        <w:pStyle w:val="Corpsdetexte"/>
        <w:spacing w:before="10"/>
        <w:rPr>
          <w:rFonts w:ascii="Arial"/>
          <w:sz w:val="13"/>
        </w:rPr>
      </w:pPr>
    </w:p>
    <w:p w14:paraId="2472712F" w14:textId="77777777" w:rsidR="00BE18DA" w:rsidRDefault="00944C04">
      <w:pPr>
        <w:ind w:left="232"/>
        <w:jc w:val="center"/>
        <w:rPr>
          <w:rFonts w:ascii="Arial"/>
          <w:sz w:val="11"/>
        </w:rPr>
      </w:pPr>
      <w:r>
        <w:rPr>
          <w:rFonts w:ascii="Arial"/>
          <w:w w:val="105"/>
          <w:sz w:val="11"/>
        </w:rPr>
        <w:t>150</w:t>
      </w:r>
    </w:p>
    <w:p w14:paraId="556CE433" w14:textId="77777777" w:rsidR="00BE18DA" w:rsidRDefault="00BE18DA">
      <w:pPr>
        <w:pStyle w:val="Corpsdetexte"/>
        <w:spacing w:before="10"/>
        <w:rPr>
          <w:rFonts w:ascii="Arial"/>
          <w:sz w:val="13"/>
        </w:rPr>
      </w:pPr>
    </w:p>
    <w:p w14:paraId="4D7B6759" w14:textId="77777777" w:rsidR="00BE18DA" w:rsidRDefault="00944C04">
      <w:pPr>
        <w:ind w:left="232"/>
        <w:jc w:val="center"/>
        <w:rPr>
          <w:rFonts w:ascii="Arial"/>
          <w:sz w:val="11"/>
        </w:rPr>
      </w:pPr>
      <w:r>
        <w:rPr>
          <w:rFonts w:ascii="Arial"/>
          <w:w w:val="105"/>
          <w:sz w:val="11"/>
        </w:rPr>
        <w:t>100</w:t>
      </w:r>
    </w:p>
    <w:p w14:paraId="12388D9D" w14:textId="77777777" w:rsidR="00BE18DA" w:rsidRDefault="00BE18DA">
      <w:pPr>
        <w:pStyle w:val="Corpsdetexte"/>
        <w:spacing w:before="10"/>
        <w:rPr>
          <w:rFonts w:ascii="Arial"/>
          <w:sz w:val="13"/>
        </w:rPr>
      </w:pPr>
    </w:p>
    <w:p w14:paraId="1E9D7011" w14:textId="77777777" w:rsidR="00BE18DA" w:rsidRDefault="00944C04">
      <w:pPr>
        <w:jc w:val="right"/>
        <w:rPr>
          <w:rFonts w:ascii="Arial"/>
          <w:sz w:val="11"/>
        </w:rPr>
      </w:pPr>
      <w:r>
        <w:rPr>
          <w:rFonts w:ascii="Arial"/>
          <w:w w:val="105"/>
          <w:sz w:val="11"/>
        </w:rPr>
        <w:t>50</w:t>
      </w:r>
    </w:p>
    <w:p w14:paraId="18E10037" w14:textId="77777777" w:rsidR="00BE18DA" w:rsidRDefault="00BE18DA">
      <w:pPr>
        <w:pStyle w:val="Corpsdetexte"/>
        <w:spacing w:before="10"/>
        <w:rPr>
          <w:rFonts w:ascii="Arial"/>
          <w:sz w:val="13"/>
        </w:rPr>
      </w:pPr>
    </w:p>
    <w:p w14:paraId="0AD1EEC3" w14:textId="77777777" w:rsidR="00BE18DA" w:rsidRDefault="00944C04">
      <w:pPr>
        <w:jc w:val="right"/>
        <w:rPr>
          <w:rFonts w:ascii="Arial"/>
          <w:sz w:val="11"/>
        </w:rPr>
      </w:pPr>
      <w:r>
        <w:rPr>
          <w:rFonts w:ascii="Arial"/>
          <w:w w:val="106"/>
          <w:sz w:val="11"/>
        </w:rPr>
        <w:t>0</w:t>
      </w:r>
    </w:p>
    <w:p w14:paraId="32C16BD5" w14:textId="77777777" w:rsidR="00BE18DA" w:rsidRDefault="00944C04">
      <w:pPr>
        <w:pStyle w:val="Corpsdetexte"/>
        <w:rPr>
          <w:rFonts w:ascii="Arial"/>
        </w:rPr>
      </w:pPr>
      <w:r>
        <w:br w:type="column"/>
      </w:r>
    </w:p>
    <w:p w14:paraId="41529EAC" w14:textId="0D81DD5C" w:rsidR="00BE18DA" w:rsidRDefault="00082B42">
      <w:pPr>
        <w:pStyle w:val="Corpsdetexte"/>
        <w:spacing w:before="3"/>
        <w:rPr>
          <w:rFonts w:ascii="Arial"/>
          <w:sz w:val="28"/>
        </w:rPr>
      </w:pPr>
      <w:r>
        <w:rPr>
          <w:noProof/>
        </w:rPr>
        <mc:AlternateContent>
          <mc:Choice Requires="wpg">
            <w:drawing>
              <wp:anchor distT="0" distB="0" distL="0" distR="0" simplePos="0" relativeHeight="1600" behindDoc="0" locked="0" layoutInCell="1" allowOverlap="1" wp14:anchorId="4816445A" wp14:editId="50955F9D">
                <wp:simplePos x="0" y="0"/>
                <wp:positionH relativeFrom="page">
                  <wp:posOffset>1270000</wp:posOffset>
                </wp:positionH>
                <wp:positionV relativeFrom="paragraph">
                  <wp:posOffset>231775</wp:posOffset>
                </wp:positionV>
                <wp:extent cx="75565" cy="461645"/>
                <wp:effectExtent l="3175" t="8255" r="6985" b="6350"/>
                <wp:wrapTopAndBottom/>
                <wp:docPr id="6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 cy="461645"/>
                          <a:chOff x="2000" y="365"/>
                          <a:chExt cx="119" cy="727"/>
                        </a:xfrm>
                      </wpg:grpSpPr>
                      <wps:wsp>
                        <wps:cNvPr id="67" name="Rectangle 73"/>
                        <wps:cNvSpPr>
                          <a:spLocks noChangeArrowheads="1"/>
                        </wps:cNvSpPr>
                        <wps:spPr bwMode="auto">
                          <a:xfrm>
                            <a:off x="2005" y="765"/>
                            <a:ext cx="107" cy="1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2"/>
                        <wps:cNvSpPr>
                          <a:spLocks noChangeArrowheads="1"/>
                        </wps:cNvSpPr>
                        <wps:spPr bwMode="auto">
                          <a:xfrm>
                            <a:off x="2005" y="765"/>
                            <a:ext cx="107" cy="130"/>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71"/>
                        <wps:cNvSpPr>
                          <a:spLocks noChangeArrowheads="1"/>
                        </wps:cNvSpPr>
                        <wps:spPr bwMode="auto">
                          <a:xfrm>
                            <a:off x="2005" y="663"/>
                            <a:ext cx="107" cy="10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2005" y="663"/>
                            <a:ext cx="107" cy="102"/>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69"/>
                        <wps:cNvCnPr>
                          <a:cxnSpLocks noChangeShapeType="1"/>
                        </wps:cNvCnPr>
                        <wps:spPr bwMode="auto">
                          <a:xfrm>
                            <a:off x="2058" y="895"/>
                            <a:ext cx="0" cy="19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72" name="Line 68"/>
                        <wps:cNvCnPr>
                          <a:cxnSpLocks noChangeShapeType="1"/>
                        </wps:cNvCnPr>
                        <wps:spPr bwMode="auto">
                          <a:xfrm>
                            <a:off x="2035" y="1085"/>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73" name="Line 67"/>
                        <wps:cNvCnPr>
                          <a:cxnSpLocks noChangeShapeType="1"/>
                        </wps:cNvCnPr>
                        <wps:spPr bwMode="auto">
                          <a:xfrm>
                            <a:off x="2058" y="663"/>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74" name="Line 66"/>
                        <wps:cNvCnPr>
                          <a:cxnSpLocks noChangeShapeType="1"/>
                        </wps:cNvCnPr>
                        <wps:spPr bwMode="auto">
                          <a:xfrm>
                            <a:off x="2035" y="370"/>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39F723" id="Group 65" o:spid="_x0000_s1026" style="position:absolute;margin-left:100pt;margin-top:18.25pt;width:5.95pt;height:36.35pt;z-index:1600;mso-wrap-distance-left:0;mso-wrap-distance-right:0;mso-position-horizontal-relative:page" coordorigin="2000,365" coordsize="1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">
                <v:rect id="Rectangle 73" o:spid="_x0000_s1027" style="position:absolute;left:2005;top:765;width:107;height: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JJ8YA&#10;AADbAAAADwAAAGRycy9kb3ducmV2LnhtbESPQWvCQBSE7wX/w/IKXkrdtIKW1FViqCIIglaE3h7Z&#10;ZxKafZvurhr7692C0OMwM98wk1lnGnEm52vLCl4GCQjiwuqaSwX7z8XzGwgfkDU2lknBlTzMpr2H&#10;CabaXnhL510oRYSwT1FBFUKbSumLigz6gW2Jo3e0zmCI0pVSO7xEuGnka5KMpMGa40KFLeUVFd+7&#10;k1Gw+RovfzL3a9aHj+PTMsvnQ59vleo/dtk7iEBd+A/f2yutYDSGvy/xB8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WJJ8YAAADbAAAADwAAAAAAAAAAAAAAAACYAgAAZHJz&#10;L2Rvd25yZXYueG1sUEsFBgAAAAAEAAQA9QAAAIsDAAAAAA==&#10;" fillcolor="#d9d9d9" stroked="f"/>
                <v:rect id="Rectangle 72" o:spid="_x0000_s1028" style="position:absolute;left:2005;top:765;width:107;height: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xb0A&#10;AADbAAAADwAAAGRycy9kb3ducmV2LnhtbERPuwrCMBTdBf8hXMFNUx1Eq1HEBwgOohZxvDTXttrc&#10;lCZq/XszCI6H854tGlOKF9WusKxg0I9AEKdWF5wpSM7b3hiE88gaS8uk4EMOFvN2a4axtm8+0uvk&#10;MxFC2MWoIPe+iqV0aU4GXd9WxIG72dqgD7DOpK7xHcJNKYdRNJIGCw4NOVa0yil9nJ5Ggdf3c7Z2&#10;+01S2GRyPRizn+iLUt1Os5yC8NT4v/jn3mkFo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ww/xb0AAADbAAAADwAAAAAAAAAAAAAAAACYAgAAZHJzL2Rvd25yZXYu&#10;eG1sUEsFBgAAAAAEAAQA9QAAAIIDAAAAAA==&#10;" filled="f" strokeweight=".18283mm"/>
                <v:rect id="Rectangle 71" o:spid="_x0000_s1029" style="position:absolute;left:2005;top:663;width:107;height: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4zsgA&#10;AADbAAAADwAAAGRycy9kb3ducmV2LnhtbESPW2vCQBSE3wv9D8sp+FJ0UwteoqvE0EqhUPCC4Nsh&#10;e0xCs2fj7lbT/vpuoeDjMDPfMPNlZxpxIedrywqeBgkI4sLqmksF+91rfwLCB2SNjWVS8E0elov7&#10;uzmm2l55Q5dtKEWEsE9RQRVCm0rpi4oM+oFtiaN3ss5giNKVUju8Rrhp5DBJRtJgzXGhwpbyiorP&#10;7ZdR8HEcr8+Z+zHvh5fT4zrLV88+3yjVe+iyGYhAXbiF/9tvWsFoCn9f4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1rjOyAAAANsAAAAPAAAAAAAAAAAAAAAAAJgCAABk&#10;cnMvZG93bnJldi54bWxQSwUGAAAAAAQABAD1AAAAjQMAAAAA&#10;" fillcolor="#d9d9d9" stroked="f"/>
                <v:rect id="Rectangle 70" o:spid="_x0000_s1030" style="position:absolute;left:2005;top:663;width:107;height: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OlHsEA&#10;AADbAAAADwAAAGRycy9kb3ducmV2LnhtbERPz2vCMBS+C/sfwhvspuk86NqZljEnDDyMtUV2fDTP&#10;pq55KU2m9b9fDoLHj+/3pphsL840+s6xgudFAoK4cbrjVkFd7eYvIHxA1tg7JgVX8lDkD7MNZtpd&#10;+JvOZWhFDGGfoQITwpBJ6RtDFv3CDcSRO7rRYohwbKUe8RLDbS+XSbKSFjuODQYHejfU/JZ/VkHQ&#10;p6rd+v1H3bk6/fmydp/qg1JPj9PbK4hAU7iLb+5PrWAd18cv8Q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jpR7BAAAA2wAAAA8AAAAAAAAAAAAAAAAAmAIAAGRycy9kb3du&#10;cmV2LnhtbFBLBQYAAAAABAAEAPUAAACGAwAAAAA=&#10;" filled="f" strokeweight=".18283mm"/>
                <v:line id="Line 69" o:spid="_x0000_s1031" style="position:absolute;visibility:visible;mso-wrap-style:square" from="2058,895" to="2058,1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rd3cQAAADbAAAADwAAAGRycy9kb3ducmV2LnhtbESPS4vCQBCE74L/YWhhL4tOdPFBdBSR&#10;XfGwHnzguc20STTTEzKjxn/vCILHoqq+oiaz2hTiRpXLLSvodiIQxInVOacK9ru/9giE88gaC8uk&#10;4EEOZtNmY4Kxtnfe0G3rUxEg7GJUkHlfxlK6JCODrmNL4uCdbGXQB1mlUld4D3BTyF4UDaTBnMNC&#10;hiUtMkou26tRcDznvd/hch1hsvyfX9ff5c+h31fqq1XPxyA81f4TfrdXWsGwC68v4Qf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at3dxAAAANsAAAAPAAAAAAAAAAAA&#10;AAAAAKECAABkcnMvZG93bnJldi54bWxQSwUGAAAAAAQABAD5AAAAkgMAAAAA&#10;" strokeweight=".18283mm"/>
                <v:line id="Line 68" o:spid="_x0000_s1032" style="position:absolute;visibility:visible;mso-wrap-style:square" from="2035,1085" to="2082,1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hDqsYAAADbAAAADwAAAGRycy9kb3ducmV2LnhtbESPQWvCQBSE74L/YXkFL8VsmmItMRuR&#10;YqWHeqiK59fsM0nNvg3ZNab/vlsQPA4z8w2TLQfTiJ46V1tW8BTFIIgLq2suFRz279NXEM4ja2ws&#10;k4JfcrDMx6MMU22v/EX9zpciQNilqKDyvk2ldEVFBl1kW+LgnWxn0AfZlVJ3eA1w08gkjl+kwZrD&#10;QoUtvVVUnHcXo+D7p07W8802xmLzubpsH9vn42ym1ORhWC1AeBr8PXxrf2gF8wT+v4Qf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4Q6rGAAAA2wAAAA8AAAAAAAAA&#10;AAAAAAAAoQIAAGRycy9kb3ducmV2LnhtbFBLBQYAAAAABAAEAPkAAACUAwAAAAA=&#10;" strokeweight=".18283mm"/>
                <v:line id="Line 67" o:spid="_x0000_s1033" style="position:absolute;visibility:visible;mso-wrap-style:square" from="2058,663" to="205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TmMcYAAADbAAAADwAAAGRycy9kb3ducmV2LnhtbESPQWvCQBSE74X+h+UVepG6qaKR6BqC&#10;WPGgh8bi+Zl9TdJm34bsRuO/7xYKPQ4z8w2zSgfTiCt1rras4HUcgSAurK65VPBxentZgHAeWWNj&#10;mRTcyUG6fnxYYaLtjd/pmvtSBAi7BBVU3reJlK6oyKAb25Y4eJ+2M+iD7EqpO7wFuGnkJIrm0mDN&#10;YaHCljYVFd95bxRcvurJNt4dIyx2h6w/jtrpeTZT6vlpyJYgPA3+P/zX3msF8RR+v4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05jHGAAAA2wAAAA8AAAAAAAAA&#10;AAAAAAAAoQIAAGRycy9kb3ducmV2LnhtbFBLBQYAAAAABAAEAPkAAACUAwAAAAA=&#10;" strokeweight=".18283mm"/>
                <v:line id="Line 66" o:spid="_x0000_s1034" style="position:absolute;visibility:visible;mso-wrap-style:square" from="2035,370" to="208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1+RcUAAADbAAAADwAAAGRycy9kb3ducmV2LnhtbESPS4vCQBCE78L+h6GFvYhO1PVBdBRZ&#10;VPagBx94bjNtkjXTEzKjxn+/syB4LKrqK2o6r00h7lS53LKCbicCQZxYnXOq4HhYtccgnEfWWFgm&#10;BU9yMJ99NKYYa/vgHd33PhUBwi5GBZn3ZSylSzIy6Dq2JA7exVYGfZBVKnWFjwA3hexF0VAazDks&#10;ZFjSd0bJdX8zCs6/eW85Wm8jTNabxW3bKvunwUCpz2a9mIDwVPt3+NX+0QpGX/D/Jfw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1+RcUAAADbAAAADwAAAAAAAAAA&#10;AAAAAAChAgAAZHJzL2Rvd25yZXYueG1sUEsFBgAAAAAEAAQA+QAAAJMDAAAAAA==&#10;" strokeweight=".18283mm"/>
                <w10:wrap type="topAndBottom" anchorx="page"/>
              </v:group>
            </w:pict>
          </mc:Fallback>
        </mc:AlternateContent>
      </w:r>
      <w:r>
        <w:rPr>
          <w:noProof/>
        </w:rPr>
        <mc:AlternateContent>
          <mc:Choice Requires="wpg">
            <w:drawing>
              <wp:anchor distT="0" distB="0" distL="0" distR="0" simplePos="0" relativeHeight="1624" behindDoc="0" locked="0" layoutInCell="1" allowOverlap="1" wp14:anchorId="1949116E" wp14:editId="4E7850BB">
                <wp:simplePos x="0" y="0"/>
                <wp:positionH relativeFrom="page">
                  <wp:posOffset>1440180</wp:posOffset>
                </wp:positionH>
                <wp:positionV relativeFrom="paragraph">
                  <wp:posOffset>260350</wp:posOffset>
                </wp:positionV>
                <wp:extent cx="75565" cy="185420"/>
                <wp:effectExtent l="1905" t="8255" r="8255" b="6350"/>
                <wp:wrapTopAndBottom/>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 cy="185420"/>
                          <a:chOff x="2268" y="410"/>
                          <a:chExt cx="119" cy="292"/>
                        </a:xfrm>
                      </wpg:grpSpPr>
                      <wps:wsp>
                        <wps:cNvPr id="58" name="Rectangle 64"/>
                        <wps:cNvSpPr>
                          <a:spLocks noChangeArrowheads="1"/>
                        </wps:cNvSpPr>
                        <wps:spPr bwMode="auto">
                          <a:xfrm>
                            <a:off x="2273" y="622"/>
                            <a:ext cx="107" cy="4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63"/>
                        <wps:cNvSpPr>
                          <a:spLocks noChangeArrowheads="1"/>
                        </wps:cNvSpPr>
                        <wps:spPr bwMode="auto">
                          <a:xfrm>
                            <a:off x="2273" y="622"/>
                            <a:ext cx="107" cy="40"/>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62"/>
                        <wps:cNvSpPr>
                          <a:spLocks noChangeArrowheads="1"/>
                        </wps:cNvSpPr>
                        <wps:spPr bwMode="auto">
                          <a:xfrm>
                            <a:off x="2273" y="549"/>
                            <a:ext cx="107" cy="73"/>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2273" y="549"/>
                            <a:ext cx="107" cy="73"/>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60"/>
                        <wps:cNvCnPr>
                          <a:cxnSpLocks noChangeShapeType="1"/>
                        </wps:cNvCnPr>
                        <wps:spPr bwMode="auto">
                          <a:xfrm>
                            <a:off x="2327" y="662"/>
                            <a:ext cx="0" cy="34"/>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2304" y="696"/>
                            <a:ext cx="46"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64" name="Line 58"/>
                        <wps:cNvCnPr>
                          <a:cxnSpLocks noChangeShapeType="1"/>
                        </wps:cNvCnPr>
                        <wps:spPr bwMode="auto">
                          <a:xfrm>
                            <a:off x="2327" y="549"/>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65" name="Line 57"/>
                        <wps:cNvCnPr>
                          <a:cxnSpLocks noChangeShapeType="1"/>
                        </wps:cNvCnPr>
                        <wps:spPr bwMode="auto">
                          <a:xfrm>
                            <a:off x="2304" y="416"/>
                            <a:ext cx="46"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4EDC85" id="Group 56" o:spid="_x0000_s1026" style="position:absolute;margin-left:113.4pt;margin-top:20.5pt;width:5.95pt;height:14.6pt;z-index:1624;mso-wrap-distance-left:0;mso-wrap-distance-right:0;mso-position-horizontal-relative:page" coordorigin="2268,410" coordsize="11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">
                <v:rect id="Rectangle 64" o:spid="_x0000_s1027" style="position:absolute;left:2273;top:622;width:107;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bX6MQA&#10;AADbAAAADwAAAGRycy9kb3ducmV2LnhtbERPW2vCMBR+F/YfwhF8GTPdZBeqUbqiMhAE3RB8OzTH&#10;tqw56ZKo1V9vHgY+fnz3yawzjTiR87VlBc/DBARxYXXNpYKf78XTBwgfkDU2lknBhTzMpg+9Caba&#10;nnlDp20oRQxhn6KCKoQ2ldIXFRn0Q9sSR+5gncEQoSuldniO4aaRL0nyJg3WHBsqbCmvqPjdHo2C&#10;9f59+Ze5q1nt5ofHZZZ/jny+UWrQ77IxiEBduIv/3V9awWscG7/EH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21+jEAAAA2wAAAA8AAAAAAAAAAAAAAAAAmAIAAGRycy9k&#10;b3ducmV2LnhtbFBLBQYAAAAABAAEAPUAAACJAwAAAAA=&#10;" fillcolor="#d9d9d9" stroked="f"/>
                <v:rect id="Rectangle 63" o:spid="_x0000_s1028" style="position:absolute;left:2273;top:622;width:107;height: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xQ48IA&#10;AADbAAAADwAAAGRycy9kb3ducmV2LnhtbESPQYvCMBSE74L/ITxhb5oqKNtqFNEVFjzI1rJ4fDTP&#10;ttq8lCar9d8bQdjjMDPfMItVZ2pxo9ZVlhWMRxEI4tzqigsF2XE3/AThPLLG2jIpeJCD1bLfW2Ci&#10;7Z1/6Jb6QgQIuwQVlN43iZQuL8mgG9mGOHhn2xr0QbaF1C3eA9zUchJFM2mw4rBQYkObkvJr+mcU&#10;eH05Flu3/8oqm8WngzH7WP8q9THo1nMQnjr/H363v7WCaQy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FDjwgAAANsAAAAPAAAAAAAAAAAAAAAAAJgCAABkcnMvZG93&#10;bnJldi54bWxQSwUGAAAAAAQABAD1AAAAhwMAAAAA&#10;" filled="f" strokeweight=".18283mm"/>
                <v:rect id="Rectangle 62" o:spid="_x0000_s1029" style="position:absolute;left:2273;top:549;width:107;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RU8QA&#10;AADbAAAADwAAAGRycy9kb3ducmV2LnhtbERPXWvCMBR9H/gfwhV8GTN1go5qlFqmDAYD6xj4dmmu&#10;bbG5qUnUbr9+eRjs8XC+l+vetOJGzjeWFUzGCQji0uqGKwWfh+3TCwgfkDW2lknBN3lYrwYPS0y1&#10;vfOebkWoRAxhn6KCOoQuldKXNRn0Y9sRR+5kncEQoaukdniP4aaVz0kykwYbjg01dpTXVJ6Lq1Hw&#10;cZzvLpn7Me9fr6fHXZZvpj7fKzUa9tkCRKA+/Iv/3G9awSyuj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sEVPEAAAA2wAAAA8AAAAAAAAAAAAAAAAAmAIAAGRycy9k&#10;b3ducmV2LnhtbFBLBQYAAAAABAAEAPUAAACJAwAAAAA=&#10;" fillcolor="#d9d9d9" stroked="f"/>
                <v:rect id="Rectangle 61" o:spid="_x0000_s1030" style="position:absolute;left:2273;top:549;width:107;height: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WWMIA&#10;AADbAAAADwAAAGRycy9kb3ducmV2LnhtbESPQYvCMBSE7wv+h/AEb2vaPZS1GkV0BcHDohbx+Gie&#10;bbV5KU3U+u+NIHgcZuYbZjLrTC1u1LrKsoJ4GIEgzq2uuFCQ7VffvyCcR9ZYWyYFD3Iwm/a+Jphq&#10;e+ct3Xa+EAHCLkUFpfdNKqXLSzLohrYhDt7JtgZ9kG0hdYv3ADe1/ImiRBqsOCyU2NCipPyyuxoF&#10;Xp/3xdJt/rLKZqPjvzGbkT4oNeh38zEIT53/hN/ttVaQxPD6En6A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NpZYwgAAANsAAAAPAAAAAAAAAAAAAAAAAJgCAABkcnMvZG93&#10;bnJldi54bWxQSwUGAAAAAAQABAD1AAAAhwMAAAAA&#10;" filled="f" strokeweight=".18283mm"/>
                <v:line id="Line 60" o:spid="_x0000_s1031" style="position:absolute;visibility:visible;mso-wrap-style:square" from="2327,662" to="232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HVd8YAAADbAAAADwAAAGRycy9kb3ducmV2LnhtbESPQWvCQBSE70L/w/IKvYjZNKKV6Cqh&#10;tNKDHpqK52f2NUmbfRuyG43/3i0IPQ4z8w2z2gymEWfqXG1ZwXMUgyAurK65VHD4ep8sQDiPrLGx&#10;TAqu5GCzfhitMNX2wp90zn0pAoRdigoq79tUSldUZNBFtiUO3rftDPogu1LqDi8BbhqZxPFcGqw5&#10;LFTY0mtFxW/eGwWnnzp5e9nuYyy2u6zfj9vpcTZT6ulxyJYgPA3+P3xvf2gF8wT+voQfI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h1XfGAAAA2wAAAA8AAAAAAAAA&#10;AAAAAAAAoQIAAGRycy9kb3ducmV2LnhtbFBLBQYAAAAABAAEAPkAAACUAwAAAAA=&#10;" strokeweight=".18283mm"/>
                <v:line id="Line 59" o:spid="_x0000_s1032" style="position:absolute;visibility:visible;mso-wrap-style:square" from="2304,696" to="2350,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1w7MQAAADbAAAADwAAAGRycy9kb3ducmV2LnhtbESPS4vCQBCE7wv+h6EFL4tOVHwQHUXE&#10;FQ968IHnNtMm0UxPyIya/feOsLDHoqq+oqbz2hTiSZXLLSvodiIQxInVOacKTsef9hiE88gaC8uk&#10;4JcczGeNrynG2r54T8+DT0WAsItRQeZ9GUvpkowMuo4tiYN3tZVBH2SVSl3hK8BNIXtRNJQGcw4L&#10;GZa0zCi5Hx5GweWW91aj9S7CZL1dPHbfZf88GCjVataLCQhPtf8P/7U3WsGwD58v4QfI2R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LXDsxAAAANsAAAAPAAAAAAAAAAAA&#10;AAAAAKECAABkcnMvZG93bnJldi54bWxQSwUGAAAAAAQABAD5AAAAkgMAAAAA&#10;" strokeweight=".18283mm"/>
                <v:line id="Line 58" o:spid="_x0000_s1033" style="position:absolute;visibility:visible;mso-wrap-style:square" from="2327,549" to="2327,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TomMYAAADbAAAADwAAAGRycy9kb3ducmV2LnhtbESPQWvCQBSE70L/w/IKXqRuGquW1FWC&#10;qPSgh1rp+TX7mqTNvl2yq8Z/7wpCj8PMfMPMFp1pxIlaX1tW8DxMQBAXVtdcKjh8rp9eQfiArLGx&#10;TAou5GExf+jNMNP2zB902odSRAj7DBVUIbhMSl9UZNAPrSOO3o9tDYYo21LqFs8RbhqZJslEGqw5&#10;LlToaFlR8bc/GgXfv3W6mm52CRabbX7cDdzoazxWqv/Y5W8gAnXhP3xvv2sFkxe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E6JjGAAAA2wAAAA8AAAAAAAAA&#10;AAAAAAAAoQIAAGRycy9kb3ducmV2LnhtbFBLBQYAAAAABAAEAPkAAACUAwAAAAA=&#10;" strokeweight=".18283mm"/>
                <v:line id="Line 57" o:spid="_x0000_s1034" style="position:absolute;visibility:visible;mso-wrap-style:square" from="2304,416" to="2350,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NA8YAAADbAAAADwAAAGRycy9kb3ducmV2LnhtbESPQWvCQBSE70L/w/IKvYjZ1BIr0VVE&#10;rPSgh6bi+Zl9TdJm34bsxqT/3i0IPQ4z8w2zXA+mFldqXWVZwXMUgyDOra64UHD6fJvMQTiPrLG2&#10;TAp+ycF69TBaYqptzx90zXwhAoRdigpK75tUSpeXZNBFtiEO3pdtDfog20LqFvsAN7WcxvFMGqw4&#10;LJTY0Lak/CfrjILLdzXdve6PMeb7w6Y7jpuXc5Io9fQ4bBYgPA3+P3xvv2sFswT+voQf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ITQPGAAAA2wAAAA8AAAAAAAAA&#10;AAAAAAAAoQIAAGRycy9kb3ducmV2LnhtbFBLBQYAAAAABAAEAPkAAACUAwAAAAA=&#10;" strokeweight=".18283mm"/>
                <w10:wrap type="topAndBottom" anchorx="page"/>
              </v:group>
            </w:pict>
          </mc:Fallback>
        </mc:AlternateContent>
      </w:r>
      <w:r>
        <w:rPr>
          <w:noProof/>
        </w:rPr>
        <mc:AlternateContent>
          <mc:Choice Requires="wpg">
            <w:drawing>
              <wp:anchor distT="0" distB="0" distL="0" distR="0" simplePos="0" relativeHeight="1648" behindDoc="0" locked="0" layoutInCell="1" allowOverlap="1" wp14:anchorId="232E6F8C" wp14:editId="64EF7EE8">
                <wp:simplePos x="0" y="0"/>
                <wp:positionH relativeFrom="page">
                  <wp:posOffset>1951355</wp:posOffset>
                </wp:positionH>
                <wp:positionV relativeFrom="paragraph">
                  <wp:posOffset>420370</wp:posOffset>
                </wp:positionV>
                <wp:extent cx="75565" cy="137795"/>
                <wp:effectExtent l="8255" t="6350" r="1905" b="8255"/>
                <wp:wrapTopAndBottom/>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 cy="137795"/>
                          <a:chOff x="3073" y="662"/>
                          <a:chExt cx="119" cy="217"/>
                        </a:xfrm>
                      </wpg:grpSpPr>
                      <wps:wsp>
                        <wps:cNvPr id="49" name="Rectangle 55"/>
                        <wps:cNvSpPr>
                          <a:spLocks noChangeArrowheads="1"/>
                        </wps:cNvSpPr>
                        <wps:spPr bwMode="auto">
                          <a:xfrm>
                            <a:off x="3078" y="799"/>
                            <a:ext cx="107" cy="33"/>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4"/>
                        <wps:cNvSpPr>
                          <a:spLocks noChangeArrowheads="1"/>
                        </wps:cNvSpPr>
                        <wps:spPr bwMode="auto">
                          <a:xfrm>
                            <a:off x="3078" y="799"/>
                            <a:ext cx="107" cy="33"/>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53"/>
                        <wps:cNvSpPr>
                          <a:spLocks noChangeArrowheads="1"/>
                        </wps:cNvSpPr>
                        <wps:spPr bwMode="auto">
                          <a:xfrm>
                            <a:off x="3078" y="749"/>
                            <a:ext cx="107" cy="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3078" y="749"/>
                            <a:ext cx="107" cy="50"/>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1"/>
                        <wps:cNvCnPr>
                          <a:cxnSpLocks noChangeShapeType="1"/>
                        </wps:cNvCnPr>
                        <wps:spPr bwMode="auto">
                          <a:xfrm>
                            <a:off x="3132" y="832"/>
                            <a:ext cx="0" cy="42"/>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54" name="Line 50"/>
                        <wps:cNvCnPr>
                          <a:cxnSpLocks noChangeShapeType="1"/>
                        </wps:cNvCnPr>
                        <wps:spPr bwMode="auto">
                          <a:xfrm>
                            <a:off x="3109" y="874"/>
                            <a:ext cx="46"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55" name="Line 49"/>
                        <wps:cNvCnPr>
                          <a:cxnSpLocks noChangeShapeType="1"/>
                        </wps:cNvCnPr>
                        <wps:spPr bwMode="auto">
                          <a:xfrm>
                            <a:off x="3132" y="749"/>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56" name="Line 48"/>
                        <wps:cNvCnPr>
                          <a:cxnSpLocks noChangeShapeType="1"/>
                        </wps:cNvCnPr>
                        <wps:spPr bwMode="auto">
                          <a:xfrm>
                            <a:off x="3109" y="668"/>
                            <a:ext cx="46"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56CAB1" id="Group 47" o:spid="_x0000_s1026" style="position:absolute;margin-left:153.65pt;margin-top:33.1pt;width:5.95pt;height:10.85pt;z-index:1648;mso-wrap-distance-left:0;mso-wrap-distance-right:0;mso-position-horizontal-relative:page" coordorigin="3073,662" coordsize="119,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">
                <v:rect id="Rectangle 55" o:spid="_x0000_s1027" style="position:absolute;left:3078;top:799;width:107;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PkrscA&#10;AADbAAAADwAAAGRycy9kb3ducmV2LnhtbESPQWvCQBSE74L/YXmCl1I3rdLa6CppaKVQKKil0Nsj&#10;+0yC2bfp7qppf70rFDwOM/MNM192phFHcr62rOBulIAgLqyuuVTwuX29nYLwAVljY5kU/JKH5aLf&#10;m2Oq7YnXdNyEUkQI+xQVVCG0qZS+qMigH9mWOHo76wyGKF0ptcNThJtG3ifJgzRYc1yosKW8omK/&#10;ORgFH9+Pq5/M/Zn3r5fdzSrLn8c+Xys1HHTZDESgLlzD/+03rWDyBJcv8QfI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j5K7HAAAA2wAAAA8AAAAAAAAAAAAAAAAAmAIAAGRy&#10;cy9kb3ducmV2LnhtbFBLBQYAAAAABAAEAPUAAACMAwAAAAA=&#10;" fillcolor="#d9d9d9" stroked="f"/>
                <v:rect id="Rectangle 54" o:spid="_x0000_s1028" style="position:absolute;left:3078;top:799;width:107;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b5fsEA&#10;AADbAAAADwAAAGRycy9kb3ducmV2LnhtbERPz2vCMBS+C/sfwhvspukEZe1My5gTBh7G2iI7Pppn&#10;U9e8lCbT+t8vB8Hjx/d7U0y2F2cafedYwfMiAUHcON1xq6CudvMXED4ga+wdk4IreSjyh9kGM+0u&#10;/E3nMrQihrDPUIEJYcik9I0hi37hBuLIHd1oMUQ4tlKPeInhtpfLJFlLix3HBoMDvRtqfss/qyDo&#10;U9Vu/f6j7lyd/nxZu0/1Qamnx+ntFUSgKdzFN/enVrCK6+OX+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W+X7BAAAA2wAAAA8AAAAAAAAAAAAAAAAAmAIAAGRycy9kb3du&#10;cmV2LnhtbFBLBQYAAAAABAAEAPUAAACGAwAAAAA=&#10;" filled="f" strokeweight=".18283mm"/>
                <v:rect id="Rectangle 53" o:spid="_x0000_s1029" style="position:absolute;left:3078;top:749;width:107;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dccA&#10;AADbAAAADwAAAGRycy9kb3ducmV2LnhtbESP3WrCQBSE7wt9h+UUvCm6saUq0VXSYKVQKPiD4N0h&#10;e0xCs2fT3a1Gn75bKHg5zMw3zGzRmUacyPnasoLhIAFBXFhdc6lgt33rT0D4gKyxsUwKLuRhMb+/&#10;m2Gq7ZnXdNqEUkQI+xQVVCG0qZS+qMigH9iWOHpH6wyGKF0ptcNzhJtGPiXJSBqsOS5U2FJeUfG1&#10;+TEKPg/j1XfmruZjvzw+rrL89dnna6V6D102BRGoC7fwf/tdK3gZwt+X+AP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MfnXHAAAA2wAAAA8AAAAAAAAAAAAAAAAAmAIAAGRy&#10;cy9kb3ducmV2LnhtbFBLBQYAAAAABAAEAPUAAACMAwAAAAA=&#10;" fillcolor="#d9d9d9" stroked="f"/>
                <v:rect id="Rectangle 52" o:spid="_x0000_s1030" style="position:absolute;left:3078;top:749;width:107;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CksMA&#10;AADbAAAADwAAAGRycy9kb3ducmV2LnhtbESPT4vCMBTE7wt+h/CEva2pgstaTYv4BxY8yGoRj4/m&#10;2Vabl9JE7X57Iwgeh5n5DTNLO1OLG7WusqxgOIhAEOdWV1woyPbrrx8QziNrrC2Tgn9ykCa9jxnG&#10;2t75j247X4gAYRejgtL7JpbS5SUZdAPbEAfvZFuDPsi2kLrFe4CbWo6i6FsarDgslNjQoqT8srsa&#10;BV6f98XSbVZZZbPJcWvMZqIPSn32u/kUhKfOv8Ov9q9WMB7B80v4ATJ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CksMAAADbAAAADwAAAAAAAAAAAAAAAACYAgAAZHJzL2Rv&#10;d25yZXYueG1sUEsFBgAAAAAEAAQA9QAAAIgDAAAAAA==&#10;" filled="f" strokeweight=".18283mm"/>
                <v:line id="Line 51" o:spid="_x0000_s1031" style="position:absolute;visibility:visible;mso-wrap-style:square" from="3132,832" to="3132,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G6UcYAAADbAAAADwAAAGRycy9kb3ducmV2LnhtbESPQWvCQBSE74X+h+UVeilmUyWtxGyC&#10;iBUP9VArnp/Z1yRt9m3Irhr/vSsIPQ4z8w2TFYNpxYl611hW8BrFIIhLqxuuFOy+P0ZTEM4ja2wt&#10;k4ILOSjyx4cMU23P/EWnra9EgLBLUUHtfZdK6cqaDLrIdsTB+7G9QR9kX0nd4znATSvHcfwmDTYc&#10;FmrsaFFT+bc9GgWH32a8fF9tYixXn/Pj5qWb7JNEqeenYT4D4Wnw/+F7e60VJBO4fQk/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BulHGAAAA2wAAAA8AAAAAAAAA&#10;AAAAAAAAoQIAAGRycy9kb3ducmV2LnhtbFBLBQYAAAAABAAEAPkAAACUAwAAAAA=&#10;" strokeweight=".18283mm"/>
                <v:line id="Line 50" o:spid="_x0000_s1032" style="position:absolute;visibility:visible;mso-wrap-style:square" from="3109,874" to="315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giJcYAAADbAAAADwAAAGRycy9kb3ducmV2LnhtbESPQWvCQBSE74L/YXmFXqRuqsZKdBOk&#10;tOJBD6bF8zP7msRm34bsqvHfdwuFHoeZ+YZZZb1pxJU6V1tW8DyOQBAXVtdcKvj8eH9agHAeWWNj&#10;mRTcyUGWDgcrTLS98YGuuS9FgLBLUEHlfZtI6YqKDLqxbYmD92U7gz7IrpS6w1uAm0ZOomguDdYc&#10;Fips6bWi4ju/GAWncz15e9nsIyw2u/VlP2qnxzhW6vGhXy9BeOr9f/ivvdUK4hn8fgk/QK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oIiXGAAAA2wAAAA8AAAAAAAAA&#10;AAAAAAAAoQIAAGRycy9kb3ducmV2LnhtbFBLBQYAAAAABAAEAPkAAACUAwAAAAA=&#10;" strokeweight=".18283mm"/>
                <v:line id="Line 49" o:spid="_x0000_s1033" style="position:absolute;visibility:visible;mso-wrap-style:square" from="3132,749" to="313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HvsYAAADbAAAADwAAAGRycy9kb3ducmV2LnhtbESPQWvCQBSE74L/YXkFL6XZVIktqatI&#10;0dBDczCK59fsa5KafRuyq6b/vlsQPA4z8w2zWA2mFRfqXWNZwXMUgyAurW64UnDYb59eQTiPrLG1&#10;TAp+ycFqOR4tMNX2yju6FL4SAcIuRQW1910qpStrMugi2xEH79v2Bn2QfSV1j9cAN62cxvFcGmw4&#10;LNTY0XtN5ak4GwVfP81085LlMZbZ5/qcP3azY5IoNXkY1m8gPA3+Hr61P7SCJIH/L+EH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kh77GAAAA2wAAAA8AAAAAAAAA&#10;AAAAAAAAoQIAAGRycy9kb3ducmV2LnhtbFBLBQYAAAAABAAEAPkAAACUAwAAAAA=&#10;" strokeweight=".18283mm"/>
                <v:line id="Line 48" o:spid="_x0000_s1034" style="position:absolute;visibility:visible;mso-wrap-style:square" from="3109,668" to="3155,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YZycYAAADbAAAADwAAAGRycy9kb3ducmV2LnhtbESPQWvCQBSE70L/w/IKvYjZ1BIr0VVE&#10;rPSgh6bi+Zl9TdJm34bsxqT/3i0IPQ4z8w2zXA+mFldqXWVZwXMUgyDOra64UHD6fJvMQTiPrLG2&#10;TAp+ycF69TBaYqptzx90zXwhAoRdigpK75tUSpeXZNBFtiEO3pdtDfog20LqFvsAN7WcxvFMGqw4&#10;LJTY0Lak/CfrjILLdzXdve6PMeb7w6Y7jpuXc5Io9fQ4bBYgPA3+P3xvv2sFyQz+voQf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2GcnGAAAA2wAAAA8AAAAAAAAA&#10;AAAAAAAAoQIAAGRycy9kb3ducmV2LnhtbFBLBQYAAAAABAAEAPkAAACUAwAAAAA=&#10;" strokeweight=".18283mm"/>
                <w10:wrap type="topAndBottom" anchorx="page"/>
              </v:group>
            </w:pict>
          </mc:Fallback>
        </mc:AlternateContent>
      </w:r>
      <w:r>
        <w:rPr>
          <w:noProof/>
        </w:rPr>
        <mc:AlternateContent>
          <mc:Choice Requires="wpg">
            <w:drawing>
              <wp:anchor distT="0" distB="0" distL="0" distR="0" simplePos="0" relativeHeight="1672" behindDoc="0" locked="0" layoutInCell="1" allowOverlap="1" wp14:anchorId="477A0562" wp14:editId="46BF5586">
                <wp:simplePos x="0" y="0"/>
                <wp:positionH relativeFrom="page">
                  <wp:posOffset>2120265</wp:posOffset>
                </wp:positionH>
                <wp:positionV relativeFrom="paragraph">
                  <wp:posOffset>729615</wp:posOffset>
                </wp:positionV>
                <wp:extent cx="78105" cy="109220"/>
                <wp:effectExtent l="5715" t="10795" r="1905" b="3810"/>
                <wp:wrapTopAndBottom/>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 cy="109220"/>
                          <a:chOff x="3339" y="1149"/>
                          <a:chExt cx="123" cy="172"/>
                        </a:xfrm>
                      </wpg:grpSpPr>
                      <wps:wsp>
                        <wps:cNvPr id="40" name="Line 46"/>
                        <wps:cNvCnPr>
                          <a:cxnSpLocks noChangeShapeType="1"/>
                        </wps:cNvCnPr>
                        <wps:spPr bwMode="auto">
                          <a:xfrm>
                            <a:off x="3347" y="1278"/>
                            <a:ext cx="107" cy="0"/>
                          </a:xfrm>
                          <a:prstGeom prst="line">
                            <a:avLst/>
                          </a:prstGeom>
                          <a:noFill/>
                          <a:ln w="9082">
                            <a:solidFill>
                              <a:srgbClr val="D9D9D9"/>
                            </a:solidFill>
                            <a:round/>
                            <a:headEnd/>
                            <a:tailEnd/>
                          </a:ln>
                          <a:extLst>
                            <a:ext uri="{909E8E84-426E-40DD-AFC4-6F175D3DCCD1}">
                              <a14:hiddenFill xmlns:a14="http://schemas.microsoft.com/office/drawing/2010/main">
                                <a:noFill/>
                              </a14:hiddenFill>
                            </a:ext>
                          </a:extLst>
                        </wps:spPr>
                        <wps:bodyPr/>
                      </wps:wsp>
                      <wps:wsp>
                        <wps:cNvPr id="41" name="Rectangle 45"/>
                        <wps:cNvSpPr>
                          <a:spLocks noChangeArrowheads="1"/>
                        </wps:cNvSpPr>
                        <wps:spPr bwMode="auto">
                          <a:xfrm>
                            <a:off x="3341" y="1266"/>
                            <a:ext cx="118" cy="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4"/>
                        <wps:cNvSpPr>
                          <a:spLocks noChangeArrowheads="1"/>
                        </wps:cNvSpPr>
                        <wps:spPr bwMode="auto">
                          <a:xfrm>
                            <a:off x="3347" y="1227"/>
                            <a:ext cx="107" cy="4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3347" y="1227"/>
                            <a:ext cx="107" cy="44"/>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42"/>
                        <wps:cNvCnPr>
                          <a:cxnSpLocks noChangeShapeType="1"/>
                        </wps:cNvCnPr>
                        <wps:spPr bwMode="auto">
                          <a:xfrm>
                            <a:off x="3400" y="1286"/>
                            <a:ext cx="0" cy="28"/>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45" name="Line 41"/>
                        <wps:cNvCnPr>
                          <a:cxnSpLocks noChangeShapeType="1"/>
                        </wps:cNvCnPr>
                        <wps:spPr bwMode="auto">
                          <a:xfrm>
                            <a:off x="3377" y="1314"/>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46" name="Line 40"/>
                        <wps:cNvCnPr>
                          <a:cxnSpLocks noChangeShapeType="1"/>
                        </wps:cNvCnPr>
                        <wps:spPr bwMode="auto">
                          <a:xfrm>
                            <a:off x="3400" y="1227"/>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47" name="Line 39"/>
                        <wps:cNvCnPr>
                          <a:cxnSpLocks noChangeShapeType="1"/>
                        </wps:cNvCnPr>
                        <wps:spPr bwMode="auto">
                          <a:xfrm>
                            <a:off x="3377" y="1154"/>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560EB" id="Group 38" o:spid="_x0000_s1026" style="position:absolute;margin-left:166.95pt;margin-top:57.45pt;width:6.15pt;height:8.6pt;z-index:1672;mso-wrap-distance-left:0;mso-wrap-distance-right:0;mso-position-horizontal-relative:page" coordorigin="3339,1149" coordsize="12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">
                <v:line id="Line 46" o:spid="_x0000_s1027" style="position:absolute;visibility:visible;mso-wrap-style:square" from="3347,1278" to="3454,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iFvL0AAADbAAAADwAAAGRycy9kb3ducmV2LnhtbERPyQrCMBC9C/5DGMGLaKqIaDWKCC54&#10;q8t9aMa22ExKE7X69eYgeHy8fbFqTCmeVLvCsoLhIAJBnFpdcKbgct72pyCcR9ZYWiYFb3KwWrZb&#10;C4y1fXFCz5PPRAhhF6OC3PsqltKlORl0A1sRB+5ma4M+wDqTusZXCDelHEXRRBosODTkWNEmp/R+&#10;ehgFyX7YHNej3jSp0r3zn93MHK8zpbqdZj0H4anxf/HPfdAKxmF9+BJ+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xYhby9AAAA2wAAAA8AAAAAAAAAAAAAAAAAoQIA&#10;AGRycy9kb3ducmV2LnhtbFBLBQYAAAAABAAEAPkAAACLAwAAAAA=&#10;" strokecolor="#d9d9d9" strokeweight=".25228mm"/>
                <v:rect id="Rectangle 45" o:spid="_x0000_s1028" style="position:absolute;left:3341;top:1266;width:118;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Ck5MYA&#10;AADbAAAADwAAAGRycy9kb3ducmV2LnhtbESPT2vCQBTE7wW/w/KE3ppNghWbuooWCr0U6p+D3p7Z&#10;ZxLMvk13t5r207sFweMwM79hpvPetOJMzjeWFWRJCoK4tLrhSsF28/40AeEDssbWMin4JQ/z2eBh&#10;ioW2F17ReR0qESHsC1RQh9AVUvqyJoM+sR1x9I7WGQxRukpqh5cIN63M03QsDTYcF2rs6K2m8rT+&#10;MQqWL5Pl99eIP/9Whz3td4fTc+5SpR6H/eIVRKA+3MO39odWMMrg/0v8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Ck5MYAAADbAAAADwAAAAAAAAAAAAAAAACYAgAAZHJz&#10;L2Rvd25yZXYueG1sUEsFBgAAAAAEAAQA9QAAAIsDAAAAAA==&#10;" fillcolor="black" stroked="f"/>
                <v:rect id="Rectangle 44" o:spid="_x0000_s1029" style="position:absolute;left:3347;top:1227;width:107;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238cA&#10;AADbAAAADwAAAGRycy9kb3ducmV2LnhtbESP3WrCQBSE7wt9h+UUelN0U1tUoqvE0EqhUPAHwbtD&#10;9piEZs/G3a1Gn75bKHg5zMw3zHTemUacyPnasoLnfgKCuLC65lLBdvPeG4PwAVljY5kUXMjDfHZ/&#10;N8VU2zOv6LQOpYgQ9ikqqEJoUyl9UZFB37ctcfQO1hkMUbpSaofnCDeNHCTJUBqsOS5U2FJeUfG9&#10;/jEKvvaj5TFzV/O5ezs8LbN88eLzlVKPD102ARGoC7fwf/tDK3gdwN+X+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Hdt/HAAAA2wAAAA8AAAAAAAAAAAAAAAAAmAIAAGRy&#10;cy9kb3ducmV2LnhtbFBLBQYAAAAABAAEAPUAAACMAwAAAAA=&#10;" fillcolor="#d9d9d9" stroked="f"/>
                <v:rect id="Rectangle 43" o:spid="_x0000_s1030" style="position:absolute;left:3347;top:1227;width:107;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3x1MMA&#10;AADbAAAADwAAAGRycy9kb3ducmV2LnhtbESPT4vCMBTE78J+h/CEvWmqK7JWoyz+AcHDsrWIx0fz&#10;bKvNS2mi1m9vFgSPw8z8hpktWlOJGzWutKxg0I9AEGdWl5wrSPeb3jcI55E1VpZJwYMcLOYfnRnG&#10;2t75j26Jz0WAsItRQeF9HUvpsoIMur6tiYN3so1BH2STS93gPcBNJYdRNJYGSw4LBda0LCi7JFej&#10;wOvzPl+53TotbTo5/hqzm+iDUp/d9mcKwlPr3+FXe6sVjL7g/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3x1MMAAADbAAAADwAAAAAAAAAAAAAAAACYAgAAZHJzL2Rv&#10;d25yZXYueG1sUEsFBgAAAAAEAAQA9QAAAIgDAAAAAA==&#10;" filled="f" strokeweight=".18283mm"/>
                <v:line id="Line 42" o:spid="_x0000_s1031" style="position:absolute;visibility:visible;mso-wrap-style:square" from="3400,1286" to="3400,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G0+MYAAADbAAAADwAAAGRycy9kb3ducmV2LnhtbESPT2vCQBTE74LfYXmCF6kbU9OW1FWC&#10;WOlBD/6h59fsa5I2+zZk15h++25B8DjMzG+Yxao3teiodZVlBbNpBII4t7riQsH59PbwAsJ5ZI21&#10;ZVLwSw5Wy+Fggam2Vz5Qd/SFCBB2KSoovW9SKV1ekkE3tQ1x8L5sa9AH2RZSt3gNcFPLOIqepMGK&#10;w0KJDa1Lyn+OF6Pg87uKN8/bfYT5dpdd9pPm8SNJlBqP+uwVhKfe38O39rtWMJ/D/5fwA+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xtPjGAAAA2wAAAA8AAAAAAAAA&#10;AAAAAAAAoQIAAGRycy9kb3ducmV2LnhtbFBLBQYAAAAABAAEAPkAAACUAwAAAAA=&#10;" strokeweight=".18283mm"/>
                <v:line id="Line 41" o:spid="_x0000_s1032" style="position:absolute;visibility:visible;mso-wrap-style:square" from="3377,1314" to="3424,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0RY8YAAADbAAAADwAAAGRycy9kb3ducmV2LnhtbESPQWvCQBSE74L/YXmFXqRuqsZKdBOk&#10;tOJBD6bF8zP7msRm34bsqvHfdwuFHoeZ+YZZZb1pxJU6V1tW8DyOQBAXVtdcKvj8eH9agHAeWWNj&#10;mRTcyUGWDgcrTLS98YGuuS9FgLBLUEHlfZtI6YqKDLqxbYmD92U7gz7IrpS6w1uAm0ZOomguDdYc&#10;Fips6bWi4ju/GAWncz15e9nsIyw2u/VlP2qnxzhW6vGhXy9BeOr9f/ivvdUKZjH8fgk/QK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9EWPGAAAA2wAAAA8AAAAAAAAA&#10;AAAAAAAAoQIAAGRycy9kb3ducmV2LnhtbFBLBQYAAAAABAAEAPkAAACUAwAAAAA=&#10;" strokeweight=".18283mm"/>
                <v:line id="Line 40" o:spid="_x0000_s1033" style="position:absolute;visibility:visible;mso-wrap-style:square" from="3400,1227" to="3400,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FMYAAADbAAAADwAAAGRycy9kb3ducmV2LnhtbESPQWvCQBSE70L/w/IKXqRuGquW1FWC&#10;qPSgh1rp+TX7mqTNvl2yq8Z/7wpCj8PMfMPMFp1pxIlaX1tW8DxMQBAXVtdcKjh8rp9eQfiArLGx&#10;TAou5GExf+jNMNP2zB902odSRAj7DBVUIbhMSl9UZNAPrSOO3o9tDYYo21LqFs8RbhqZJslEGqw5&#10;LlToaFlR8bc/GgXfv3W6mm52CRabbX7cDdzoazxWqv/Y5W8gAnXhP3xvv2sFLx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vjxTGAAAA2wAAAA8AAAAAAAAA&#10;AAAAAAAAoQIAAGRycy9kb3ducmV2LnhtbFBLBQYAAAAABAAEAPkAAACUAwAAAAA=&#10;" strokeweight=".18283mm"/>
                <v:line id="Line 39" o:spid="_x0000_s1034" style="position:absolute;visibility:visible;mso-wrap-style:square" from="3377,1154" to="3424,1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qj8UAAADbAAAADwAAAGRycy9kb3ducmV2LnhtbESPS4vCQBCE78L+h6GFvYhO1PVBdBRZ&#10;VPagBx94bjNtkjXTEzKjxn+/syB4LKrqK2o6r00h7lS53LKCbicCQZxYnXOq4HhYtccgnEfWWFgm&#10;BU9yMJ99NKYYa/vgHd33PhUBwi5GBZn3ZSylSzIy6Dq2JA7exVYGfZBVKnWFjwA3hexF0VAazDks&#10;ZFjSd0bJdX8zCs6/eW85Wm8jTNabxW3bKvunwUCpz2a9mIDwVPt3+NX+0Qq+RvD/JfwA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Mqj8UAAADbAAAADwAAAAAAAAAA&#10;AAAAAAChAgAAZHJzL2Rvd25yZXYueG1sUEsFBgAAAAAEAAQA+QAAAJMDAAAAAA==&#10;" strokeweight=".18283mm"/>
                <w10:wrap type="topAndBottom" anchorx="page"/>
              </v:group>
            </w:pict>
          </mc:Fallback>
        </mc:AlternateContent>
      </w:r>
      <w:r>
        <w:rPr>
          <w:noProof/>
        </w:rPr>
        <mc:AlternateContent>
          <mc:Choice Requires="wpg">
            <w:drawing>
              <wp:anchor distT="0" distB="0" distL="0" distR="0" simplePos="0" relativeHeight="1696" behindDoc="0" locked="0" layoutInCell="1" allowOverlap="1" wp14:anchorId="2F2D4AEF" wp14:editId="55437A8C">
                <wp:simplePos x="0" y="0"/>
                <wp:positionH relativeFrom="page">
                  <wp:posOffset>2292350</wp:posOffset>
                </wp:positionH>
                <wp:positionV relativeFrom="paragraph">
                  <wp:posOffset>675005</wp:posOffset>
                </wp:positionV>
                <wp:extent cx="74930" cy="80010"/>
                <wp:effectExtent l="0" t="3810" r="0" b="1905"/>
                <wp:wrapTopAndBottom/>
                <wp:docPr id="3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 cy="80010"/>
                          <a:chOff x="3610" y="1063"/>
                          <a:chExt cx="118" cy="126"/>
                        </a:xfrm>
                      </wpg:grpSpPr>
                      <wps:wsp>
                        <wps:cNvPr id="33" name="Rectangle 37"/>
                        <wps:cNvSpPr>
                          <a:spLocks noChangeArrowheads="1"/>
                        </wps:cNvSpPr>
                        <wps:spPr bwMode="auto">
                          <a:xfrm>
                            <a:off x="3610" y="1126"/>
                            <a:ext cx="117"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6"/>
                        <wps:cNvSpPr>
                          <a:spLocks noChangeArrowheads="1"/>
                        </wps:cNvSpPr>
                        <wps:spPr bwMode="auto">
                          <a:xfrm>
                            <a:off x="3610" y="1108"/>
                            <a:ext cx="117"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35"/>
                        <wps:cNvCnPr>
                          <a:cxnSpLocks noChangeShapeType="1"/>
                        </wps:cNvCnPr>
                        <wps:spPr bwMode="auto">
                          <a:xfrm>
                            <a:off x="3669" y="1148"/>
                            <a:ext cx="0" cy="35"/>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36" name="Line 34"/>
                        <wps:cNvCnPr>
                          <a:cxnSpLocks noChangeShapeType="1"/>
                        </wps:cNvCnPr>
                        <wps:spPr bwMode="auto">
                          <a:xfrm>
                            <a:off x="3645" y="1183"/>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37" name="Line 33"/>
                        <wps:cNvCnPr>
                          <a:cxnSpLocks noChangeShapeType="1"/>
                        </wps:cNvCnPr>
                        <wps:spPr bwMode="auto">
                          <a:xfrm>
                            <a:off x="3669" y="1114"/>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38" name="Line 32"/>
                        <wps:cNvCnPr>
                          <a:cxnSpLocks noChangeShapeType="1"/>
                        </wps:cNvCnPr>
                        <wps:spPr bwMode="auto">
                          <a:xfrm>
                            <a:off x="3645" y="1068"/>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A0AEE9" id="Group 31" o:spid="_x0000_s1026" style="position:absolute;margin-left:180.5pt;margin-top:53.15pt;width:5.9pt;height:6.3pt;z-index:1696;mso-wrap-distance-left:0;mso-wrap-distance-right:0;mso-position-horizontal-relative:page" coordorigin="3610,1063" coordsize="118,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">
                <v:rect id="Rectangle 37" o:spid="_x0000_s1027" style="position:absolute;left:3610;top:1126;width:117;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sdcUA&#10;AADbAAAADwAAAGRycy9kb3ducmV2LnhtbESPT2sCMRTE74LfITzBm2b9U7GrUbRQ6EWotod6e26e&#10;u4ubl20SdfXTN0LB4zAzv2Hmy8ZU4kLOl5YVDPoJCOLM6pJzBd9f770pCB+QNVaWScGNPCwX7dYc&#10;U22vvKXLLuQiQtinqKAIoU6l9FlBBn3f1sTRO1pnMETpcqkdXiPcVHKYJBNpsOS4UGBNbwVlp93Z&#10;KFi/Tte/n2Pe3LeHPe1/DqeXoUuU6naa1QxEoCY8w//tD61gNILHl/g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Ox1xQAAANsAAAAPAAAAAAAAAAAAAAAAAJgCAABkcnMv&#10;ZG93bnJldi54bWxQSwUGAAAAAAQABAD1AAAAigMAAAAA&#10;" fillcolor="black" stroked="f"/>
                <v:rect id="Rectangle 36" o:spid="_x0000_s1028" style="position:absolute;left:3610;top:1108;width:117;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Ac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XAE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F0AcYAAADbAAAADwAAAAAAAAAAAAAAAACYAgAAZHJz&#10;L2Rvd25yZXYueG1sUEsFBgAAAAAEAAQA9QAAAIsDAAAAAA==&#10;" fillcolor="black" stroked="f"/>
                <v:line id="Line 35" o:spid="_x0000_s1029" style="position:absolute;visibility:visible;mso-wrap-style:square" from="3669,1148" to="3669,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tiHsYAAADbAAAADwAAAGRycy9kb3ducmV2LnhtbESPQWvCQBSE74X+h+UVeilmUyWtxGyC&#10;iBUP9VArnp/Z1yRt9m3Irhr/vSsIPQ4z8w2TFYNpxYl611hW8BrFIIhLqxuuFOy+P0ZTEM4ja2wt&#10;k4ILOSjyx4cMU23P/EWnra9EgLBLUUHtfZdK6cqaDLrIdsTB+7G9QR9kX0nd4znATSvHcfwmDTYc&#10;FmrsaFFT+bc9GgWH32a8fF9tYixXn/Pj5qWb7JNEqeenYT4D4Wnw/+F7e60VTBK4fQk/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7Yh7GAAAA2wAAAA8AAAAAAAAA&#10;AAAAAAAAoQIAAGRycy9kb3ducmV2LnhtbFBLBQYAAAAABAAEAPkAAACUAwAAAAA=&#10;" strokeweight=".18283mm"/>
                <v:line id="Line 34" o:spid="_x0000_s1030" style="position:absolute;visibility:visible;mso-wrap-style:square" from="3645,1183" to="3692,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8acQAAADbAAAADwAAAGRycy9kb3ducmV2LnhtbESPS4vCQBCE7wv+h6EFL4tOVHwQHUXE&#10;FQ968IHnNtMm0UxPyIya/feOsLDHoqq+oqbz2hTiSZXLLSvodiIQxInVOacKTsef9hiE88gaC8uk&#10;4JcczGeNrynG2r54T8+DT0WAsItRQeZ9GUvpkowMuo4tiYN3tZVBH2SVSl3hK8BNIXtRNJQGcw4L&#10;GZa0zCi5Hx5GweWW91aj9S7CZL1dPHbfZf88GCjVataLCQhPtf8P/7U3WkF/CJ8v4QfI2R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6fxpxAAAANsAAAAPAAAAAAAAAAAA&#10;AAAAAKECAABkcnMvZG93bnJldi54bWxQSwUGAAAAAAQABAD5AAAAkgMAAAAA&#10;" strokeweight=".18283mm"/>
                <v:line id="Line 33" o:spid="_x0000_s1031" style="position:absolute;visibility:visible;mso-wrap-style:square" from="3669,1114" to="3669,1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Z8sYAAADbAAAADwAAAGRycy9kb3ducmV2LnhtbESPQWvCQBSE74X+h+UVepG6qaKR6BqC&#10;WPGgh8bi+Zl9TdJm34bsRuO/7xYKPQ4z8w2zSgfTiCt1rras4HUcgSAurK65VPBxentZgHAeWWNj&#10;mRTcyUG6fnxYYaLtjd/pmvtSBAi7BBVU3reJlK6oyKAb25Y4eJ+2M+iD7EqpO7wFuGnkJIrm0mDN&#10;YaHCljYVFd95bxRcvurJNt4dIyx2h6w/jtrpeTZT6vlpyJYgPA3+P/zX3msF0xh+v4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lWfLGAAAA2wAAAA8AAAAAAAAA&#10;AAAAAAAAoQIAAGRycy9kb3ducmV2LnhtbFBLBQYAAAAABAAEAPkAAACUAwAAAAA=&#10;" strokeweight=".18283mm"/>
                <v:line id="Line 32" o:spid="_x0000_s1032" style="position:absolute;visibility:visible;mso-wrap-style:square" from="3645,1068" to="3692,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rNgMIAAADbAAAADwAAAGRycy9kb3ducmV2LnhtbERPTWvCQBC9F/oflil4KbppQqpEV5Gi&#10;4qE5aMXzmB2TtNnZkF01/nv3UPD4eN+zRW8acaXO1ZYVfIwiEMSF1TWXCg4/6+EEhPPIGhvLpOBO&#10;Dhbz15cZZtreeEfXvS9FCGGXoYLK+zaT0hUVGXQj2xIH7mw7gz7ArpS6w1sIN42Mo+hTGqw5NFTY&#10;0ldFxd/+YhScfut4Nd7kERab7+Ulf2+TY5oqNXjrl1MQnnr/FP+7t1pBEsaG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rNgMIAAADbAAAADwAAAAAAAAAAAAAA&#10;AAChAgAAZHJzL2Rvd25yZXYueG1sUEsFBgAAAAAEAAQA+QAAAJADAAAAAA==&#10;" strokeweight=".18283mm"/>
                <w10:wrap type="topAndBottom" anchorx="page"/>
              </v:group>
            </w:pict>
          </mc:Fallback>
        </mc:AlternateContent>
      </w:r>
      <w:r>
        <w:rPr>
          <w:noProof/>
        </w:rPr>
        <mc:AlternateContent>
          <mc:Choice Requires="wpg">
            <w:drawing>
              <wp:anchor distT="0" distB="0" distL="0" distR="0" simplePos="0" relativeHeight="1720" behindDoc="0" locked="0" layoutInCell="1" allowOverlap="1" wp14:anchorId="77A06D7D" wp14:editId="67EB8331">
                <wp:simplePos x="0" y="0"/>
                <wp:positionH relativeFrom="page">
                  <wp:posOffset>2462530</wp:posOffset>
                </wp:positionH>
                <wp:positionV relativeFrom="paragraph">
                  <wp:posOffset>540385</wp:posOffset>
                </wp:positionV>
                <wp:extent cx="76200" cy="276225"/>
                <wp:effectExtent l="5080" t="2540" r="4445" b="6985"/>
                <wp:wrapTopAndBottom/>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276225"/>
                          <a:chOff x="3878" y="851"/>
                          <a:chExt cx="120" cy="435"/>
                        </a:xfrm>
                      </wpg:grpSpPr>
                      <wps:wsp>
                        <wps:cNvPr id="26" name="Rectangle 30"/>
                        <wps:cNvSpPr>
                          <a:spLocks noChangeArrowheads="1"/>
                        </wps:cNvSpPr>
                        <wps:spPr bwMode="auto">
                          <a:xfrm>
                            <a:off x="3883" y="999"/>
                            <a:ext cx="108" cy="106"/>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9"/>
                        <wps:cNvSpPr>
                          <a:spLocks noChangeArrowheads="1"/>
                        </wps:cNvSpPr>
                        <wps:spPr bwMode="auto">
                          <a:xfrm>
                            <a:off x="3883" y="939"/>
                            <a:ext cx="108" cy="60"/>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8"/>
                        <wps:cNvCnPr>
                          <a:cxnSpLocks noChangeShapeType="1"/>
                        </wps:cNvCnPr>
                        <wps:spPr bwMode="auto">
                          <a:xfrm>
                            <a:off x="3937" y="1105"/>
                            <a:ext cx="0" cy="175"/>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29" name="Line 27"/>
                        <wps:cNvCnPr>
                          <a:cxnSpLocks noChangeShapeType="1"/>
                        </wps:cNvCnPr>
                        <wps:spPr bwMode="auto">
                          <a:xfrm>
                            <a:off x="3914" y="1280"/>
                            <a:ext cx="46"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30" name="Line 26"/>
                        <wps:cNvCnPr>
                          <a:cxnSpLocks noChangeShapeType="1"/>
                        </wps:cNvCnPr>
                        <wps:spPr bwMode="auto">
                          <a:xfrm>
                            <a:off x="3937" y="939"/>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31" name="Line 25"/>
                        <wps:cNvCnPr>
                          <a:cxnSpLocks noChangeShapeType="1"/>
                        </wps:cNvCnPr>
                        <wps:spPr bwMode="auto">
                          <a:xfrm>
                            <a:off x="3914" y="857"/>
                            <a:ext cx="46"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3EC95E" id="Group 24" o:spid="_x0000_s1026" style="position:absolute;margin-left:193.9pt;margin-top:42.55pt;width:6pt;height:21.75pt;z-index:1720;mso-wrap-distance-left:0;mso-wrap-distance-right:0;mso-position-horizontal-relative:page" coordorigin="3878,851" coordsize="120,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">
                <v:rect id="Rectangle 30" o:spid="_x0000_s1027" style="position:absolute;left:3883;top:999;width:108;height: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W37MEA&#10;AADbAAAADwAAAGRycy9kb3ducmV2LnhtbESPzarCMBSE94LvEI7gTlNdyLUaRfwBwcVFLeLy0Bzb&#10;anNSmqj17Y0guBxm5htmOm9MKR5Uu8KygkE/AkGcWl1wpiA5bnp/IJxH1lhaJgUvcjCftVtTjLV9&#10;8p4eB5+JAGEXo4Lc+yqW0qU5GXR9WxEH72Jrgz7IOpO6xmeAm1IOo2gkDRYcFnKsaJlTejvcjQKv&#10;r8ds5XbrpLDJ+PxvzG6sT0p1O81iAsJT43/hb3urFQxH8PkSf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t+zBAAAA2wAAAA8AAAAAAAAAAAAAAAAAmAIAAGRycy9kb3du&#10;cmV2LnhtbFBLBQYAAAAABAAEAPUAAACGAwAAAAA=&#10;" filled="f" strokeweight=".18283mm"/>
                <v:rect id="Rectangle 29" o:spid="_x0000_s1028" style="position:absolute;left:3883;top:939;width:108;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Sd8MA&#10;AADbAAAADwAAAGRycy9kb3ducmV2LnhtbESPT4vCMBTE7wt+h/CEva2pHty1mhbxDyx4kNUiHh/N&#10;s602L6WJ2v32RhA8DjPzG2aWdqYWN2pdZVnBcBCBIM6trrhQkO3XXz8gnEfWWFsmBf/kIE16HzOM&#10;tb3zH912vhABwi5GBaX3TSyly0sy6Aa2IQ7eybYGfZBtIXWL9wA3tRxF0VgarDgslNjQoqT8srsa&#10;BV6f98XSbVZZZbPJcWvMZqIPSn32u/kUhKfOv8Ov9q9WMPqG55fwA2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kSd8MAAADbAAAADwAAAAAAAAAAAAAAAACYAgAAZHJzL2Rv&#10;d25yZXYueG1sUEsFBgAAAAAEAAQA9QAAAIgDAAAAAA==&#10;" filled="f" strokeweight=".18283mm"/>
                <v:line id="Line 28" o:spid="_x0000_s1029" style="position:absolute;visibility:visible;mso-wrap-style:square" from="3937,1105" to="3937,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NbXcEAAADbAAAADwAAAGRycy9kb3ducmV2LnhtbERPy4rCMBTdC/5DuIIb0dQOPqhGkWGU&#10;WejCB66vzbWtNjelidr5+8lCcHk47/myMaV4Uu0KywqGgwgEcWp1wZmC03Hdn4JwHlljaZkU/JGD&#10;5aLdmmOi7Yv39Dz4TIQQdgkqyL2vEildmpNBN7AVceCutjboA6wzqWt8hXBTyjiKxtJgwaEhx4q+&#10;c0rvh4dRcLkV8c9ks4sw3WxXj12v+jqPRkp1O81qBsJT4z/it/tXK4jD2PAl/A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41tdwQAAANsAAAAPAAAAAAAAAAAAAAAA&#10;AKECAABkcnMvZG93bnJldi54bWxQSwUGAAAAAAQABAD5AAAAjwMAAAAA&#10;" strokeweight=".18283mm"/>
                <v:line id="Line 27" o:spid="_x0000_s1030" style="position:absolute;visibility:visible;mso-wrap-style:square" from="3914,1280" to="3960,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xsUAAADbAAAADwAAAGRycy9kb3ducmV2LnhtbESPQWvCQBSE7wX/w/IKXkrdGLHW6Coi&#10;Kh70YFo8P7OvSTT7NmRXjf++WxB6HGbmG2Y6b00lbtS40rKCfi8CQZxZXXKu4Ptr/f4JwnlkjZVl&#10;UvAgB/NZ52WKibZ3PtAt9bkIEHYJKii8rxMpXVaQQdezNXHwfmxj0AfZ5FI3eA9wU8k4ij6kwZLD&#10;QoE1LQvKLunVKDidy3g12uwjzDa7xXX/Vg+Ow6FS3dd2MQHhqfX/4Wd7qxXEY/j7E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xsUAAADbAAAADwAAAAAAAAAA&#10;AAAAAAChAgAAZHJzL2Rvd25yZXYueG1sUEsFBgAAAAAEAAQA+QAAAJMDAAAAAA==&#10;" strokeweight=".18283mm"/>
                <v:line id="Line 26" o:spid="_x0000_s1031" style="position:absolute;visibility:visible;mso-wrap-style:square" from="3937,939" to="3937,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BhsIAAADbAAAADwAAAGRycy9kb3ducmV2LnhtbERPTWvCQBC9F/oflil4KbppQqpEV5Gi&#10;4qE5aMXzmB2TtNnZkF01/nv3UPD4eN+zRW8acaXO1ZYVfIwiEMSF1TWXCg4/6+EEhPPIGhvLpOBO&#10;Dhbz15cZZtreeEfXvS9FCGGXoYLK+zaT0hUVGXQj2xIH7mw7gz7ArpS6w1sIN42Mo+hTGqw5NFTY&#10;0ldFxd/+YhScfut4Nd7kERab7+Ulf2+TY5oqNXjrl1MQnnr/FP+7t1pBEtaH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BhsIAAADbAAAADwAAAAAAAAAAAAAA&#10;AAChAgAAZHJzL2Rvd25yZXYueG1sUEsFBgAAAAAEAAQA+QAAAJADAAAAAA==&#10;" strokeweight=".18283mm"/>
                <v:line id="Line 25" o:spid="_x0000_s1032" style="position:absolute;visibility:visible;mso-wrap-style:square" from="3914,857" to="3960,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BkHcQAAADbAAAADwAAAGRycy9kb3ducmV2LnhtbESPT4vCMBTE74LfITzBi2iq4h+qUWRZ&#10;ZQ96WBXPz+bZVpuX0kTtfnsjLHgcZuY3zHxZm0I8qHK5ZQX9XgSCOLE651TB8bDuTkE4j6yxsEwK&#10;/sjBctFszDHW9sm/9Nj7VAQIuxgVZN6XsZQuycig69mSOHgXWxn0QVap1BU+A9wUchBFY2kw57CQ&#10;YUlfGSW3/d0oOF/zwfdks4sw2WxX912nHJ5GI6XarXo1A+Gp9p/wf/tHKxj24f0l/AC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GQdxAAAANsAAAAPAAAAAAAAAAAA&#10;AAAAAKECAABkcnMvZG93bnJldi54bWxQSwUGAAAAAAQABAD5AAAAkgMAAAAA&#10;" strokeweight=".18283mm"/>
                <w10:wrap type="topAndBottom" anchorx="page"/>
              </v:group>
            </w:pict>
          </mc:Fallback>
        </mc:AlternateContent>
      </w:r>
      <w:r>
        <w:rPr>
          <w:noProof/>
        </w:rPr>
        <mc:AlternateContent>
          <mc:Choice Requires="wpg">
            <w:drawing>
              <wp:anchor distT="0" distB="0" distL="0" distR="0" simplePos="0" relativeHeight="1744" behindDoc="0" locked="0" layoutInCell="1" allowOverlap="1" wp14:anchorId="60955D3A" wp14:editId="09870378">
                <wp:simplePos x="0" y="0"/>
                <wp:positionH relativeFrom="page">
                  <wp:posOffset>2632710</wp:posOffset>
                </wp:positionH>
                <wp:positionV relativeFrom="paragraph">
                  <wp:posOffset>321310</wp:posOffset>
                </wp:positionV>
                <wp:extent cx="74930" cy="495300"/>
                <wp:effectExtent l="3810" t="2540" r="6985" b="6985"/>
                <wp:wrapTopAndBottom/>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 cy="495300"/>
                          <a:chOff x="4146" y="506"/>
                          <a:chExt cx="118" cy="780"/>
                        </a:xfrm>
                      </wpg:grpSpPr>
                      <wps:wsp>
                        <wps:cNvPr id="19" name="Rectangle 23"/>
                        <wps:cNvSpPr>
                          <a:spLocks noChangeArrowheads="1"/>
                        </wps:cNvSpPr>
                        <wps:spPr bwMode="auto">
                          <a:xfrm>
                            <a:off x="4152" y="885"/>
                            <a:ext cx="107" cy="121"/>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22"/>
                        <wps:cNvSpPr>
                          <a:spLocks noChangeArrowheads="1"/>
                        </wps:cNvSpPr>
                        <wps:spPr bwMode="auto">
                          <a:xfrm>
                            <a:off x="4152" y="808"/>
                            <a:ext cx="107" cy="77"/>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1"/>
                        <wps:cNvCnPr>
                          <a:cxnSpLocks noChangeShapeType="1"/>
                        </wps:cNvCnPr>
                        <wps:spPr bwMode="auto">
                          <a:xfrm>
                            <a:off x="4205" y="1005"/>
                            <a:ext cx="0" cy="275"/>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4182" y="1280"/>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a:off x="4205" y="808"/>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24" name="Line 18"/>
                        <wps:cNvCnPr>
                          <a:cxnSpLocks noChangeShapeType="1"/>
                        </wps:cNvCnPr>
                        <wps:spPr bwMode="auto">
                          <a:xfrm>
                            <a:off x="4182" y="512"/>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5D3203" id="Group 17" o:spid="_x0000_s1026" style="position:absolute;margin-left:207.3pt;margin-top:25.3pt;width:5.9pt;height:39pt;z-index:1744;mso-wrap-distance-left:0;mso-wrap-distance-right:0;mso-position-horizontal-relative:page" coordorigin="4146,506" coordsize="11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">
                <v:rect id="Rectangle 23" o:spid="_x0000_s1027" style="position:absolute;left:4152;top:885;width:107;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bpI8EA&#10;AADbAAAADwAAAGRycy9kb3ducmV2LnhtbERPTWvCQBC9C/0PyxR6Mxt7KCZ1DWJbEDyIJkiPQ3ZM&#10;otnZkF1j/PeuUOhtHu9zFtloWjFQ7xrLCmZRDIK4tLrhSkGR/0znIJxH1thaJgV3cpAtXyYLTLW9&#10;8Z6Gg69ECGGXooLa+y6V0pU1GXSR7YgDd7K9QR9gX0nd4y2Em1a+x/GHNNhwaKixo3VN5eVwNQq8&#10;PufVl9t+F40tkt+dMdtEH5V6ex1XnyA8jf5f/Ofe6DA/g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6SPBAAAA2wAAAA8AAAAAAAAAAAAAAAAAmAIAAGRycy9kb3du&#10;cmV2LnhtbFBLBQYAAAAABAAEAPUAAACGAwAAAAA=&#10;" filled="f" strokeweight=".18283mm"/>
                <v:rect id="Rectangle 22" o:spid="_x0000_s1028" style="position:absolute;left:4152;top:808;width:107;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KA70A&#10;AADbAAAADwAAAGRycy9kb3ducmV2LnhtbERPuwrCMBTdBf8hXMFNUx1Eq1HEBwgOohZxvDTXttrc&#10;lCZq/XszCI6H854tGlOKF9WusKxg0I9AEKdWF5wpSM7b3hiE88gaS8uk4EMOFvN2a4axtm8+0uvk&#10;MxFC2MWoIPe+iqV0aU4GXd9WxIG72dqgD7DOpK7xHcJNKYdRNJIGCw4NOVa0yil9nJ5Ggdf3c7Z2&#10;+01S2GRyPRizn+iLUt1Os5yC8NT4v/jn3mkFw7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xCKA70AAADbAAAADwAAAAAAAAAAAAAAAACYAgAAZHJzL2Rvd25yZXYu&#10;eG1sUEsFBgAAAAAEAAQA9QAAAIIDAAAAAA==&#10;" filled="f" strokeweight=".18283mm"/>
                <v:line id="Line 21" o:spid="_x0000_s1029" style="position:absolute;visibility:visible;mso-wrap-style:square" from="4205,1005" to="4205,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ywMYAAADbAAAADwAAAGRycy9kb3ducmV2LnhtbESPQWvCQBSE70L/w/IKvRSzScRWoquE&#10;UqWHemgqnp/Z1yRt9m3Irpr+e1cQPA4z8w2zWA2mFSfqXWNZQRLFIIhLqxuuFOy+1+MZCOeRNbaW&#10;ScE/OVgtH0YLzLQ98xedCl+JAGGXoYLa+y6T0pU1GXSR7YiD92N7gz7IvpK6x3OAm1amcfwiDTYc&#10;Fmrs6K2m8q84GgWH3yZ9f91sYyw3n/lx+9xN9tOpUk+PQz4H4Wnw9/Ct/aEVpAlcv4Qf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Z8sDGAAAA2wAAAA8AAAAAAAAA&#10;AAAAAAAAoQIAAGRycy9kb3ducmV2LnhtbFBLBQYAAAAABAAEAPkAAACUAwAAAAA=&#10;" strokeweight=".18283mm"/>
                <v:line id="Line 20" o:spid="_x0000_s1030" style="position:absolute;visibility:visible;mso-wrap-style:square" from="4182,1280" to="4229,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st8YAAADbAAAADwAAAGRycy9kb3ducmV2LnhtbESPQWvCQBSE74X+h+UVvEizMWJboqsE&#10;UelBD03F82v2maTNvg3Zjab/3hUKPQ4z8w2zWA2mERfqXG1ZwSSKQRAXVtdcKjh+bp/fQDiPrLGx&#10;TAp+ycFq+fiwwFTbK3/QJfelCBB2KSqovG9TKV1RkUEX2ZY4eGfbGfRBdqXUHV4D3DQyieMXabDm&#10;sFBhS+uKip+8Nwq+vutk87o7xFjs9ll/GLfT02ym1OhpyOYgPA3+P/zXftcKkgTuX8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LbLfGAAAA2wAAAA8AAAAAAAAA&#10;AAAAAAAAoQIAAGRycy9kb3ducmV2LnhtbFBLBQYAAAAABAAEAPkAAACUAwAAAAA=&#10;" strokeweight=".18283mm"/>
                <v:line id="Line 19" o:spid="_x0000_s1031" style="position:absolute;visibility:visible;mso-wrap-style:square" from="4205,808" to="42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fJLMQAAADbAAAADwAAAGRycy9kb3ducmV2LnhtbESPQYvCMBSE74L/ITzBi6ypFXWpRpFl&#10;lT3oQV32/GyebbV5KU3U7r83guBxmJlvmNmiMaW4Ue0KywoG/QgEcWp1wZmC38Pq4xOE88gaS8uk&#10;4J8cLObt1gwTbe+8o9veZyJA2CWoIPe+SqR0aU4GXd9WxME72dqgD7LOpK7xHuCmlHEUjaXBgsNC&#10;jhV95ZRe9lej4Hgu4u/Jehthut4sr9teNfwbjZTqdprlFISnxr/Dr/aPVhAP4fkl/A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8ksxAAAANsAAAAPAAAAAAAAAAAA&#10;AAAAAKECAABkcnMvZG93bnJldi54bWxQSwUGAAAAAAQABAD5AAAAkgMAAAAA&#10;" strokeweight=".18283mm"/>
                <v:line id="Line 18" o:spid="_x0000_s1032" style="position:absolute;visibility:visible;mso-wrap-style:square" from="4182,512" to="4229,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5RWMUAAADbAAAADwAAAGRycy9kb3ducmV2LnhtbESPQWvCQBSE7wX/w/KEXkrdmKqV6CZI&#10;acWDHrTF8zP7TKLZtyG7avrvuwXB4zAz3zDzrDO1uFLrKssKhoMIBHFudcWFgp/vr9cpCOeRNdaW&#10;ScEvOcjS3tMcE21vvKXrzhciQNglqKD0vkmkdHlJBt3ANsTBO9rWoA+yLaRu8RbgppZxFE2kwYrD&#10;QokNfZSUn3cXo+BwquLP9+Umwny5Xlw2L83bfjxW6rnfLWYgPHX+Eb63V1pBPIL/L+EHy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5RWMUAAADbAAAADwAAAAAAAAAA&#10;AAAAAAChAgAAZHJzL2Rvd25yZXYueG1sUEsFBgAAAAAEAAQA+QAAAJMDAAAAAA==&#10;" strokeweight=".18283mm"/>
                <w10:wrap type="topAndBottom" anchorx="page"/>
              </v:group>
            </w:pict>
          </mc:Fallback>
        </mc:AlternateContent>
      </w:r>
      <w:r>
        <w:rPr>
          <w:noProof/>
        </w:rPr>
        <mc:AlternateContent>
          <mc:Choice Requires="wpg">
            <w:drawing>
              <wp:anchor distT="0" distB="0" distL="0" distR="0" simplePos="0" relativeHeight="1768" behindDoc="0" locked="0" layoutInCell="1" allowOverlap="1" wp14:anchorId="5D266DFC" wp14:editId="30E788BE">
                <wp:simplePos x="0" y="0"/>
                <wp:positionH relativeFrom="page">
                  <wp:posOffset>2791460</wp:posOffset>
                </wp:positionH>
                <wp:positionV relativeFrom="paragraph">
                  <wp:posOffset>445135</wp:posOffset>
                </wp:positionV>
                <wp:extent cx="99060" cy="131445"/>
                <wp:effectExtent l="635" t="2540" r="5080" b="8890"/>
                <wp:wrapTopAndBottom/>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 cy="131445"/>
                          <a:chOff x="4396" y="701"/>
                          <a:chExt cx="156" cy="207"/>
                        </a:xfrm>
                      </wpg:grpSpPr>
                      <wps:wsp>
                        <wps:cNvPr id="12" name="Line 16"/>
                        <wps:cNvCnPr>
                          <a:cxnSpLocks noChangeShapeType="1"/>
                        </wps:cNvCnPr>
                        <wps:spPr bwMode="auto">
                          <a:xfrm>
                            <a:off x="4415" y="865"/>
                            <a:ext cx="118" cy="0"/>
                          </a:xfrm>
                          <a:prstGeom prst="line">
                            <a:avLst/>
                          </a:prstGeom>
                          <a:noFill/>
                          <a:ln w="23958">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5"/>
                        <wps:cNvSpPr>
                          <a:spLocks noChangeArrowheads="1"/>
                        </wps:cNvSpPr>
                        <wps:spPr bwMode="auto">
                          <a:xfrm>
                            <a:off x="4420" y="809"/>
                            <a:ext cx="107" cy="42"/>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4"/>
                        <wps:cNvCnPr>
                          <a:cxnSpLocks noChangeShapeType="1"/>
                        </wps:cNvCnPr>
                        <wps:spPr bwMode="auto">
                          <a:xfrm>
                            <a:off x="4474" y="878"/>
                            <a:ext cx="0" cy="24"/>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4450" y="902"/>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a:cxnSpLocks noChangeShapeType="1"/>
                        </wps:cNvCnPr>
                        <wps:spPr bwMode="auto">
                          <a:xfrm>
                            <a:off x="4474" y="809"/>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4450" y="706"/>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60F7B" id="Group 10" o:spid="_x0000_s1026" style="position:absolute;margin-left:219.8pt;margin-top:35.05pt;width:7.8pt;height:10.35pt;z-index:1768;mso-wrap-distance-left:0;mso-wrap-distance-right:0;mso-position-horizontal-relative:page" coordorigin="4396,701" coordsize="15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">
                <v:line id="Line 16" o:spid="_x0000_s1027" style="position:absolute;visibility:visible;mso-wrap-style:square" from="4415,865" to="453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lMMEAAADbAAAADwAAAGRycy9kb3ducmV2LnhtbERPzYrCMBC+L/gOYQQvsqZ6kN1qFBEK&#10;grvCah9gaMam2ExqEzW+/WZB2Nt8fL+zXEfbijv1vnGsYDrJQBBXTjdcKyhPxfsHCB+QNbaOScGT&#10;PKxXg7cl5to9+Ifux1CLFMI+RwUmhC6X0leGLPqJ64gTd3a9xZBgX0vd4yOF21bOsmwuLTacGgx2&#10;tDVUXY43q6D4HhuO8ct83g5xV+6LeXkaX5UaDeNmASJQDP/il3un0/wZ/P2SDp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OSUwwQAAANsAAAAPAAAAAAAAAAAAAAAA&#10;AKECAABkcnMvZG93bnJldi54bWxQSwUGAAAAAAQABAD5AAAAjwMAAAAA&#10;" strokeweight=".6655mm"/>
                <v:rect id="Rectangle 15" o:spid="_x0000_s1028" style="position:absolute;left:4420;top:809;width:107;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eycAA&#10;AADbAAAADwAAAGRycy9kb3ducmV2LnhtbERPTYvCMBC9C/sfwix403QVRLtGWVYFwYOoRfY4NGNb&#10;t5mUJrb13xtB8DaP9znzZWdK0VDtCssKvoYRCOLU6oIzBclpM5iCcB5ZY2mZFNzJwXLx0ZtjrG3L&#10;B2qOPhMhhF2MCnLvq1hKl+Zk0A1tRRy4i60N+gDrTOoa2xBuSjmKook0WHBoyLGi35zS/+PNKPD6&#10;espWbrdOCpvM/vbG7Gb6rFT/s/v5BuGp82/xy73VYf4Ynr+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7eycAAAADbAAAADwAAAAAAAAAAAAAAAACYAgAAZHJzL2Rvd25y&#10;ZXYueG1sUEsFBgAAAAAEAAQA9QAAAIUDAAAAAA==&#10;" filled="f" strokeweight=".18283mm"/>
                <v:line id="Line 14" o:spid="_x0000_s1029" style="position:absolute;visibility:visible;mso-wrap-style:square" from="4474,878" to="4474,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Kb5cQAAADbAAAADwAAAGRycy9kb3ducmV2LnhtbERPTWvCQBC9C/6HZQq9iNnUaivRNYTS&#10;igc9NBbPY3aaxGZnQ3bV9N93C4K3ebzPWaa9acSFOldbVvAUxSCIC6trLhV87T/GcxDOI2tsLJOC&#10;X3KQroaDJSbaXvmTLrkvRQhhl6CCyvs2kdIVFRl0kW2JA/dtO4M+wK6UusNrCDeNnMTxizRYc2io&#10;sKW3ioqf/GwUHE/15P11vYuxWG+z827UPh9mM6UeH/psAcJT7+/im3ujw/wp/P8SDp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wpvlxAAAANsAAAAPAAAAAAAAAAAA&#10;AAAAAKECAABkcnMvZG93bnJldi54bWxQSwUGAAAAAAQABAD5AAAAkgMAAAAA&#10;" strokeweight=".18283mm"/>
                <v:line id="Line 13" o:spid="_x0000_s1030" style="position:absolute;visibility:visible;mso-wrap-style:square" from="4450,902" to="4497,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4+fsMAAADbAAAADwAAAGRycy9kb3ducmV2LnhtbERPTWvCQBC9C/6HZQpeSrOpEltSV5Gi&#10;oYfmYBTP0+w0Sc3Ohuyq6b/vFgRv83ifs1gNphUX6l1jWcFzFIMgLq1uuFJw2G+fXkE4j6yxtUwK&#10;fsnBajkeLTDV9so7uhS+EiGEXYoKau+7VEpX1mTQRbYjDty37Q36APtK6h6vIdy0chrHc2mw4dBQ&#10;Y0fvNZWn4mwUfP00081LlsdYZp/rc/7YzY5JotTkYVi/gfA0+Lv45v7QYX4C/7+E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OPn7DAAAA2wAAAA8AAAAAAAAAAAAA&#10;AAAAoQIAAGRycy9kb3ducmV2LnhtbFBLBQYAAAAABAAEAPkAAACRAwAAAAA=&#10;" strokeweight=".18283mm"/>
                <v:line id="Line 12" o:spid="_x0000_s1031" style="position:absolute;visibility:visible;mso-wrap-style:square" from="4474,809" to="4474,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gCcQAAADbAAAADwAAAGRycy9kb3ducmV2LnhtbERPTWvCQBC9C/0PyxR6EbNpRFvSrCJi&#10;pQc9NJWep9kxic3OhuxG4793C0Jv83ifky0H04gzda62rOA5ikEQF1bXXCo4fL1PXkE4j6yxsUwK&#10;ruRguXgYZZhqe+FPOue+FCGEXYoKKu/bVEpXVGTQRbYlDtzRdgZ9gF0pdYeXEG4amcTxXBqsOTRU&#10;2NK6ouI3742Cn1OdbF62+xiL7W7V78ft9Hs2U+rpcVi9gfA0+H/x3f2hw/w5/P0SD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XKAJxAAAANsAAAAPAAAAAAAAAAAA&#10;AAAAAKECAABkcnMvZG93bnJldi54bWxQSwUGAAAAAAQABAD5AAAAkgMAAAAA&#10;" strokeweight=".18283mm"/>
                <v:line id="Line 11" o:spid="_x0000_s1032" style="position:absolute;visibility:visible;mso-wrap-style:square" from="4450,706" to="4497,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AFksQAAADbAAAADwAAAGRycy9kb3ducmV2LnhtbERPTWvCQBC9F/oflil4KXVjxFqiqwRR&#10;6aEemornaXZM0mZnQ3Zj0n/vCkJv83ifs1wPphYXal1lWcFkHIEgzq2uuFBw/Nq9vIFwHlljbZkU&#10;/JGD9erxYYmJtj1/0iXzhQgh7BJUUHrfJFK6vCSDbmwb4sCdbWvQB9gWUrfYh3BTyziKXqXBikND&#10;iQ1tSsp/s84o+P6p4u18f4gw33+k3eG5mZ5mM6VGT0O6AOFp8P/iu/tdh/lzuP0SDp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WSxAAAANsAAAAPAAAAAAAAAAAA&#10;AAAAAKECAABkcnMvZG93bnJldi54bWxQSwUGAAAAAAQABAD5AAAAkgMAAAAA&#10;" strokeweight=".18283mm"/>
                <w10:wrap type="topAndBottom" anchorx="page"/>
              </v:group>
            </w:pict>
          </mc:Fallback>
        </mc:AlternateContent>
      </w:r>
      <w:r>
        <w:rPr>
          <w:noProof/>
        </w:rPr>
        <mc:AlternateContent>
          <mc:Choice Requires="wpg">
            <w:drawing>
              <wp:anchor distT="0" distB="0" distL="0" distR="0" simplePos="0" relativeHeight="1792" behindDoc="0" locked="0" layoutInCell="1" allowOverlap="1" wp14:anchorId="26563650" wp14:editId="250E50AF">
                <wp:simplePos x="0" y="0"/>
                <wp:positionH relativeFrom="page">
                  <wp:posOffset>3143885</wp:posOffset>
                </wp:positionH>
                <wp:positionV relativeFrom="paragraph">
                  <wp:posOffset>268605</wp:posOffset>
                </wp:positionV>
                <wp:extent cx="74930" cy="180975"/>
                <wp:effectExtent l="10160" t="6985" r="10160" b="2540"/>
                <wp:wrapTopAndBottom/>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 cy="180975"/>
                          <a:chOff x="4951" y="423"/>
                          <a:chExt cx="118" cy="285"/>
                        </a:xfrm>
                      </wpg:grpSpPr>
                      <wps:wsp>
                        <wps:cNvPr id="5" name="Rectangle 9"/>
                        <wps:cNvSpPr>
                          <a:spLocks noChangeArrowheads="1"/>
                        </wps:cNvSpPr>
                        <wps:spPr bwMode="auto">
                          <a:xfrm>
                            <a:off x="4956" y="567"/>
                            <a:ext cx="107" cy="36"/>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8"/>
                        <wps:cNvSpPr>
                          <a:spLocks noChangeArrowheads="1"/>
                        </wps:cNvSpPr>
                        <wps:spPr bwMode="auto">
                          <a:xfrm>
                            <a:off x="4956" y="533"/>
                            <a:ext cx="107" cy="35"/>
                          </a:xfrm>
                          <a:prstGeom prst="rect">
                            <a:avLst/>
                          </a:prstGeom>
                          <a:noFill/>
                          <a:ln w="658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7"/>
                        <wps:cNvCnPr>
                          <a:cxnSpLocks noChangeShapeType="1"/>
                        </wps:cNvCnPr>
                        <wps:spPr bwMode="auto">
                          <a:xfrm>
                            <a:off x="5010" y="603"/>
                            <a:ext cx="0" cy="99"/>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87" y="702"/>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5010" y="533"/>
                            <a:ext cx="0"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4987" y="428"/>
                            <a:ext cx="47" cy="0"/>
                          </a:xfrm>
                          <a:prstGeom prst="line">
                            <a:avLst/>
                          </a:prstGeom>
                          <a:noFill/>
                          <a:ln w="658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6909EA" id="Group 3" o:spid="_x0000_s1026" style="position:absolute;margin-left:247.55pt;margin-top:21.15pt;width:5.9pt;height:14.25pt;z-index:1792;mso-wrap-distance-left:0;mso-wrap-distance-right:0;mso-position-horizontal-relative:page" coordorigin="4951,423" coordsize="11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">
                <v:rect id="Rectangle 9" o:spid="_x0000_s1027" style="position:absolute;left:4956;top:567;width:107;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Ge8EA&#10;AADaAAAADwAAAGRycy9kb3ducmV2LnhtbESPzarCMBSE9xd8h3AEd9dUQblWo4g/ILiQq0VcHppj&#10;W21OShO1vr0RBJfDzHzDTGaNKcWdaldYVtDrRiCIU6sLzhQkh/XvHwjnkTWWlknBkxzMpq2fCcba&#10;Pvif7nufiQBhF6OC3PsqltKlORl0XVsRB+9sa4M+yDqTusZHgJtS9qNoKA0WHBZyrGiRU3rd34wC&#10;ry+HbOm2q6Swyei0M2Y70kelOu1mPgbhqfHf8Ke90QoG8L4Sbo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YBnvBAAAA2gAAAA8AAAAAAAAAAAAAAAAAmAIAAGRycy9kb3du&#10;cmV2LnhtbFBLBQYAAAAABAAEAPUAAACGAwAAAAA=&#10;" filled="f" strokeweight=".18283mm"/>
                <v:rect id="Rectangle 8" o:spid="_x0000_s1028" style="position:absolute;left:4956;top:533;width:107;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qYDMEA&#10;AADaAAAADwAAAGRycy9kb3ducmV2LnhtbESPQYvCMBSE74L/ITzBm6buQbSaFtEVBA+yWpY9Pppn&#10;W21eShO1/nuzIHgcZuYbZpl2phZ3al1lWcFkHIEgzq2uuFCQnbajGQjnkTXWlknBkxykSb+3xFjb&#10;B//Q/egLESDsYlRQet/EUrq8JINubBvi4J1ta9AH2RZSt/gIcFPLryiaSoMVh4USG1qXlF+PN6PA&#10;68up2Lj9d1bZbP53MGY/179KDQfdagHCU+c/4Xd7pxVM4f9KuAEy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KmAzBAAAA2gAAAA8AAAAAAAAAAAAAAAAAmAIAAGRycy9kb3du&#10;cmV2LnhtbFBLBQYAAAAABAAEAPUAAACGAwAAAAA=&#10;" filled="f" strokeweight=".18283mm"/>
                <v:line id="Line 7" o:spid="_x0000_s1029" style="position:absolute;visibility:visible;mso-wrap-style:square" from="5010,603" to="5010,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0IsUAAADaAAAADwAAAGRycy9kb3ducmV2LnhtbESPQWvCQBSE74X+h+UVvJS6MWIt0VWC&#10;qPRQD03F82v2maTNvg3ZjUn/vSsIPQ4z8w2zXA+mFhdqXWVZwWQcgSDOra64UHD82r28gXAeWWNt&#10;mRT8kYP16vFhiYm2PX/SJfOFCBB2CSoovW8SKV1ekkE3tg1x8M62NeiDbAupW+wD3NQyjqJXabDi&#10;sFBiQ5uS8t+sMwq+f6p4O98fIsz3H2l3eG6mp9lMqdHTkC5AeBr8f/jeftcK5nC7Em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0IsUAAADaAAAADwAAAAAAAAAA&#10;AAAAAAChAgAAZHJzL2Rvd25yZXYueG1sUEsFBgAAAAAEAAQA+QAAAJMDAAAAAA==&#10;" strokeweight=".18283mm"/>
                <v:line id="Line 6" o:spid="_x0000_s1030" style="position:absolute;visibility:visible;mso-wrap-style:square" from="4987,702" to="5034,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gUMEAAADaAAAADwAAAGRycy9kb3ducmV2LnhtbERPz2vCMBS+C/4P4Qm7iE11OKUzioiT&#10;HeZhVTy/Nc+22ryEJmr33y+HgceP7/di1ZlG3Kn1tWUF4yQFQVxYXXOp4Hj4GM1B+ICssbFMCn7J&#10;w2rZ7y0w0/bB33TPQyliCPsMFVQhuExKX1Rk0CfWEUfubFuDIcK2lLrFRww3jZyk6Zs0WHNsqNDR&#10;pqLimt+Mgp9LPdnOdvsUi93X+rYfutfTdKrUy6Bbv4MI1IWn+N/9qRXErfFKv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GBQwQAAANoAAAAPAAAAAAAAAAAAAAAA&#10;AKECAABkcnMvZG93bnJldi54bWxQSwUGAAAAAAQABAD5AAAAjwMAAAAA&#10;" strokeweight=".18283mm"/>
                <v:line id="Line 5" o:spid="_x0000_s1031" style="position:absolute;visibility:visible;mso-wrap-style:square" from="5010,533" to="501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TFy8QAAADaAAAADwAAAGRycy9kb3ducmV2LnhtbESPS4vCQBCE7wv+h6GFvSw60cVXdBRZ&#10;VDzowQee20ybRDM9ITNq9t/vLAgei6r6iprMalOIB1Uut6yg045AECdW55wqOB6WrSEI55E1FpZJ&#10;wS85mE0bHxOMtX3yjh57n4oAYRejgsz7MpbSJRkZdG1bEgfvYiuDPsgqlbrCZ4CbQnajqC8N5hwW&#10;MizpJ6Pktr8bBedr3l0MVtsIk9Vmft9+ld+nXk+pz2Y9H4PwVPt3+NVeawUj+L8Sbo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tMXLxAAAANoAAAAPAAAAAAAAAAAA&#10;AAAAAKECAABkcnMvZG93bnJldi54bWxQSwUGAAAAAAQABAD5AAAAkgMAAAAA&#10;" strokeweight=".18283mm"/>
                <v:line id="Line 4" o:spid="_x0000_s1032" style="position:absolute;visibility:visible;mso-wrap-style:square" from="4987,428" to="5034,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d5sUAAADbAAAADwAAAGRycy9kb3ducmV2LnhtbESPQW/CMAyF75P4D5GRuEwjBQRMhYDQ&#10;NNAO4wBMO5vGtIXGqZoA5d/Ph0ncbL3n9z7Pl62r1I2aUHo2MOgnoIgzb0vODfwc1m/voEJEtlh5&#10;JgMPCrBcdF7mmFp/5x3d9jFXEsIhRQNFjHWqdcgKchj6viYW7eQbh1HWJte2wbuEu0oPk2SiHZYs&#10;DQXW9FFQdtlfnYHjuRx+TjfbBLPN9+q6fa1Hv+OxMb1uu5qBitTGp/n/+ssKvtDLLzK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md5sUAAADbAAAADwAAAAAAAAAA&#10;AAAAAAChAgAAZHJzL2Rvd25yZXYueG1sUEsFBgAAAAAEAAQA+QAAAJMDAAAAAA==&#10;" strokeweight=".18283mm"/>
                <w10:wrap type="topAndBottom" anchorx="page"/>
              </v:group>
            </w:pict>
          </mc:Fallback>
        </mc:AlternateContent>
      </w:r>
    </w:p>
    <w:p w14:paraId="199E1397" w14:textId="77777777" w:rsidR="00BE18DA" w:rsidRDefault="00BE18DA">
      <w:pPr>
        <w:pStyle w:val="Corpsdetexte"/>
        <w:rPr>
          <w:rFonts w:ascii="Arial"/>
          <w:sz w:val="16"/>
        </w:rPr>
      </w:pPr>
    </w:p>
    <w:p w14:paraId="606238EF" w14:textId="77777777" w:rsidR="00BE18DA" w:rsidRDefault="00BE18DA">
      <w:pPr>
        <w:pStyle w:val="Corpsdetexte"/>
        <w:rPr>
          <w:rFonts w:ascii="Arial"/>
          <w:sz w:val="16"/>
        </w:rPr>
      </w:pPr>
    </w:p>
    <w:p w14:paraId="332F01B1" w14:textId="77777777" w:rsidR="00BE18DA" w:rsidRDefault="00BE18DA">
      <w:pPr>
        <w:pStyle w:val="Corpsdetexte"/>
        <w:spacing w:before="8"/>
        <w:rPr>
          <w:rFonts w:ascii="Arial"/>
        </w:rPr>
      </w:pPr>
    </w:p>
    <w:p w14:paraId="2D60A71D" w14:textId="77777777" w:rsidR="00BE18DA" w:rsidRDefault="00944C04">
      <w:pPr>
        <w:ind w:left="119"/>
        <w:rPr>
          <w:sz w:val="16"/>
        </w:rPr>
      </w:pPr>
      <w:r>
        <w:rPr>
          <w:sz w:val="16"/>
        </w:rPr>
        <w:t>Fig. 4.   Event processing speed for the  benchmark</w:t>
      </w:r>
    </w:p>
    <w:p w14:paraId="6FF7C5C5" w14:textId="77777777" w:rsidR="00BE18DA" w:rsidRDefault="00944C04">
      <w:pPr>
        <w:pStyle w:val="Corpsdetexte"/>
      </w:pPr>
      <w:r>
        <w:br w:type="column"/>
      </w:r>
    </w:p>
    <w:p w14:paraId="0F6B064A" w14:textId="77777777" w:rsidR="00BE18DA" w:rsidRDefault="00944C04">
      <w:pPr>
        <w:pStyle w:val="Corpsdetexte"/>
        <w:spacing w:line="249" w:lineRule="auto"/>
        <w:ind w:left="119" w:right="977" w:firstLine="199"/>
        <w:jc w:val="both"/>
      </w:pPr>
      <w:r>
        <w:t>Code generation from state machines has been received huge attention in automated software development and many approaches are proposed. This section mentions some usual patterns and how our approach differs. A systematic review of proposals is presented in  [27].</w:t>
      </w:r>
    </w:p>
    <w:p w14:paraId="17DCF1C5" w14:textId="5FF78A69" w:rsidR="00BE18DA" w:rsidRDefault="00082B42">
      <w:pPr>
        <w:pStyle w:val="Corpsdetexte"/>
        <w:spacing w:before="38" w:line="240" w:lineRule="atLeast"/>
        <w:ind w:left="119" w:right="977" w:firstLine="199"/>
        <w:jc w:val="both"/>
      </w:pPr>
      <w:r>
        <w:rPr>
          <w:noProof/>
        </w:rPr>
        <mc:AlternateContent>
          <mc:Choice Requires="wps">
            <w:drawing>
              <wp:anchor distT="0" distB="0" distL="114300" distR="114300" simplePos="0" relativeHeight="503278952" behindDoc="1" locked="0" layoutInCell="1" allowOverlap="1" wp14:anchorId="546E65C4" wp14:editId="7EC17D79">
                <wp:simplePos x="0" y="0"/>
                <wp:positionH relativeFrom="page">
                  <wp:posOffset>6539230</wp:posOffset>
                </wp:positionH>
                <wp:positionV relativeFrom="paragraph">
                  <wp:posOffset>194310</wp:posOffset>
                </wp:positionV>
                <wp:extent cx="131445" cy="231775"/>
                <wp:effectExtent l="3062605" t="271145"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445" cy="231775"/>
                        </a:xfrm>
                        <a:custGeom>
                          <a:avLst/>
                          <a:gdLst>
                            <a:gd name="T0" fmla="+- 0 5494 10298"/>
                            <a:gd name="T1" fmla="*/ T0 w 207"/>
                            <a:gd name="T2" fmla="+- 0 -5 306"/>
                            <a:gd name="T3" fmla="*/ -5 h 365"/>
                            <a:gd name="T4" fmla="+- 0 5601 10298"/>
                            <a:gd name="T5" fmla="*/ T4 w 207"/>
                            <a:gd name="T6" fmla="+- 0 -5 306"/>
                            <a:gd name="T7" fmla="*/ -5 h 365"/>
                            <a:gd name="T8" fmla="+- 0 5601 10298"/>
                            <a:gd name="T9" fmla="*/ T8 w 207"/>
                            <a:gd name="T10" fmla="+- 0 26 306"/>
                            <a:gd name="T11" fmla="*/ 26 h 365"/>
                            <a:gd name="T12" fmla="+- 0 5494 10298"/>
                            <a:gd name="T13" fmla="*/ T12 w 207"/>
                            <a:gd name="T14" fmla="+- 0 26 306"/>
                            <a:gd name="T15" fmla="*/ 26 h 365"/>
                            <a:gd name="T16" fmla="+- 0 5494 10298"/>
                            <a:gd name="T17" fmla="*/ T16 w 207"/>
                            <a:gd name="T18" fmla="+- 0 -5 306"/>
                            <a:gd name="T19" fmla="*/ -5 h 365"/>
                            <a:gd name="T20" fmla="+- 0 5494 10298"/>
                            <a:gd name="T21" fmla="*/ T20 w 207"/>
                            <a:gd name="T22" fmla="+- 0 -36 306"/>
                            <a:gd name="T23" fmla="*/ -36 h 365"/>
                            <a:gd name="T24" fmla="+- 0 5601 10298"/>
                            <a:gd name="T25" fmla="*/ T24 w 207"/>
                            <a:gd name="T26" fmla="+- 0 -36 306"/>
                            <a:gd name="T27" fmla="*/ -36 h 365"/>
                            <a:gd name="T28" fmla="+- 0 5601 10298"/>
                            <a:gd name="T29" fmla="*/ T28 w 207"/>
                            <a:gd name="T30" fmla="+- 0 -5 306"/>
                            <a:gd name="T31" fmla="*/ -5 h 365"/>
                            <a:gd name="T32" fmla="+- 0 5494 10298"/>
                            <a:gd name="T33" fmla="*/ T32 w 207"/>
                            <a:gd name="T34" fmla="+- 0 -5 306"/>
                            <a:gd name="T35" fmla="*/ -5 h 365"/>
                            <a:gd name="T36" fmla="+- 0 5494 10298"/>
                            <a:gd name="T37" fmla="*/ T36 w 207"/>
                            <a:gd name="T38" fmla="+- 0 -36 306"/>
                            <a:gd name="T39" fmla="*/ -36 h 365"/>
                            <a:gd name="T40" fmla="+- 0 5547 10298"/>
                            <a:gd name="T41" fmla="*/ T40 w 207"/>
                            <a:gd name="T42" fmla="+- 0 25 306"/>
                            <a:gd name="T43" fmla="*/ 25 h 365"/>
                            <a:gd name="T44" fmla="+- 0 5547 10298"/>
                            <a:gd name="T45" fmla="*/ T44 w 207"/>
                            <a:gd name="T46" fmla="+- 0 78 306"/>
                            <a:gd name="T47" fmla="*/ 78 h 365"/>
                            <a:gd name="T48" fmla="+- 0 5524 10298"/>
                            <a:gd name="T49" fmla="*/ T48 w 207"/>
                            <a:gd name="T50" fmla="+- 0 78 306"/>
                            <a:gd name="T51" fmla="*/ 78 h 365"/>
                            <a:gd name="T52" fmla="+- 0 5570 10298"/>
                            <a:gd name="T53" fmla="*/ T52 w 207"/>
                            <a:gd name="T54" fmla="+- 0 78 306"/>
                            <a:gd name="T55" fmla="*/ 78 h 365"/>
                            <a:gd name="T56" fmla="+- 0 5547 10298"/>
                            <a:gd name="T57" fmla="*/ T56 w 207"/>
                            <a:gd name="T58" fmla="+- 0 -36 306"/>
                            <a:gd name="T59" fmla="*/ -36 h 365"/>
                            <a:gd name="T60" fmla="+- 0 5547 10298"/>
                            <a:gd name="T61" fmla="*/ T60 w 207"/>
                            <a:gd name="T62" fmla="+- 0 -111 306"/>
                            <a:gd name="T63" fmla="*/ -111 h 365"/>
                            <a:gd name="T64" fmla="+- 0 5524 10298"/>
                            <a:gd name="T65" fmla="*/ T64 w 207"/>
                            <a:gd name="T66" fmla="+- 0 -111 306"/>
                            <a:gd name="T67" fmla="*/ -111 h 365"/>
                            <a:gd name="T68" fmla="+- 0 5570 10298"/>
                            <a:gd name="T69" fmla="*/ T68 w 207"/>
                            <a:gd name="T70" fmla="+- 0 -111 306"/>
                            <a:gd name="T71" fmla="*/ -111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7" h="365">
                              <a:moveTo>
                                <a:pt x="-4804" y="-311"/>
                              </a:moveTo>
                              <a:lnTo>
                                <a:pt x="-4697" y="-311"/>
                              </a:lnTo>
                              <a:lnTo>
                                <a:pt x="-4697" y="-280"/>
                              </a:lnTo>
                              <a:lnTo>
                                <a:pt x="-4804" y="-280"/>
                              </a:lnTo>
                              <a:lnTo>
                                <a:pt x="-4804" y="-311"/>
                              </a:lnTo>
                              <a:close/>
                              <a:moveTo>
                                <a:pt x="-4804" y="-342"/>
                              </a:moveTo>
                              <a:lnTo>
                                <a:pt x="-4697" y="-342"/>
                              </a:lnTo>
                              <a:lnTo>
                                <a:pt x="-4697" y="-311"/>
                              </a:lnTo>
                              <a:lnTo>
                                <a:pt x="-4804" y="-311"/>
                              </a:lnTo>
                              <a:lnTo>
                                <a:pt x="-4804" y="-342"/>
                              </a:lnTo>
                              <a:close/>
                              <a:moveTo>
                                <a:pt x="-4751" y="-281"/>
                              </a:moveTo>
                              <a:lnTo>
                                <a:pt x="-4751" y="-228"/>
                              </a:lnTo>
                              <a:moveTo>
                                <a:pt x="-4774" y="-228"/>
                              </a:moveTo>
                              <a:lnTo>
                                <a:pt x="-4728" y="-228"/>
                              </a:lnTo>
                              <a:moveTo>
                                <a:pt x="-4751" y="-342"/>
                              </a:moveTo>
                              <a:lnTo>
                                <a:pt x="-4751" y="-417"/>
                              </a:lnTo>
                              <a:moveTo>
                                <a:pt x="-4774" y="-417"/>
                              </a:moveTo>
                              <a:lnTo>
                                <a:pt x="-4728" y="-417"/>
                              </a:lnTo>
                            </a:path>
                          </a:pathLst>
                        </a:custGeom>
                        <a:noFill/>
                        <a:ln w="65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431AE" id="AutoShape 2" o:spid="_x0000_s1026" style="position:absolute;margin-left:514.9pt;margin-top:15.3pt;width:10.35pt;height:18.25pt;z-index:-37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" path="m-4804,-311r107,l-4697,-280r-107,l-4804,-311xm-4804,-342r107,l-4697,-311r-107,l-4804,-342xm-4751,-281r,53m-4774,-228r46,m-4751,-342r,-75m-4774,-417r46,e" filled="f" strokeweight=".18283mm">
                <v:path arrowok="t" o:connecttype="custom" o:connectlocs="-3050540,-3175;-2982595,-3175;-2982595,16510;-3050540,16510;-3050540,-3175;-3050540,-22860;-2982595,-22860;-2982595,-3175;-3050540,-3175;-3050540,-22860;-3016885,15875;-3016885,49530;-3031490,49530;-3002280,49530;-3016885,-22860;-3016885,-70485;-3031490,-70485;-3002280,-70485" o:connectangles="0,0,0,0,0,0,0,0,0,0,0,0,0,0,0,0,0,0"/>
                <w10:wrap anchorx="page"/>
              </v:shape>
            </w:pict>
          </mc:Fallback>
        </mc:AlternateContent>
      </w:r>
      <w:r w:rsidR="00944C04">
        <w:t>Switch/if is the most intuitive technique implementing a "flat" state machine. The latter can be implemented by either using a scalar variable [28] and a method for each event or using</w:t>
      </w:r>
      <w:r w:rsidR="00944C04">
        <w:rPr>
          <w:spacing w:val="-6"/>
        </w:rPr>
        <w:t xml:space="preserve"> </w:t>
      </w:r>
      <w:r w:rsidR="00944C04">
        <w:t>two</w:t>
      </w:r>
      <w:r w:rsidR="00944C04">
        <w:rPr>
          <w:spacing w:val="-6"/>
        </w:rPr>
        <w:t xml:space="preserve"> </w:t>
      </w:r>
      <w:r w:rsidR="00944C04">
        <w:t>variables</w:t>
      </w:r>
      <w:r w:rsidR="00944C04">
        <w:rPr>
          <w:spacing w:val="-6"/>
        </w:rPr>
        <w:t xml:space="preserve"> </w:t>
      </w:r>
      <w:r w:rsidR="00944C04">
        <w:t>as</w:t>
      </w:r>
      <w:r w:rsidR="00944C04">
        <w:rPr>
          <w:spacing w:val="-6"/>
        </w:rPr>
        <w:t xml:space="preserve"> </w:t>
      </w:r>
      <w:r w:rsidR="00944C04">
        <w:t>the</w:t>
      </w:r>
      <w:r w:rsidR="00944C04">
        <w:rPr>
          <w:spacing w:val="-6"/>
        </w:rPr>
        <w:t xml:space="preserve"> </w:t>
      </w:r>
      <w:r w:rsidR="00944C04">
        <w:t>current</w:t>
      </w:r>
      <w:r w:rsidR="00944C04">
        <w:rPr>
          <w:spacing w:val="-6"/>
        </w:rPr>
        <w:t xml:space="preserve"> </w:t>
      </w:r>
      <w:r w:rsidR="00944C04">
        <w:t>active</w:t>
      </w:r>
      <w:r w:rsidR="00944C04">
        <w:rPr>
          <w:spacing w:val="-6"/>
        </w:rPr>
        <w:t xml:space="preserve"> </w:t>
      </w:r>
      <w:r w:rsidR="00944C04">
        <w:t>state</w:t>
      </w:r>
      <w:r w:rsidR="00944C04">
        <w:rPr>
          <w:spacing w:val="-6"/>
        </w:rPr>
        <w:t xml:space="preserve"> </w:t>
      </w:r>
      <w:r w:rsidR="00944C04">
        <w:t>and</w:t>
      </w:r>
      <w:r w:rsidR="00944C04">
        <w:rPr>
          <w:spacing w:val="-6"/>
        </w:rPr>
        <w:t xml:space="preserve"> </w:t>
      </w:r>
      <w:r w:rsidR="00944C04">
        <w:t>the</w:t>
      </w:r>
      <w:r w:rsidR="00944C04">
        <w:rPr>
          <w:spacing w:val="-6"/>
        </w:rPr>
        <w:t xml:space="preserve"> </w:t>
      </w:r>
      <w:r w:rsidR="00944C04">
        <w:t xml:space="preserve">incoming event used as the discriminators of an outer switch statement  to select between states and an inner one/if statement, respec- </w:t>
      </w:r>
      <w:r w:rsidR="00944C04">
        <w:rPr>
          <w:spacing w:val="-3"/>
        </w:rPr>
        <w:t xml:space="preserve">tively. </w:t>
      </w:r>
      <w:r w:rsidR="00944C04">
        <w:t>The double dimensional state table approach [29] uses one dimension represents states and the other one all   possible</w:t>
      </w:r>
    </w:p>
    <w:p w14:paraId="1233BE7A" w14:textId="77777777" w:rsidR="00BE18DA" w:rsidRDefault="00BE18DA">
      <w:pPr>
        <w:spacing w:line="240" w:lineRule="atLeast"/>
        <w:jc w:val="both"/>
        <w:sectPr w:rsidR="00BE18DA">
          <w:type w:val="continuous"/>
          <w:pgSz w:w="12240" w:h="15840"/>
          <w:pgMar w:top="980" w:right="0" w:bottom="280" w:left="860" w:header="720" w:footer="720" w:gutter="0"/>
          <w:cols w:num="3" w:space="720" w:equalWidth="0">
            <w:col w:w="428" w:space="422"/>
            <w:col w:w="3441" w:space="969"/>
            <w:col w:w="6120"/>
          </w:cols>
        </w:sectPr>
      </w:pPr>
    </w:p>
    <w:p w14:paraId="661F12BA" w14:textId="77777777" w:rsidR="00BE18DA" w:rsidRDefault="00944C04">
      <w:pPr>
        <w:pStyle w:val="Corpsdetexte"/>
        <w:spacing w:line="144" w:lineRule="exact"/>
        <w:ind w:left="119"/>
        <w:jc w:val="both"/>
      </w:pPr>
      <w:r>
        <w:t>than 4 millions for the composite example. Processing time  is</w:t>
      </w:r>
    </w:p>
    <w:p w14:paraId="511E638E" w14:textId="77777777" w:rsidR="00BE18DA" w:rsidRDefault="00944C04">
      <w:pPr>
        <w:pStyle w:val="Corpsdetexte"/>
        <w:spacing w:before="9"/>
        <w:ind w:left="119"/>
        <w:jc w:val="both"/>
      </w:pPr>
      <w:r>
        <w:t>measured for each  case.</w:t>
      </w:r>
    </w:p>
    <w:p w14:paraId="15DE0D57" w14:textId="77777777" w:rsidR="00BE18DA" w:rsidRDefault="00944C04">
      <w:pPr>
        <w:pStyle w:val="Paragraphedeliste"/>
        <w:numPr>
          <w:ilvl w:val="0"/>
          <w:numId w:val="1"/>
        </w:numPr>
        <w:tabs>
          <w:tab w:val="left" w:pos="585"/>
        </w:tabs>
        <w:spacing w:before="150"/>
        <w:rPr>
          <w:i/>
          <w:sz w:val="20"/>
        </w:rPr>
      </w:pPr>
      <w:r>
        <w:rPr>
          <w:i/>
          <w:sz w:val="20"/>
        </w:rPr>
        <w:t>Speed:</w:t>
      </w:r>
    </w:p>
    <w:p w14:paraId="02B2726A" w14:textId="5E9753BF" w:rsidR="00BE18DA" w:rsidRDefault="00944C04">
      <w:pPr>
        <w:pStyle w:val="Corpsdetexte"/>
        <w:spacing w:before="9" w:line="249" w:lineRule="auto"/>
        <w:ind w:left="119"/>
        <w:jc w:val="both"/>
      </w:pPr>
      <w:r>
        <w:rPr>
          <w:b/>
        </w:rPr>
        <w:t xml:space="preserve">Results: </w:t>
      </w:r>
      <w:r>
        <w:rPr>
          <w:spacing w:val="-4"/>
        </w:rPr>
        <w:t xml:space="preserve">Table </w:t>
      </w:r>
      <w:r>
        <w:t xml:space="preserve">V shows the median of event processing time. In the normal compilation mode (N), Boost Statechart, MSM, MSMLite, EUML are quite </w:t>
      </w:r>
      <w:r>
        <w:rPr>
          <w:spacing w:val="-4"/>
        </w:rPr>
        <w:t xml:space="preserve">slow. </w:t>
      </w:r>
      <w:r>
        <w:t>Only</w:t>
      </w:r>
      <w:ins w:id="180" w:author="RADERMACHER Ansgar 206501" w:date="2016-07-14T00:32:00Z">
        <w:r w:rsidR="007210D0">
          <w:t xml:space="preserve"> the performance of</w:t>
        </w:r>
      </w:ins>
      <w:r>
        <w:t xml:space="preserve"> Sinelabore and</w:t>
      </w:r>
      <w:r>
        <w:rPr>
          <w:spacing w:val="6"/>
        </w:rPr>
        <w:t xml:space="preserve"> </w:t>
      </w:r>
      <w:r>
        <w:t xml:space="preserve">QM </w:t>
      </w:r>
      <w:del w:id="181" w:author="RADERMACHER Ansgar 206501" w:date="2016-07-14T00:32:00Z">
        <w:r w:rsidDel="007210D0">
          <w:delText>are</w:delText>
        </w:r>
        <w:r w:rsidDel="007210D0">
          <w:rPr>
            <w:w w:val="99"/>
          </w:rPr>
          <w:delText xml:space="preserve"> </w:delText>
        </w:r>
      </w:del>
      <w:ins w:id="182" w:author="RADERMACHER Ansgar 206501" w:date="2016-07-14T00:32:00Z">
        <w:r w:rsidR="007210D0">
          <w:t>is</w:t>
        </w:r>
        <w:r w:rsidR="007210D0">
          <w:rPr>
            <w:w w:val="99"/>
          </w:rPr>
          <w:t xml:space="preserve"> </w:t>
        </w:r>
      </w:ins>
      <w:del w:id="183" w:author="RADERMACHER Ansgar 206501" w:date="2016-07-14T00:32:00Z">
        <w:r w:rsidDel="007210D0">
          <w:delText xml:space="preserve">performantly </w:delText>
        </w:r>
      </w:del>
      <w:r>
        <w:t xml:space="preserve">comparable with our approach. The table also shows that the optimization of GCC is significant. MSM and MSMLite run faster than Sinelabore and QM. Fig. 4 compares the performance of these approaches to that of our approach. Our approach processes faster </w:t>
      </w:r>
      <w:commentRangeStart w:id="184"/>
      <w:r>
        <w:t xml:space="preserve">around 40 milliseconds </w:t>
      </w:r>
      <w:commentRangeEnd w:id="184"/>
      <w:r w:rsidR="007210D0">
        <w:rPr>
          <w:rStyle w:val="Marquedecommentaire"/>
        </w:rPr>
        <w:commentReference w:id="184"/>
      </w:r>
      <w:r>
        <w:t xml:space="preserve">than   the fastest approach within the scope of the experiment. </w:t>
      </w:r>
      <w:del w:id="185" w:author="RADERMACHER Ansgar 206501" w:date="2016-07-14T00:34:00Z">
        <w:r w:rsidDel="007210D0">
          <w:delText>It is seen that,</w:delText>
        </w:r>
      </w:del>
      <w:ins w:id="186" w:author="RADERMACHER Ansgar 206501" w:date="2016-07-14T00:34:00Z">
        <w:r w:rsidR="007210D0">
          <w:t>E</w:t>
        </w:r>
      </w:ins>
      <w:del w:id="187" w:author="RADERMACHER Ansgar 206501" w:date="2016-07-14T00:34:00Z">
        <w:r w:rsidDel="007210D0">
          <w:delText xml:space="preserve"> e</w:delText>
        </w:r>
      </w:del>
      <w:r>
        <w:t xml:space="preserve">ven without GCC optimizations, code generated   by our approach </w:t>
      </w:r>
      <w:ins w:id="188" w:author="RADERMACHER Ansgar 206501" w:date="2016-07-14T00:34:00Z">
        <w:r w:rsidR="007210D0">
          <w:t xml:space="preserve">runs </w:t>
        </w:r>
      </w:ins>
      <w:r>
        <w:t xml:space="preserve">significantly </w:t>
      </w:r>
      <w:del w:id="189" w:author="RADERMACHER Ansgar 206501" w:date="2016-07-14T00:34:00Z">
        <w:r w:rsidDel="007210D0">
          <w:delText xml:space="preserve">runs </w:delText>
        </w:r>
      </w:del>
      <w:r>
        <w:t>faster than that of EUML and QM with the optimizations. When compiled</w:t>
      </w:r>
      <w:r>
        <w:rPr>
          <w:spacing w:val="42"/>
        </w:rPr>
        <w:t xml:space="preserve"> </w:t>
      </w:r>
      <w:r>
        <w:t>with</w:t>
      </w:r>
      <w:r>
        <w:rPr>
          <w:spacing w:val="6"/>
        </w:rPr>
        <w:t xml:space="preserve"> </w:t>
      </w:r>
      <w:r>
        <w:t>the</w:t>
      </w:r>
      <w:r>
        <w:rPr>
          <w:w w:val="99"/>
        </w:rPr>
        <w:t xml:space="preserve"> </w:t>
      </w:r>
      <w:r>
        <w:t xml:space="preserve">optimizations, our approach improves the event processing speed. Even, in case of composite, our approach does not produce any slowness compared to the simple  </w:t>
      </w:r>
      <w:r>
        <w:rPr>
          <w:spacing w:val="7"/>
        </w:rPr>
        <w:t xml:space="preserve"> </w:t>
      </w:r>
      <w:r>
        <w:t>example.</w:t>
      </w:r>
    </w:p>
    <w:p w14:paraId="12DBFBA4" w14:textId="77777777" w:rsidR="00BE18DA" w:rsidRDefault="00944C04">
      <w:pPr>
        <w:pStyle w:val="Paragraphedeliste"/>
        <w:numPr>
          <w:ilvl w:val="0"/>
          <w:numId w:val="1"/>
        </w:numPr>
        <w:tabs>
          <w:tab w:val="left" w:pos="585"/>
        </w:tabs>
        <w:spacing w:before="141"/>
        <w:rPr>
          <w:i/>
          <w:sz w:val="20"/>
        </w:rPr>
      </w:pPr>
      <w:r>
        <w:rPr>
          <w:i/>
          <w:sz w:val="20"/>
        </w:rPr>
        <w:t xml:space="preserve">Binary size and runtime memory </w:t>
      </w:r>
      <w:r>
        <w:rPr>
          <w:i/>
          <w:spacing w:val="31"/>
          <w:sz w:val="20"/>
        </w:rPr>
        <w:t xml:space="preserve"> </w:t>
      </w:r>
      <w:r>
        <w:rPr>
          <w:i/>
          <w:sz w:val="20"/>
        </w:rPr>
        <w:t>consumption:</w:t>
      </w:r>
    </w:p>
    <w:p w14:paraId="1C517FB9" w14:textId="77777777" w:rsidR="00BE18DA" w:rsidRDefault="00944C04">
      <w:pPr>
        <w:pStyle w:val="Corpsdetexte"/>
        <w:spacing w:before="9" w:line="249" w:lineRule="auto"/>
        <w:ind w:left="119"/>
        <w:jc w:val="both"/>
      </w:pPr>
      <w:r>
        <w:rPr>
          <w:b/>
        </w:rPr>
        <w:t xml:space="preserve">Result: </w:t>
      </w:r>
      <w:r>
        <w:rPr>
          <w:spacing w:val="-4"/>
        </w:rPr>
        <w:t xml:space="preserve">Table </w:t>
      </w:r>
      <w:r>
        <w:t>VI shows the executable size for the examples compiled in two modes. It is seen that,  in  GCC  normal  mode, Sinelabore generates the smallest executable size while our approach takes the second place. When using the GCC optimization options, QM and our approach require less static memory than</w:t>
      </w:r>
      <w:r>
        <w:rPr>
          <w:spacing w:val="32"/>
        </w:rPr>
        <w:t xml:space="preserve"> </w:t>
      </w:r>
      <w:r>
        <w:t>others.</w:t>
      </w:r>
    </w:p>
    <w:p w14:paraId="7D9DAF13" w14:textId="77777777" w:rsidR="00BE18DA" w:rsidRDefault="00944C04">
      <w:pPr>
        <w:pStyle w:val="Corpsdetexte"/>
        <w:spacing w:before="48" w:line="249" w:lineRule="auto"/>
        <w:ind w:left="119" w:firstLine="199"/>
        <w:jc w:val="both"/>
      </w:pPr>
      <w:r>
        <w:t xml:space="preserve">Considering runtime memory consumption, we use the </w:t>
      </w:r>
      <w:r>
        <w:rPr>
          <w:spacing w:val="-3"/>
        </w:rPr>
        <w:t xml:space="preserve">Valgrind </w:t>
      </w:r>
      <w:r>
        <w:t xml:space="preserve">Massif profiler[26] to measure memory usage. </w:t>
      </w:r>
      <w:r>
        <w:rPr>
          <w:spacing w:val="-4"/>
        </w:rPr>
        <w:t xml:space="preserve">Table </w:t>
      </w:r>
      <w:r>
        <w:t xml:space="preserve">VII shows the measurements for the composite example. Compared to others, code generated by our approach requires a slight overhead runtime memory usage (1KB). This is pre- dictable since the major part of the overhead is used for C++ multi-threading using POSIX Threads and resource control using POSIX Mutex and Condition. </w:t>
      </w:r>
      <w:r>
        <w:rPr>
          <w:spacing w:val="-3"/>
        </w:rPr>
        <w:t xml:space="preserve">However,  </w:t>
      </w:r>
      <w:r>
        <w:t xml:space="preserve">the overhead   is small and acceptable </w:t>
      </w:r>
      <w:r>
        <w:rPr>
          <w:spacing w:val="17"/>
        </w:rPr>
        <w:t xml:space="preserve"> </w:t>
      </w:r>
      <w:r>
        <w:t>(1KB).</w:t>
      </w:r>
    </w:p>
    <w:p w14:paraId="2552680F" w14:textId="77777777" w:rsidR="00BE18DA" w:rsidRDefault="00944C04">
      <w:pPr>
        <w:pStyle w:val="Corpsdetexte"/>
        <w:spacing w:before="9" w:line="249" w:lineRule="auto"/>
        <w:ind w:left="119" w:right="977"/>
        <w:jc w:val="both"/>
      </w:pPr>
      <w:r>
        <w:br w:type="column"/>
      </w:r>
      <w:r>
        <w:t>events. These approaches require a transformation from hier- archical and concurrent USMs to flatten ones. However, the semantics of USMs containing pseudo states such as histories or join/fork are hardly preserved during the   transformation.</w:t>
      </w:r>
    </w:p>
    <w:p w14:paraId="656EE089" w14:textId="2D740C3E" w:rsidR="00BE18DA" w:rsidRDefault="007210D0">
      <w:pPr>
        <w:pStyle w:val="Corpsdetexte"/>
        <w:spacing w:before="48" w:line="249" w:lineRule="auto"/>
        <w:ind w:left="119" w:right="977" w:firstLine="199"/>
        <w:jc w:val="both"/>
      </w:pPr>
      <w:ins w:id="190" w:author="RADERMACHER Ansgar 206501" w:date="2016-07-14T00:35:00Z">
        <w:r>
          <w:t xml:space="preserve">The </w:t>
        </w:r>
      </w:ins>
      <w:r w:rsidR="00944C04">
        <w:t xml:space="preserve">State pattern [30], [29] is an object-oriented way to imple- ment flat state machines. Each state is represented as a class and each event as a method. Separation of states in classes makes the code more readable and maintainable. This pattern is extended in [10] to support hierarchical-concurrent USMs. Recently, a double-dispatch (DD) pattern presented in [31] extends [10] to support maintainability by representing states and events as classes, and transitions as methods. However, as the results shown in [31], these patterns require much memory because of </w:t>
      </w:r>
      <w:ins w:id="191" w:author="RADERMACHER Ansgar 206501" w:date="2016-07-14T00:35:00Z">
        <w:r>
          <w:t xml:space="preserve">the </w:t>
        </w:r>
      </w:ins>
      <w:r w:rsidR="00944C04">
        <w:t xml:space="preserve">explosion of </w:t>
      </w:r>
      <w:ins w:id="192" w:author="RADERMACHER Ansgar 206501" w:date="2016-07-14T00:36:00Z">
        <w:r>
          <w:t xml:space="preserve">the number of </w:t>
        </w:r>
      </w:ins>
      <w:r w:rsidR="00944C04">
        <w:t>classes and use</w:t>
      </w:r>
      <w:del w:id="193" w:author="RADERMACHER Ansgar 206501" w:date="2016-07-14T00:36:00Z">
        <w:r w:rsidR="00944C04" w:rsidDel="007210D0">
          <w:delText>s</w:delText>
        </w:r>
      </w:del>
      <w:ins w:id="194" w:author="RADERMACHER Ansgar 206501" w:date="2016-07-14T00:36:00Z">
        <w:r>
          <w:t xml:space="preserve"> of</w:t>
        </w:r>
      </w:ins>
      <w:r w:rsidR="00944C04">
        <w:t xml:space="preserve"> dynamic memory allocation, which is not preferred in embedded   systems.</w:t>
      </w:r>
    </w:p>
    <w:p w14:paraId="69A8E6D8" w14:textId="77777777" w:rsidR="00BE18DA" w:rsidRDefault="00944C04">
      <w:pPr>
        <w:pStyle w:val="Corpsdetexte"/>
        <w:spacing w:before="48" w:line="249" w:lineRule="auto"/>
        <w:ind w:left="119" w:right="977" w:firstLine="199"/>
        <w:jc w:val="both"/>
      </w:pPr>
      <w:r>
        <w:rPr>
          <w:spacing w:val="-3"/>
        </w:rPr>
        <w:t xml:space="preserve">Tools, </w:t>
      </w:r>
      <w:r>
        <w:t xml:space="preserve">such as [7], [32], apply different patterns to generate code. </w:t>
      </w:r>
      <w:r>
        <w:rPr>
          <w:spacing w:val="-3"/>
        </w:rPr>
        <w:t xml:space="preserve">However, </w:t>
      </w:r>
      <w:r>
        <w:t>as mentioned in Section I, true concurrency and some pseudo-states are not supported. FXU [8] is the</w:t>
      </w:r>
      <w:r>
        <w:rPr>
          <w:spacing w:val="-7"/>
        </w:rPr>
        <w:t xml:space="preserve"> </w:t>
      </w:r>
      <w:r>
        <w:t xml:space="preserve">most complete tool but generated code is heavily dependent on their own library and C# is </w:t>
      </w:r>
      <w:r>
        <w:rPr>
          <w:spacing w:val="31"/>
        </w:rPr>
        <w:t xml:space="preserve"> </w:t>
      </w:r>
      <w:r>
        <w:t>generated.</w:t>
      </w:r>
    </w:p>
    <w:p w14:paraId="0FACEF12" w14:textId="291A5049" w:rsidR="00BE18DA" w:rsidRDefault="00944C04">
      <w:pPr>
        <w:pStyle w:val="Corpsdetexte"/>
        <w:spacing w:before="48" w:line="249" w:lineRule="auto"/>
        <w:ind w:left="119" w:right="977" w:firstLine="199"/>
        <w:jc w:val="both"/>
      </w:pPr>
      <w:r>
        <w:t xml:space="preserve">Our approach combines the classical switch/if pattern, to produce small footprint, and the pattern in [10], to preserve </w:t>
      </w:r>
      <w:ins w:id="195" w:author="RADERMACHER Ansgar 206501" w:date="2016-07-14T00:37:00Z">
        <w:r w:rsidR="007210D0">
          <w:t xml:space="preserve">the </w:t>
        </w:r>
      </w:ins>
      <w:r>
        <w:t xml:space="preserve">state hierarchy. Furthermore, we define </w:t>
      </w:r>
      <w:ins w:id="196" w:author="RADERMACHER Ansgar 206501" w:date="2016-07-14T00:37:00Z">
        <w:r w:rsidR="007210D0">
          <w:t xml:space="preserve">a </w:t>
        </w:r>
      </w:ins>
      <w:r>
        <w:t>pattern to transform</w:t>
      </w:r>
      <w:r>
        <w:rPr>
          <w:spacing w:val="-25"/>
        </w:rPr>
        <w:t xml:space="preserve"> </w:t>
      </w:r>
      <w:r>
        <w:t>all of USM concepts including states, pseudo states, transitions, and events. Therefore, users are flexible to create the</w:t>
      </w:r>
      <w:ins w:id="197" w:author="RADERMACHER Ansgar 206501" w:date="2016-07-14T00:37:00Z">
        <w:r w:rsidR="007210D0">
          <w:t>ir</w:t>
        </w:r>
      </w:ins>
      <w:del w:id="198" w:author="RADERMACHER Ansgar 206501" w:date="2016-07-14T00:37:00Z">
        <w:r w:rsidDel="007210D0">
          <w:delText>re</w:delText>
        </w:r>
      </w:del>
      <w:r>
        <w:t xml:space="preserve"> USM conforming to UML without </w:t>
      </w:r>
      <w:r>
        <w:rPr>
          <w:spacing w:val="14"/>
        </w:rPr>
        <w:t xml:space="preserve"> </w:t>
      </w:r>
      <w:r>
        <w:t>restrictions.</w:t>
      </w:r>
    </w:p>
    <w:p w14:paraId="785C5004" w14:textId="77777777" w:rsidR="00BE18DA" w:rsidRDefault="00BE18DA">
      <w:pPr>
        <w:pStyle w:val="Corpsdetexte"/>
      </w:pPr>
    </w:p>
    <w:p w14:paraId="0876986D" w14:textId="77777777" w:rsidR="00BE18DA" w:rsidRDefault="00944C04">
      <w:pPr>
        <w:spacing w:before="119"/>
        <w:ind w:left="1825"/>
        <w:rPr>
          <w:sz w:val="16"/>
        </w:rPr>
      </w:pPr>
      <w:r>
        <w:rPr>
          <w:spacing w:val="6"/>
          <w:sz w:val="20"/>
        </w:rPr>
        <w:t>VII.</w:t>
      </w:r>
      <w:r>
        <w:rPr>
          <w:spacing w:val="57"/>
          <w:sz w:val="20"/>
        </w:rPr>
        <w:t xml:space="preserve"> </w:t>
      </w:r>
      <w:r>
        <w:rPr>
          <w:spacing w:val="8"/>
          <w:sz w:val="20"/>
        </w:rPr>
        <w:t>C</w:t>
      </w:r>
      <w:r>
        <w:rPr>
          <w:spacing w:val="8"/>
          <w:sz w:val="16"/>
        </w:rPr>
        <w:t>ONCLUSION</w:t>
      </w:r>
    </w:p>
    <w:p w14:paraId="48C24186" w14:textId="77777777" w:rsidR="00BE18DA" w:rsidRDefault="00BE18DA">
      <w:pPr>
        <w:pStyle w:val="Corpsdetexte"/>
      </w:pPr>
    </w:p>
    <w:p w14:paraId="5F5886CC" w14:textId="2276C9F8" w:rsidR="00BE18DA" w:rsidRDefault="00944C04">
      <w:pPr>
        <w:pStyle w:val="Corpsdetexte"/>
        <w:spacing w:line="249" w:lineRule="auto"/>
        <w:ind w:left="119" w:right="977" w:firstLine="199"/>
        <w:jc w:val="both"/>
      </w:pPr>
      <w:r>
        <w:t>We presented an approach whose objective is to provide a complete, efficient, and UML-compliant code generation solu- tion from UML State Machine. The design for concurrency of generated code is based on multi-thread</w:t>
      </w:r>
      <w:ins w:id="199" w:author="RADERMACHER Ansgar 206501" w:date="2016-07-14T00:37:00Z">
        <w:r w:rsidR="00544CAF">
          <w:t>s</w:t>
        </w:r>
      </w:ins>
      <w:r>
        <w:t xml:space="preserve">. The code generation pattern </w:t>
      </w:r>
      <w:del w:id="200" w:author="RADERMACHER Ansgar 206501" w:date="2016-07-14T00:38:00Z">
        <w:r w:rsidDel="00544CAF">
          <w:delText xml:space="preserve"> set</w:delText>
        </w:r>
      </w:del>
      <w:r>
        <w:t xml:space="preserve">  extends  the  IF-ELSE/SWITCH  patterns  and the</w:t>
      </w:r>
    </w:p>
    <w:p w14:paraId="62382722" w14:textId="77777777" w:rsidR="00BE18DA" w:rsidRDefault="00BE18DA">
      <w:pPr>
        <w:spacing w:line="249" w:lineRule="auto"/>
        <w:jc w:val="both"/>
        <w:sectPr w:rsidR="00BE18DA">
          <w:type w:val="continuous"/>
          <w:pgSz w:w="12240" w:h="15840"/>
          <w:pgMar w:top="980" w:right="0" w:bottom="280" w:left="860" w:header="720" w:footer="720" w:gutter="0"/>
          <w:cols w:num="2" w:space="720" w:equalWidth="0">
            <w:col w:w="5141" w:space="119"/>
            <w:col w:w="6120"/>
          </w:cols>
        </w:sectPr>
      </w:pPr>
    </w:p>
    <w:p w14:paraId="1F423A31" w14:textId="77777777" w:rsidR="00BE18DA" w:rsidRDefault="00944C04">
      <w:pPr>
        <w:spacing w:before="49" w:line="182" w:lineRule="exact"/>
        <w:ind w:left="726" w:right="726"/>
        <w:jc w:val="center"/>
        <w:rPr>
          <w:sz w:val="16"/>
        </w:rPr>
      </w:pPr>
      <w:r>
        <w:rPr>
          <w:sz w:val="16"/>
        </w:rPr>
        <w:lastRenderedPageBreak/>
        <w:t>TABLE V</w:t>
      </w:r>
    </w:p>
    <w:p w14:paraId="4ABF206C" w14:textId="77777777" w:rsidR="00BE18DA" w:rsidRDefault="00944C04">
      <w:pPr>
        <w:spacing w:line="182" w:lineRule="exact"/>
        <w:ind w:left="726" w:right="726"/>
        <w:jc w:val="center"/>
        <w:rPr>
          <w:sz w:val="12"/>
        </w:rPr>
      </w:pPr>
      <w:r>
        <w:rPr>
          <w:w w:val="105"/>
          <w:sz w:val="16"/>
        </w:rPr>
        <w:t>E</w:t>
      </w:r>
      <w:r>
        <w:rPr>
          <w:w w:val="105"/>
          <w:sz w:val="12"/>
        </w:rPr>
        <w:t>VENT PROCESSING SPEED IN   MS</w:t>
      </w:r>
    </w:p>
    <w:p w14:paraId="214BB909" w14:textId="77777777" w:rsidR="00BE18DA" w:rsidRDefault="00BE18DA">
      <w:pPr>
        <w:pStyle w:val="Corpsdetexte"/>
        <w:spacing w:before="3"/>
        <w:rPr>
          <w:sz w:val="15"/>
        </w:rPr>
      </w:pPr>
    </w:p>
    <w:tbl>
      <w:tblPr>
        <w:tblStyle w:val="TableNormal"/>
        <w:tblW w:w="0" w:type="auto"/>
        <w:tblInd w:w="116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46"/>
        <w:gridCol w:w="566"/>
        <w:gridCol w:w="566"/>
        <w:gridCol w:w="406"/>
        <w:gridCol w:w="486"/>
        <w:gridCol w:w="443"/>
        <w:gridCol w:w="685"/>
        <w:gridCol w:w="487"/>
        <w:gridCol w:w="486"/>
        <w:gridCol w:w="443"/>
        <w:gridCol w:w="486"/>
        <w:gridCol w:w="486"/>
        <w:gridCol w:w="526"/>
        <w:gridCol w:w="526"/>
      </w:tblGrid>
      <w:tr w:rsidR="00BE18DA" w14:paraId="758ECC86" w14:textId="77777777">
        <w:trPr>
          <w:trHeight w:hRule="exact" w:val="187"/>
        </w:trPr>
        <w:tc>
          <w:tcPr>
            <w:tcW w:w="938" w:type="dxa"/>
            <w:vMerge w:val="restart"/>
          </w:tcPr>
          <w:p w14:paraId="71065406" w14:textId="77777777" w:rsidR="00BE18DA" w:rsidRDefault="00944C04">
            <w:pPr>
              <w:pStyle w:val="TableParagraph"/>
              <w:spacing w:before="66" w:line="240" w:lineRule="auto"/>
              <w:ind w:left="307" w:right="307"/>
              <w:jc w:val="center"/>
              <w:rPr>
                <w:sz w:val="16"/>
              </w:rPr>
            </w:pPr>
            <w:r>
              <w:rPr>
                <w:sz w:val="16"/>
              </w:rPr>
              <w:t>Test</w:t>
            </w:r>
          </w:p>
        </w:tc>
        <w:tc>
          <w:tcPr>
            <w:tcW w:w="1211" w:type="dxa"/>
            <w:gridSpan w:val="2"/>
          </w:tcPr>
          <w:p w14:paraId="1AD26E81" w14:textId="77777777" w:rsidR="00BE18DA" w:rsidRDefault="00944C04">
            <w:pPr>
              <w:pStyle w:val="TableParagraph"/>
              <w:ind w:left="483" w:right="483"/>
              <w:jc w:val="center"/>
              <w:rPr>
                <w:sz w:val="16"/>
              </w:rPr>
            </w:pPr>
            <w:r>
              <w:rPr>
                <w:sz w:val="16"/>
              </w:rPr>
              <w:t>SC</w:t>
            </w:r>
          </w:p>
        </w:tc>
        <w:tc>
          <w:tcPr>
            <w:tcW w:w="972" w:type="dxa"/>
            <w:gridSpan w:val="2"/>
          </w:tcPr>
          <w:p w14:paraId="15E61C50" w14:textId="77777777" w:rsidR="00BE18DA" w:rsidRDefault="00944C04">
            <w:pPr>
              <w:pStyle w:val="TableParagraph"/>
              <w:ind w:left="296"/>
              <w:rPr>
                <w:sz w:val="16"/>
              </w:rPr>
            </w:pPr>
            <w:r>
              <w:rPr>
                <w:sz w:val="16"/>
              </w:rPr>
              <w:t>MSM</w:t>
            </w:r>
          </w:p>
        </w:tc>
        <w:tc>
          <w:tcPr>
            <w:tcW w:w="929" w:type="dxa"/>
            <w:gridSpan w:val="2"/>
          </w:tcPr>
          <w:p w14:paraId="37D8ED8C" w14:textId="77777777" w:rsidR="00BE18DA" w:rsidRDefault="00944C04">
            <w:pPr>
              <w:pStyle w:val="TableParagraph"/>
              <w:rPr>
                <w:sz w:val="16"/>
              </w:rPr>
            </w:pPr>
            <w:r>
              <w:rPr>
                <w:sz w:val="16"/>
              </w:rPr>
              <w:t>MSM-Lite</w:t>
            </w:r>
          </w:p>
        </w:tc>
        <w:tc>
          <w:tcPr>
            <w:tcW w:w="1172" w:type="dxa"/>
            <w:gridSpan w:val="2"/>
          </w:tcPr>
          <w:p w14:paraId="181DEE73" w14:textId="77777777" w:rsidR="00BE18DA" w:rsidRDefault="00944C04">
            <w:pPr>
              <w:pStyle w:val="TableParagraph"/>
              <w:ind w:left="356"/>
              <w:rPr>
                <w:sz w:val="16"/>
              </w:rPr>
            </w:pPr>
            <w:r>
              <w:rPr>
                <w:sz w:val="16"/>
              </w:rPr>
              <w:t>EUML</w:t>
            </w:r>
          </w:p>
        </w:tc>
        <w:tc>
          <w:tcPr>
            <w:tcW w:w="929" w:type="dxa"/>
            <w:gridSpan w:val="2"/>
          </w:tcPr>
          <w:p w14:paraId="4F517C68" w14:textId="77777777" w:rsidR="00BE18DA" w:rsidRDefault="00944C04">
            <w:pPr>
              <w:pStyle w:val="TableParagraph"/>
              <w:rPr>
                <w:sz w:val="16"/>
              </w:rPr>
            </w:pPr>
            <w:r>
              <w:rPr>
                <w:sz w:val="16"/>
              </w:rPr>
              <w:t>Sinelabore</w:t>
            </w:r>
          </w:p>
        </w:tc>
        <w:tc>
          <w:tcPr>
            <w:tcW w:w="972" w:type="dxa"/>
            <w:gridSpan w:val="2"/>
          </w:tcPr>
          <w:p w14:paraId="041E7854" w14:textId="77777777" w:rsidR="00BE18DA" w:rsidRDefault="00944C04">
            <w:pPr>
              <w:pStyle w:val="TableParagraph"/>
              <w:ind w:left="333" w:right="333"/>
              <w:jc w:val="center"/>
              <w:rPr>
                <w:sz w:val="16"/>
              </w:rPr>
            </w:pPr>
            <w:r>
              <w:rPr>
                <w:sz w:val="16"/>
              </w:rPr>
              <w:t>QM</w:t>
            </w:r>
          </w:p>
        </w:tc>
        <w:tc>
          <w:tcPr>
            <w:tcW w:w="1052" w:type="dxa"/>
            <w:gridSpan w:val="2"/>
          </w:tcPr>
          <w:p w14:paraId="1FFADA20" w14:textId="77777777" w:rsidR="00BE18DA" w:rsidRDefault="00944C04">
            <w:pPr>
              <w:pStyle w:val="TableParagraph"/>
              <w:ind w:left="341" w:right="341"/>
              <w:jc w:val="center"/>
              <w:rPr>
                <w:sz w:val="16"/>
              </w:rPr>
            </w:pPr>
            <w:r>
              <w:rPr>
                <w:sz w:val="16"/>
              </w:rPr>
              <w:t>PSM</w:t>
            </w:r>
          </w:p>
        </w:tc>
      </w:tr>
      <w:tr w:rsidR="00BE18DA" w14:paraId="64ACB91B" w14:textId="77777777">
        <w:trPr>
          <w:trHeight w:hRule="exact" w:val="179"/>
        </w:trPr>
        <w:tc>
          <w:tcPr>
            <w:tcW w:w="938" w:type="dxa"/>
            <w:vMerge/>
          </w:tcPr>
          <w:p w14:paraId="024914CA" w14:textId="77777777" w:rsidR="00BE18DA" w:rsidRDefault="00BE18DA"/>
        </w:tc>
        <w:tc>
          <w:tcPr>
            <w:tcW w:w="646" w:type="dxa"/>
          </w:tcPr>
          <w:p w14:paraId="48AF3045" w14:textId="77777777" w:rsidR="00BE18DA" w:rsidRDefault="00944C04">
            <w:pPr>
              <w:pStyle w:val="TableParagraph"/>
              <w:spacing w:line="152" w:lineRule="exact"/>
              <w:rPr>
                <w:sz w:val="16"/>
              </w:rPr>
            </w:pPr>
            <w:r>
              <w:rPr>
                <w:w w:val="99"/>
                <w:sz w:val="16"/>
              </w:rPr>
              <w:t>N</w:t>
            </w:r>
          </w:p>
        </w:tc>
        <w:tc>
          <w:tcPr>
            <w:tcW w:w="566" w:type="dxa"/>
          </w:tcPr>
          <w:p w14:paraId="03DBAB54" w14:textId="77777777" w:rsidR="00BE18DA" w:rsidRDefault="00944C04">
            <w:pPr>
              <w:pStyle w:val="TableParagraph"/>
              <w:spacing w:line="152" w:lineRule="exact"/>
              <w:rPr>
                <w:sz w:val="16"/>
              </w:rPr>
            </w:pPr>
            <w:r>
              <w:rPr>
                <w:w w:val="99"/>
                <w:sz w:val="16"/>
              </w:rPr>
              <w:t>O</w:t>
            </w:r>
          </w:p>
        </w:tc>
        <w:tc>
          <w:tcPr>
            <w:tcW w:w="566" w:type="dxa"/>
          </w:tcPr>
          <w:p w14:paraId="1D485AFB" w14:textId="77777777" w:rsidR="00BE18DA" w:rsidRDefault="00944C04">
            <w:pPr>
              <w:pStyle w:val="TableParagraph"/>
              <w:spacing w:line="152" w:lineRule="exact"/>
              <w:rPr>
                <w:sz w:val="16"/>
              </w:rPr>
            </w:pPr>
            <w:r>
              <w:rPr>
                <w:w w:val="99"/>
                <w:sz w:val="16"/>
              </w:rPr>
              <w:t>N</w:t>
            </w:r>
          </w:p>
        </w:tc>
        <w:tc>
          <w:tcPr>
            <w:tcW w:w="406" w:type="dxa"/>
          </w:tcPr>
          <w:p w14:paraId="7BD72220" w14:textId="77777777" w:rsidR="00BE18DA" w:rsidRDefault="00944C04">
            <w:pPr>
              <w:pStyle w:val="TableParagraph"/>
              <w:spacing w:line="152" w:lineRule="exact"/>
              <w:ind w:left="0" w:right="42"/>
              <w:jc w:val="center"/>
              <w:rPr>
                <w:sz w:val="16"/>
              </w:rPr>
            </w:pPr>
            <w:r>
              <w:rPr>
                <w:w w:val="99"/>
                <w:sz w:val="16"/>
              </w:rPr>
              <w:t>O</w:t>
            </w:r>
          </w:p>
        </w:tc>
        <w:tc>
          <w:tcPr>
            <w:tcW w:w="486" w:type="dxa"/>
          </w:tcPr>
          <w:p w14:paraId="074528C1" w14:textId="77777777" w:rsidR="00BE18DA" w:rsidRDefault="00944C04">
            <w:pPr>
              <w:pStyle w:val="TableParagraph"/>
              <w:spacing w:line="152" w:lineRule="exact"/>
              <w:ind w:left="0" w:right="122"/>
              <w:jc w:val="center"/>
              <w:rPr>
                <w:sz w:val="16"/>
              </w:rPr>
            </w:pPr>
            <w:r>
              <w:rPr>
                <w:w w:val="99"/>
                <w:sz w:val="16"/>
              </w:rPr>
              <w:t>N</w:t>
            </w:r>
          </w:p>
        </w:tc>
        <w:tc>
          <w:tcPr>
            <w:tcW w:w="443" w:type="dxa"/>
          </w:tcPr>
          <w:p w14:paraId="033922CC" w14:textId="77777777" w:rsidR="00BE18DA" w:rsidRDefault="00944C04">
            <w:pPr>
              <w:pStyle w:val="TableParagraph"/>
              <w:spacing w:line="152" w:lineRule="exact"/>
              <w:rPr>
                <w:sz w:val="16"/>
              </w:rPr>
            </w:pPr>
            <w:r>
              <w:rPr>
                <w:w w:val="99"/>
                <w:sz w:val="16"/>
              </w:rPr>
              <w:t>O</w:t>
            </w:r>
          </w:p>
        </w:tc>
        <w:tc>
          <w:tcPr>
            <w:tcW w:w="685" w:type="dxa"/>
          </w:tcPr>
          <w:p w14:paraId="41F8A5CE" w14:textId="77777777" w:rsidR="00BE18DA" w:rsidRDefault="00944C04">
            <w:pPr>
              <w:pStyle w:val="TableParagraph"/>
              <w:spacing w:line="152" w:lineRule="exact"/>
              <w:rPr>
                <w:sz w:val="16"/>
              </w:rPr>
            </w:pPr>
            <w:r>
              <w:rPr>
                <w:w w:val="99"/>
                <w:sz w:val="16"/>
              </w:rPr>
              <w:t>N</w:t>
            </w:r>
          </w:p>
        </w:tc>
        <w:tc>
          <w:tcPr>
            <w:tcW w:w="486" w:type="dxa"/>
          </w:tcPr>
          <w:p w14:paraId="7AFDA46E" w14:textId="77777777" w:rsidR="00BE18DA" w:rsidRDefault="00944C04">
            <w:pPr>
              <w:pStyle w:val="TableParagraph"/>
              <w:spacing w:line="152" w:lineRule="exact"/>
              <w:rPr>
                <w:sz w:val="16"/>
              </w:rPr>
            </w:pPr>
            <w:r>
              <w:rPr>
                <w:w w:val="99"/>
                <w:sz w:val="16"/>
              </w:rPr>
              <w:t>O</w:t>
            </w:r>
          </w:p>
        </w:tc>
        <w:tc>
          <w:tcPr>
            <w:tcW w:w="486" w:type="dxa"/>
          </w:tcPr>
          <w:p w14:paraId="6F9A0393" w14:textId="77777777" w:rsidR="00BE18DA" w:rsidRDefault="00944C04">
            <w:pPr>
              <w:pStyle w:val="TableParagraph"/>
              <w:spacing w:line="152" w:lineRule="exact"/>
              <w:rPr>
                <w:sz w:val="16"/>
              </w:rPr>
            </w:pPr>
            <w:r>
              <w:rPr>
                <w:w w:val="99"/>
                <w:sz w:val="16"/>
              </w:rPr>
              <w:t>N</w:t>
            </w:r>
          </w:p>
        </w:tc>
        <w:tc>
          <w:tcPr>
            <w:tcW w:w="443" w:type="dxa"/>
          </w:tcPr>
          <w:p w14:paraId="028802BC" w14:textId="77777777" w:rsidR="00BE18DA" w:rsidRDefault="00944C04">
            <w:pPr>
              <w:pStyle w:val="TableParagraph"/>
              <w:spacing w:line="152" w:lineRule="exact"/>
              <w:rPr>
                <w:sz w:val="16"/>
              </w:rPr>
            </w:pPr>
            <w:r>
              <w:rPr>
                <w:w w:val="99"/>
                <w:sz w:val="16"/>
              </w:rPr>
              <w:t>O</w:t>
            </w:r>
          </w:p>
        </w:tc>
        <w:tc>
          <w:tcPr>
            <w:tcW w:w="486" w:type="dxa"/>
          </w:tcPr>
          <w:p w14:paraId="36DDA22A" w14:textId="77777777" w:rsidR="00BE18DA" w:rsidRDefault="00944C04">
            <w:pPr>
              <w:pStyle w:val="TableParagraph"/>
              <w:spacing w:line="152" w:lineRule="exact"/>
              <w:rPr>
                <w:sz w:val="16"/>
              </w:rPr>
            </w:pPr>
            <w:r>
              <w:rPr>
                <w:w w:val="99"/>
                <w:sz w:val="16"/>
              </w:rPr>
              <w:t>N</w:t>
            </w:r>
          </w:p>
        </w:tc>
        <w:tc>
          <w:tcPr>
            <w:tcW w:w="486" w:type="dxa"/>
          </w:tcPr>
          <w:p w14:paraId="6FA3041E" w14:textId="77777777" w:rsidR="00BE18DA" w:rsidRDefault="00944C04">
            <w:pPr>
              <w:pStyle w:val="TableParagraph"/>
              <w:spacing w:line="152" w:lineRule="exact"/>
              <w:rPr>
                <w:sz w:val="16"/>
              </w:rPr>
            </w:pPr>
            <w:r>
              <w:rPr>
                <w:w w:val="99"/>
                <w:sz w:val="16"/>
              </w:rPr>
              <w:t>O</w:t>
            </w:r>
          </w:p>
        </w:tc>
        <w:tc>
          <w:tcPr>
            <w:tcW w:w="526" w:type="dxa"/>
          </w:tcPr>
          <w:p w14:paraId="5BE1E217" w14:textId="77777777" w:rsidR="00BE18DA" w:rsidRDefault="00944C04">
            <w:pPr>
              <w:pStyle w:val="TableParagraph"/>
              <w:spacing w:line="152" w:lineRule="exact"/>
              <w:ind w:left="0" w:right="161"/>
              <w:jc w:val="center"/>
              <w:rPr>
                <w:sz w:val="16"/>
              </w:rPr>
            </w:pPr>
            <w:r>
              <w:rPr>
                <w:w w:val="99"/>
                <w:sz w:val="16"/>
              </w:rPr>
              <w:t>N</w:t>
            </w:r>
          </w:p>
        </w:tc>
        <w:tc>
          <w:tcPr>
            <w:tcW w:w="526" w:type="dxa"/>
          </w:tcPr>
          <w:p w14:paraId="03AB7B7A" w14:textId="77777777" w:rsidR="00BE18DA" w:rsidRDefault="00944C04">
            <w:pPr>
              <w:pStyle w:val="TableParagraph"/>
              <w:spacing w:line="152" w:lineRule="exact"/>
              <w:rPr>
                <w:sz w:val="16"/>
              </w:rPr>
            </w:pPr>
            <w:r>
              <w:rPr>
                <w:w w:val="99"/>
                <w:sz w:val="16"/>
              </w:rPr>
              <w:t>O</w:t>
            </w:r>
          </w:p>
        </w:tc>
      </w:tr>
      <w:tr w:rsidR="00BE18DA" w14:paraId="70C644B6" w14:textId="77777777">
        <w:trPr>
          <w:trHeight w:hRule="exact" w:val="187"/>
        </w:trPr>
        <w:tc>
          <w:tcPr>
            <w:tcW w:w="938" w:type="dxa"/>
          </w:tcPr>
          <w:p w14:paraId="51462D14" w14:textId="77777777" w:rsidR="00BE18DA" w:rsidRDefault="00944C04">
            <w:pPr>
              <w:pStyle w:val="TableParagraph"/>
              <w:rPr>
                <w:sz w:val="16"/>
              </w:rPr>
            </w:pPr>
            <w:r>
              <w:rPr>
                <w:sz w:val="16"/>
              </w:rPr>
              <w:t>Simple</w:t>
            </w:r>
          </w:p>
        </w:tc>
        <w:tc>
          <w:tcPr>
            <w:tcW w:w="646" w:type="dxa"/>
          </w:tcPr>
          <w:p w14:paraId="0C3C442A" w14:textId="77777777" w:rsidR="00BE18DA" w:rsidRDefault="00944C04">
            <w:pPr>
              <w:pStyle w:val="TableParagraph"/>
              <w:rPr>
                <w:sz w:val="16"/>
              </w:rPr>
            </w:pPr>
            <w:r>
              <w:rPr>
                <w:sz w:val="16"/>
              </w:rPr>
              <w:t>13706</w:t>
            </w:r>
          </w:p>
        </w:tc>
        <w:tc>
          <w:tcPr>
            <w:tcW w:w="566" w:type="dxa"/>
          </w:tcPr>
          <w:p w14:paraId="7F0FC84F" w14:textId="77777777" w:rsidR="00BE18DA" w:rsidRDefault="00944C04">
            <w:pPr>
              <w:pStyle w:val="TableParagraph"/>
              <w:rPr>
                <w:sz w:val="16"/>
              </w:rPr>
            </w:pPr>
            <w:r>
              <w:rPr>
                <w:sz w:val="16"/>
              </w:rPr>
              <w:t>1658</w:t>
            </w:r>
          </w:p>
        </w:tc>
        <w:tc>
          <w:tcPr>
            <w:tcW w:w="566" w:type="dxa"/>
          </w:tcPr>
          <w:p w14:paraId="1B8482BA" w14:textId="77777777" w:rsidR="00BE18DA" w:rsidRDefault="00944C04">
            <w:pPr>
              <w:pStyle w:val="TableParagraph"/>
              <w:rPr>
                <w:sz w:val="16"/>
              </w:rPr>
            </w:pPr>
            <w:r>
              <w:rPr>
                <w:sz w:val="16"/>
              </w:rPr>
              <w:t>5250</w:t>
            </w:r>
          </w:p>
        </w:tc>
        <w:tc>
          <w:tcPr>
            <w:tcW w:w="406" w:type="dxa"/>
          </w:tcPr>
          <w:p w14:paraId="4597CF25" w14:textId="77777777" w:rsidR="00BE18DA" w:rsidRDefault="00944C04">
            <w:pPr>
              <w:pStyle w:val="TableParagraph"/>
              <w:ind w:left="99" w:right="99"/>
              <w:jc w:val="center"/>
              <w:rPr>
                <w:sz w:val="16"/>
              </w:rPr>
            </w:pPr>
            <w:r>
              <w:rPr>
                <w:sz w:val="16"/>
              </w:rPr>
              <w:t>71</w:t>
            </w:r>
          </w:p>
        </w:tc>
        <w:tc>
          <w:tcPr>
            <w:tcW w:w="486" w:type="dxa"/>
          </w:tcPr>
          <w:p w14:paraId="6BF29368" w14:textId="77777777" w:rsidR="00BE18DA" w:rsidRDefault="00944C04">
            <w:pPr>
              <w:pStyle w:val="TableParagraph"/>
              <w:ind w:left="99" w:right="99"/>
              <w:jc w:val="center"/>
              <w:rPr>
                <w:sz w:val="16"/>
              </w:rPr>
            </w:pPr>
            <w:r>
              <w:rPr>
                <w:sz w:val="16"/>
              </w:rPr>
              <w:t>834</w:t>
            </w:r>
          </w:p>
        </w:tc>
        <w:tc>
          <w:tcPr>
            <w:tcW w:w="443" w:type="dxa"/>
          </w:tcPr>
          <w:p w14:paraId="540DFC3C" w14:textId="77777777" w:rsidR="00BE18DA" w:rsidRDefault="00944C04">
            <w:pPr>
              <w:pStyle w:val="TableParagraph"/>
              <w:rPr>
                <w:sz w:val="16"/>
              </w:rPr>
            </w:pPr>
            <w:r>
              <w:rPr>
                <w:sz w:val="16"/>
              </w:rPr>
              <w:t>79</w:t>
            </w:r>
          </w:p>
        </w:tc>
        <w:tc>
          <w:tcPr>
            <w:tcW w:w="685" w:type="dxa"/>
          </w:tcPr>
          <w:p w14:paraId="37926296" w14:textId="77777777" w:rsidR="00BE18DA" w:rsidRDefault="00944C04">
            <w:pPr>
              <w:pStyle w:val="TableParagraph"/>
              <w:rPr>
                <w:sz w:val="16"/>
              </w:rPr>
            </w:pPr>
            <w:r>
              <w:rPr>
                <w:sz w:val="16"/>
              </w:rPr>
              <w:t>10868</w:t>
            </w:r>
          </w:p>
        </w:tc>
        <w:tc>
          <w:tcPr>
            <w:tcW w:w="486" w:type="dxa"/>
          </w:tcPr>
          <w:p w14:paraId="05DCF7B3" w14:textId="77777777" w:rsidR="00BE18DA" w:rsidRDefault="00944C04">
            <w:pPr>
              <w:pStyle w:val="TableParagraph"/>
              <w:rPr>
                <w:sz w:val="16"/>
              </w:rPr>
            </w:pPr>
            <w:r>
              <w:rPr>
                <w:sz w:val="16"/>
              </w:rPr>
              <w:t>110</w:t>
            </w:r>
          </w:p>
        </w:tc>
        <w:tc>
          <w:tcPr>
            <w:tcW w:w="486" w:type="dxa"/>
          </w:tcPr>
          <w:p w14:paraId="09175464" w14:textId="77777777" w:rsidR="00BE18DA" w:rsidRDefault="00944C04">
            <w:pPr>
              <w:pStyle w:val="TableParagraph"/>
              <w:rPr>
                <w:sz w:val="16"/>
              </w:rPr>
            </w:pPr>
            <w:r>
              <w:rPr>
                <w:sz w:val="16"/>
              </w:rPr>
              <w:t>141</w:t>
            </w:r>
          </w:p>
        </w:tc>
        <w:tc>
          <w:tcPr>
            <w:tcW w:w="443" w:type="dxa"/>
          </w:tcPr>
          <w:p w14:paraId="5F0D22F2" w14:textId="77777777" w:rsidR="00BE18DA" w:rsidRDefault="00944C04">
            <w:pPr>
              <w:pStyle w:val="TableParagraph"/>
              <w:rPr>
                <w:sz w:val="16"/>
              </w:rPr>
            </w:pPr>
            <w:r>
              <w:rPr>
                <w:sz w:val="16"/>
              </w:rPr>
              <w:t>80</w:t>
            </w:r>
          </w:p>
        </w:tc>
        <w:tc>
          <w:tcPr>
            <w:tcW w:w="486" w:type="dxa"/>
          </w:tcPr>
          <w:p w14:paraId="1602749C" w14:textId="77777777" w:rsidR="00BE18DA" w:rsidRDefault="00944C04">
            <w:pPr>
              <w:pStyle w:val="TableParagraph"/>
              <w:rPr>
                <w:sz w:val="16"/>
              </w:rPr>
            </w:pPr>
            <w:r>
              <w:rPr>
                <w:sz w:val="16"/>
              </w:rPr>
              <w:t>286</w:t>
            </w:r>
          </w:p>
        </w:tc>
        <w:tc>
          <w:tcPr>
            <w:tcW w:w="486" w:type="dxa"/>
          </w:tcPr>
          <w:p w14:paraId="77403E37" w14:textId="77777777" w:rsidR="00BE18DA" w:rsidRDefault="00944C04">
            <w:pPr>
              <w:pStyle w:val="TableParagraph"/>
              <w:rPr>
                <w:sz w:val="16"/>
              </w:rPr>
            </w:pPr>
            <w:r>
              <w:rPr>
                <w:sz w:val="16"/>
              </w:rPr>
              <w:t>229</w:t>
            </w:r>
          </w:p>
        </w:tc>
        <w:tc>
          <w:tcPr>
            <w:tcW w:w="526" w:type="dxa"/>
          </w:tcPr>
          <w:p w14:paraId="769FB100" w14:textId="77777777" w:rsidR="00BE18DA" w:rsidRDefault="00944C04">
            <w:pPr>
              <w:pStyle w:val="TableParagraph"/>
              <w:ind w:left="62" w:right="99"/>
              <w:jc w:val="center"/>
              <w:rPr>
                <w:sz w:val="16"/>
              </w:rPr>
            </w:pPr>
            <w:r>
              <w:rPr>
                <w:sz w:val="16"/>
              </w:rPr>
              <w:t>107</w:t>
            </w:r>
          </w:p>
        </w:tc>
        <w:tc>
          <w:tcPr>
            <w:tcW w:w="526" w:type="dxa"/>
          </w:tcPr>
          <w:p w14:paraId="675631ED" w14:textId="77777777" w:rsidR="00BE18DA" w:rsidRDefault="00944C04">
            <w:pPr>
              <w:pStyle w:val="TableParagraph"/>
              <w:rPr>
                <w:sz w:val="16"/>
              </w:rPr>
            </w:pPr>
            <w:r>
              <w:rPr>
                <w:sz w:val="16"/>
              </w:rPr>
              <w:t>25,4</w:t>
            </w:r>
          </w:p>
        </w:tc>
      </w:tr>
      <w:tr w:rsidR="00BE18DA" w14:paraId="045E5608" w14:textId="77777777">
        <w:trPr>
          <w:trHeight w:hRule="exact" w:val="187"/>
        </w:trPr>
        <w:tc>
          <w:tcPr>
            <w:tcW w:w="938" w:type="dxa"/>
          </w:tcPr>
          <w:p w14:paraId="0146DE60" w14:textId="77777777" w:rsidR="00BE18DA" w:rsidRDefault="00944C04">
            <w:pPr>
              <w:pStyle w:val="TableParagraph"/>
              <w:rPr>
                <w:sz w:val="16"/>
              </w:rPr>
            </w:pPr>
            <w:r>
              <w:rPr>
                <w:sz w:val="16"/>
              </w:rPr>
              <w:t>Composite</w:t>
            </w:r>
          </w:p>
        </w:tc>
        <w:tc>
          <w:tcPr>
            <w:tcW w:w="646" w:type="dxa"/>
          </w:tcPr>
          <w:p w14:paraId="16CDBDDA" w14:textId="77777777" w:rsidR="00BE18DA" w:rsidRDefault="00944C04">
            <w:pPr>
              <w:pStyle w:val="TableParagraph"/>
              <w:rPr>
                <w:sz w:val="16"/>
              </w:rPr>
            </w:pPr>
            <w:r>
              <w:rPr>
                <w:sz w:val="16"/>
              </w:rPr>
              <w:t>5353</w:t>
            </w:r>
          </w:p>
        </w:tc>
        <w:tc>
          <w:tcPr>
            <w:tcW w:w="566" w:type="dxa"/>
          </w:tcPr>
          <w:p w14:paraId="6DF917C8" w14:textId="77777777" w:rsidR="00BE18DA" w:rsidRDefault="00944C04">
            <w:pPr>
              <w:pStyle w:val="TableParagraph"/>
              <w:rPr>
                <w:sz w:val="16"/>
              </w:rPr>
            </w:pPr>
            <w:r>
              <w:rPr>
                <w:sz w:val="16"/>
              </w:rPr>
              <w:t>821</w:t>
            </w:r>
          </w:p>
        </w:tc>
        <w:tc>
          <w:tcPr>
            <w:tcW w:w="566" w:type="dxa"/>
          </w:tcPr>
          <w:p w14:paraId="081232DB" w14:textId="77777777" w:rsidR="00BE18DA" w:rsidRDefault="00944C04">
            <w:pPr>
              <w:pStyle w:val="TableParagraph"/>
              <w:rPr>
                <w:sz w:val="16"/>
              </w:rPr>
            </w:pPr>
            <w:r>
              <w:rPr>
                <w:sz w:val="16"/>
              </w:rPr>
              <w:t>3546</w:t>
            </w:r>
          </w:p>
        </w:tc>
        <w:tc>
          <w:tcPr>
            <w:tcW w:w="406" w:type="dxa"/>
          </w:tcPr>
          <w:p w14:paraId="3D35B9AD" w14:textId="77777777" w:rsidR="00BE18DA" w:rsidRDefault="00944C04">
            <w:pPr>
              <w:pStyle w:val="TableParagraph"/>
              <w:ind w:left="99" w:right="99"/>
              <w:jc w:val="center"/>
              <w:rPr>
                <w:sz w:val="16"/>
              </w:rPr>
            </w:pPr>
            <w:r>
              <w:rPr>
                <w:sz w:val="16"/>
              </w:rPr>
              <w:t>47</w:t>
            </w:r>
          </w:p>
        </w:tc>
        <w:tc>
          <w:tcPr>
            <w:tcW w:w="486" w:type="dxa"/>
          </w:tcPr>
          <w:p w14:paraId="5120EB94" w14:textId="77777777" w:rsidR="00BE18DA" w:rsidRDefault="00944C04">
            <w:pPr>
              <w:pStyle w:val="TableParagraph"/>
              <w:ind w:left="99" w:right="99"/>
              <w:jc w:val="center"/>
              <w:rPr>
                <w:sz w:val="16"/>
              </w:rPr>
            </w:pPr>
            <w:r>
              <w:rPr>
                <w:sz w:val="16"/>
              </w:rPr>
              <w:t>517</w:t>
            </w:r>
          </w:p>
        </w:tc>
        <w:tc>
          <w:tcPr>
            <w:tcW w:w="443" w:type="dxa"/>
          </w:tcPr>
          <w:p w14:paraId="76FA5C69" w14:textId="77777777" w:rsidR="00BE18DA" w:rsidRDefault="00944C04">
            <w:pPr>
              <w:pStyle w:val="TableParagraph"/>
              <w:rPr>
                <w:sz w:val="16"/>
              </w:rPr>
            </w:pPr>
            <w:r>
              <w:rPr>
                <w:sz w:val="16"/>
              </w:rPr>
              <w:t>65</w:t>
            </w:r>
          </w:p>
        </w:tc>
        <w:tc>
          <w:tcPr>
            <w:tcW w:w="685" w:type="dxa"/>
          </w:tcPr>
          <w:p w14:paraId="7DB82B91" w14:textId="77777777" w:rsidR="00BE18DA" w:rsidRDefault="00944C04">
            <w:pPr>
              <w:pStyle w:val="TableParagraph"/>
              <w:rPr>
                <w:sz w:val="16"/>
              </w:rPr>
            </w:pPr>
            <w:r>
              <w:rPr>
                <w:sz w:val="16"/>
              </w:rPr>
              <w:t>4225,6</w:t>
            </w:r>
          </w:p>
        </w:tc>
        <w:tc>
          <w:tcPr>
            <w:tcW w:w="486" w:type="dxa"/>
          </w:tcPr>
          <w:p w14:paraId="1D6C4A98" w14:textId="77777777" w:rsidR="00BE18DA" w:rsidRDefault="00944C04">
            <w:pPr>
              <w:pStyle w:val="TableParagraph"/>
              <w:rPr>
                <w:sz w:val="16"/>
              </w:rPr>
            </w:pPr>
            <w:r>
              <w:rPr>
                <w:sz w:val="16"/>
              </w:rPr>
              <w:t>92</w:t>
            </w:r>
          </w:p>
        </w:tc>
        <w:tc>
          <w:tcPr>
            <w:tcW w:w="486" w:type="dxa"/>
          </w:tcPr>
          <w:p w14:paraId="5E7678DE" w14:textId="77777777" w:rsidR="00BE18DA" w:rsidRDefault="00944C04">
            <w:pPr>
              <w:pStyle w:val="TableParagraph"/>
              <w:rPr>
                <w:sz w:val="16"/>
              </w:rPr>
            </w:pPr>
            <w:r>
              <w:rPr>
                <w:sz w:val="16"/>
              </w:rPr>
              <w:t>100</w:t>
            </w:r>
          </w:p>
        </w:tc>
        <w:tc>
          <w:tcPr>
            <w:tcW w:w="443" w:type="dxa"/>
          </w:tcPr>
          <w:p w14:paraId="0207B9B7" w14:textId="77777777" w:rsidR="00BE18DA" w:rsidRDefault="00944C04">
            <w:pPr>
              <w:pStyle w:val="TableParagraph"/>
              <w:rPr>
                <w:sz w:val="16"/>
              </w:rPr>
            </w:pPr>
            <w:r>
              <w:rPr>
                <w:sz w:val="16"/>
              </w:rPr>
              <w:t>86</w:t>
            </w:r>
          </w:p>
        </w:tc>
        <w:tc>
          <w:tcPr>
            <w:tcW w:w="486" w:type="dxa"/>
          </w:tcPr>
          <w:p w14:paraId="7D6C4584" w14:textId="77777777" w:rsidR="00BE18DA" w:rsidRDefault="00944C04">
            <w:pPr>
              <w:pStyle w:val="TableParagraph"/>
              <w:rPr>
                <w:sz w:val="16"/>
              </w:rPr>
            </w:pPr>
            <w:r>
              <w:rPr>
                <w:sz w:val="16"/>
              </w:rPr>
              <w:t>146</w:t>
            </w:r>
          </w:p>
        </w:tc>
        <w:tc>
          <w:tcPr>
            <w:tcW w:w="486" w:type="dxa"/>
          </w:tcPr>
          <w:p w14:paraId="3DB3E752" w14:textId="77777777" w:rsidR="00BE18DA" w:rsidRDefault="00944C04">
            <w:pPr>
              <w:pStyle w:val="TableParagraph"/>
              <w:rPr>
                <w:sz w:val="16"/>
              </w:rPr>
            </w:pPr>
            <w:r>
              <w:rPr>
                <w:sz w:val="16"/>
              </w:rPr>
              <w:t>98</w:t>
            </w:r>
          </w:p>
        </w:tc>
        <w:tc>
          <w:tcPr>
            <w:tcW w:w="526" w:type="dxa"/>
          </w:tcPr>
          <w:p w14:paraId="39BE03D7" w14:textId="77777777" w:rsidR="00BE18DA" w:rsidRDefault="00944C04">
            <w:pPr>
              <w:pStyle w:val="TableParagraph"/>
              <w:ind w:left="99" w:right="99"/>
              <w:jc w:val="center"/>
              <w:rPr>
                <w:sz w:val="16"/>
              </w:rPr>
            </w:pPr>
            <w:r>
              <w:rPr>
                <w:sz w:val="16"/>
              </w:rPr>
              <w:t>36,5</w:t>
            </w:r>
          </w:p>
        </w:tc>
        <w:tc>
          <w:tcPr>
            <w:tcW w:w="526" w:type="dxa"/>
          </w:tcPr>
          <w:p w14:paraId="49A61AC8" w14:textId="77777777" w:rsidR="00BE18DA" w:rsidRDefault="00944C04">
            <w:pPr>
              <w:pStyle w:val="TableParagraph"/>
              <w:rPr>
                <w:sz w:val="16"/>
              </w:rPr>
            </w:pPr>
            <w:r>
              <w:rPr>
                <w:sz w:val="16"/>
              </w:rPr>
              <w:t>1,40</w:t>
            </w:r>
          </w:p>
        </w:tc>
      </w:tr>
    </w:tbl>
    <w:p w14:paraId="32172F8C" w14:textId="77777777" w:rsidR="00BE18DA" w:rsidRDefault="00BE18DA">
      <w:pPr>
        <w:pStyle w:val="Corpsdetexte"/>
        <w:spacing w:before="1"/>
        <w:rPr>
          <w:sz w:val="19"/>
        </w:rPr>
      </w:pPr>
    </w:p>
    <w:p w14:paraId="3E87E201" w14:textId="77777777" w:rsidR="00BE18DA" w:rsidRDefault="00944C04">
      <w:pPr>
        <w:spacing w:before="73" w:line="182" w:lineRule="exact"/>
        <w:ind w:left="726" w:right="726"/>
        <w:jc w:val="center"/>
        <w:rPr>
          <w:sz w:val="16"/>
        </w:rPr>
      </w:pPr>
      <w:r>
        <w:rPr>
          <w:sz w:val="16"/>
        </w:rPr>
        <w:t>TABLE VI</w:t>
      </w:r>
    </w:p>
    <w:p w14:paraId="7DF61986" w14:textId="77777777" w:rsidR="00BE18DA" w:rsidRDefault="00944C04">
      <w:pPr>
        <w:spacing w:line="182" w:lineRule="exact"/>
        <w:ind w:left="726" w:right="726"/>
        <w:jc w:val="center"/>
        <w:rPr>
          <w:sz w:val="12"/>
        </w:rPr>
      </w:pPr>
      <w:r>
        <w:rPr>
          <w:w w:val="105"/>
          <w:sz w:val="16"/>
        </w:rPr>
        <w:t>E</w:t>
      </w:r>
      <w:r>
        <w:rPr>
          <w:w w:val="105"/>
          <w:sz w:val="12"/>
        </w:rPr>
        <w:t xml:space="preserve">XECUTABLE SIZE IN  </w:t>
      </w:r>
      <w:r>
        <w:rPr>
          <w:w w:val="105"/>
          <w:sz w:val="16"/>
        </w:rPr>
        <w:t>K</w:t>
      </w:r>
      <w:r>
        <w:rPr>
          <w:w w:val="105"/>
          <w:sz w:val="12"/>
        </w:rPr>
        <w:t>B</w:t>
      </w:r>
    </w:p>
    <w:p w14:paraId="653E2FB9" w14:textId="77777777" w:rsidR="00BE18DA" w:rsidRDefault="00BE18DA">
      <w:pPr>
        <w:pStyle w:val="Corpsdetexte"/>
        <w:spacing w:before="3"/>
        <w:rPr>
          <w:sz w:val="15"/>
        </w:rPr>
      </w:pPr>
    </w:p>
    <w:tbl>
      <w:tblPr>
        <w:tblStyle w:val="TableNormal"/>
        <w:tblW w:w="0" w:type="auto"/>
        <w:tblInd w:w="9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606"/>
        <w:gridCol w:w="526"/>
        <w:gridCol w:w="606"/>
        <w:gridCol w:w="526"/>
        <w:gridCol w:w="685"/>
        <w:gridCol w:w="526"/>
        <w:gridCol w:w="526"/>
        <w:gridCol w:w="526"/>
        <w:gridCol w:w="526"/>
        <w:gridCol w:w="526"/>
        <w:gridCol w:w="526"/>
        <w:gridCol w:w="526"/>
      </w:tblGrid>
      <w:tr w:rsidR="00BE18DA" w14:paraId="62E9452E" w14:textId="77777777">
        <w:trPr>
          <w:trHeight w:hRule="exact" w:val="187"/>
        </w:trPr>
        <w:tc>
          <w:tcPr>
            <w:tcW w:w="938" w:type="dxa"/>
            <w:vMerge w:val="restart"/>
          </w:tcPr>
          <w:p w14:paraId="1DB9CAC3" w14:textId="77777777" w:rsidR="00BE18DA" w:rsidRDefault="00944C04">
            <w:pPr>
              <w:pStyle w:val="TableParagraph"/>
              <w:spacing w:before="66" w:line="240" w:lineRule="auto"/>
              <w:rPr>
                <w:sz w:val="16"/>
              </w:rPr>
            </w:pPr>
            <w:r>
              <w:rPr>
                <w:sz w:val="16"/>
              </w:rPr>
              <w:t>Test</w:t>
            </w:r>
          </w:p>
        </w:tc>
        <w:tc>
          <w:tcPr>
            <w:tcW w:w="1132" w:type="dxa"/>
            <w:gridSpan w:val="2"/>
          </w:tcPr>
          <w:p w14:paraId="7BA46CA9" w14:textId="77777777" w:rsidR="00BE18DA" w:rsidRDefault="00944C04">
            <w:pPr>
              <w:pStyle w:val="TableParagraph"/>
              <w:ind w:left="444" w:right="444"/>
              <w:jc w:val="center"/>
              <w:rPr>
                <w:sz w:val="16"/>
              </w:rPr>
            </w:pPr>
            <w:r>
              <w:rPr>
                <w:sz w:val="16"/>
              </w:rPr>
              <w:t>SC</w:t>
            </w:r>
          </w:p>
        </w:tc>
        <w:tc>
          <w:tcPr>
            <w:tcW w:w="1132" w:type="dxa"/>
            <w:gridSpan w:val="2"/>
          </w:tcPr>
          <w:p w14:paraId="6DE976B8" w14:textId="77777777" w:rsidR="00BE18DA" w:rsidRDefault="00944C04">
            <w:pPr>
              <w:pStyle w:val="TableParagraph"/>
              <w:ind w:left="355" w:right="355"/>
              <w:jc w:val="center"/>
              <w:rPr>
                <w:sz w:val="16"/>
              </w:rPr>
            </w:pPr>
            <w:r>
              <w:rPr>
                <w:sz w:val="16"/>
              </w:rPr>
              <w:t>MSM</w:t>
            </w:r>
          </w:p>
        </w:tc>
        <w:tc>
          <w:tcPr>
            <w:tcW w:w="1132" w:type="dxa"/>
            <w:gridSpan w:val="2"/>
          </w:tcPr>
          <w:p w14:paraId="307C5D44" w14:textId="77777777" w:rsidR="00BE18DA" w:rsidRDefault="00944C04">
            <w:pPr>
              <w:pStyle w:val="TableParagraph"/>
              <w:ind w:left="220"/>
              <w:rPr>
                <w:sz w:val="16"/>
              </w:rPr>
            </w:pPr>
            <w:r>
              <w:rPr>
                <w:sz w:val="16"/>
              </w:rPr>
              <w:t>MSM-Lite</w:t>
            </w:r>
          </w:p>
        </w:tc>
        <w:tc>
          <w:tcPr>
            <w:tcW w:w="1211" w:type="dxa"/>
            <w:gridSpan w:val="2"/>
          </w:tcPr>
          <w:p w14:paraId="2E12CD40" w14:textId="77777777" w:rsidR="00BE18DA" w:rsidRDefault="00944C04">
            <w:pPr>
              <w:pStyle w:val="TableParagraph"/>
              <w:ind w:left="375"/>
              <w:rPr>
                <w:sz w:val="16"/>
              </w:rPr>
            </w:pPr>
            <w:r>
              <w:rPr>
                <w:sz w:val="16"/>
              </w:rPr>
              <w:t>EUML</w:t>
            </w:r>
          </w:p>
        </w:tc>
        <w:tc>
          <w:tcPr>
            <w:tcW w:w="1052" w:type="dxa"/>
            <w:gridSpan w:val="2"/>
          </w:tcPr>
          <w:p w14:paraId="2258D809" w14:textId="77777777" w:rsidR="00BE18DA" w:rsidRDefault="00944C04">
            <w:pPr>
              <w:pStyle w:val="TableParagraph"/>
              <w:ind w:left="181"/>
              <w:rPr>
                <w:sz w:val="16"/>
              </w:rPr>
            </w:pPr>
            <w:r>
              <w:rPr>
                <w:sz w:val="16"/>
              </w:rPr>
              <w:t>Sinelabore</w:t>
            </w:r>
          </w:p>
        </w:tc>
        <w:tc>
          <w:tcPr>
            <w:tcW w:w="1052" w:type="dxa"/>
            <w:gridSpan w:val="2"/>
          </w:tcPr>
          <w:p w14:paraId="45648532" w14:textId="77777777" w:rsidR="00BE18DA" w:rsidRDefault="00944C04">
            <w:pPr>
              <w:pStyle w:val="TableParagraph"/>
              <w:ind w:left="373" w:right="373"/>
              <w:jc w:val="center"/>
              <w:rPr>
                <w:sz w:val="16"/>
              </w:rPr>
            </w:pPr>
            <w:r>
              <w:rPr>
                <w:sz w:val="16"/>
              </w:rPr>
              <w:t>QM</w:t>
            </w:r>
          </w:p>
        </w:tc>
        <w:tc>
          <w:tcPr>
            <w:tcW w:w="1052" w:type="dxa"/>
            <w:gridSpan w:val="2"/>
          </w:tcPr>
          <w:p w14:paraId="3C56A448" w14:textId="77777777" w:rsidR="00BE18DA" w:rsidRDefault="00944C04">
            <w:pPr>
              <w:pStyle w:val="TableParagraph"/>
              <w:ind w:left="341" w:right="341"/>
              <w:jc w:val="center"/>
              <w:rPr>
                <w:sz w:val="16"/>
              </w:rPr>
            </w:pPr>
            <w:r>
              <w:rPr>
                <w:sz w:val="16"/>
              </w:rPr>
              <w:t>PSM</w:t>
            </w:r>
          </w:p>
        </w:tc>
      </w:tr>
      <w:tr w:rsidR="00BE18DA" w14:paraId="110B6B4B" w14:textId="77777777">
        <w:trPr>
          <w:trHeight w:hRule="exact" w:val="179"/>
        </w:trPr>
        <w:tc>
          <w:tcPr>
            <w:tcW w:w="938" w:type="dxa"/>
            <w:vMerge/>
          </w:tcPr>
          <w:p w14:paraId="2A0FEC8D" w14:textId="77777777" w:rsidR="00BE18DA" w:rsidRDefault="00BE18DA"/>
        </w:tc>
        <w:tc>
          <w:tcPr>
            <w:tcW w:w="606" w:type="dxa"/>
          </w:tcPr>
          <w:p w14:paraId="3FF293D9" w14:textId="77777777" w:rsidR="00BE18DA" w:rsidRDefault="00944C04">
            <w:pPr>
              <w:pStyle w:val="TableParagraph"/>
              <w:spacing w:line="152" w:lineRule="exact"/>
              <w:rPr>
                <w:sz w:val="16"/>
              </w:rPr>
            </w:pPr>
            <w:r>
              <w:rPr>
                <w:w w:val="99"/>
                <w:sz w:val="16"/>
              </w:rPr>
              <w:t>N</w:t>
            </w:r>
          </w:p>
        </w:tc>
        <w:tc>
          <w:tcPr>
            <w:tcW w:w="526" w:type="dxa"/>
          </w:tcPr>
          <w:p w14:paraId="581EAF44" w14:textId="77777777" w:rsidR="00BE18DA" w:rsidRDefault="00944C04">
            <w:pPr>
              <w:pStyle w:val="TableParagraph"/>
              <w:spacing w:line="152" w:lineRule="exact"/>
              <w:rPr>
                <w:sz w:val="16"/>
              </w:rPr>
            </w:pPr>
            <w:r>
              <w:rPr>
                <w:w w:val="99"/>
                <w:sz w:val="16"/>
              </w:rPr>
              <w:t>O</w:t>
            </w:r>
          </w:p>
        </w:tc>
        <w:tc>
          <w:tcPr>
            <w:tcW w:w="606" w:type="dxa"/>
          </w:tcPr>
          <w:p w14:paraId="2C36AFD4" w14:textId="77777777" w:rsidR="00BE18DA" w:rsidRDefault="00944C04">
            <w:pPr>
              <w:pStyle w:val="TableParagraph"/>
              <w:spacing w:line="152" w:lineRule="exact"/>
              <w:rPr>
                <w:sz w:val="16"/>
              </w:rPr>
            </w:pPr>
            <w:r>
              <w:rPr>
                <w:w w:val="99"/>
                <w:sz w:val="16"/>
              </w:rPr>
              <w:t>N</w:t>
            </w:r>
          </w:p>
        </w:tc>
        <w:tc>
          <w:tcPr>
            <w:tcW w:w="526" w:type="dxa"/>
          </w:tcPr>
          <w:p w14:paraId="49040F9D" w14:textId="77777777" w:rsidR="00BE18DA" w:rsidRDefault="00944C04">
            <w:pPr>
              <w:pStyle w:val="TableParagraph"/>
              <w:spacing w:line="152" w:lineRule="exact"/>
              <w:rPr>
                <w:sz w:val="16"/>
              </w:rPr>
            </w:pPr>
            <w:r>
              <w:rPr>
                <w:w w:val="99"/>
                <w:sz w:val="16"/>
              </w:rPr>
              <w:t>O</w:t>
            </w:r>
          </w:p>
        </w:tc>
        <w:tc>
          <w:tcPr>
            <w:tcW w:w="606" w:type="dxa"/>
          </w:tcPr>
          <w:p w14:paraId="3BD7CB55" w14:textId="77777777" w:rsidR="00BE18DA" w:rsidRDefault="00944C04">
            <w:pPr>
              <w:pStyle w:val="TableParagraph"/>
              <w:spacing w:line="152" w:lineRule="exact"/>
              <w:rPr>
                <w:sz w:val="16"/>
              </w:rPr>
            </w:pPr>
            <w:r>
              <w:rPr>
                <w:w w:val="99"/>
                <w:sz w:val="16"/>
              </w:rPr>
              <w:t>N</w:t>
            </w:r>
          </w:p>
        </w:tc>
        <w:tc>
          <w:tcPr>
            <w:tcW w:w="526" w:type="dxa"/>
          </w:tcPr>
          <w:p w14:paraId="60A058CA" w14:textId="77777777" w:rsidR="00BE18DA" w:rsidRDefault="00944C04">
            <w:pPr>
              <w:pStyle w:val="TableParagraph"/>
              <w:spacing w:line="152" w:lineRule="exact"/>
              <w:rPr>
                <w:sz w:val="16"/>
              </w:rPr>
            </w:pPr>
            <w:r>
              <w:rPr>
                <w:w w:val="99"/>
                <w:sz w:val="16"/>
              </w:rPr>
              <w:t>O</w:t>
            </w:r>
          </w:p>
        </w:tc>
        <w:tc>
          <w:tcPr>
            <w:tcW w:w="685" w:type="dxa"/>
          </w:tcPr>
          <w:p w14:paraId="027B2038" w14:textId="77777777" w:rsidR="00BE18DA" w:rsidRDefault="00944C04">
            <w:pPr>
              <w:pStyle w:val="TableParagraph"/>
              <w:spacing w:line="152" w:lineRule="exact"/>
              <w:rPr>
                <w:sz w:val="16"/>
              </w:rPr>
            </w:pPr>
            <w:r>
              <w:rPr>
                <w:w w:val="99"/>
                <w:sz w:val="16"/>
              </w:rPr>
              <w:t>N</w:t>
            </w:r>
          </w:p>
        </w:tc>
        <w:tc>
          <w:tcPr>
            <w:tcW w:w="526" w:type="dxa"/>
          </w:tcPr>
          <w:p w14:paraId="488FA7DC" w14:textId="77777777" w:rsidR="00BE18DA" w:rsidRDefault="00944C04">
            <w:pPr>
              <w:pStyle w:val="TableParagraph"/>
              <w:spacing w:line="152" w:lineRule="exact"/>
              <w:rPr>
                <w:sz w:val="16"/>
              </w:rPr>
            </w:pPr>
            <w:r>
              <w:rPr>
                <w:w w:val="99"/>
                <w:sz w:val="16"/>
              </w:rPr>
              <w:t>O</w:t>
            </w:r>
          </w:p>
        </w:tc>
        <w:tc>
          <w:tcPr>
            <w:tcW w:w="526" w:type="dxa"/>
          </w:tcPr>
          <w:p w14:paraId="4A278082" w14:textId="77777777" w:rsidR="00BE18DA" w:rsidRDefault="00944C04">
            <w:pPr>
              <w:pStyle w:val="TableParagraph"/>
              <w:spacing w:line="152" w:lineRule="exact"/>
              <w:rPr>
                <w:sz w:val="16"/>
              </w:rPr>
            </w:pPr>
            <w:r>
              <w:rPr>
                <w:w w:val="99"/>
                <w:sz w:val="16"/>
              </w:rPr>
              <w:t>N</w:t>
            </w:r>
          </w:p>
        </w:tc>
        <w:tc>
          <w:tcPr>
            <w:tcW w:w="526" w:type="dxa"/>
          </w:tcPr>
          <w:p w14:paraId="6879E70C" w14:textId="77777777" w:rsidR="00BE18DA" w:rsidRDefault="00944C04">
            <w:pPr>
              <w:pStyle w:val="TableParagraph"/>
              <w:spacing w:line="152" w:lineRule="exact"/>
              <w:rPr>
                <w:sz w:val="16"/>
              </w:rPr>
            </w:pPr>
            <w:r>
              <w:rPr>
                <w:w w:val="99"/>
                <w:sz w:val="16"/>
              </w:rPr>
              <w:t>O</w:t>
            </w:r>
          </w:p>
        </w:tc>
        <w:tc>
          <w:tcPr>
            <w:tcW w:w="526" w:type="dxa"/>
          </w:tcPr>
          <w:p w14:paraId="27A19FD0" w14:textId="77777777" w:rsidR="00BE18DA" w:rsidRDefault="00944C04">
            <w:pPr>
              <w:pStyle w:val="TableParagraph"/>
              <w:spacing w:line="152" w:lineRule="exact"/>
              <w:rPr>
                <w:sz w:val="16"/>
              </w:rPr>
            </w:pPr>
            <w:r>
              <w:rPr>
                <w:w w:val="99"/>
                <w:sz w:val="16"/>
              </w:rPr>
              <w:t>N</w:t>
            </w:r>
          </w:p>
        </w:tc>
        <w:tc>
          <w:tcPr>
            <w:tcW w:w="526" w:type="dxa"/>
          </w:tcPr>
          <w:p w14:paraId="7E7CA9FA" w14:textId="77777777" w:rsidR="00BE18DA" w:rsidRDefault="00944C04">
            <w:pPr>
              <w:pStyle w:val="TableParagraph"/>
              <w:spacing w:line="152" w:lineRule="exact"/>
              <w:rPr>
                <w:sz w:val="16"/>
              </w:rPr>
            </w:pPr>
            <w:r>
              <w:rPr>
                <w:w w:val="99"/>
                <w:sz w:val="16"/>
              </w:rPr>
              <w:t>O</w:t>
            </w:r>
          </w:p>
        </w:tc>
        <w:tc>
          <w:tcPr>
            <w:tcW w:w="526" w:type="dxa"/>
          </w:tcPr>
          <w:p w14:paraId="0F91DD99" w14:textId="77777777" w:rsidR="00BE18DA" w:rsidRDefault="00944C04">
            <w:pPr>
              <w:pStyle w:val="TableParagraph"/>
              <w:spacing w:line="152" w:lineRule="exact"/>
              <w:rPr>
                <w:sz w:val="16"/>
              </w:rPr>
            </w:pPr>
            <w:r>
              <w:rPr>
                <w:w w:val="99"/>
                <w:sz w:val="16"/>
              </w:rPr>
              <w:t>N</w:t>
            </w:r>
          </w:p>
        </w:tc>
        <w:tc>
          <w:tcPr>
            <w:tcW w:w="526" w:type="dxa"/>
          </w:tcPr>
          <w:p w14:paraId="69EF0122" w14:textId="77777777" w:rsidR="00BE18DA" w:rsidRDefault="00944C04">
            <w:pPr>
              <w:pStyle w:val="TableParagraph"/>
              <w:spacing w:line="152" w:lineRule="exact"/>
              <w:rPr>
                <w:sz w:val="16"/>
              </w:rPr>
            </w:pPr>
            <w:r>
              <w:rPr>
                <w:w w:val="99"/>
                <w:sz w:val="16"/>
              </w:rPr>
              <w:t>O</w:t>
            </w:r>
          </w:p>
        </w:tc>
      </w:tr>
      <w:tr w:rsidR="00BE18DA" w14:paraId="77F383AF" w14:textId="77777777">
        <w:trPr>
          <w:trHeight w:hRule="exact" w:val="187"/>
        </w:trPr>
        <w:tc>
          <w:tcPr>
            <w:tcW w:w="938" w:type="dxa"/>
          </w:tcPr>
          <w:p w14:paraId="7E1FCBF9" w14:textId="77777777" w:rsidR="00BE18DA" w:rsidRDefault="00944C04">
            <w:pPr>
              <w:pStyle w:val="TableParagraph"/>
              <w:rPr>
                <w:sz w:val="16"/>
              </w:rPr>
            </w:pPr>
            <w:r>
              <w:rPr>
                <w:sz w:val="16"/>
              </w:rPr>
              <w:t>Simple</w:t>
            </w:r>
          </w:p>
        </w:tc>
        <w:tc>
          <w:tcPr>
            <w:tcW w:w="606" w:type="dxa"/>
          </w:tcPr>
          <w:p w14:paraId="24E10459" w14:textId="77777777" w:rsidR="00BE18DA" w:rsidRDefault="00944C04">
            <w:pPr>
              <w:pStyle w:val="TableParagraph"/>
              <w:rPr>
                <w:sz w:val="16"/>
              </w:rPr>
            </w:pPr>
            <w:r>
              <w:rPr>
                <w:sz w:val="16"/>
              </w:rPr>
              <w:t>320</w:t>
            </w:r>
          </w:p>
        </w:tc>
        <w:tc>
          <w:tcPr>
            <w:tcW w:w="526" w:type="dxa"/>
          </w:tcPr>
          <w:p w14:paraId="67708B98" w14:textId="77777777" w:rsidR="00BE18DA" w:rsidRDefault="00944C04">
            <w:pPr>
              <w:pStyle w:val="TableParagraph"/>
              <w:rPr>
                <w:sz w:val="16"/>
              </w:rPr>
            </w:pPr>
            <w:r>
              <w:rPr>
                <w:sz w:val="16"/>
              </w:rPr>
              <w:t>63,9</w:t>
            </w:r>
          </w:p>
        </w:tc>
        <w:tc>
          <w:tcPr>
            <w:tcW w:w="606" w:type="dxa"/>
          </w:tcPr>
          <w:p w14:paraId="63A82813" w14:textId="77777777" w:rsidR="00BE18DA" w:rsidRDefault="00944C04">
            <w:pPr>
              <w:pStyle w:val="TableParagraph"/>
              <w:rPr>
                <w:sz w:val="16"/>
              </w:rPr>
            </w:pPr>
            <w:r>
              <w:rPr>
                <w:sz w:val="16"/>
              </w:rPr>
              <w:t>414,6</w:t>
            </w:r>
          </w:p>
        </w:tc>
        <w:tc>
          <w:tcPr>
            <w:tcW w:w="526" w:type="dxa"/>
          </w:tcPr>
          <w:p w14:paraId="45164349" w14:textId="77777777" w:rsidR="00BE18DA" w:rsidRDefault="00944C04">
            <w:pPr>
              <w:pStyle w:val="TableParagraph"/>
              <w:rPr>
                <w:sz w:val="16"/>
              </w:rPr>
            </w:pPr>
            <w:r>
              <w:rPr>
                <w:sz w:val="16"/>
              </w:rPr>
              <w:t>22,9</w:t>
            </w:r>
          </w:p>
        </w:tc>
        <w:tc>
          <w:tcPr>
            <w:tcW w:w="606" w:type="dxa"/>
          </w:tcPr>
          <w:p w14:paraId="02200DF5" w14:textId="77777777" w:rsidR="00BE18DA" w:rsidRDefault="00944C04">
            <w:pPr>
              <w:pStyle w:val="TableParagraph"/>
              <w:rPr>
                <w:sz w:val="16"/>
              </w:rPr>
            </w:pPr>
            <w:r>
              <w:rPr>
                <w:sz w:val="16"/>
              </w:rPr>
              <w:t>107,3</w:t>
            </w:r>
          </w:p>
        </w:tc>
        <w:tc>
          <w:tcPr>
            <w:tcW w:w="526" w:type="dxa"/>
          </w:tcPr>
          <w:p w14:paraId="22C41997" w14:textId="77777777" w:rsidR="00BE18DA" w:rsidRDefault="00944C04">
            <w:pPr>
              <w:pStyle w:val="TableParagraph"/>
              <w:rPr>
                <w:sz w:val="16"/>
              </w:rPr>
            </w:pPr>
            <w:r>
              <w:rPr>
                <w:sz w:val="16"/>
              </w:rPr>
              <w:t>10,6</w:t>
            </w:r>
          </w:p>
        </w:tc>
        <w:tc>
          <w:tcPr>
            <w:tcW w:w="685" w:type="dxa"/>
          </w:tcPr>
          <w:p w14:paraId="5816886D" w14:textId="77777777" w:rsidR="00BE18DA" w:rsidRDefault="00944C04">
            <w:pPr>
              <w:pStyle w:val="TableParagraph"/>
              <w:rPr>
                <w:sz w:val="16"/>
              </w:rPr>
            </w:pPr>
            <w:r>
              <w:rPr>
                <w:sz w:val="16"/>
              </w:rPr>
              <w:t>2339</w:t>
            </w:r>
          </w:p>
        </w:tc>
        <w:tc>
          <w:tcPr>
            <w:tcW w:w="526" w:type="dxa"/>
          </w:tcPr>
          <w:p w14:paraId="737CB4E1" w14:textId="77777777" w:rsidR="00BE18DA" w:rsidRDefault="00944C04">
            <w:pPr>
              <w:pStyle w:val="TableParagraph"/>
              <w:rPr>
                <w:sz w:val="16"/>
              </w:rPr>
            </w:pPr>
            <w:r>
              <w:rPr>
                <w:sz w:val="16"/>
              </w:rPr>
              <w:t>67,9</w:t>
            </w:r>
          </w:p>
        </w:tc>
        <w:tc>
          <w:tcPr>
            <w:tcW w:w="526" w:type="dxa"/>
          </w:tcPr>
          <w:p w14:paraId="1234228A" w14:textId="77777777" w:rsidR="00BE18DA" w:rsidRDefault="00944C04">
            <w:pPr>
              <w:pStyle w:val="TableParagraph"/>
              <w:rPr>
                <w:sz w:val="16"/>
              </w:rPr>
            </w:pPr>
            <w:r>
              <w:rPr>
                <w:sz w:val="16"/>
              </w:rPr>
              <w:t>16,5</w:t>
            </w:r>
          </w:p>
        </w:tc>
        <w:tc>
          <w:tcPr>
            <w:tcW w:w="526" w:type="dxa"/>
          </w:tcPr>
          <w:p w14:paraId="751DB2EA" w14:textId="77777777" w:rsidR="00BE18DA" w:rsidRDefault="00944C04">
            <w:pPr>
              <w:pStyle w:val="TableParagraph"/>
              <w:rPr>
                <w:sz w:val="16"/>
              </w:rPr>
            </w:pPr>
            <w:r>
              <w:rPr>
                <w:sz w:val="16"/>
              </w:rPr>
              <w:t>10,6</w:t>
            </w:r>
          </w:p>
        </w:tc>
        <w:tc>
          <w:tcPr>
            <w:tcW w:w="526" w:type="dxa"/>
          </w:tcPr>
          <w:p w14:paraId="0F65B059" w14:textId="77777777" w:rsidR="00BE18DA" w:rsidRDefault="00944C04">
            <w:pPr>
              <w:pStyle w:val="TableParagraph"/>
              <w:rPr>
                <w:sz w:val="16"/>
              </w:rPr>
            </w:pPr>
            <w:r>
              <w:rPr>
                <w:sz w:val="16"/>
              </w:rPr>
              <w:t>22,6</w:t>
            </w:r>
          </w:p>
        </w:tc>
        <w:tc>
          <w:tcPr>
            <w:tcW w:w="526" w:type="dxa"/>
          </w:tcPr>
          <w:p w14:paraId="4B2B0B31" w14:textId="77777777" w:rsidR="00BE18DA" w:rsidRDefault="00944C04">
            <w:pPr>
              <w:pStyle w:val="TableParagraph"/>
              <w:rPr>
                <w:sz w:val="16"/>
              </w:rPr>
            </w:pPr>
            <w:r>
              <w:rPr>
                <w:sz w:val="16"/>
              </w:rPr>
              <w:t>10,5</w:t>
            </w:r>
          </w:p>
        </w:tc>
        <w:tc>
          <w:tcPr>
            <w:tcW w:w="526" w:type="dxa"/>
          </w:tcPr>
          <w:p w14:paraId="4D592DDE" w14:textId="77777777" w:rsidR="00BE18DA" w:rsidRDefault="00944C04">
            <w:pPr>
              <w:pStyle w:val="TableParagraph"/>
              <w:rPr>
                <w:sz w:val="16"/>
              </w:rPr>
            </w:pPr>
            <w:r>
              <w:rPr>
                <w:sz w:val="16"/>
              </w:rPr>
              <w:t>21,5</w:t>
            </w:r>
          </w:p>
        </w:tc>
        <w:tc>
          <w:tcPr>
            <w:tcW w:w="526" w:type="dxa"/>
          </w:tcPr>
          <w:p w14:paraId="71417A08" w14:textId="77777777" w:rsidR="00BE18DA" w:rsidRDefault="00944C04">
            <w:pPr>
              <w:pStyle w:val="TableParagraph"/>
              <w:rPr>
                <w:sz w:val="16"/>
              </w:rPr>
            </w:pPr>
            <w:r>
              <w:rPr>
                <w:sz w:val="16"/>
              </w:rPr>
              <w:t>10,6</w:t>
            </w:r>
          </w:p>
        </w:tc>
      </w:tr>
      <w:tr w:rsidR="00BE18DA" w14:paraId="1223A347" w14:textId="77777777">
        <w:trPr>
          <w:trHeight w:hRule="exact" w:val="187"/>
        </w:trPr>
        <w:tc>
          <w:tcPr>
            <w:tcW w:w="938" w:type="dxa"/>
          </w:tcPr>
          <w:p w14:paraId="540FB74D" w14:textId="77777777" w:rsidR="00BE18DA" w:rsidRDefault="00944C04">
            <w:pPr>
              <w:pStyle w:val="TableParagraph"/>
              <w:rPr>
                <w:sz w:val="16"/>
              </w:rPr>
            </w:pPr>
            <w:r>
              <w:rPr>
                <w:sz w:val="16"/>
              </w:rPr>
              <w:t>Composite</w:t>
            </w:r>
          </w:p>
        </w:tc>
        <w:tc>
          <w:tcPr>
            <w:tcW w:w="606" w:type="dxa"/>
          </w:tcPr>
          <w:p w14:paraId="79F7E002" w14:textId="77777777" w:rsidR="00BE18DA" w:rsidRDefault="00944C04">
            <w:pPr>
              <w:pStyle w:val="TableParagraph"/>
              <w:rPr>
                <w:sz w:val="16"/>
              </w:rPr>
            </w:pPr>
            <w:r>
              <w:rPr>
                <w:sz w:val="16"/>
              </w:rPr>
              <w:t>435,8</w:t>
            </w:r>
          </w:p>
        </w:tc>
        <w:tc>
          <w:tcPr>
            <w:tcW w:w="526" w:type="dxa"/>
          </w:tcPr>
          <w:p w14:paraId="3559A12B" w14:textId="77777777" w:rsidR="00BE18DA" w:rsidRDefault="00944C04">
            <w:pPr>
              <w:pStyle w:val="TableParagraph"/>
              <w:rPr>
                <w:sz w:val="16"/>
              </w:rPr>
            </w:pPr>
            <w:r>
              <w:rPr>
                <w:sz w:val="16"/>
              </w:rPr>
              <w:t>84,4</w:t>
            </w:r>
          </w:p>
        </w:tc>
        <w:tc>
          <w:tcPr>
            <w:tcW w:w="606" w:type="dxa"/>
          </w:tcPr>
          <w:p w14:paraId="4A88AC96" w14:textId="77777777" w:rsidR="00BE18DA" w:rsidRDefault="00944C04">
            <w:pPr>
              <w:pStyle w:val="TableParagraph"/>
              <w:rPr>
                <w:sz w:val="16"/>
              </w:rPr>
            </w:pPr>
            <w:r>
              <w:rPr>
                <w:sz w:val="16"/>
              </w:rPr>
              <w:t>837,4</w:t>
            </w:r>
          </w:p>
        </w:tc>
        <w:tc>
          <w:tcPr>
            <w:tcW w:w="526" w:type="dxa"/>
          </w:tcPr>
          <w:p w14:paraId="7851D8A5" w14:textId="77777777" w:rsidR="00BE18DA" w:rsidRDefault="00944C04">
            <w:pPr>
              <w:pStyle w:val="TableParagraph"/>
              <w:rPr>
                <w:sz w:val="16"/>
              </w:rPr>
            </w:pPr>
            <w:r>
              <w:rPr>
                <w:sz w:val="16"/>
              </w:rPr>
              <w:t>31,1</w:t>
            </w:r>
          </w:p>
        </w:tc>
        <w:tc>
          <w:tcPr>
            <w:tcW w:w="606" w:type="dxa"/>
          </w:tcPr>
          <w:p w14:paraId="76F13031" w14:textId="77777777" w:rsidR="00BE18DA" w:rsidRDefault="00944C04">
            <w:pPr>
              <w:pStyle w:val="TableParagraph"/>
              <w:rPr>
                <w:sz w:val="16"/>
              </w:rPr>
            </w:pPr>
            <w:r>
              <w:rPr>
                <w:sz w:val="16"/>
              </w:rPr>
              <w:t>159,2</w:t>
            </w:r>
          </w:p>
        </w:tc>
        <w:tc>
          <w:tcPr>
            <w:tcW w:w="526" w:type="dxa"/>
          </w:tcPr>
          <w:p w14:paraId="1DD2CA8E" w14:textId="77777777" w:rsidR="00BE18DA" w:rsidRDefault="00944C04">
            <w:pPr>
              <w:pStyle w:val="TableParagraph"/>
              <w:rPr>
                <w:sz w:val="16"/>
              </w:rPr>
            </w:pPr>
            <w:r>
              <w:rPr>
                <w:sz w:val="16"/>
              </w:rPr>
              <w:t>10,9</w:t>
            </w:r>
          </w:p>
        </w:tc>
        <w:tc>
          <w:tcPr>
            <w:tcW w:w="685" w:type="dxa"/>
          </w:tcPr>
          <w:p w14:paraId="3AB15BB7" w14:textId="77777777" w:rsidR="00BE18DA" w:rsidRDefault="00944C04">
            <w:pPr>
              <w:pStyle w:val="TableParagraph"/>
              <w:rPr>
                <w:sz w:val="16"/>
              </w:rPr>
            </w:pPr>
            <w:r>
              <w:rPr>
                <w:sz w:val="16"/>
              </w:rPr>
              <w:t>4304,8</w:t>
            </w:r>
          </w:p>
        </w:tc>
        <w:tc>
          <w:tcPr>
            <w:tcW w:w="526" w:type="dxa"/>
          </w:tcPr>
          <w:p w14:paraId="411842D0" w14:textId="77777777" w:rsidR="00BE18DA" w:rsidRDefault="00944C04">
            <w:pPr>
              <w:pStyle w:val="TableParagraph"/>
              <w:rPr>
                <w:sz w:val="16"/>
              </w:rPr>
            </w:pPr>
            <w:r>
              <w:rPr>
                <w:sz w:val="16"/>
              </w:rPr>
              <w:t>92,5</w:t>
            </w:r>
          </w:p>
        </w:tc>
        <w:tc>
          <w:tcPr>
            <w:tcW w:w="526" w:type="dxa"/>
          </w:tcPr>
          <w:p w14:paraId="5AC7FC67" w14:textId="77777777" w:rsidR="00BE18DA" w:rsidRDefault="00944C04">
            <w:pPr>
              <w:pStyle w:val="TableParagraph"/>
              <w:rPr>
                <w:sz w:val="16"/>
              </w:rPr>
            </w:pPr>
            <w:r>
              <w:rPr>
                <w:sz w:val="16"/>
              </w:rPr>
              <w:t>16,6</w:t>
            </w:r>
          </w:p>
        </w:tc>
        <w:tc>
          <w:tcPr>
            <w:tcW w:w="526" w:type="dxa"/>
          </w:tcPr>
          <w:p w14:paraId="452AE943" w14:textId="77777777" w:rsidR="00BE18DA" w:rsidRDefault="00944C04">
            <w:pPr>
              <w:pStyle w:val="TableParagraph"/>
              <w:rPr>
                <w:sz w:val="16"/>
              </w:rPr>
            </w:pPr>
            <w:r>
              <w:rPr>
                <w:sz w:val="16"/>
              </w:rPr>
              <w:t>10,6</w:t>
            </w:r>
          </w:p>
        </w:tc>
        <w:tc>
          <w:tcPr>
            <w:tcW w:w="526" w:type="dxa"/>
          </w:tcPr>
          <w:p w14:paraId="1A43941F" w14:textId="77777777" w:rsidR="00BE18DA" w:rsidRDefault="00944C04">
            <w:pPr>
              <w:pStyle w:val="TableParagraph"/>
              <w:rPr>
                <w:sz w:val="16"/>
              </w:rPr>
            </w:pPr>
            <w:r>
              <w:rPr>
                <w:sz w:val="16"/>
              </w:rPr>
              <w:t>23,4</w:t>
            </w:r>
          </w:p>
        </w:tc>
        <w:tc>
          <w:tcPr>
            <w:tcW w:w="526" w:type="dxa"/>
          </w:tcPr>
          <w:p w14:paraId="2D962881" w14:textId="77777777" w:rsidR="00BE18DA" w:rsidRDefault="00944C04">
            <w:pPr>
              <w:pStyle w:val="TableParagraph"/>
              <w:rPr>
                <w:sz w:val="16"/>
              </w:rPr>
            </w:pPr>
            <w:r>
              <w:rPr>
                <w:sz w:val="16"/>
              </w:rPr>
              <w:t>21,5</w:t>
            </w:r>
          </w:p>
        </w:tc>
        <w:tc>
          <w:tcPr>
            <w:tcW w:w="526" w:type="dxa"/>
          </w:tcPr>
          <w:p w14:paraId="749C9C06" w14:textId="77777777" w:rsidR="00BE18DA" w:rsidRDefault="00944C04">
            <w:pPr>
              <w:pStyle w:val="TableParagraph"/>
              <w:rPr>
                <w:sz w:val="16"/>
              </w:rPr>
            </w:pPr>
            <w:r>
              <w:rPr>
                <w:sz w:val="16"/>
              </w:rPr>
              <w:t>21,6</w:t>
            </w:r>
          </w:p>
        </w:tc>
        <w:tc>
          <w:tcPr>
            <w:tcW w:w="526" w:type="dxa"/>
          </w:tcPr>
          <w:p w14:paraId="371A971A" w14:textId="77777777" w:rsidR="00BE18DA" w:rsidRDefault="00944C04">
            <w:pPr>
              <w:pStyle w:val="TableParagraph"/>
              <w:rPr>
                <w:sz w:val="16"/>
              </w:rPr>
            </w:pPr>
            <w:r>
              <w:rPr>
                <w:sz w:val="16"/>
              </w:rPr>
              <w:t>10,6</w:t>
            </w:r>
          </w:p>
        </w:tc>
      </w:tr>
    </w:tbl>
    <w:p w14:paraId="7C3BA4AB" w14:textId="77777777" w:rsidR="00BE18DA" w:rsidRDefault="00BE18DA">
      <w:pPr>
        <w:pStyle w:val="Corpsdetexte"/>
      </w:pPr>
    </w:p>
    <w:p w14:paraId="17293813" w14:textId="77777777" w:rsidR="00BE18DA" w:rsidRDefault="00BE18DA">
      <w:pPr>
        <w:sectPr w:rsidR="00BE18DA">
          <w:pgSz w:w="12240" w:h="15840"/>
          <w:pgMar w:top="980" w:right="860" w:bottom="280" w:left="860" w:header="720" w:footer="720" w:gutter="0"/>
          <w:cols w:space="720"/>
        </w:sectPr>
      </w:pPr>
    </w:p>
    <w:p w14:paraId="2358DF6F" w14:textId="77777777" w:rsidR="00BE18DA" w:rsidRDefault="00BE18DA">
      <w:pPr>
        <w:pStyle w:val="Corpsdetexte"/>
      </w:pPr>
    </w:p>
    <w:p w14:paraId="23807773" w14:textId="77777777" w:rsidR="00BE18DA" w:rsidRDefault="00944C04">
      <w:pPr>
        <w:spacing w:line="182" w:lineRule="exact"/>
        <w:ind w:left="340" w:right="221"/>
        <w:jc w:val="center"/>
        <w:rPr>
          <w:sz w:val="16"/>
        </w:rPr>
      </w:pPr>
      <w:r>
        <w:rPr>
          <w:sz w:val="16"/>
        </w:rPr>
        <w:t>TABLE VII</w:t>
      </w:r>
    </w:p>
    <w:p w14:paraId="12732D41" w14:textId="77777777" w:rsidR="00BE18DA" w:rsidRDefault="00944C04">
      <w:pPr>
        <w:spacing w:before="3" w:line="180" w:lineRule="exact"/>
        <w:ind w:left="342" w:right="221"/>
        <w:jc w:val="center"/>
        <w:rPr>
          <w:sz w:val="16"/>
        </w:rPr>
      </w:pPr>
      <w:r>
        <w:rPr>
          <w:w w:val="105"/>
          <w:sz w:val="16"/>
        </w:rPr>
        <w:t>R</w:t>
      </w:r>
      <w:r>
        <w:rPr>
          <w:w w:val="105"/>
          <w:sz w:val="12"/>
        </w:rPr>
        <w:t xml:space="preserve">UNTIME MEMORY CONSUMPTION IN </w:t>
      </w:r>
      <w:r>
        <w:rPr>
          <w:w w:val="105"/>
          <w:sz w:val="16"/>
        </w:rPr>
        <w:t>KB. C</w:t>
      </w:r>
      <w:r>
        <w:rPr>
          <w:w w:val="105"/>
          <w:sz w:val="12"/>
        </w:rPr>
        <w:t xml:space="preserve">OLUMNS </w:t>
      </w:r>
      <w:r>
        <w:rPr>
          <w:w w:val="105"/>
          <w:sz w:val="16"/>
        </w:rPr>
        <w:t xml:space="preserve">(1) </w:t>
      </w:r>
      <w:r>
        <w:rPr>
          <w:w w:val="105"/>
          <w:sz w:val="12"/>
        </w:rPr>
        <w:t xml:space="preserve">TO </w:t>
      </w:r>
      <w:r>
        <w:rPr>
          <w:w w:val="105"/>
          <w:sz w:val="16"/>
        </w:rPr>
        <w:t xml:space="preserve">(7) </w:t>
      </w:r>
      <w:r>
        <w:rPr>
          <w:w w:val="105"/>
          <w:sz w:val="12"/>
        </w:rPr>
        <w:t xml:space="preserve">ARE </w:t>
      </w:r>
      <w:r>
        <w:rPr>
          <w:w w:val="105"/>
          <w:sz w:val="16"/>
        </w:rPr>
        <w:t>SC, MSM, MSM-L</w:t>
      </w:r>
      <w:r>
        <w:rPr>
          <w:w w:val="105"/>
          <w:sz w:val="12"/>
        </w:rPr>
        <w:t>ITE</w:t>
      </w:r>
      <w:r>
        <w:rPr>
          <w:w w:val="105"/>
          <w:sz w:val="16"/>
        </w:rPr>
        <w:t>, EUML, S</w:t>
      </w:r>
      <w:r>
        <w:rPr>
          <w:w w:val="105"/>
          <w:sz w:val="12"/>
        </w:rPr>
        <w:t>INELABORE</w:t>
      </w:r>
      <w:r>
        <w:rPr>
          <w:w w:val="105"/>
          <w:sz w:val="16"/>
        </w:rPr>
        <w:t xml:space="preserve">, QM, </w:t>
      </w:r>
      <w:r>
        <w:rPr>
          <w:w w:val="105"/>
          <w:sz w:val="12"/>
        </w:rPr>
        <w:t>AND OUR APPROACH</w:t>
      </w:r>
      <w:r>
        <w:rPr>
          <w:w w:val="105"/>
          <w:sz w:val="16"/>
        </w:rPr>
        <w:t>,</w:t>
      </w:r>
    </w:p>
    <w:p w14:paraId="679BCC1C" w14:textId="77777777" w:rsidR="00BE18DA" w:rsidRDefault="00944C04">
      <w:pPr>
        <w:spacing w:line="178" w:lineRule="exact"/>
        <w:ind w:left="340" w:right="221"/>
        <w:jc w:val="center"/>
        <w:rPr>
          <w:sz w:val="16"/>
        </w:rPr>
      </w:pPr>
      <w:r>
        <w:rPr>
          <w:w w:val="105"/>
          <w:sz w:val="12"/>
        </w:rPr>
        <w:t>RESPECTIVELY</w:t>
      </w:r>
      <w:r>
        <w:rPr>
          <w:w w:val="105"/>
          <w:sz w:val="16"/>
        </w:rPr>
        <w:t>.</w:t>
      </w:r>
    </w:p>
    <w:p w14:paraId="5EF24289" w14:textId="77777777" w:rsidR="00BE18DA" w:rsidRDefault="00BE18DA">
      <w:pPr>
        <w:pStyle w:val="Corpsdetexte"/>
        <w:spacing w:before="3"/>
        <w:rPr>
          <w:sz w:val="15"/>
        </w:rPr>
      </w:pPr>
    </w:p>
    <w:tbl>
      <w:tblPr>
        <w:tblStyle w:val="TableNormal"/>
        <w:tblW w:w="0" w:type="auto"/>
        <w:tblInd w:w="27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938"/>
        <w:gridCol w:w="606"/>
        <w:gridCol w:w="526"/>
        <w:gridCol w:w="526"/>
        <w:gridCol w:w="526"/>
        <w:gridCol w:w="526"/>
        <w:gridCol w:w="526"/>
        <w:gridCol w:w="526"/>
      </w:tblGrid>
      <w:tr w:rsidR="00BE18DA" w14:paraId="4D6F666F" w14:textId="77777777">
        <w:trPr>
          <w:trHeight w:hRule="exact" w:val="191"/>
        </w:trPr>
        <w:tc>
          <w:tcPr>
            <w:tcW w:w="938" w:type="dxa"/>
          </w:tcPr>
          <w:p w14:paraId="0EEF5EFC" w14:textId="77777777" w:rsidR="00BE18DA" w:rsidRDefault="00944C04">
            <w:pPr>
              <w:pStyle w:val="TableParagraph"/>
              <w:spacing w:line="164" w:lineRule="exact"/>
              <w:rPr>
                <w:sz w:val="16"/>
              </w:rPr>
            </w:pPr>
            <w:r>
              <w:rPr>
                <w:sz w:val="16"/>
              </w:rPr>
              <w:t>Test</w:t>
            </w:r>
          </w:p>
        </w:tc>
        <w:tc>
          <w:tcPr>
            <w:tcW w:w="606" w:type="dxa"/>
          </w:tcPr>
          <w:p w14:paraId="101B9B87" w14:textId="77777777" w:rsidR="00BE18DA" w:rsidRDefault="00944C04">
            <w:pPr>
              <w:pStyle w:val="TableParagraph"/>
              <w:spacing w:line="164" w:lineRule="exact"/>
              <w:rPr>
                <w:sz w:val="16"/>
              </w:rPr>
            </w:pPr>
            <w:r>
              <w:rPr>
                <w:sz w:val="16"/>
              </w:rPr>
              <w:t>(1)</w:t>
            </w:r>
          </w:p>
        </w:tc>
        <w:tc>
          <w:tcPr>
            <w:tcW w:w="526" w:type="dxa"/>
          </w:tcPr>
          <w:p w14:paraId="0E2A4371" w14:textId="77777777" w:rsidR="00BE18DA" w:rsidRDefault="00944C04">
            <w:pPr>
              <w:pStyle w:val="TableParagraph"/>
              <w:spacing w:line="164" w:lineRule="exact"/>
              <w:ind w:left="8" w:right="99"/>
              <w:jc w:val="center"/>
              <w:rPr>
                <w:sz w:val="16"/>
              </w:rPr>
            </w:pPr>
            <w:r>
              <w:rPr>
                <w:sz w:val="16"/>
              </w:rPr>
              <w:t>(2)</w:t>
            </w:r>
          </w:p>
        </w:tc>
        <w:tc>
          <w:tcPr>
            <w:tcW w:w="526" w:type="dxa"/>
          </w:tcPr>
          <w:p w14:paraId="0669FEC6" w14:textId="77777777" w:rsidR="00BE18DA" w:rsidRDefault="00944C04">
            <w:pPr>
              <w:pStyle w:val="TableParagraph"/>
              <w:spacing w:line="164" w:lineRule="exact"/>
              <w:ind w:left="8" w:right="99"/>
              <w:jc w:val="center"/>
              <w:rPr>
                <w:sz w:val="16"/>
              </w:rPr>
            </w:pPr>
            <w:r>
              <w:rPr>
                <w:sz w:val="16"/>
              </w:rPr>
              <w:t>(3)</w:t>
            </w:r>
          </w:p>
        </w:tc>
        <w:tc>
          <w:tcPr>
            <w:tcW w:w="526" w:type="dxa"/>
          </w:tcPr>
          <w:p w14:paraId="2B5FB8AA" w14:textId="77777777" w:rsidR="00BE18DA" w:rsidRDefault="00944C04">
            <w:pPr>
              <w:pStyle w:val="TableParagraph"/>
              <w:spacing w:line="164" w:lineRule="exact"/>
              <w:ind w:left="8" w:right="99"/>
              <w:jc w:val="center"/>
              <w:rPr>
                <w:sz w:val="16"/>
              </w:rPr>
            </w:pPr>
            <w:r>
              <w:rPr>
                <w:sz w:val="16"/>
              </w:rPr>
              <w:t>(4)</w:t>
            </w:r>
          </w:p>
        </w:tc>
        <w:tc>
          <w:tcPr>
            <w:tcW w:w="526" w:type="dxa"/>
          </w:tcPr>
          <w:p w14:paraId="123C1738" w14:textId="77777777" w:rsidR="00BE18DA" w:rsidRDefault="00944C04">
            <w:pPr>
              <w:pStyle w:val="TableParagraph"/>
              <w:rPr>
                <w:sz w:val="16"/>
              </w:rPr>
            </w:pPr>
            <w:r>
              <w:rPr>
                <w:sz w:val="16"/>
              </w:rPr>
              <w:t>(5)</w:t>
            </w:r>
          </w:p>
        </w:tc>
        <w:tc>
          <w:tcPr>
            <w:tcW w:w="526" w:type="dxa"/>
          </w:tcPr>
          <w:p w14:paraId="2653816F" w14:textId="77777777" w:rsidR="00BE18DA" w:rsidRDefault="00944C04">
            <w:pPr>
              <w:pStyle w:val="TableParagraph"/>
              <w:spacing w:line="164" w:lineRule="exact"/>
              <w:ind w:left="8" w:right="99"/>
              <w:jc w:val="center"/>
              <w:rPr>
                <w:sz w:val="16"/>
              </w:rPr>
            </w:pPr>
            <w:r>
              <w:rPr>
                <w:sz w:val="16"/>
              </w:rPr>
              <w:t>(6)</w:t>
            </w:r>
          </w:p>
        </w:tc>
        <w:tc>
          <w:tcPr>
            <w:tcW w:w="526" w:type="dxa"/>
          </w:tcPr>
          <w:p w14:paraId="6C993ABD" w14:textId="77777777" w:rsidR="00BE18DA" w:rsidRDefault="00944C04">
            <w:pPr>
              <w:pStyle w:val="TableParagraph"/>
              <w:ind w:left="8" w:right="99"/>
              <w:jc w:val="center"/>
              <w:rPr>
                <w:sz w:val="16"/>
              </w:rPr>
            </w:pPr>
            <w:r>
              <w:rPr>
                <w:sz w:val="16"/>
              </w:rPr>
              <w:t>(7)</w:t>
            </w:r>
          </w:p>
        </w:tc>
      </w:tr>
      <w:tr w:rsidR="00BE18DA" w14:paraId="79593F5D" w14:textId="77777777">
        <w:trPr>
          <w:trHeight w:hRule="exact" w:val="187"/>
        </w:trPr>
        <w:tc>
          <w:tcPr>
            <w:tcW w:w="938" w:type="dxa"/>
          </w:tcPr>
          <w:p w14:paraId="45B9A13E" w14:textId="77777777" w:rsidR="00BE18DA" w:rsidRDefault="00944C04">
            <w:pPr>
              <w:pStyle w:val="TableParagraph"/>
              <w:rPr>
                <w:sz w:val="16"/>
              </w:rPr>
            </w:pPr>
            <w:r>
              <w:rPr>
                <w:sz w:val="16"/>
              </w:rPr>
              <w:t>Composite</w:t>
            </w:r>
          </w:p>
        </w:tc>
        <w:tc>
          <w:tcPr>
            <w:tcW w:w="606" w:type="dxa"/>
          </w:tcPr>
          <w:p w14:paraId="7D6B9718" w14:textId="77777777" w:rsidR="00BE18DA" w:rsidRDefault="00944C04">
            <w:pPr>
              <w:pStyle w:val="TableParagraph"/>
              <w:rPr>
                <w:sz w:val="16"/>
              </w:rPr>
            </w:pPr>
            <w:r>
              <w:rPr>
                <w:sz w:val="16"/>
              </w:rPr>
              <w:t>76.03</w:t>
            </w:r>
          </w:p>
        </w:tc>
        <w:tc>
          <w:tcPr>
            <w:tcW w:w="526" w:type="dxa"/>
          </w:tcPr>
          <w:p w14:paraId="2390702D" w14:textId="77777777" w:rsidR="00BE18DA" w:rsidRDefault="00944C04">
            <w:pPr>
              <w:pStyle w:val="TableParagraph"/>
              <w:ind w:left="99" w:right="99"/>
              <w:jc w:val="center"/>
              <w:rPr>
                <w:sz w:val="16"/>
              </w:rPr>
            </w:pPr>
            <w:r>
              <w:rPr>
                <w:sz w:val="16"/>
              </w:rPr>
              <w:t>75.5</w:t>
            </w:r>
          </w:p>
        </w:tc>
        <w:tc>
          <w:tcPr>
            <w:tcW w:w="526" w:type="dxa"/>
          </w:tcPr>
          <w:p w14:paraId="772C3CF2" w14:textId="77777777" w:rsidR="00BE18DA" w:rsidRDefault="00944C04">
            <w:pPr>
              <w:pStyle w:val="TableParagraph"/>
              <w:ind w:left="99" w:right="99"/>
              <w:jc w:val="center"/>
              <w:rPr>
                <w:sz w:val="16"/>
              </w:rPr>
            </w:pPr>
            <w:r>
              <w:rPr>
                <w:sz w:val="16"/>
              </w:rPr>
              <w:t>75.8</w:t>
            </w:r>
          </w:p>
        </w:tc>
        <w:tc>
          <w:tcPr>
            <w:tcW w:w="526" w:type="dxa"/>
          </w:tcPr>
          <w:p w14:paraId="772AFE81" w14:textId="77777777" w:rsidR="00BE18DA" w:rsidRDefault="00944C04">
            <w:pPr>
              <w:pStyle w:val="TableParagraph"/>
              <w:ind w:left="99" w:right="99"/>
              <w:jc w:val="center"/>
              <w:rPr>
                <w:sz w:val="16"/>
              </w:rPr>
            </w:pPr>
            <w:r>
              <w:rPr>
                <w:sz w:val="16"/>
              </w:rPr>
              <w:t>75.5</w:t>
            </w:r>
          </w:p>
        </w:tc>
        <w:tc>
          <w:tcPr>
            <w:tcW w:w="526" w:type="dxa"/>
          </w:tcPr>
          <w:p w14:paraId="47729EF6" w14:textId="77777777" w:rsidR="00BE18DA" w:rsidRDefault="00944C04">
            <w:pPr>
              <w:pStyle w:val="TableParagraph"/>
              <w:rPr>
                <w:sz w:val="16"/>
              </w:rPr>
            </w:pPr>
            <w:r>
              <w:rPr>
                <w:sz w:val="16"/>
              </w:rPr>
              <w:t>75.8</w:t>
            </w:r>
          </w:p>
        </w:tc>
        <w:tc>
          <w:tcPr>
            <w:tcW w:w="526" w:type="dxa"/>
          </w:tcPr>
          <w:p w14:paraId="13492633" w14:textId="77777777" w:rsidR="00BE18DA" w:rsidRDefault="00944C04">
            <w:pPr>
              <w:pStyle w:val="TableParagraph"/>
              <w:ind w:left="99" w:right="99"/>
              <w:jc w:val="center"/>
              <w:rPr>
                <w:sz w:val="16"/>
              </w:rPr>
            </w:pPr>
            <w:r>
              <w:rPr>
                <w:sz w:val="16"/>
              </w:rPr>
              <w:t>75.7</w:t>
            </w:r>
          </w:p>
        </w:tc>
        <w:tc>
          <w:tcPr>
            <w:tcW w:w="526" w:type="dxa"/>
          </w:tcPr>
          <w:p w14:paraId="784B3C67" w14:textId="77777777" w:rsidR="00BE18DA" w:rsidRDefault="00944C04">
            <w:pPr>
              <w:pStyle w:val="TableParagraph"/>
              <w:ind w:left="99" w:right="99"/>
              <w:jc w:val="center"/>
              <w:rPr>
                <w:sz w:val="16"/>
              </w:rPr>
            </w:pPr>
            <w:r>
              <w:rPr>
                <w:sz w:val="16"/>
              </w:rPr>
              <w:t>76.5</w:t>
            </w:r>
          </w:p>
        </w:tc>
      </w:tr>
    </w:tbl>
    <w:p w14:paraId="6FE0CE0A" w14:textId="77777777" w:rsidR="00BE18DA" w:rsidRDefault="00BE18DA">
      <w:pPr>
        <w:pStyle w:val="Corpsdetexte"/>
        <w:rPr>
          <w:sz w:val="16"/>
        </w:rPr>
      </w:pPr>
    </w:p>
    <w:p w14:paraId="1E4D4E32" w14:textId="77777777" w:rsidR="00BE18DA" w:rsidRDefault="00944C04">
      <w:pPr>
        <w:pStyle w:val="Corpsdetexte"/>
        <w:spacing w:before="143" w:line="249" w:lineRule="auto"/>
        <w:ind w:left="119"/>
      </w:pPr>
      <w:r>
        <w:t>state pattern extension. The hierarchy of USM is kept by our simple state structure.</w:t>
      </w:r>
    </w:p>
    <w:p w14:paraId="16BD91AF" w14:textId="69B232C4" w:rsidR="00BE18DA" w:rsidRDefault="00944C04">
      <w:pPr>
        <w:pStyle w:val="Corpsdetexte"/>
        <w:spacing w:before="48" w:line="249" w:lineRule="auto"/>
        <w:ind w:left="119" w:firstLine="199"/>
        <w:jc w:val="both"/>
      </w:pPr>
      <w:r>
        <w:rPr>
          <w:spacing w:val="-8"/>
        </w:rPr>
        <w:t xml:space="preserve">We </w:t>
      </w:r>
      <w:r>
        <w:t>evaluated our approach by  implementing  a  proto-  type PSM and conducting experiments on</w:t>
      </w:r>
      <w:r>
        <w:rPr>
          <w:spacing w:val="20"/>
        </w:rPr>
        <w:t xml:space="preserve"> </w:t>
      </w:r>
      <w:r>
        <w:t>the</w:t>
      </w:r>
      <w:r>
        <w:rPr>
          <w:spacing w:val="28"/>
        </w:rPr>
        <w:t xml:space="preserve"> </w:t>
      </w:r>
      <w:r>
        <w:t>semantic-</w:t>
      </w:r>
      <w:r>
        <w:rPr>
          <w:w w:val="99"/>
        </w:rPr>
        <w:t xml:space="preserve"> </w:t>
      </w:r>
      <w:r>
        <w:t>conformance and efficiency of generated code. The former     is tested under PSSM that 62/66 tests passed. For efficiency, we used the benchmark defined by Boost to compare code generated by PSM to other approaches. The results showed that</w:t>
      </w:r>
      <w:r>
        <w:rPr>
          <w:spacing w:val="-5"/>
        </w:rPr>
        <w:t xml:space="preserve"> </w:t>
      </w:r>
      <w:r>
        <w:t>PSM</w:t>
      </w:r>
      <w:r>
        <w:rPr>
          <w:spacing w:val="-5"/>
        </w:rPr>
        <w:t xml:space="preserve"> </w:t>
      </w:r>
      <w:r>
        <w:t>produces</w:t>
      </w:r>
      <w:r>
        <w:rPr>
          <w:spacing w:val="-5"/>
        </w:rPr>
        <w:t xml:space="preserve"> </w:t>
      </w:r>
      <w:r>
        <w:t>code</w:t>
      </w:r>
      <w:r>
        <w:rPr>
          <w:spacing w:val="-5"/>
        </w:rPr>
        <w:t xml:space="preserve"> </w:t>
      </w:r>
      <w:r>
        <w:t>that</w:t>
      </w:r>
      <w:r>
        <w:rPr>
          <w:spacing w:val="-5"/>
        </w:rPr>
        <w:t xml:space="preserve"> </w:t>
      </w:r>
      <w:r>
        <w:t>runs</w:t>
      </w:r>
      <w:r>
        <w:rPr>
          <w:spacing w:val="-5"/>
        </w:rPr>
        <w:t xml:space="preserve"> </w:t>
      </w:r>
      <w:r>
        <w:t>faster</w:t>
      </w:r>
      <w:r>
        <w:rPr>
          <w:spacing w:val="-5"/>
        </w:rPr>
        <w:t xml:space="preserve"> </w:t>
      </w:r>
      <w:r>
        <w:t>in</w:t>
      </w:r>
      <w:r>
        <w:rPr>
          <w:spacing w:val="-5"/>
        </w:rPr>
        <w:t xml:space="preserve"> </w:t>
      </w:r>
      <w:r>
        <w:t>even</w:t>
      </w:r>
      <w:ins w:id="201" w:author="RADERMACHER Ansgar 206501" w:date="2016-07-14T00:39:00Z">
        <w:r w:rsidR="00544CAF">
          <w:t>`</w:t>
        </w:r>
      </w:ins>
      <w:r>
        <w:rPr>
          <w:spacing w:val="-5"/>
        </w:rPr>
        <w:t xml:space="preserve"> </w:t>
      </w:r>
      <w:r>
        <w:t>processing</w:t>
      </w:r>
      <w:r>
        <w:rPr>
          <w:spacing w:val="-5"/>
        </w:rPr>
        <w:t xml:space="preserve"> </w:t>
      </w:r>
      <w:r>
        <w:t>and is smaller in executable size than those of other approaches  (in the paper</w:t>
      </w:r>
      <w:ins w:id="202" w:author="RADERMACHER Ansgar 206501" w:date="2016-07-14T00:39:00Z">
        <w:r w:rsidR="00544CAF">
          <w:t>´s</w:t>
        </w:r>
      </w:ins>
      <w:del w:id="203" w:author="RADERMACHER Ansgar 206501" w:date="2016-07-14T00:39:00Z">
        <w:r w:rsidDel="00544CAF">
          <w:delText xml:space="preserve"> </w:delText>
        </w:r>
      </w:del>
      <w:r>
        <w:rPr>
          <w:spacing w:val="1"/>
        </w:rPr>
        <w:t xml:space="preserve"> </w:t>
      </w:r>
      <w:r>
        <w:t>scope).</w:t>
      </w:r>
    </w:p>
    <w:p w14:paraId="018A9EED" w14:textId="7452898D" w:rsidR="00BE18DA" w:rsidRDefault="00944C04">
      <w:pPr>
        <w:pStyle w:val="Corpsdetexte"/>
        <w:spacing w:before="48" w:line="249" w:lineRule="auto"/>
        <w:ind w:left="119" w:firstLine="199"/>
        <w:jc w:val="both"/>
      </w:pPr>
      <w:r>
        <w:t xml:space="preserve">However, code produced by PSM consumes slightly more memory than the others. Furthermore, some PSSM tests </w:t>
      </w:r>
      <w:del w:id="204" w:author="RADERMACHER Ansgar 206501" w:date="2016-07-14T00:39:00Z">
        <w:r w:rsidDel="00544CAF">
          <w:delText xml:space="preserve">are </w:delText>
        </w:r>
      </w:del>
      <w:r>
        <w:t xml:space="preserve">failed. Therefore, as a future work, we will fix these issues by making multi-thread part of generated </w:t>
      </w:r>
      <w:commentRangeStart w:id="205"/>
      <w:r>
        <w:t>code more   concise</w:t>
      </w:r>
      <w:commentRangeEnd w:id="205"/>
      <w:r w:rsidR="00544CAF">
        <w:rPr>
          <w:rStyle w:val="Marquedecommentaire"/>
        </w:rPr>
        <w:commentReference w:id="205"/>
      </w:r>
      <w:r>
        <w:t>.</w:t>
      </w:r>
    </w:p>
    <w:p w14:paraId="3DFF8DFD" w14:textId="77777777" w:rsidR="00BE18DA" w:rsidRDefault="00944C04">
      <w:pPr>
        <w:spacing w:before="137"/>
        <w:ind w:left="340" w:right="221"/>
        <w:jc w:val="center"/>
        <w:rPr>
          <w:sz w:val="16"/>
        </w:rPr>
      </w:pPr>
      <w:r>
        <w:rPr>
          <w:sz w:val="20"/>
        </w:rPr>
        <w:t>R</w:t>
      </w:r>
      <w:r>
        <w:rPr>
          <w:sz w:val="16"/>
        </w:rPr>
        <w:t>EFERENCES</w:t>
      </w:r>
    </w:p>
    <w:p w14:paraId="0FF6FCFA" w14:textId="77777777" w:rsidR="00BE18DA" w:rsidRDefault="00944C04">
      <w:pPr>
        <w:spacing w:before="90" w:line="180" w:lineRule="exact"/>
        <w:ind w:left="484" w:hanging="286"/>
        <w:rPr>
          <w:sz w:val="16"/>
        </w:rPr>
      </w:pPr>
      <w:r>
        <w:rPr>
          <w:sz w:val="16"/>
        </w:rPr>
        <w:t xml:space="preserve">[1]O. M. G. Specification, “UML specification,” </w:t>
      </w:r>
      <w:r>
        <w:rPr>
          <w:i/>
          <w:sz w:val="16"/>
        </w:rPr>
        <w:t>Object Management Group pct/07-08-04</w:t>
      </w:r>
      <w:r>
        <w:rPr>
          <w:sz w:val="16"/>
        </w:rPr>
        <w:t>, 2007.</w:t>
      </w:r>
    </w:p>
    <w:p w14:paraId="1153CE80" w14:textId="77777777" w:rsidR="00BE18DA" w:rsidRDefault="00944C04">
      <w:pPr>
        <w:spacing w:line="180" w:lineRule="exact"/>
        <w:ind w:left="484" w:hanging="286"/>
        <w:rPr>
          <w:sz w:val="16"/>
        </w:rPr>
      </w:pPr>
      <w:r>
        <w:rPr>
          <w:sz w:val="16"/>
        </w:rPr>
        <w:t xml:space="preserve">[2]OMG, “Object Management Groups,” </w:t>
      </w:r>
      <w:hyperlink r:id="rId90">
        <w:r>
          <w:rPr>
            <w:sz w:val="16"/>
          </w:rPr>
          <w:t>http://www.omg.org/,</w:t>
        </w:r>
      </w:hyperlink>
      <w:r>
        <w:rPr>
          <w:sz w:val="16"/>
        </w:rPr>
        <w:t xml:space="preserve"> 2016, [On- line; accessed 04-July-2016].</w:t>
      </w:r>
    </w:p>
    <w:p w14:paraId="5725C982" w14:textId="77777777" w:rsidR="00BE18DA" w:rsidRDefault="00944C04">
      <w:pPr>
        <w:spacing w:line="176" w:lineRule="exact"/>
        <w:ind w:left="198"/>
        <w:rPr>
          <w:sz w:val="16"/>
        </w:rPr>
      </w:pPr>
      <w:r>
        <w:rPr>
          <w:sz w:val="16"/>
        </w:rPr>
        <w:t xml:space="preserve">[3]G.  Mussbacher,  D.  </w:t>
      </w:r>
      <w:r w:rsidRPr="00944C04">
        <w:rPr>
          <w:sz w:val="16"/>
          <w:lang w:val="fr-FR"/>
        </w:rPr>
        <w:t xml:space="preserve">Amyot,  R.  Breu,  J.-m.  Bruel,  B.  </w:t>
      </w:r>
      <w:r>
        <w:rPr>
          <w:sz w:val="16"/>
        </w:rPr>
        <w:t>H.  C.   Cheng,</w:t>
      </w:r>
    </w:p>
    <w:p w14:paraId="5FB0653A" w14:textId="77777777" w:rsidR="00BE18DA" w:rsidRDefault="00944C04">
      <w:pPr>
        <w:spacing w:before="3" w:line="180" w:lineRule="exact"/>
        <w:ind w:left="484"/>
        <w:jc w:val="both"/>
        <w:rPr>
          <w:sz w:val="16"/>
        </w:rPr>
      </w:pPr>
      <w:r>
        <w:rPr>
          <w:spacing w:val="-9"/>
          <w:sz w:val="16"/>
        </w:rPr>
        <w:t xml:space="preserve">P. </w:t>
      </w:r>
      <w:r>
        <w:rPr>
          <w:sz w:val="16"/>
        </w:rPr>
        <w:t xml:space="preserve">Collet, B. Combemale, R. B. France, R. Heldal, J. Hill, J. Kienzle,  and M. Schöttle, “The Relevance of Model-Driven Engineering Thirty </w:t>
      </w:r>
      <w:r>
        <w:rPr>
          <w:spacing w:val="-4"/>
          <w:sz w:val="16"/>
        </w:rPr>
        <w:t xml:space="preserve">Years </w:t>
      </w:r>
      <w:r>
        <w:rPr>
          <w:sz w:val="16"/>
        </w:rPr>
        <w:t xml:space="preserve">from </w:t>
      </w:r>
      <w:r>
        <w:rPr>
          <w:spacing w:val="-4"/>
          <w:sz w:val="16"/>
        </w:rPr>
        <w:t xml:space="preserve">Now,” </w:t>
      </w:r>
      <w:r>
        <w:rPr>
          <w:i/>
          <w:sz w:val="16"/>
        </w:rPr>
        <w:t>ACM/IEEE 17th International Conference on Model Driven Engineering Languages and Systems (MODELS)</w:t>
      </w:r>
      <w:r>
        <w:rPr>
          <w:sz w:val="16"/>
        </w:rPr>
        <w:t>, pp. 183–200, 2014.</w:t>
      </w:r>
    </w:p>
    <w:p w14:paraId="0D285C95" w14:textId="77777777" w:rsidR="00BE18DA" w:rsidRDefault="00944C04">
      <w:pPr>
        <w:spacing w:line="180" w:lineRule="exact"/>
        <w:ind w:left="484" w:hanging="286"/>
        <w:rPr>
          <w:sz w:val="16"/>
        </w:rPr>
      </w:pPr>
      <w:r>
        <w:rPr>
          <w:sz w:val="16"/>
        </w:rPr>
        <w:t xml:space="preserve">[4]IBM, “IBM Rhapshody and UML differences,” </w:t>
      </w:r>
      <w:hyperlink r:id="rId91">
        <w:r>
          <w:rPr>
            <w:sz w:val="16"/>
          </w:rPr>
          <w:t>http://www-01.ibm.com/</w:t>
        </w:r>
      </w:hyperlink>
      <w:r>
        <w:rPr>
          <w:sz w:val="16"/>
        </w:rPr>
        <w:t xml:space="preserve"> support/docview.wss?uid=swg27040251, 2016, [Online; accessed 04- July-2016].</w:t>
      </w:r>
    </w:p>
    <w:p w14:paraId="607472EE" w14:textId="77777777" w:rsidR="00BE18DA" w:rsidRDefault="00944C04">
      <w:pPr>
        <w:spacing w:line="180" w:lineRule="exact"/>
        <w:ind w:left="484" w:hanging="286"/>
        <w:rPr>
          <w:sz w:val="16"/>
        </w:rPr>
      </w:pPr>
      <w:r>
        <w:rPr>
          <w:sz w:val="16"/>
        </w:rPr>
        <w:t xml:space="preserve">[5]SparxSysemx, “Enterprise Architect,” </w:t>
      </w:r>
      <w:hyperlink r:id="rId92">
        <w:r>
          <w:rPr>
            <w:sz w:val="16"/>
          </w:rPr>
          <w:t>http://www.sparxsystems.com/</w:t>
        </w:r>
      </w:hyperlink>
      <w:r>
        <w:rPr>
          <w:sz w:val="16"/>
        </w:rPr>
        <w:t xml:space="preserve"> products/ea/, 2016, [Online; accessed  14-Mar-2016].</w:t>
      </w:r>
    </w:p>
    <w:p w14:paraId="6E69F424" w14:textId="77777777" w:rsidR="00BE18DA" w:rsidRDefault="00944C04">
      <w:pPr>
        <w:tabs>
          <w:tab w:val="left" w:pos="1617"/>
          <w:tab w:val="left" w:pos="2686"/>
          <w:tab w:val="left" w:pos="3590"/>
          <w:tab w:val="left" w:pos="4839"/>
        </w:tabs>
        <w:spacing w:line="180" w:lineRule="exact"/>
        <w:ind w:left="484" w:hanging="286"/>
        <w:rPr>
          <w:sz w:val="16"/>
        </w:rPr>
      </w:pPr>
      <w:r>
        <w:rPr>
          <w:sz w:val="16"/>
        </w:rPr>
        <w:t>[6]SinelaboreRT,</w:t>
      </w:r>
      <w:r>
        <w:rPr>
          <w:sz w:val="16"/>
        </w:rPr>
        <w:tab/>
        <w:t>“Sinelabore</w:t>
      </w:r>
      <w:r>
        <w:rPr>
          <w:sz w:val="16"/>
        </w:rPr>
        <w:tab/>
        <w:t>Manual,”</w:t>
      </w:r>
      <w:r>
        <w:rPr>
          <w:sz w:val="16"/>
        </w:rPr>
        <w:tab/>
        <w:t>http://www.sinelabore. com/lib/exe/fetch.php?media=wiki:downloads:sinelaborert.pdf.</w:t>
      </w:r>
      <w:r>
        <w:rPr>
          <w:sz w:val="16"/>
        </w:rPr>
        <w:tab/>
      </w:r>
      <w:r>
        <w:rPr>
          <w:w w:val="95"/>
          <w:sz w:val="16"/>
        </w:rPr>
        <w:t xml:space="preserve">[On- </w:t>
      </w:r>
      <w:r>
        <w:rPr>
          <w:sz w:val="16"/>
        </w:rPr>
        <w:t xml:space="preserve">line]. Available: </w:t>
      </w:r>
      <w:hyperlink r:id="rId93">
        <w:r>
          <w:rPr>
            <w:sz w:val="16"/>
          </w:rPr>
          <w:t>http://www.sinelabore.com/lib/exe/fetch.php?media=</w:t>
        </w:r>
      </w:hyperlink>
      <w:r>
        <w:rPr>
          <w:sz w:val="16"/>
        </w:rPr>
        <w:t xml:space="preserve"> wiki:downloads:sinelaborert.pdf</w:t>
      </w:r>
    </w:p>
    <w:p w14:paraId="71C8078E" w14:textId="77777777" w:rsidR="00BE18DA" w:rsidRDefault="00944C04">
      <w:pPr>
        <w:spacing w:line="180" w:lineRule="exact"/>
        <w:ind w:left="484" w:hanging="286"/>
        <w:rPr>
          <w:sz w:val="16"/>
        </w:rPr>
      </w:pPr>
      <w:r>
        <w:rPr>
          <w:sz w:val="16"/>
        </w:rPr>
        <w:t xml:space="preserve">[7]IBM, “Ibm Rhapsody.” [Online]. Available: </w:t>
      </w:r>
      <w:hyperlink r:id="rId94">
        <w:r>
          <w:rPr>
            <w:sz w:val="16"/>
          </w:rPr>
          <w:t>http://www.ibm.com/</w:t>
        </w:r>
      </w:hyperlink>
      <w:r>
        <w:rPr>
          <w:sz w:val="16"/>
        </w:rPr>
        <w:t xml:space="preserve"> developerworks/downloads/r/rhapsodydeveloper/</w:t>
      </w:r>
    </w:p>
    <w:p w14:paraId="21D6C3CE" w14:textId="77777777" w:rsidR="00BE18DA" w:rsidRDefault="00944C04">
      <w:pPr>
        <w:spacing w:line="141" w:lineRule="exact"/>
        <w:ind w:left="484" w:hanging="286"/>
        <w:rPr>
          <w:i/>
          <w:sz w:val="16"/>
        </w:rPr>
      </w:pPr>
      <w:r>
        <w:rPr>
          <w:sz w:val="16"/>
        </w:rPr>
        <w:t xml:space="preserve">[8]R.  Pilitowski  and  A.  Dereziñska,     </w:t>
      </w:r>
      <w:r>
        <w:rPr>
          <w:i/>
          <w:sz w:val="16"/>
        </w:rPr>
        <w:t>Code  Generation  and    Execution</w:t>
      </w:r>
    </w:p>
    <w:p w14:paraId="47227AFF" w14:textId="77777777" w:rsidR="00BE18DA" w:rsidRDefault="00944C04">
      <w:pPr>
        <w:spacing w:before="3" w:line="180" w:lineRule="exact"/>
        <w:ind w:left="484"/>
        <w:jc w:val="both"/>
        <w:rPr>
          <w:sz w:val="16"/>
        </w:rPr>
      </w:pPr>
      <w:r>
        <w:rPr>
          <w:i/>
          <w:sz w:val="16"/>
        </w:rPr>
        <w:t>Framework for UML 2.0 Classes and State Machines</w:t>
      </w:r>
      <w:r>
        <w:rPr>
          <w:sz w:val="16"/>
        </w:rPr>
        <w:t>. Dordrecht: Springer  Netherlands,  2007,  pp.  421–427.  [Online].  Available:  http:</w:t>
      </w:r>
    </w:p>
    <w:p w14:paraId="10D55537" w14:textId="77777777" w:rsidR="00BE18DA" w:rsidRDefault="00944C04">
      <w:pPr>
        <w:spacing w:line="178" w:lineRule="exact"/>
        <w:ind w:left="484"/>
        <w:jc w:val="both"/>
        <w:rPr>
          <w:sz w:val="16"/>
        </w:rPr>
      </w:pPr>
      <w:r>
        <w:rPr>
          <w:sz w:val="16"/>
        </w:rPr>
        <w:t>//dx.doi.org/10.1007/978-1-4020-6268-1_75</w:t>
      </w:r>
    </w:p>
    <w:p w14:paraId="6332EAE2" w14:textId="77777777" w:rsidR="00BE18DA" w:rsidRDefault="00944C04">
      <w:pPr>
        <w:pStyle w:val="Corpsdetexte"/>
        <w:spacing w:before="5"/>
      </w:pPr>
      <w:r>
        <w:br w:type="column"/>
      </w:r>
    </w:p>
    <w:p w14:paraId="3369BA04" w14:textId="77777777" w:rsidR="00BE18DA" w:rsidRDefault="00944C04">
      <w:pPr>
        <w:spacing w:line="180" w:lineRule="exact"/>
        <w:ind w:left="484" w:right="198" w:hanging="286"/>
        <w:rPr>
          <w:sz w:val="16"/>
        </w:rPr>
      </w:pPr>
      <w:r>
        <w:rPr>
          <w:sz w:val="16"/>
        </w:rPr>
        <w:t>[9]OMG, “Precise Semantics Of UML Composite Structures,” no. October, 2015.</w:t>
      </w:r>
    </w:p>
    <w:p w14:paraId="7A120417" w14:textId="77777777" w:rsidR="00BE18DA" w:rsidRDefault="00944C04">
      <w:pPr>
        <w:spacing w:line="180" w:lineRule="exact"/>
        <w:ind w:left="484" w:right="198" w:hanging="366"/>
        <w:rPr>
          <w:sz w:val="16"/>
        </w:rPr>
      </w:pPr>
      <w:r>
        <w:rPr>
          <w:sz w:val="16"/>
        </w:rPr>
        <w:t xml:space="preserve">[10]I. A.  Niaz,  J.  Tanaka,  and  others,  “Mapping  UML  statecharts  to  java code.” in </w:t>
      </w:r>
      <w:r>
        <w:rPr>
          <w:i/>
          <w:sz w:val="16"/>
        </w:rPr>
        <w:t>IASTED Conf. on Software Engineering</w:t>
      </w:r>
      <w:r>
        <w:rPr>
          <w:sz w:val="16"/>
        </w:rPr>
        <w:t xml:space="preserve">, 2004, pp. 111–116. [Online]. Available: </w:t>
      </w:r>
      <w:hyperlink r:id="rId95">
        <w:r>
          <w:rPr>
            <w:sz w:val="16"/>
          </w:rPr>
          <w:t>http://www.actapress.com/PDFViewer.</w:t>
        </w:r>
      </w:hyperlink>
      <w:r>
        <w:rPr>
          <w:sz w:val="16"/>
        </w:rPr>
        <w:t xml:space="preserve"> aspx?paperId=16433</w:t>
      </w:r>
    </w:p>
    <w:p w14:paraId="2033E1FD" w14:textId="77777777" w:rsidR="00BE18DA" w:rsidRDefault="00944C04">
      <w:pPr>
        <w:spacing w:line="180" w:lineRule="exact"/>
        <w:ind w:left="484" w:right="1" w:hanging="366"/>
        <w:rPr>
          <w:sz w:val="16"/>
        </w:rPr>
      </w:pPr>
      <w:r>
        <w:rPr>
          <w:sz w:val="16"/>
        </w:rPr>
        <w:t xml:space="preserve">[11]M. Balser, S. Bäumler, A. Knapp, W. Reif, and A. Thums, “Interactive verification of uml state machines,” in </w:t>
      </w:r>
      <w:r>
        <w:rPr>
          <w:i/>
          <w:sz w:val="16"/>
        </w:rPr>
        <w:t>International Conference on Formal Engineering Methods</w:t>
      </w:r>
      <w:r>
        <w:rPr>
          <w:sz w:val="16"/>
        </w:rPr>
        <w:t>.    Springer, 2004, pp.  434–448.</w:t>
      </w:r>
    </w:p>
    <w:p w14:paraId="017175AA" w14:textId="77777777" w:rsidR="00BE18DA" w:rsidRDefault="00944C04">
      <w:pPr>
        <w:spacing w:line="176" w:lineRule="exact"/>
        <w:ind w:left="119" w:right="1"/>
        <w:rPr>
          <w:sz w:val="16"/>
        </w:rPr>
      </w:pPr>
      <w:r>
        <w:rPr>
          <w:sz w:val="16"/>
        </w:rPr>
        <w:t>[12]A.  Knapp,  “Semantics  of  UML  State  Machines,”  2004.      [Online].</w:t>
      </w:r>
    </w:p>
    <w:p w14:paraId="78BBAA8F" w14:textId="77777777" w:rsidR="00BE18DA" w:rsidRDefault="00944C04">
      <w:pPr>
        <w:spacing w:before="3" w:line="180" w:lineRule="exact"/>
        <w:ind w:left="119" w:right="1" w:firstLine="365"/>
        <w:rPr>
          <w:sz w:val="16"/>
        </w:rPr>
      </w:pPr>
      <w:r>
        <w:rPr>
          <w:sz w:val="16"/>
        </w:rPr>
        <w:t xml:space="preserve">Available: </w:t>
      </w:r>
      <w:hyperlink r:id="rId96">
        <w:r>
          <w:rPr>
            <w:sz w:val="16"/>
          </w:rPr>
          <w:t>http://www.pst.ifi.lmu.de/veroeffentlichungen/TR0408.pdf</w:t>
        </w:r>
      </w:hyperlink>
      <w:r>
        <w:rPr>
          <w:sz w:val="16"/>
        </w:rPr>
        <w:t xml:space="preserve"> [13]Qompass, “Qompass,” https://wiki.eclipse.org/Papyrus_Qompass, 2015,</w:t>
      </w:r>
    </w:p>
    <w:p w14:paraId="528B2BCE" w14:textId="77777777" w:rsidR="00BE18DA" w:rsidRDefault="00944C04">
      <w:pPr>
        <w:spacing w:line="176" w:lineRule="exact"/>
        <w:ind w:left="484" w:right="1"/>
        <w:rPr>
          <w:sz w:val="16"/>
        </w:rPr>
      </w:pPr>
      <w:r>
        <w:rPr>
          <w:sz w:val="16"/>
        </w:rPr>
        <w:t>[Online; accessed 01-Sept-2015].</w:t>
      </w:r>
    </w:p>
    <w:p w14:paraId="401C6CF4" w14:textId="77777777" w:rsidR="00BE18DA" w:rsidRDefault="00944C04">
      <w:pPr>
        <w:spacing w:before="3" w:line="180" w:lineRule="exact"/>
        <w:ind w:left="119" w:right="1"/>
        <w:rPr>
          <w:sz w:val="16"/>
        </w:rPr>
      </w:pPr>
      <w:r>
        <w:rPr>
          <w:sz w:val="16"/>
        </w:rPr>
        <w:t>[14]CEA-List, “Papyrus Homepage Website,” https://eclipse.org/papyrus/. [15]“Moka Model Execution.” [Online]. Available:  https://wiki.eclipse.org/</w:t>
      </w:r>
    </w:p>
    <w:p w14:paraId="1D8CB4CB" w14:textId="77777777" w:rsidR="00BE18DA" w:rsidRDefault="00944C04">
      <w:pPr>
        <w:spacing w:line="176" w:lineRule="exact"/>
        <w:ind w:left="484" w:right="1"/>
        <w:rPr>
          <w:sz w:val="16"/>
        </w:rPr>
      </w:pPr>
      <w:r>
        <w:rPr>
          <w:sz w:val="16"/>
        </w:rPr>
        <w:t>Papyrus/UserGuide/ModelExecution</w:t>
      </w:r>
    </w:p>
    <w:p w14:paraId="3A0095A8" w14:textId="77777777" w:rsidR="00BE18DA" w:rsidRDefault="00944C04">
      <w:pPr>
        <w:spacing w:before="3" w:line="180" w:lineRule="exact"/>
        <w:ind w:left="484" w:right="198" w:hanging="366"/>
        <w:rPr>
          <w:sz w:val="16"/>
        </w:rPr>
      </w:pPr>
      <w:r>
        <w:rPr>
          <w:sz w:val="16"/>
        </w:rPr>
        <w:t xml:space="preserve">[16]J. O. Blech and S. Glesner, “Formal verification of java code generation from uml models,” in </w:t>
      </w:r>
      <w:r>
        <w:rPr>
          <w:i/>
          <w:sz w:val="16"/>
        </w:rPr>
        <w:t>. . . of the 3rd International Fujaba Days</w:t>
      </w:r>
      <w:r>
        <w:rPr>
          <w:sz w:val="16"/>
        </w:rPr>
        <w:t>, 2005, pp. 49–56.</w:t>
      </w:r>
    </w:p>
    <w:p w14:paraId="437A1391" w14:textId="77777777" w:rsidR="00BE18DA" w:rsidRDefault="00944C04">
      <w:pPr>
        <w:spacing w:line="180" w:lineRule="exact"/>
        <w:ind w:left="484" w:right="216" w:hanging="366"/>
        <w:rPr>
          <w:sz w:val="16"/>
        </w:rPr>
      </w:pPr>
      <w:r>
        <w:rPr>
          <w:sz w:val="16"/>
        </w:rPr>
        <w:t xml:space="preserve">[17]boost, “Boost C++,” </w:t>
      </w:r>
      <w:hyperlink r:id="rId97">
        <w:r>
          <w:rPr>
            <w:sz w:val="16"/>
          </w:rPr>
          <w:t>http://www.boost.org/,</w:t>
        </w:r>
      </w:hyperlink>
      <w:r>
        <w:rPr>
          <w:sz w:val="16"/>
        </w:rPr>
        <w:t xml:space="preserve"> 2016, [Online; accessed 04- July-2016].</w:t>
      </w:r>
    </w:p>
    <w:p w14:paraId="3D4D6ABB" w14:textId="77777777" w:rsidR="00BE18DA" w:rsidRDefault="00944C04">
      <w:pPr>
        <w:tabs>
          <w:tab w:val="left" w:pos="1027"/>
          <w:tab w:val="left" w:pos="1838"/>
          <w:tab w:val="left" w:pos="2925"/>
          <w:tab w:val="left" w:pos="3758"/>
          <w:tab w:val="left" w:pos="4659"/>
        </w:tabs>
        <w:spacing w:line="180" w:lineRule="exact"/>
        <w:ind w:left="484" w:right="216" w:hanging="366"/>
        <w:rPr>
          <w:sz w:val="16"/>
        </w:rPr>
      </w:pPr>
      <w:r>
        <w:rPr>
          <w:sz w:val="16"/>
        </w:rPr>
        <w:t>[18]“State</w:t>
      </w:r>
      <w:r>
        <w:rPr>
          <w:sz w:val="16"/>
        </w:rPr>
        <w:tab/>
        <w:t>Machine</w:t>
      </w:r>
      <w:r>
        <w:rPr>
          <w:sz w:val="16"/>
        </w:rPr>
        <w:tab/>
        <w:t>Benchmark.”</w:t>
      </w:r>
      <w:r>
        <w:rPr>
          <w:sz w:val="16"/>
        </w:rPr>
        <w:tab/>
        <w:t>[Online].</w:t>
      </w:r>
      <w:r>
        <w:rPr>
          <w:sz w:val="16"/>
        </w:rPr>
        <w:tab/>
        <w:t>Available:</w:t>
      </w:r>
      <w:r>
        <w:rPr>
          <w:sz w:val="16"/>
        </w:rPr>
        <w:tab/>
        <w:t>http:// boost-experimental.github.io/msm-lite/benchmarks/index.html</w:t>
      </w:r>
    </w:p>
    <w:p w14:paraId="5E046598" w14:textId="77777777" w:rsidR="00BE18DA" w:rsidRDefault="00944C04">
      <w:pPr>
        <w:spacing w:line="180" w:lineRule="exact"/>
        <w:ind w:left="484" w:right="1" w:hanging="366"/>
        <w:rPr>
          <w:sz w:val="16"/>
        </w:rPr>
      </w:pPr>
      <w:r>
        <w:rPr>
          <w:sz w:val="16"/>
        </w:rPr>
        <w:t xml:space="preserve">[19]Boost, “Simple CDPlayer Example,” </w:t>
      </w:r>
      <w:hyperlink r:id="rId98">
        <w:r>
          <w:rPr>
            <w:sz w:val="16"/>
          </w:rPr>
          <w:t>http://www.boost.org/doc/libs/1_</w:t>
        </w:r>
      </w:hyperlink>
      <w:r>
        <w:rPr>
          <w:sz w:val="16"/>
        </w:rPr>
        <w:t xml:space="preserve"> 45_0/libs/msm/doc/HTML/ch03s02.html#d0e424, 2016, [Online; ac- cessed 14-May-2016].</w:t>
      </w:r>
    </w:p>
    <w:p w14:paraId="69BA5401" w14:textId="77777777" w:rsidR="00BE18DA" w:rsidRDefault="00944C04">
      <w:pPr>
        <w:spacing w:line="180" w:lineRule="exact"/>
        <w:ind w:left="484" w:right="1" w:hanging="366"/>
        <w:rPr>
          <w:sz w:val="16"/>
        </w:rPr>
      </w:pPr>
      <w:r>
        <w:rPr>
          <w:sz w:val="16"/>
        </w:rPr>
        <w:t xml:space="preserve">[20]——, “Composite CDPlayer Example,” </w:t>
      </w:r>
      <w:hyperlink r:id="rId99">
        <w:r>
          <w:rPr>
            <w:sz w:val="16"/>
          </w:rPr>
          <w:t>http://www.boost.org/doc/libs/</w:t>
        </w:r>
      </w:hyperlink>
      <w:r>
        <w:rPr>
          <w:sz w:val="16"/>
        </w:rPr>
        <w:t xml:space="preserve"> 1_45_0/libs/msm/doc/HTML/ch03s02.html#d0e554, 2016, [Online; ac- cessed 14-May-2016].</w:t>
      </w:r>
    </w:p>
    <w:p w14:paraId="2C3597C3" w14:textId="77777777" w:rsidR="00BE18DA" w:rsidRDefault="00944C04">
      <w:pPr>
        <w:tabs>
          <w:tab w:val="left" w:pos="741"/>
          <w:tab w:val="left" w:pos="1389"/>
          <w:tab w:val="left" w:pos="2069"/>
          <w:tab w:val="left" w:pos="2722"/>
        </w:tabs>
        <w:spacing w:line="180" w:lineRule="exact"/>
        <w:ind w:left="484" w:right="216" w:hanging="366"/>
        <w:rPr>
          <w:sz w:val="16"/>
        </w:rPr>
      </w:pPr>
      <w:r>
        <w:rPr>
          <w:sz w:val="16"/>
        </w:rPr>
        <w:t>[21]N.</w:t>
      </w:r>
      <w:r>
        <w:rPr>
          <w:sz w:val="16"/>
        </w:rPr>
        <w:tab/>
        <w:t>Magic,</w:t>
      </w:r>
      <w:r>
        <w:rPr>
          <w:sz w:val="16"/>
        </w:rPr>
        <w:tab/>
        <w:t>“Magic</w:t>
      </w:r>
      <w:r>
        <w:rPr>
          <w:sz w:val="16"/>
        </w:rPr>
        <w:tab/>
      </w:r>
      <w:r>
        <w:rPr>
          <w:spacing w:val="-3"/>
          <w:sz w:val="16"/>
        </w:rPr>
        <w:t>Draw,”</w:t>
      </w:r>
      <w:r>
        <w:rPr>
          <w:spacing w:val="-3"/>
          <w:sz w:val="16"/>
        </w:rPr>
        <w:tab/>
      </w:r>
      <w:hyperlink r:id="rId100">
        <w:r>
          <w:rPr>
            <w:spacing w:val="-1"/>
            <w:sz w:val="16"/>
          </w:rPr>
          <w:t>https://www.nomagic.com/products/</w:t>
        </w:r>
      </w:hyperlink>
      <w:r>
        <w:rPr>
          <w:spacing w:val="-1"/>
          <w:sz w:val="16"/>
        </w:rPr>
        <w:t xml:space="preserve"> </w:t>
      </w:r>
      <w:r>
        <w:rPr>
          <w:sz w:val="16"/>
        </w:rPr>
        <w:t>magicdraw.html, 2016, [Online; accessed</w:t>
      </w:r>
      <w:r>
        <w:rPr>
          <w:spacing w:val="29"/>
          <w:sz w:val="16"/>
        </w:rPr>
        <w:t xml:space="preserve"> </w:t>
      </w:r>
      <w:r>
        <w:rPr>
          <w:sz w:val="16"/>
        </w:rPr>
        <w:t>14-Mar-2016].</w:t>
      </w:r>
    </w:p>
    <w:p w14:paraId="1F0BCED0" w14:textId="77777777" w:rsidR="00BE18DA" w:rsidRDefault="00944C04">
      <w:pPr>
        <w:spacing w:line="180" w:lineRule="exact"/>
        <w:ind w:left="484" w:right="166" w:hanging="366"/>
        <w:rPr>
          <w:sz w:val="16"/>
        </w:rPr>
      </w:pPr>
      <w:r>
        <w:rPr>
          <w:sz w:val="16"/>
        </w:rPr>
        <w:t xml:space="preserve">[22]QM, “Qm,” </w:t>
      </w:r>
      <w:hyperlink r:id="rId101">
        <w:r>
          <w:rPr>
            <w:sz w:val="16"/>
          </w:rPr>
          <w:t>http://www.state-machine.com/qm/,</w:t>
        </w:r>
      </w:hyperlink>
      <w:r>
        <w:rPr>
          <w:sz w:val="16"/>
        </w:rPr>
        <w:t xml:space="preserve"> 2016, [Online; accessed 14-May-2016].</w:t>
      </w:r>
    </w:p>
    <w:p w14:paraId="2309B32B" w14:textId="77777777" w:rsidR="00BE18DA" w:rsidRDefault="00944C04">
      <w:pPr>
        <w:spacing w:line="180" w:lineRule="exact"/>
        <w:ind w:left="484" w:right="117" w:hanging="366"/>
        <w:rPr>
          <w:sz w:val="16"/>
        </w:rPr>
      </w:pPr>
      <w:r>
        <w:rPr>
          <w:sz w:val="16"/>
        </w:rPr>
        <w:t xml:space="preserve">[23]B. Library, “The Boost Statechart Library,” </w:t>
      </w:r>
      <w:hyperlink r:id="rId102">
        <w:r>
          <w:rPr>
            <w:sz w:val="16"/>
          </w:rPr>
          <w:t>http://www.boost.org/doc/</w:t>
        </w:r>
      </w:hyperlink>
      <w:r>
        <w:rPr>
          <w:sz w:val="16"/>
        </w:rPr>
        <w:t xml:space="preserve"> libs/1_61_0/libs/statechart/doc/index.html, 2016, [Online; accessed 04- July-2016].</w:t>
      </w:r>
    </w:p>
    <w:p w14:paraId="462B358A" w14:textId="77777777" w:rsidR="00BE18DA" w:rsidRDefault="00944C04">
      <w:pPr>
        <w:spacing w:line="180" w:lineRule="exact"/>
        <w:ind w:left="484" w:right="1" w:hanging="366"/>
        <w:rPr>
          <w:sz w:val="16"/>
        </w:rPr>
      </w:pPr>
      <w:r>
        <w:rPr>
          <w:sz w:val="16"/>
        </w:rPr>
        <w:t xml:space="preserve">[24]MSM, “Meta State Machine,” </w:t>
      </w:r>
      <w:hyperlink r:id="rId103">
        <w:r>
          <w:rPr>
            <w:sz w:val="16"/>
          </w:rPr>
          <w:t>http://www.boost.org/doc/libs/1_59_0_</w:t>
        </w:r>
      </w:hyperlink>
      <w:r>
        <w:rPr>
          <w:sz w:val="16"/>
        </w:rPr>
        <w:t xml:space="preserve"> b1/libs/msm/doc/HTML/index.html, 2016, [Online; accessed 04-July- 2016].</w:t>
      </w:r>
    </w:p>
    <w:p w14:paraId="02B1BC76" w14:textId="77777777" w:rsidR="00BE18DA" w:rsidRDefault="00944C04">
      <w:pPr>
        <w:spacing w:line="180" w:lineRule="exact"/>
        <w:ind w:left="484" w:right="1" w:hanging="366"/>
        <w:rPr>
          <w:sz w:val="16"/>
        </w:rPr>
      </w:pPr>
      <w:r>
        <w:rPr>
          <w:sz w:val="16"/>
        </w:rPr>
        <w:t xml:space="preserve">[25]“State Machine Benchmark.” [Online]. Available: </w:t>
      </w:r>
      <w:hyperlink r:id="rId104">
        <w:r>
          <w:rPr>
            <w:sz w:val="16"/>
          </w:rPr>
          <w:t>http://www.boost.org/</w:t>
        </w:r>
      </w:hyperlink>
      <w:r>
        <w:rPr>
          <w:sz w:val="16"/>
        </w:rPr>
        <w:t xml:space="preserve"> doc/libs/1_61_0/libs/msm/doc/HTML/ch03s04.html</w:t>
      </w:r>
    </w:p>
    <w:p w14:paraId="7797BFB9" w14:textId="77777777" w:rsidR="00BE18DA" w:rsidRDefault="00944C04">
      <w:pPr>
        <w:spacing w:line="180" w:lineRule="exact"/>
        <w:ind w:left="484" w:right="175" w:hanging="366"/>
        <w:rPr>
          <w:sz w:val="16"/>
        </w:rPr>
      </w:pPr>
      <w:r>
        <w:rPr>
          <w:sz w:val="16"/>
        </w:rPr>
        <w:t xml:space="preserve">[26]“Valgrind Massif.” [Online]. Available: </w:t>
      </w:r>
      <w:hyperlink r:id="rId105">
        <w:r>
          <w:rPr>
            <w:sz w:val="16"/>
          </w:rPr>
          <w:t>http://valgrind.org/docs/manual/</w:t>
        </w:r>
      </w:hyperlink>
      <w:r>
        <w:rPr>
          <w:sz w:val="16"/>
        </w:rPr>
        <w:t xml:space="preserve"> ms-manual.html</w:t>
      </w:r>
    </w:p>
    <w:p w14:paraId="13A319A4" w14:textId="77777777" w:rsidR="00BE18DA" w:rsidRDefault="00944C04">
      <w:pPr>
        <w:spacing w:line="180" w:lineRule="exact"/>
        <w:ind w:left="484" w:right="1" w:hanging="366"/>
        <w:rPr>
          <w:sz w:val="16"/>
        </w:rPr>
      </w:pPr>
      <w:r>
        <w:rPr>
          <w:sz w:val="16"/>
        </w:rPr>
        <w:t>[27]E. Domínguez, B. Pérez, A. L. Rubio, and M. A. Zapata, “A systematic review of code generation proposals from state machine specifications,” pp. 1045–1066, 2012.</w:t>
      </w:r>
    </w:p>
    <w:p w14:paraId="731B75AD" w14:textId="77777777" w:rsidR="00BE18DA" w:rsidRDefault="00944C04">
      <w:pPr>
        <w:tabs>
          <w:tab w:val="left" w:pos="3612"/>
        </w:tabs>
        <w:spacing w:line="180" w:lineRule="exact"/>
        <w:ind w:left="484" w:right="117" w:hanging="366"/>
        <w:rPr>
          <w:sz w:val="16"/>
        </w:rPr>
      </w:pPr>
      <w:r>
        <w:rPr>
          <w:sz w:val="16"/>
        </w:rPr>
        <w:t xml:space="preserve">[28]G.  Booch,  J.  Rumbaugh,  and   </w:t>
      </w:r>
      <w:r>
        <w:rPr>
          <w:spacing w:val="32"/>
          <w:sz w:val="16"/>
        </w:rPr>
        <w:t xml:space="preserve"> </w:t>
      </w:r>
      <w:r>
        <w:rPr>
          <w:sz w:val="16"/>
        </w:rPr>
        <w:t xml:space="preserve">I. </w:t>
      </w:r>
      <w:r>
        <w:rPr>
          <w:spacing w:val="22"/>
          <w:sz w:val="16"/>
        </w:rPr>
        <w:t xml:space="preserve"> </w:t>
      </w:r>
      <w:r>
        <w:rPr>
          <w:sz w:val="16"/>
        </w:rPr>
        <w:t>Jacobson,</w:t>
      </w:r>
      <w:r>
        <w:rPr>
          <w:sz w:val="16"/>
        </w:rPr>
        <w:tab/>
      </w:r>
      <w:r>
        <w:rPr>
          <w:i/>
          <w:sz w:val="16"/>
        </w:rPr>
        <w:t xml:space="preserve">The </w:t>
      </w:r>
      <w:r>
        <w:rPr>
          <w:i/>
          <w:spacing w:val="17"/>
          <w:sz w:val="16"/>
        </w:rPr>
        <w:t xml:space="preserve"> </w:t>
      </w:r>
      <w:r>
        <w:rPr>
          <w:i/>
          <w:sz w:val="16"/>
        </w:rPr>
        <w:t xml:space="preserve">Unified </w:t>
      </w:r>
      <w:r>
        <w:rPr>
          <w:i/>
          <w:spacing w:val="17"/>
          <w:sz w:val="16"/>
        </w:rPr>
        <w:t xml:space="preserve"> </w:t>
      </w:r>
      <w:r>
        <w:rPr>
          <w:i/>
          <w:sz w:val="16"/>
        </w:rPr>
        <w:t>Modeling</w:t>
      </w:r>
      <w:r>
        <w:rPr>
          <w:i/>
          <w:w w:val="99"/>
          <w:sz w:val="16"/>
        </w:rPr>
        <w:t xml:space="preserve"> </w:t>
      </w:r>
      <w:r>
        <w:rPr>
          <w:i/>
          <w:sz w:val="16"/>
        </w:rPr>
        <w:t>Language   User   Guide</w:t>
      </w:r>
      <w:r>
        <w:rPr>
          <w:sz w:val="16"/>
        </w:rPr>
        <w:t xml:space="preserve">,   1998,   vol.   3.   [Online].   Available:   </w:t>
      </w:r>
      <w:r>
        <w:rPr>
          <w:spacing w:val="2"/>
          <w:sz w:val="16"/>
        </w:rPr>
        <w:t xml:space="preserve"> </w:t>
      </w:r>
      <w:r>
        <w:rPr>
          <w:sz w:val="16"/>
        </w:rPr>
        <w:t>http:</w:t>
      </w:r>
    </w:p>
    <w:p w14:paraId="7F7E6A86" w14:textId="77777777" w:rsidR="00BE18DA" w:rsidRDefault="00944C04">
      <w:pPr>
        <w:spacing w:line="176" w:lineRule="exact"/>
        <w:ind w:left="484" w:right="1"/>
        <w:rPr>
          <w:sz w:val="16"/>
        </w:rPr>
      </w:pPr>
      <w:r>
        <w:rPr>
          <w:sz w:val="16"/>
        </w:rPr>
        <w:t>//portal.acm.org/citation.cfm?id=1088874</w:t>
      </w:r>
    </w:p>
    <w:p w14:paraId="2FC9A079" w14:textId="77777777" w:rsidR="00BE18DA" w:rsidRDefault="00944C04">
      <w:pPr>
        <w:tabs>
          <w:tab w:val="left" w:pos="1681"/>
        </w:tabs>
        <w:spacing w:before="3" w:line="180" w:lineRule="exact"/>
        <w:ind w:left="484" w:right="117" w:hanging="366"/>
        <w:rPr>
          <w:sz w:val="16"/>
        </w:rPr>
      </w:pPr>
      <w:r>
        <w:rPr>
          <w:sz w:val="16"/>
        </w:rPr>
        <w:t xml:space="preserve">[29]B. </w:t>
      </w:r>
      <w:r>
        <w:rPr>
          <w:spacing w:val="20"/>
          <w:sz w:val="16"/>
        </w:rPr>
        <w:t xml:space="preserve"> </w:t>
      </w:r>
      <w:r>
        <w:rPr>
          <w:spacing w:val="-9"/>
          <w:sz w:val="16"/>
        </w:rPr>
        <w:t xml:space="preserve">P.  </w:t>
      </w:r>
      <w:r>
        <w:rPr>
          <w:spacing w:val="-2"/>
          <w:sz w:val="16"/>
        </w:rPr>
        <w:t xml:space="preserve"> </w:t>
      </w:r>
      <w:r>
        <w:rPr>
          <w:sz w:val="16"/>
        </w:rPr>
        <w:t>Douglass,</w:t>
      </w:r>
      <w:r>
        <w:rPr>
          <w:sz w:val="16"/>
        </w:rPr>
        <w:tab/>
      </w:r>
      <w:r>
        <w:rPr>
          <w:i/>
          <w:sz w:val="16"/>
        </w:rPr>
        <w:t xml:space="preserve">Real-time  UML  :  developing  efficient   </w:t>
      </w:r>
      <w:r>
        <w:rPr>
          <w:i/>
          <w:spacing w:val="9"/>
          <w:sz w:val="16"/>
        </w:rPr>
        <w:t xml:space="preserve"> </w:t>
      </w:r>
      <w:r>
        <w:rPr>
          <w:i/>
          <w:sz w:val="16"/>
        </w:rPr>
        <w:t xml:space="preserve">objects </w:t>
      </w:r>
      <w:r>
        <w:rPr>
          <w:i/>
          <w:spacing w:val="17"/>
          <w:sz w:val="16"/>
        </w:rPr>
        <w:t xml:space="preserve"> </w:t>
      </w:r>
      <w:r>
        <w:rPr>
          <w:i/>
          <w:sz w:val="16"/>
        </w:rPr>
        <w:t>for</w:t>
      </w:r>
      <w:r>
        <w:rPr>
          <w:i/>
          <w:w w:val="99"/>
          <w:sz w:val="16"/>
        </w:rPr>
        <w:t xml:space="preserve"> </w:t>
      </w:r>
      <w:r>
        <w:rPr>
          <w:i/>
          <w:sz w:val="16"/>
        </w:rPr>
        <w:t>embedded systems</w:t>
      </w:r>
      <w:r>
        <w:rPr>
          <w:sz w:val="16"/>
        </w:rPr>
        <w:t>,</w:t>
      </w:r>
      <w:r>
        <w:rPr>
          <w:spacing w:val="24"/>
          <w:sz w:val="16"/>
        </w:rPr>
        <w:t xml:space="preserve"> </w:t>
      </w:r>
      <w:r>
        <w:rPr>
          <w:sz w:val="16"/>
        </w:rPr>
        <w:t>1999.</w:t>
      </w:r>
    </w:p>
    <w:p w14:paraId="651E1D4B" w14:textId="77777777" w:rsidR="00BE18DA" w:rsidRDefault="00944C04">
      <w:pPr>
        <w:spacing w:line="180" w:lineRule="exact"/>
        <w:ind w:left="484" w:right="198" w:hanging="366"/>
        <w:rPr>
          <w:sz w:val="16"/>
        </w:rPr>
      </w:pPr>
      <w:r>
        <w:rPr>
          <w:sz w:val="16"/>
        </w:rPr>
        <w:t xml:space="preserve">[30]A. Shalyto and N. Shamgunov, “State machine design pattern,” </w:t>
      </w:r>
      <w:r>
        <w:rPr>
          <w:i/>
          <w:sz w:val="16"/>
        </w:rPr>
        <w:t>Proc. of the 4th International Conference on.NET Technologies</w:t>
      </w:r>
      <w:r>
        <w:rPr>
          <w:sz w:val="16"/>
        </w:rPr>
        <w:t>,  2006.</w:t>
      </w:r>
    </w:p>
    <w:p w14:paraId="4F56B032" w14:textId="77777777" w:rsidR="00BE18DA" w:rsidRDefault="00BE18DA">
      <w:pPr>
        <w:spacing w:line="180" w:lineRule="exact"/>
        <w:rPr>
          <w:sz w:val="16"/>
        </w:rPr>
        <w:sectPr w:rsidR="00BE18DA">
          <w:type w:val="continuous"/>
          <w:pgSz w:w="12240" w:h="15840"/>
          <w:pgMar w:top="980" w:right="860" w:bottom="280" w:left="860" w:header="720" w:footer="720" w:gutter="0"/>
          <w:cols w:num="2" w:space="720" w:equalWidth="0">
            <w:col w:w="5141" w:space="119"/>
            <w:col w:w="5260"/>
          </w:cols>
        </w:sectPr>
      </w:pPr>
    </w:p>
    <w:p w14:paraId="4BB241DC" w14:textId="77777777" w:rsidR="00BE18DA" w:rsidRDefault="00944C04">
      <w:pPr>
        <w:spacing w:before="54" w:line="180" w:lineRule="exact"/>
        <w:ind w:left="484" w:right="-2" w:hanging="366"/>
        <w:rPr>
          <w:sz w:val="16"/>
        </w:rPr>
      </w:pPr>
      <w:r>
        <w:rPr>
          <w:sz w:val="16"/>
        </w:rPr>
        <w:lastRenderedPageBreak/>
        <w:t xml:space="preserve">[31]V. Spinke, “An object-oriented implementation of concurrent and hier- archical state machines,” </w:t>
      </w:r>
      <w:r>
        <w:rPr>
          <w:i/>
          <w:sz w:val="16"/>
        </w:rPr>
        <w:t>Information and Software Technology</w:t>
      </w:r>
      <w:r>
        <w:rPr>
          <w:sz w:val="16"/>
        </w:rPr>
        <w:t>, vol. 55, no. 10, pp. 1726–1740, Oct.  2013.</w:t>
      </w:r>
    </w:p>
    <w:p w14:paraId="10956AA5" w14:textId="77777777" w:rsidR="00BE18DA" w:rsidRDefault="00944C04">
      <w:pPr>
        <w:spacing w:before="54" w:line="180" w:lineRule="exact"/>
        <w:ind w:left="484" w:hanging="366"/>
        <w:rPr>
          <w:sz w:val="16"/>
        </w:rPr>
      </w:pPr>
      <w:r>
        <w:br w:type="column"/>
      </w:r>
      <w:r>
        <w:rPr>
          <w:sz w:val="16"/>
        </w:rPr>
        <w:t xml:space="preserve">[32]SparxSystems, “Enterprise Architect,” Sep. 2016. [Online]. Available: </w:t>
      </w:r>
      <w:hyperlink r:id="rId106">
        <w:r>
          <w:rPr>
            <w:sz w:val="16"/>
          </w:rPr>
          <w:t>http://www.sparxsystems.eu/start/home/</w:t>
        </w:r>
      </w:hyperlink>
    </w:p>
    <w:sectPr w:rsidR="00BE18DA">
      <w:pgSz w:w="12240" w:h="15840"/>
      <w:pgMar w:top="980" w:right="960" w:bottom="280" w:left="860" w:header="720" w:footer="720" w:gutter="0"/>
      <w:cols w:num="2" w:space="720" w:equalWidth="0">
        <w:col w:w="5141" w:space="119"/>
        <w:col w:w="51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DERMACHER Ansgar 206501" w:date="2016-07-11T07:50:00Z" w:initials="RA2">
    <w:p w14:paraId="64A65354" w14:textId="77777777" w:rsidR="0092080E" w:rsidRDefault="0092080E">
      <w:pPr>
        <w:pStyle w:val="Commentaire"/>
      </w:pPr>
      <w:r>
        <w:rPr>
          <w:rStyle w:val="Marquedecommentaire"/>
        </w:rPr>
        <w:annotationRef/>
      </w:r>
      <w:r>
        <w:t>An even-driven architecture has some advantages, but why does it reduce the complexity? (which is often achieved though abstraction. Be careful not to mix properties of architecture with properties of development approach, in particular MDE)</w:t>
      </w:r>
    </w:p>
  </w:comment>
  <w:comment w:id="32" w:author="RADERMACHER Ansgar 206501" w:date="2016-07-11T17:20:00Z" w:initials="RA2">
    <w:p w14:paraId="5448252E" w14:textId="52A0A34B" w:rsidR="001841B5" w:rsidRDefault="001841B5">
      <w:pPr>
        <w:pStyle w:val="Commentaire"/>
      </w:pPr>
      <w:r>
        <w:rPr>
          <w:rStyle w:val="Marquedecommentaire"/>
        </w:rPr>
        <w:annotationRef/>
      </w:r>
      <w:r>
        <w:t>I think, we can make no stronger claim, since passing tests is not a formal proof</w:t>
      </w:r>
    </w:p>
    <w:p w14:paraId="1F5D0BCE" w14:textId="7B23D4EF" w:rsidR="001841B5" w:rsidRDefault="001841B5">
      <w:pPr>
        <w:pStyle w:val="Commentaire"/>
      </w:pPr>
      <w:r>
        <w:t>Sorry for changing te whole paragraph a lot, but I think it´s clearer now.</w:t>
      </w:r>
    </w:p>
  </w:comment>
  <w:comment w:id="42" w:author="RADERMACHER Ansgar 206501" w:date="2016-07-11T17:09:00Z" w:initials="RA2">
    <w:p w14:paraId="18E7612E" w14:textId="31572427" w:rsidR="0092080E" w:rsidRDefault="0092080E">
      <w:pPr>
        <w:pStyle w:val="Commentaire"/>
      </w:pPr>
      <w:r>
        <w:rPr>
          <w:rStyle w:val="Marquedecommentaire"/>
        </w:rPr>
        <w:annotationRef/>
      </w:r>
      <w:r>
        <w:t>A bit redundant, if we talk about runtime execution. I think, it can be removed (was difficult to read before)</w:t>
      </w:r>
    </w:p>
  </w:comment>
  <w:comment w:id="53" w:author="RADERMACHER Ansgar 206501" w:date="2016-07-11T17:22:00Z" w:initials="RA2">
    <w:p w14:paraId="43CAE95E" w14:textId="44EBE02A" w:rsidR="00274A1B" w:rsidRDefault="00274A1B">
      <w:pPr>
        <w:pStyle w:val="Commentaire"/>
      </w:pPr>
      <w:r>
        <w:rPr>
          <w:rStyle w:val="Marquedecommentaire"/>
        </w:rPr>
        <w:annotationRef/>
      </w:r>
      <w:r>
        <w:t>We could perhaps say a complex system but that is not necessarily the case. In any case, we do not model the behavior or complexity.</w:t>
      </w:r>
    </w:p>
  </w:comment>
  <w:comment w:id="56" w:author="RADERMACHER Ansgar 206501" w:date="2016-07-11T17:24:00Z" w:initials="RA2">
    <w:p w14:paraId="75298978" w14:textId="16B10CA3" w:rsidR="00274A1B" w:rsidRDefault="00274A1B">
      <w:pPr>
        <w:pStyle w:val="Commentaire"/>
      </w:pPr>
      <w:r>
        <w:rPr>
          <w:rStyle w:val="Marquedecommentaire"/>
        </w:rPr>
        <w:annotationRef/>
      </w:r>
      <w:r w:rsidR="00986E74">
        <w:t>Careful: abstraction removes details, but a SM still needs to provide a lot of details (events definitions, guards, …) in order to be used for code generation. The only abstraction are implementation variants for such a SM.</w:t>
      </w:r>
    </w:p>
  </w:comment>
  <w:comment w:id="60" w:author="RADERMACHER Ansgar 206501" w:date="2016-07-11T17:29:00Z" w:initials="RA2">
    <w:p w14:paraId="612F119C" w14:textId="6D63E6EB" w:rsidR="00986E74" w:rsidRDefault="00986E74">
      <w:pPr>
        <w:pStyle w:val="Commentaire"/>
      </w:pPr>
      <w:r>
        <w:rPr>
          <w:rStyle w:val="Marquedecommentaire"/>
        </w:rPr>
        <w:annotationRef/>
      </w:r>
      <w:r>
        <w:t>It would be good to at a minimal description of this concept, as well as that of multiple regions. Even if a reader is in principle familiar with state-machine, he might not know what a specific concept such as a do-activity is.</w:t>
      </w:r>
    </w:p>
  </w:comment>
  <w:comment w:id="63" w:author="RADERMACHER Ansgar 206501" w:date="2016-07-11T17:28:00Z" w:initials="RA2">
    <w:p w14:paraId="3784153A" w14:textId="77777777" w:rsidR="00986E74" w:rsidRDefault="00986E74">
      <w:pPr>
        <w:pStyle w:val="Commentaire"/>
      </w:pPr>
      <w:r>
        <w:rPr>
          <w:rStyle w:val="Marquedecommentaire"/>
        </w:rPr>
        <w:annotationRef/>
      </w:r>
      <w:r>
        <w:t>Isn´t that a separate aspect = use new bullet?</w:t>
      </w:r>
    </w:p>
    <w:p w14:paraId="3F910737" w14:textId="77777777" w:rsidR="00986E74" w:rsidRDefault="00986E74">
      <w:pPr>
        <w:pStyle w:val="Commentaire"/>
      </w:pPr>
      <w:r>
        <w:t>Besides: so they do not support SignalEvents. Again, you should recall these three options.</w:t>
      </w:r>
    </w:p>
    <w:p w14:paraId="2C9EC294" w14:textId="48EA2372" w:rsidR="00986E74" w:rsidRDefault="00986E74">
      <w:pPr>
        <w:pStyle w:val="Commentaire"/>
      </w:pPr>
      <w:r>
        <w:t>Another thing: I´m not sure if that is true for Rhapsody since it kind</w:t>
      </w:r>
      <w:r w:rsidR="0095221D">
        <w:t xml:space="preserve"> of implicitly creates signals.</w:t>
      </w:r>
    </w:p>
    <w:p w14:paraId="24A5F1B6" w14:textId="39BD8AD6" w:rsidR="00986E74" w:rsidRDefault="00986E74">
      <w:pPr>
        <w:pStyle w:val="Commentaire"/>
      </w:pPr>
    </w:p>
  </w:comment>
  <w:comment w:id="64" w:author="RADERMACHER Ansgar 206501" w:date="2016-07-12T01:21:00Z" w:initials="RA2">
    <w:p w14:paraId="011EECFB" w14:textId="6241977D" w:rsidR="005E60BD" w:rsidRDefault="005E60BD">
      <w:pPr>
        <w:pStyle w:val="Commentaire"/>
      </w:pPr>
      <w:r>
        <w:rPr>
          <w:rStyle w:val="Marquedecommentaire"/>
        </w:rPr>
        <w:annotationRef/>
      </w:r>
      <w:r>
        <w:t>These are two specific tools (name these), does not mean that none does it better.</w:t>
      </w:r>
    </w:p>
  </w:comment>
  <w:comment w:id="65" w:author="RADERMACHER Ansgar 206501" w:date="2016-07-12T01:22:00Z" w:initials="RA2">
    <w:p w14:paraId="62882353" w14:textId="58B33192" w:rsidR="005E60BD" w:rsidRDefault="005E60BD">
      <w:pPr>
        <w:pStyle w:val="Commentaire"/>
      </w:pPr>
      <w:r>
        <w:rPr>
          <w:rStyle w:val="Marquedecommentaire"/>
        </w:rPr>
        <w:annotationRef/>
      </w:r>
      <w:r>
        <w:t>What is FXU?</w:t>
      </w:r>
    </w:p>
  </w:comment>
  <w:comment w:id="67" w:author="RADERMACHER Ansgar 206501" w:date="2016-07-12T01:23:00Z" w:initials="RA2">
    <w:p w14:paraId="5288E8A7" w14:textId="1878FD72" w:rsidR="005E60BD" w:rsidRDefault="005E60BD">
      <w:pPr>
        <w:pStyle w:val="Commentaire"/>
      </w:pPr>
      <w:r>
        <w:t xml:space="preserve">Be careful: </w:t>
      </w:r>
      <w:r>
        <w:rPr>
          <w:rStyle w:val="Marquedecommentaire"/>
        </w:rPr>
        <w:annotationRef/>
      </w:r>
      <w:r>
        <w:t>the code can run on every OS supported the runtime system (typically w/o any changes). Thus, it non portable in the sense of a vendor lock-in (unless the runtime system is open-source), but portable in the classical sense of OS abstraction layers/VMs.</w:t>
      </w:r>
    </w:p>
    <w:p w14:paraId="6D8185A1" w14:textId="0FDD556B" w:rsidR="005E60BD" w:rsidRDefault="005E60BD">
      <w:pPr>
        <w:pStyle w:val="Commentaire"/>
      </w:pPr>
    </w:p>
  </w:comment>
  <w:comment w:id="68" w:author="RADERMACHER Ansgar 206501" w:date="2016-07-12T01:27:00Z" w:initials="RA2">
    <w:p w14:paraId="749FB868" w14:textId="52A4F82B" w:rsidR="005E60BD" w:rsidRDefault="005E60BD">
      <w:pPr>
        <w:pStyle w:val="Commentaire"/>
      </w:pPr>
      <w:r>
        <w:rPr>
          <w:rStyle w:val="Marquedecommentaire"/>
        </w:rPr>
        <w:annotationRef/>
      </w:r>
      <w:r>
        <w:rPr>
          <w:rStyle w:val="Marquedecommentaire"/>
        </w:rPr>
        <w:t>Bad wording (of course, it s</w:t>
      </w:r>
      <w:r w:rsidR="00CC3A6B">
        <w:rPr>
          <w:rStyle w:val="Marquedecommentaire"/>
        </w:rPr>
        <w:t>h</w:t>
      </w:r>
      <w:r>
        <w:rPr>
          <w:rStyle w:val="Marquedecommentaire"/>
        </w:rPr>
        <w:t>ould be compliant, why “seamlessly”)</w:t>
      </w:r>
    </w:p>
  </w:comment>
  <w:comment w:id="73" w:author="RADERMACHER Ansgar 206501" w:date="2016-07-12T01:31:00Z" w:initials="RA2">
    <w:p w14:paraId="76011066" w14:textId="2A6B226F" w:rsidR="005E60BD" w:rsidRDefault="005E60BD">
      <w:pPr>
        <w:pStyle w:val="Commentaire"/>
      </w:pPr>
      <w:r>
        <w:rPr>
          <w:rStyle w:val="Marquedecommentaire"/>
        </w:rPr>
        <w:annotationRef/>
      </w:r>
      <w:r w:rsidR="00AE59FB">
        <w:t>Not sure if wording is ok (clean issues)</w:t>
      </w:r>
    </w:p>
  </w:comment>
  <w:comment w:id="75" w:author="RADERMACHER Ansgar 206501" w:date="2016-07-12T01:35:00Z" w:initials="RA2">
    <w:p w14:paraId="4E89CB62" w14:textId="742A068B" w:rsidR="00AE59FB" w:rsidRDefault="00AE59FB">
      <w:pPr>
        <w:pStyle w:val="Commentaire"/>
      </w:pPr>
      <w:r>
        <w:rPr>
          <w:rStyle w:val="Marquedecommentaire"/>
        </w:rPr>
        <w:annotationRef/>
      </w:r>
      <w:r>
        <w:t xml:space="preserve">Why “although”? Multi-threading should imply a speed-up (at least on a multi-core processor) compared to single-threading. </w:t>
      </w:r>
    </w:p>
  </w:comment>
  <w:comment w:id="92" w:author="RADERMACHER Ansgar 206501" w:date="2016-07-12T17:10:00Z" w:initials="RA2">
    <w:p w14:paraId="7BF0990A" w14:textId="71BDDD49" w:rsidR="00C93EE8" w:rsidRDefault="00C93EE8">
      <w:pPr>
        <w:pStyle w:val="Commentaire"/>
      </w:pPr>
      <w:r>
        <w:rPr>
          <w:rStyle w:val="Marquedecommentaire"/>
        </w:rPr>
        <w:annotationRef/>
      </w:r>
      <w:r>
        <w:t>This is not a UML pseudo state</w:t>
      </w:r>
      <w:r w:rsidR="003C10BA">
        <w:t xml:space="preserve"> kind </w:t>
      </w:r>
      <w:r>
        <w:t>and it is not clear what conc stands for</w:t>
      </w:r>
      <w:r w:rsidR="003C10BA">
        <w:t xml:space="preserve"> (=concurrent?</w:t>
      </w:r>
      <w:r>
        <w:t>). Idem for comp =composite?</w:t>
      </w:r>
      <w:r w:rsidR="00415F6F">
        <w:t xml:space="preserve"> Besides saying what it stands for, </w:t>
      </w:r>
      <w:r w:rsidR="00415F6F" w:rsidRPr="00415F6F">
        <w:rPr>
          <w:b/>
        </w:rPr>
        <w:t>clarify/justify why you formalize in this w</w:t>
      </w:r>
      <w:r w:rsidR="00415F6F">
        <w:t>ay, e.g. why is it useful to distinguish between a composite and a concurrent state (which is not the case in UML)</w:t>
      </w:r>
    </w:p>
  </w:comment>
  <w:comment w:id="93" w:author="RADERMACHER Ansgar 206501" w:date="2016-07-12T17:16:00Z" w:initials="RA2">
    <w:p w14:paraId="1B6F7062" w14:textId="5CF9699B" w:rsidR="00C93EE8" w:rsidRDefault="00C93EE8">
      <w:pPr>
        <w:pStyle w:val="Commentaire"/>
      </w:pPr>
      <w:r>
        <w:rPr>
          <w:rStyle w:val="Marquedecommentaire"/>
        </w:rPr>
        <w:annotationRef/>
      </w:r>
      <w:r>
        <w:t>Why not one or more regions? (</w:t>
      </w:r>
      <w:r w:rsidR="003C10BA">
        <w:t>as</w:t>
      </w:r>
      <w:r>
        <w:t xml:space="preserve"> you claim to be UML compliant, it´s strange to formalize differently). At least, add a note that this is a simplification compared to the standard which has no semantical implications.</w:t>
      </w:r>
      <w:r w:rsidR="00415F6F">
        <w:t xml:space="preserve"> (but you do not seem to use the simplification for concurrent states, see below)</w:t>
      </w:r>
    </w:p>
  </w:comment>
  <w:comment w:id="94" w:author="RADERMACHER Ansgar 206501" w:date="2016-07-12T17:21:00Z" w:initials="RA2">
    <w:p w14:paraId="2FCA2CD0" w14:textId="1D44B2C9" w:rsidR="003C10BA" w:rsidRDefault="003C10BA">
      <w:pPr>
        <w:pStyle w:val="Commentaire"/>
      </w:pPr>
      <w:r>
        <w:rPr>
          <w:rStyle w:val="Marquedecommentaire"/>
        </w:rPr>
        <w:annotationRef/>
      </w:r>
      <w:r>
        <w:t>Not sure, if it makes sense to formalize statements of this language, since the formalization is certainly incomplete (not going to formalize expressions)</w:t>
      </w:r>
    </w:p>
  </w:comment>
  <w:comment w:id="95" w:author="RADERMACHER Ansgar 206501" w:date="2016-07-12T17:23:00Z" w:initials="RA2">
    <w:p w14:paraId="6F8B8363" w14:textId="340FBEA8" w:rsidR="003C10BA" w:rsidRDefault="003C10BA">
      <w:pPr>
        <w:pStyle w:val="Commentaire"/>
      </w:pPr>
      <w:r>
        <w:rPr>
          <w:rStyle w:val="Marquedecommentaire"/>
        </w:rPr>
        <w:annotationRef/>
      </w:r>
      <w:r>
        <w:t>You never use “ed”. Don´t you want to say, “… of a transition t are …”</w:t>
      </w:r>
    </w:p>
  </w:comment>
  <w:comment w:id="96" w:author="RADERMACHER Ansgar 206501" w:date="2016-07-12T17:30:00Z" w:initials="RA2">
    <w:p w14:paraId="0364B95F" w14:textId="427C0106" w:rsidR="003C10BA" w:rsidRDefault="003C10BA">
      <w:pPr>
        <w:pStyle w:val="Commentaire"/>
      </w:pPr>
      <w:r>
        <w:rPr>
          <w:rStyle w:val="Marquedecommentaire"/>
        </w:rPr>
        <w:annotationRef/>
      </w:r>
      <w:r>
        <w:t xml:space="preserve">Not clear what some of these mean (difference between tless and triggdless? Both </w:t>
      </w:r>
      <w:r w:rsidR="00415F6F">
        <w:t>are kind of</w:t>
      </w:r>
      <w:r>
        <w:t xml:space="preserve"> without trigger?)</w:t>
      </w:r>
      <w:r w:rsidR="00415F6F">
        <w:t>. You cannot formalize without any explanaition!</w:t>
      </w:r>
    </w:p>
  </w:comment>
  <w:comment w:id="105" w:author="RADERMACHER Ansgar 206501" w:date="2016-07-12T17:26:00Z" w:initials="RA2">
    <w:p w14:paraId="4EA5D11E" w14:textId="5261E2A3" w:rsidR="003C10BA" w:rsidRDefault="003C10BA">
      <w:pPr>
        <w:pStyle w:val="Commentaire"/>
      </w:pPr>
      <w:r>
        <w:rPr>
          <w:rStyle w:val="Marquedecommentaire"/>
        </w:rPr>
        <w:annotationRef/>
      </w:r>
      <w:r>
        <w:t xml:space="preserve">This looks like </w:t>
      </w:r>
      <w:r w:rsidR="00415F6F">
        <w:t>“</w:t>
      </w:r>
      <w:r>
        <w:t>ce</w:t>
      </w:r>
      <w:r w:rsidR="00415F6F">
        <w:t>” is a parameter</w:t>
      </w:r>
      <w:r>
        <w:t xml:space="preserve"> </w:t>
      </w:r>
      <w:r w:rsidR="00415F6F">
        <w:t xml:space="preserve">argument </w:t>
      </w:r>
      <w:r>
        <w:t xml:space="preserve">of </w:t>
      </w:r>
      <w:r w:rsidR="00415F6F">
        <w:t>“</w:t>
      </w:r>
      <w:r>
        <w:t>op</w:t>
      </w:r>
      <w:r w:rsidR="00415F6F">
        <w:t>” (which is not the case)</w:t>
      </w:r>
      <w:r>
        <w:t>. Proposition: remove</w:t>
      </w:r>
    </w:p>
  </w:comment>
  <w:comment w:id="107" w:author="RADERMACHER Ansgar 206501" w:date="2016-07-12T17:27:00Z" w:initials="RA2">
    <w:p w14:paraId="6874F6D1" w14:textId="1D6723BD" w:rsidR="003C10BA" w:rsidRDefault="003C10BA">
      <w:pPr>
        <w:pStyle w:val="Commentaire"/>
      </w:pPr>
      <w:r>
        <w:rPr>
          <w:rStyle w:val="Marquedecommentaire"/>
        </w:rPr>
        <w:annotationRef/>
      </w:r>
      <w:r w:rsidR="00415F6F">
        <w:t>Concurrent states have regions whereas composite states have directly sub-states?</w:t>
      </w:r>
    </w:p>
  </w:comment>
  <w:comment w:id="111" w:author="RADERMACHER Ansgar 206501" w:date="2016-07-12T17:39:00Z" w:initials="RA2">
    <w:p w14:paraId="67269361" w14:textId="1DD17153" w:rsidR="00415F6F" w:rsidRDefault="00415F6F">
      <w:pPr>
        <w:pStyle w:val="Commentaire"/>
      </w:pPr>
      <w:r>
        <w:rPr>
          <w:rStyle w:val="Marquedecommentaire"/>
        </w:rPr>
        <w:annotationRef/>
      </w:r>
      <w:r>
        <w:t>So, in the end, you also have a (small) runtime library containing at least a thread pool implementation</w:t>
      </w:r>
      <w:r w:rsidR="00CC3A6B">
        <w:t>, Priority queue</w:t>
      </w:r>
      <w:r w:rsidR="005D6488">
        <w:t xml:space="preserve"> or the interface IState</w:t>
      </w:r>
      <w:r>
        <w:t>, no?</w:t>
      </w:r>
    </w:p>
  </w:comment>
  <w:comment w:id="114" w:author="RADERMACHER Ansgar 206501" w:date="2016-07-12T17:41:00Z" w:initials="RA2">
    <w:p w14:paraId="112B6841" w14:textId="20E4C017" w:rsidR="005D6488" w:rsidRDefault="005D6488">
      <w:pPr>
        <w:pStyle w:val="Commentaire"/>
      </w:pPr>
      <w:r>
        <w:rPr>
          <w:rStyle w:val="Marquedecommentaire"/>
        </w:rPr>
        <w:annotationRef/>
      </w:r>
      <w:r>
        <w:t>Difficult to implement efficiently, how do you know when you need to re-evaluate the expression?</w:t>
      </w:r>
    </w:p>
  </w:comment>
  <w:comment w:id="123" w:author="RADERMACHER Ansgar 206501" w:date="2016-07-12T17:46:00Z" w:initials="RA2">
    <w:p w14:paraId="234C64E8" w14:textId="773CA7B9" w:rsidR="005D6488" w:rsidRDefault="005D6488">
      <w:pPr>
        <w:pStyle w:val="Commentaire"/>
      </w:pPr>
      <w:r>
        <w:rPr>
          <w:rStyle w:val="Marquedecommentaire"/>
        </w:rPr>
        <w:annotationRef/>
      </w:r>
      <w:r>
        <w:t>Not clear if you talk about interfaces of the generated code (and an additional runtime) or of those of the transformation process. I guess it´s the former, but this could be clearer.</w:t>
      </w:r>
    </w:p>
  </w:comment>
  <w:comment w:id="124" w:author="RADERMACHER Ansgar 206501" w:date="2016-07-13T00:53:00Z" w:initials="RA2">
    <w:p w14:paraId="33F7F57B" w14:textId="3FA9A43C" w:rsidR="00CF235D" w:rsidRDefault="00CF235D">
      <w:pPr>
        <w:pStyle w:val="Commentaire"/>
      </w:pPr>
      <w:r>
        <w:rPr>
          <w:rStyle w:val="Marquedecommentaire"/>
        </w:rPr>
        <w:annotationRef/>
      </w:r>
      <w:r>
        <w:t>Why does the existence of these functions improve performance? (it can only be the case in the context of a specific implementation technology, but the creation of a common interface does not imply a better performance)</w:t>
      </w:r>
    </w:p>
  </w:comment>
  <w:comment w:id="125" w:author="RADERMACHER Ansgar 206501" w:date="2016-07-13T00:56:00Z" w:initials="RA2">
    <w:p w14:paraId="6A0E5A7A" w14:textId="777C06F5" w:rsidR="00CF235D" w:rsidRDefault="00CF235D">
      <w:pPr>
        <w:pStyle w:val="Commentaire"/>
      </w:pPr>
      <w:r>
        <w:t>Effectively, we have instances of classes implementing this interface (</w:t>
      </w:r>
      <w:r>
        <w:rPr>
          <w:rStyle w:val="Marquedecommentaire"/>
        </w:rPr>
        <w:annotationRef/>
      </w:r>
      <w:r>
        <w:t>interfaces cannot be instantiated), right? Do these classes contain a stateID field? Probably no, but association is not clear.</w:t>
      </w:r>
    </w:p>
  </w:comment>
  <w:comment w:id="126" w:author="RADERMACHER Ansgar 206501" w:date="2016-07-13T00:58:00Z" w:initials="RA2">
    <w:p w14:paraId="6C23D3BF" w14:textId="08BF62A5" w:rsidR="00CF235D" w:rsidRDefault="00CF235D">
      <w:pPr>
        <w:pStyle w:val="Commentaire"/>
      </w:pPr>
      <w:r>
        <w:rPr>
          <w:rStyle w:val="Marquedecommentaire"/>
        </w:rPr>
        <w:annotationRef/>
      </w:r>
      <w:r>
        <w:t>Function pointers are C techniques, not C++ ones. Why don´t we use the virtual functions of the interface?</w:t>
      </w:r>
    </w:p>
  </w:comment>
  <w:comment w:id="127" w:author="RADERMACHER Ansgar 206501" w:date="2016-07-13T01:00:00Z" w:initials="RA2">
    <w:p w14:paraId="31381B0D" w14:textId="20CFE5C0" w:rsidR="00CF235D" w:rsidRDefault="00CF235D">
      <w:pPr>
        <w:pStyle w:val="Commentaire"/>
      </w:pPr>
      <w:r>
        <w:rPr>
          <w:rStyle w:val="Marquedecommentaire"/>
        </w:rPr>
        <w:annotationRef/>
      </w:r>
      <w:r>
        <w:t>…but not function pointers</w:t>
      </w:r>
    </w:p>
  </w:comment>
  <w:comment w:id="128" w:author="RADERMACHER Ansgar 206501" w:date="2016-07-13T01:04:00Z" w:initials="RA2">
    <w:p w14:paraId="56EF3BBF" w14:textId="723D4DFA" w:rsidR="00CC3A6B" w:rsidRDefault="00CC3A6B">
      <w:pPr>
        <w:pStyle w:val="Commentaire"/>
      </w:pPr>
      <w:r>
        <w:rPr>
          <w:rStyle w:val="Marquedecommentaire"/>
        </w:rPr>
        <w:annotationRef/>
      </w:r>
      <w:r>
        <w:t xml:space="preserve">You also call entry actions, no? (symmetry with exiting method). </w:t>
      </w:r>
    </w:p>
  </w:comment>
  <w:comment w:id="129" w:author="RADERMACHER Ansgar 206501" w:date="2016-07-13T01:06:00Z" w:initials="RA2">
    <w:p w14:paraId="34E56F80" w14:textId="703B0A59" w:rsidR="00CC3A6B" w:rsidRDefault="00CC3A6B">
      <w:pPr>
        <w:pStyle w:val="Commentaire"/>
      </w:pPr>
      <w:r>
        <w:rPr>
          <w:rStyle w:val="Marquedecommentaire"/>
        </w:rPr>
        <w:annotationRef/>
      </w:r>
      <w:r>
        <w:t>Bad wording</w:t>
      </w:r>
    </w:p>
  </w:comment>
  <w:comment w:id="130" w:author="RADERMACHER Ansgar 206501" w:date="2016-07-13T01:00:00Z" w:initials="RA2">
    <w:p w14:paraId="3EBDFE55" w14:textId="49E5EAF4" w:rsidR="00CF235D" w:rsidRDefault="00CF235D">
      <w:pPr>
        <w:pStyle w:val="Commentaire"/>
      </w:pPr>
      <w:r>
        <w:rPr>
          <w:rStyle w:val="Marquedecommentaire"/>
        </w:rPr>
        <w:annotationRef/>
      </w:r>
      <w:r>
        <w:t>Not sure, if an event is created</w:t>
      </w:r>
    </w:p>
  </w:comment>
  <w:comment w:id="137" w:author="RADERMACHER Ansgar 206501" w:date="2016-07-13T01:11:00Z" w:initials="RA2">
    <w:p w14:paraId="06F53F9E" w14:textId="5C627B58" w:rsidR="00CC3A6B" w:rsidRDefault="00CC3A6B">
      <w:pPr>
        <w:pStyle w:val="Commentaire"/>
      </w:pPr>
      <w:r>
        <w:rPr>
          <w:rStyle w:val="Marquedecommentaire"/>
        </w:rPr>
        <w:annotationRef/>
      </w:r>
      <w:r>
        <w:t>… also part of your runtime, no?</w:t>
      </w:r>
    </w:p>
  </w:comment>
  <w:comment w:id="140" w:author="RADERMACHER Ansgar 206501" w:date="2016-07-13T01:12:00Z" w:initials="RA2">
    <w:p w14:paraId="63884512" w14:textId="4FE0AB96" w:rsidR="00CC3A6B" w:rsidRDefault="00CC3A6B">
      <w:pPr>
        <w:pStyle w:val="Commentaire"/>
      </w:pPr>
      <w:r>
        <w:rPr>
          <w:rStyle w:val="Marquedecommentaire"/>
        </w:rPr>
        <w:annotationRef/>
      </w:r>
      <w:r>
        <w:t>That the term that I know</w:t>
      </w:r>
      <w:r w:rsidR="00B629AC">
        <w:t xml:space="preserve"> (and that you also use in the paragraph)</w:t>
      </w:r>
      <w:r>
        <w:t xml:space="preserve">. Or </w:t>
      </w:r>
      <w:r w:rsidR="00B629AC">
        <w:t>do you want to distinguish between</w:t>
      </w:r>
      <w:r>
        <w:t xml:space="preserve"> “deferral”</w:t>
      </w:r>
      <w:r w:rsidR="00B629AC">
        <w:t xml:space="preserve"> and “deferred”</w:t>
      </w:r>
    </w:p>
  </w:comment>
  <w:comment w:id="143" w:author="RADERMACHER Ansgar 206501" w:date="2016-07-13T01:13:00Z" w:initials="RA2">
    <w:p w14:paraId="6A5766CB" w14:textId="2F433D1A" w:rsidR="00B629AC" w:rsidRDefault="00B629AC">
      <w:pPr>
        <w:pStyle w:val="Commentaire"/>
      </w:pPr>
      <w:r>
        <w:rPr>
          <w:rStyle w:val="Marquedecommentaire"/>
        </w:rPr>
        <w:annotationRef/>
      </w:r>
      <w:r>
        <w:t>Quite ugly to use long macro names in text (maybe just say “event check macro”?</w:t>
      </w:r>
    </w:p>
  </w:comment>
  <w:comment w:id="154" w:author="RADERMACHER Ansgar 206501" w:date="2016-07-14T00:06:00Z" w:initials="RA2">
    <w:p w14:paraId="0CA39C0B" w14:textId="753D2634" w:rsidR="009E004F" w:rsidRDefault="009E004F">
      <w:pPr>
        <w:pStyle w:val="Commentaire"/>
      </w:pPr>
      <w:r>
        <w:rPr>
          <w:rStyle w:val="Marquedecommentaire"/>
        </w:rPr>
        <w:annotationRef/>
      </w:r>
      <w:r>
        <w:t xml:space="preserve">Why do the research questions appear hear (in the empirical study). Should be presented </w:t>
      </w:r>
      <w:r w:rsidR="00DB02F4">
        <w:t>earlier.</w:t>
      </w:r>
    </w:p>
  </w:comment>
  <w:comment w:id="155" w:author="RADERMACHER Ansgar 206501" w:date="2016-07-14T00:08:00Z" w:initials="RA2">
    <w:p w14:paraId="7EB74E89" w14:textId="3C92FCE6" w:rsidR="009E004F" w:rsidRDefault="009E004F">
      <w:pPr>
        <w:pStyle w:val="Commentaire"/>
      </w:pPr>
      <w:r>
        <w:rPr>
          <w:rStyle w:val="Marquedecommentaire"/>
        </w:rPr>
        <w:annotationRef/>
      </w:r>
      <w:r>
        <w:t>Better? Implementing? (are the examples part of PSSM or Moka?)</w:t>
      </w:r>
    </w:p>
  </w:comment>
  <w:comment w:id="159" w:author="RADERMACHER Ansgar 206501" w:date="2016-07-14T00:10:00Z" w:initials="RA2">
    <w:p w14:paraId="4C2A9302" w14:textId="53AC6196" w:rsidR="009E004F" w:rsidRDefault="009E004F">
      <w:pPr>
        <w:pStyle w:val="Commentaire"/>
      </w:pPr>
      <w:r>
        <w:rPr>
          <w:rStyle w:val="Marquedecommentaire"/>
        </w:rPr>
        <w:annotationRef/>
      </w:r>
      <w:r>
        <w:t>In case of these specific examples</w:t>
      </w:r>
    </w:p>
  </w:comment>
  <w:comment w:id="164" w:author="RADERMACHER Ansgar 206501" w:date="2016-07-14T00:12:00Z" w:initials="RA2">
    <w:p w14:paraId="0AFC3101" w14:textId="52A83C0E" w:rsidR="009E004F" w:rsidRDefault="009E004F">
      <w:pPr>
        <w:pStyle w:val="Commentaire"/>
      </w:pPr>
      <w:r>
        <w:rPr>
          <w:rStyle w:val="Marquedecommentaire"/>
        </w:rPr>
        <w:annotationRef/>
      </w:r>
      <w:r>
        <w:t>Weird?</w:t>
      </w:r>
      <w:r w:rsidR="00DB02F4">
        <w:t xml:space="preserve">? </w:t>
      </w:r>
      <w:r w:rsidR="003A3C1B">
        <w:t xml:space="preserve">bad wording </w:t>
      </w:r>
      <w:r w:rsidR="00DB02F4">
        <w:t>(use exoctic)</w:t>
      </w:r>
      <w:r w:rsidR="003A3C1B">
        <w:t>, 2</w:t>
      </w:r>
      <w:r w:rsidR="003A3C1B" w:rsidRPr="003A3C1B">
        <w:rPr>
          <w:vertAlign w:val="superscript"/>
        </w:rPr>
        <w:t>nd</w:t>
      </w:r>
      <w:r w:rsidR="003A3C1B">
        <w:t xml:space="preserve">: </w:t>
      </w:r>
      <w:r>
        <w:t xml:space="preserve">do not criticize the tests, </w:t>
      </w:r>
      <w:r w:rsidR="003A3C1B">
        <w:t>as</w:t>
      </w:r>
      <w:r>
        <w:t xml:space="preserve"> PSSM has been largely done by </w:t>
      </w:r>
      <w:r w:rsidR="003A3C1B">
        <w:t>our lab and</w:t>
      </w:r>
      <w:r>
        <w:t xml:space="preserve"> </w:t>
      </w:r>
      <w:r w:rsidR="003A3C1B">
        <w:t>we have little knowledge what is actually used in practice (unless it is actually illegal in UML – discuss/clarify with Jeremy)</w:t>
      </w:r>
    </w:p>
    <w:p w14:paraId="1D660AFD" w14:textId="7E66CB4A" w:rsidR="003A3C1B" w:rsidRDefault="003A3C1B">
      <w:pPr>
        <w:pStyle w:val="Commentaire"/>
      </w:pPr>
      <w:r>
        <w:t xml:space="preserve">Proposition: just write that we are currently analyzing </w:t>
      </w:r>
      <w:r w:rsidR="00DB02F4">
        <w:t>the 4 (rather exotic)</w:t>
      </w:r>
      <w:r>
        <w:t xml:space="preserve"> cases</w:t>
      </w:r>
      <w:r w:rsidR="00DB02F4">
        <w:t xml:space="preserve"> such as ..</w:t>
      </w:r>
      <w:bookmarkStart w:id="165" w:name="_GoBack"/>
      <w:bookmarkEnd w:id="165"/>
      <w:r>
        <w:t>.</w:t>
      </w:r>
    </w:p>
  </w:comment>
  <w:comment w:id="166" w:author="RADERMACHER Ansgar 206501" w:date="2016-07-14T00:27:00Z" w:initials="RA2">
    <w:p w14:paraId="31F14D2E" w14:textId="56E15F72" w:rsidR="003A3C1B" w:rsidRDefault="003A3C1B">
      <w:pPr>
        <w:pStyle w:val="Commentaire"/>
      </w:pPr>
      <w:r>
        <w:rPr>
          <w:rStyle w:val="Marquedecommentaire"/>
        </w:rPr>
        <w:annotationRef/>
      </w:r>
      <w:r>
        <w:t>I wou</w:t>
      </w:r>
      <w:r w:rsidR="007210D0">
        <w:t>ld merge the two sections using the names “Limitations” (and avoid the term “threat to validity”=</w:t>
      </w:r>
    </w:p>
  </w:comment>
  <w:comment w:id="175" w:author="RADERMACHER Ansgar 206501" w:date="2016-07-14T00:26:00Z" w:initials="RA2">
    <w:p w14:paraId="4756C479" w14:textId="5A8B6D69" w:rsidR="003A3C1B" w:rsidRDefault="003A3C1B">
      <w:pPr>
        <w:pStyle w:val="Commentaire"/>
      </w:pPr>
      <w:r>
        <w:rPr>
          <w:rStyle w:val="Marquedecommentaire"/>
        </w:rPr>
        <w:annotationRef/>
      </w:r>
      <w:r>
        <w:t>Not clear why that is a problem</w:t>
      </w:r>
    </w:p>
  </w:comment>
  <w:comment w:id="177" w:author="RADERMACHER Ansgar 206501" w:date="2016-07-14T00:30:00Z" w:initials="RA2">
    <w:p w14:paraId="635004B8" w14:textId="0531228D" w:rsidR="007210D0" w:rsidRDefault="007210D0">
      <w:pPr>
        <w:pStyle w:val="Commentaire"/>
      </w:pPr>
      <w:r>
        <w:rPr>
          <w:rStyle w:val="Marquedecommentaire"/>
        </w:rPr>
        <w:annotationRef/>
      </w:r>
      <w:r>
        <w:t>Phrase too long, too many nested subphrases (had to ready several times)</w:t>
      </w:r>
    </w:p>
  </w:comment>
  <w:comment w:id="184" w:author="RADERMACHER Ansgar 206501" w:date="2016-07-14T00:33:00Z" w:initials="RA2">
    <w:p w14:paraId="553FABDD" w14:textId="540AE033" w:rsidR="007210D0" w:rsidRDefault="007210D0">
      <w:pPr>
        <w:pStyle w:val="Commentaire"/>
      </w:pPr>
      <w:r>
        <w:rPr>
          <w:rStyle w:val="Marquedecommentaire"/>
        </w:rPr>
        <w:annotationRef/>
      </w:r>
      <w:r>
        <w:t>Percentage would be more interesting</w:t>
      </w:r>
    </w:p>
  </w:comment>
  <w:comment w:id="205" w:author="RADERMACHER Ansgar 206501" w:date="2016-07-14T00:40:00Z" w:initials="RA2">
    <w:p w14:paraId="1D73EC32" w14:textId="5D58BC57" w:rsidR="00544CAF" w:rsidRDefault="00544CAF">
      <w:pPr>
        <w:pStyle w:val="Commentaire"/>
      </w:pPr>
      <w:r>
        <w:rPr>
          <w:rStyle w:val="Marquedecommentaire"/>
        </w:rPr>
        <w:annotationRef/>
      </w:r>
      <w:r>
        <w:t>A bit too negative, is the code currently not-concise or a just some exotic tests failing?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A65354" w15:done="0"/>
  <w15:commentEx w15:paraId="1F5D0BCE" w15:done="0"/>
  <w15:commentEx w15:paraId="18E7612E" w15:done="0"/>
  <w15:commentEx w15:paraId="43CAE95E" w15:done="0"/>
  <w15:commentEx w15:paraId="75298978" w15:done="0"/>
  <w15:commentEx w15:paraId="612F119C" w15:done="0"/>
  <w15:commentEx w15:paraId="24A5F1B6" w15:done="0"/>
  <w15:commentEx w15:paraId="011EECFB" w15:done="0"/>
  <w15:commentEx w15:paraId="62882353" w15:done="0"/>
  <w15:commentEx w15:paraId="6D8185A1" w15:done="0"/>
  <w15:commentEx w15:paraId="749FB868" w15:done="0"/>
  <w15:commentEx w15:paraId="76011066" w15:done="0"/>
  <w15:commentEx w15:paraId="4E89CB62" w15:done="0"/>
  <w15:commentEx w15:paraId="7BF0990A" w15:done="0"/>
  <w15:commentEx w15:paraId="1B6F7062" w15:done="0"/>
  <w15:commentEx w15:paraId="2FCA2CD0" w15:done="0"/>
  <w15:commentEx w15:paraId="6F8B8363" w15:done="0"/>
  <w15:commentEx w15:paraId="0364B95F" w15:done="0"/>
  <w15:commentEx w15:paraId="4EA5D11E" w15:done="0"/>
  <w15:commentEx w15:paraId="6874F6D1" w15:done="0"/>
  <w15:commentEx w15:paraId="67269361" w15:done="0"/>
  <w15:commentEx w15:paraId="112B6841" w15:done="0"/>
  <w15:commentEx w15:paraId="234C64E8" w15:done="0"/>
  <w15:commentEx w15:paraId="33F7F57B" w15:done="0"/>
  <w15:commentEx w15:paraId="6A0E5A7A" w15:done="0"/>
  <w15:commentEx w15:paraId="6C23D3BF" w15:done="0"/>
  <w15:commentEx w15:paraId="31381B0D" w15:done="0"/>
  <w15:commentEx w15:paraId="56EF3BBF" w15:done="0"/>
  <w15:commentEx w15:paraId="34E56F80" w15:done="0"/>
  <w15:commentEx w15:paraId="3EBDFE55" w15:done="0"/>
  <w15:commentEx w15:paraId="06F53F9E" w15:done="0"/>
  <w15:commentEx w15:paraId="63884512" w15:done="0"/>
  <w15:commentEx w15:paraId="6A5766CB" w15:done="0"/>
  <w15:commentEx w15:paraId="0CA39C0B" w15:done="0"/>
  <w15:commentEx w15:paraId="7EB74E89" w15:done="0"/>
  <w15:commentEx w15:paraId="4C2A9302" w15:done="0"/>
  <w15:commentEx w15:paraId="1D660AFD" w15:done="0"/>
  <w15:commentEx w15:paraId="31F14D2E" w15:done="0"/>
  <w15:commentEx w15:paraId="4756C479" w15:done="0"/>
  <w15:commentEx w15:paraId="635004B8" w15:done="0"/>
  <w15:commentEx w15:paraId="553FABDD" w15:done="0"/>
  <w15:commentEx w15:paraId="1D73EC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eiryo">
    <w:altName w:val="Meiryo"/>
    <w:panose1 w:val="020B0604030504040204"/>
    <w:charset w:val="80"/>
    <w:family w:val="swiss"/>
    <w:pitch w:val="variable"/>
    <w:sig w:usb0="E10102FF" w:usb1="EAC7FFFF" w:usb2="0001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ucida Sans">
    <w:altName w:val="Lucida Sans"/>
    <w:panose1 w:val="020B0602030504020204"/>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27FD5"/>
    <w:multiLevelType w:val="hybridMultilevel"/>
    <w:tmpl w:val="DF7C2B8E"/>
    <w:lvl w:ilvl="0" w:tplc="2DAEDA60">
      <w:start w:val="1"/>
      <w:numFmt w:val="upperLetter"/>
      <w:lvlText w:val="%1."/>
      <w:lvlJc w:val="left"/>
      <w:pPr>
        <w:ind w:left="570" w:hanging="272"/>
        <w:jc w:val="right"/>
      </w:pPr>
      <w:rPr>
        <w:rFonts w:ascii="Times New Roman" w:eastAsia="Times New Roman" w:hAnsi="Times New Roman" w:cs="Times New Roman" w:hint="default"/>
        <w:i/>
        <w:w w:val="99"/>
        <w:sz w:val="20"/>
        <w:szCs w:val="20"/>
      </w:rPr>
    </w:lvl>
    <w:lvl w:ilvl="1" w:tplc="2F9E0842">
      <w:numFmt w:val="bullet"/>
      <w:lvlText w:val="•"/>
      <w:lvlJc w:val="left"/>
      <w:pPr>
        <w:ind w:left="699" w:hanging="202"/>
      </w:pPr>
      <w:rPr>
        <w:rFonts w:ascii="Arial" w:eastAsia="Arial" w:hAnsi="Arial" w:cs="Arial" w:hint="default"/>
        <w:i/>
        <w:w w:val="166"/>
        <w:sz w:val="14"/>
        <w:szCs w:val="14"/>
      </w:rPr>
    </w:lvl>
    <w:lvl w:ilvl="2" w:tplc="372AA146">
      <w:numFmt w:val="bullet"/>
      <w:lvlText w:val="•"/>
      <w:lvlJc w:val="left"/>
      <w:pPr>
        <w:ind w:left="1213" w:hanging="202"/>
      </w:pPr>
      <w:rPr>
        <w:rFonts w:hint="default"/>
      </w:rPr>
    </w:lvl>
    <w:lvl w:ilvl="3" w:tplc="A514593E">
      <w:numFmt w:val="bullet"/>
      <w:lvlText w:val="•"/>
      <w:lvlJc w:val="left"/>
      <w:pPr>
        <w:ind w:left="1726" w:hanging="202"/>
      </w:pPr>
      <w:rPr>
        <w:rFonts w:hint="default"/>
      </w:rPr>
    </w:lvl>
    <w:lvl w:ilvl="4" w:tplc="0AF6DA66">
      <w:numFmt w:val="bullet"/>
      <w:lvlText w:val="•"/>
      <w:lvlJc w:val="left"/>
      <w:pPr>
        <w:ind w:left="2240" w:hanging="202"/>
      </w:pPr>
      <w:rPr>
        <w:rFonts w:hint="default"/>
      </w:rPr>
    </w:lvl>
    <w:lvl w:ilvl="5" w:tplc="3A40F272">
      <w:numFmt w:val="bullet"/>
      <w:lvlText w:val="•"/>
      <w:lvlJc w:val="left"/>
      <w:pPr>
        <w:ind w:left="2753" w:hanging="202"/>
      </w:pPr>
      <w:rPr>
        <w:rFonts w:hint="default"/>
      </w:rPr>
    </w:lvl>
    <w:lvl w:ilvl="6" w:tplc="ABE2AF4A">
      <w:numFmt w:val="bullet"/>
      <w:lvlText w:val="•"/>
      <w:lvlJc w:val="left"/>
      <w:pPr>
        <w:ind w:left="3266" w:hanging="202"/>
      </w:pPr>
      <w:rPr>
        <w:rFonts w:hint="default"/>
      </w:rPr>
    </w:lvl>
    <w:lvl w:ilvl="7" w:tplc="246A59DC">
      <w:numFmt w:val="bullet"/>
      <w:lvlText w:val="•"/>
      <w:lvlJc w:val="left"/>
      <w:pPr>
        <w:ind w:left="3780" w:hanging="202"/>
      </w:pPr>
      <w:rPr>
        <w:rFonts w:hint="default"/>
      </w:rPr>
    </w:lvl>
    <w:lvl w:ilvl="8" w:tplc="BAC83ED8">
      <w:numFmt w:val="bullet"/>
      <w:lvlText w:val="•"/>
      <w:lvlJc w:val="left"/>
      <w:pPr>
        <w:ind w:left="4293" w:hanging="202"/>
      </w:pPr>
      <w:rPr>
        <w:rFonts w:hint="default"/>
      </w:rPr>
    </w:lvl>
  </w:abstractNum>
  <w:abstractNum w:abstractNumId="1" w15:restartNumberingAfterBreak="0">
    <w:nsid w:val="3C315852"/>
    <w:multiLevelType w:val="hybridMultilevel"/>
    <w:tmpl w:val="207EE2E0"/>
    <w:lvl w:ilvl="0" w:tplc="283853CA">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DB500AE4">
      <w:numFmt w:val="bullet"/>
      <w:lvlText w:val="•"/>
      <w:lvlJc w:val="left"/>
      <w:pPr>
        <w:ind w:left="519" w:hanging="202"/>
      </w:pPr>
      <w:rPr>
        <w:rFonts w:ascii="Arial" w:eastAsia="Arial" w:hAnsi="Arial" w:cs="Arial" w:hint="default"/>
        <w:i/>
        <w:w w:val="166"/>
        <w:sz w:val="14"/>
        <w:szCs w:val="14"/>
      </w:rPr>
    </w:lvl>
    <w:lvl w:ilvl="2" w:tplc="398AD9FE">
      <w:numFmt w:val="bullet"/>
      <w:lvlText w:val="•"/>
      <w:lvlJc w:val="left"/>
      <w:pPr>
        <w:ind w:left="599" w:hanging="202"/>
      </w:pPr>
      <w:rPr>
        <w:rFonts w:ascii="Arial" w:eastAsia="Arial" w:hAnsi="Arial" w:cs="Arial" w:hint="default"/>
        <w:i/>
        <w:w w:val="166"/>
        <w:sz w:val="14"/>
        <w:szCs w:val="14"/>
      </w:rPr>
    </w:lvl>
    <w:lvl w:ilvl="3" w:tplc="9DB227AE">
      <w:numFmt w:val="bullet"/>
      <w:lvlText w:val="•"/>
      <w:lvlJc w:val="left"/>
      <w:pPr>
        <w:ind w:left="600" w:hanging="202"/>
      </w:pPr>
      <w:rPr>
        <w:rFonts w:hint="default"/>
      </w:rPr>
    </w:lvl>
    <w:lvl w:ilvl="4" w:tplc="BC3A7362">
      <w:numFmt w:val="bullet"/>
      <w:lvlText w:val="•"/>
      <w:lvlJc w:val="left"/>
      <w:pPr>
        <w:ind w:left="1262" w:hanging="202"/>
      </w:pPr>
      <w:rPr>
        <w:rFonts w:hint="default"/>
      </w:rPr>
    </w:lvl>
    <w:lvl w:ilvl="5" w:tplc="D38E73F4">
      <w:numFmt w:val="bullet"/>
      <w:lvlText w:val="•"/>
      <w:lvlJc w:val="left"/>
      <w:pPr>
        <w:ind w:left="1925" w:hanging="202"/>
      </w:pPr>
      <w:rPr>
        <w:rFonts w:hint="default"/>
      </w:rPr>
    </w:lvl>
    <w:lvl w:ilvl="6" w:tplc="F3C44558">
      <w:numFmt w:val="bullet"/>
      <w:lvlText w:val="•"/>
      <w:lvlJc w:val="left"/>
      <w:pPr>
        <w:ind w:left="2588" w:hanging="202"/>
      </w:pPr>
      <w:rPr>
        <w:rFonts w:hint="default"/>
      </w:rPr>
    </w:lvl>
    <w:lvl w:ilvl="7" w:tplc="CB9CC556">
      <w:numFmt w:val="bullet"/>
      <w:lvlText w:val="•"/>
      <w:lvlJc w:val="left"/>
      <w:pPr>
        <w:ind w:left="3251" w:hanging="202"/>
      </w:pPr>
      <w:rPr>
        <w:rFonts w:hint="default"/>
      </w:rPr>
    </w:lvl>
    <w:lvl w:ilvl="8" w:tplc="128282C8">
      <w:numFmt w:val="bullet"/>
      <w:lvlText w:val="•"/>
      <w:lvlJc w:val="left"/>
      <w:pPr>
        <w:ind w:left="3914" w:hanging="202"/>
      </w:pPr>
      <w:rPr>
        <w:rFonts w:hint="default"/>
      </w:rPr>
    </w:lvl>
  </w:abstractNum>
  <w:abstractNum w:abstractNumId="2" w15:restartNumberingAfterBreak="0">
    <w:nsid w:val="4D992AAD"/>
    <w:multiLevelType w:val="hybridMultilevel"/>
    <w:tmpl w:val="C918475C"/>
    <w:lvl w:ilvl="0" w:tplc="F2B00D2A">
      <w:start w:val="1"/>
      <w:numFmt w:val="decimal"/>
      <w:lvlText w:val="%1)"/>
      <w:lvlJc w:val="left"/>
      <w:pPr>
        <w:ind w:left="584" w:hanging="266"/>
        <w:jc w:val="left"/>
      </w:pPr>
      <w:rPr>
        <w:rFonts w:ascii="Times New Roman" w:eastAsia="Times New Roman" w:hAnsi="Times New Roman" w:cs="Times New Roman" w:hint="default"/>
        <w:i/>
        <w:w w:val="99"/>
        <w:sz w:val="20"/>
        <w:szCs w:val="20"/>
      </w:rPr>
    </w:lvl>
    <w:lvl w:ilvl="1" w:tplc="41BE8148">
      <w:numFmt w:val="bullet"/>
      <w:lvlText w:val="•"/>
      <w:lvlJc w:val="left"/>
      <w:pPr>
        <w:ind w:left="1036" w:hanging="266"/>
      </w:pPr>
      <w:rPr>
        <w:rFonts w:hint="default"/>
      </w:rPr>
    </w:lvl>
    <w:lvl w:ilvl="2" w:tplc="1E94779C">
      <w:numFmt w:val="bullet"/>
      <w:lvlText w:val="•"/>
      <w:lvlJc w:val="left"/>
      <w:pPr>
        <w:ind w:left="1492" w:hanging="266"/>
      </w:pPr>
      <w:rPr>
        <w:rFonts w:hint="default"/>
      </w:rPr>
    </w:lvl>
    <w:lvl w:ilvl="3" w:tplc="0E261EAC">
      <w:numFmt w:val="bullet"/>
      <w:lvlText w:val="•"/>
      <w:lvlJc w:val="left"/>
      <w:pPr>
        <w:ind w:left="1948" w:hanging="266"/>
      </w:pPr>
      <w:rPr>
        <w:rFonts w:hint="default"/>
      </w:rPr>
    </w:lvl>
    <w:lvl w:ilvl="4" w:tplc="000AEF56">
      <w:numFmt w:val="bullet"/>
      <w:lvlText w:val="•"/>
      <w:lvlJc w:val="left"/>
      <w:pPr>
        <w:ind w:left="2404" w:hanging="266"/>
      </w:pPr>
      <w:rPr>
        <w:rFonts w:hint="default"/>
      </w:rPr>
    </w:lvl>
    <w:lvl w:ilvl="5" w:tplc="3E06BFF6">
      <w:numFmt w:val="bullet"/>
      <w:lvlText w:val="•"/>
      <w:lvlJc w:val="left"/>
      <w:pPr>
        <w:ind w:left="2860" w:hanging="266"/>
      </w:pPr>
      <w:rPr>
        <w:rFonts w:hint="default"/>
      </w:rPr>
    </w:lvl>
    <w:lvl w:ilvl="6" w:tplc="D3ECAA66">
      <w:numFmt w:val="bullet"/>
      <w:lvlText w:val="•"/>
      <w:lvlJc w:val="left"/>
      <w:pPr>
        <w:ind w:left="3316" w:hanging="266"/>
      </w:pPr>
      <w:rPr>
        <w:rFonts w:hint="default"/>
      </w:rPr>
    </w:lvl>
    <w:lvl w:ilvl="7" w:tplc="AA6C634E">
      <w:numFmt w:val="bullet"/>
      <w:lvlText w:val="•"/>
      <w:lvlJc w:val="left"/>
      <w:pPr>
        <w:ind w:left="3772" w:hanging="266"/>
      </w:pPr>
      <w:rPr>
        <w:rFonts w:hint="default"/>
      </w:rPr>
    </w:lvl>
    <w:lvl w:ilvl="8" w:tplc="09C643D4">
      <w:numFmt w:val="bullet"/>
      <w:lvlText w:val="•"/>
      <w:lvlJc w:val="left"/>
      <w:pPr>
        <w:ind w:left="4228" w:hanging="266"/>
      </w:pPr>
      <w:rPr>
        <w:rFonts w:hint="default"/>
      </w:rPr>
    </w:lvl>
  </w:abstractNum>
  <w:abstractNum w:abstractNumId="3" w15:restartNumberingAfterBreak="0">
    <w:nsid w:val="51F858A2"/>
    <w:multiLevelType w:val="hybridMultilevel"/>
    <w:tmpl w:val="1FC2D4A4"/>
    <w:lvl w:ilvl="0" w:tplc="5712BE3E">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EB92CE72">
      <w:numFmt w:val="bullet"/>
      <w:lvlText w:val="•"/>
      <w:lvlJc w:val="left"/>
      <w:pPr>
        <w:ind w:left="480" w:hanging="272"/>
      </w:pPr>
      <w:rPr>
        <w:rFonts w:hint="default"/>
      </w:rPr>
    </w:lvl>
    <w:lvl w:ilvl="2" w:tplc="7AF45FCA">
      <w:numFmt w:val="bullet"/>
      <w:lvlText w:val="•"/>
      <w:lvlJc w:val="left"/>
      <w:pPr>
        <w:ind w:left="997" w:hanging="272"/>
      </w:pPr>
      <w:rPr>
        <w:rFonts w:hint="default"/>
      </w:rPr>
    </w:lvl>
    <w:lvl w:ilvl="3" w:tplc="2A3A66BA">
      <w:numFmt w:val="bullet"/>
      <w:lvlText w:val="•"/>
      <w:lvlJc w:val="left"/>
      <w:pPr>
        <w:ind w:left="1515" w:hanging="272"/>
      </w:pPr>
      <w:rPr>
        <w:rFonts w:hint="default"/>
      </w:rPr>
    </w:lvl>
    <w:lvl w:ilvl="4" w:tplc="6734C07E">
      <w:numFmt w:val="bullet"/>
      <w:lvlText w:val="•"/>
      <w:lvlJc w:val="left"/>
      <w:pPr>
        <w:ind w:left="2033" w:hanging="272"/>
      </w:pPr>
      <w:rPr>
        <w:rFonts w:hint="default"/>
      </w:rPr>
    </w:lvl>
    <w:lvl w:ilvl="5" w:tplc="47C2420A">
      <w:numFmt w:val="bullet"/>
      <w:lvlText w:val="•"/>
      <w:lvlJc w:val="left"/>
      <w:pPr>
        <w:ind w:left="2551" w:hanging="272"/>
      </w:pPr>
      <w:rPr>
        <w:rFonts w:hint="default"/>
      </w:rPr>
    </w:lvl>
    <w:lvl w:ilvl="6" w:tplc="DCE4D17A">
      <w:numFmt w:val="bullet"/>
      <w:lvlText w:val="•"/>
      <w:lvlJc w:val="left"/>
      <w:pPr>
        <w:ind w:left="3069" w:hanging="272"/>
      </w:pPr>
      <w:rPr>
        <w:rFonts w:hint="default"/>
      </w:rPr>
    </w:lvl>
    <w:lvl w:ilvl="7" w:tplc="C1F8BAE6">
      <w:numFmt w:val="bullet"/>
      <w:lvlText w:val="•"/>
      <w:lvlJc w:val="left"/>
      <w:pPr>
        <w:ind w:left="3586" w:hanging="272"/>
      </w:pPr>
      <w:rPr>
        <w:rFonts w:hint="default"/>
      </w:rPr>
    </w:lvl>
    <w:lvl w:ilvl="8" w:tplc="97C6FDD0">
      <w:numFmt w:val="bullet"/>
      <w:lvlText w:val="•"/>
      <w:lvlJc w:val="left"/>
      <w:pPr>
        <w:ind w:left="4104" w:hanging="272"/>
      </w:pPr>
      <w:rPr>
        <w:rFonts w:hint="default"/>
      </w:rPr>
    </w:lvl>
  </w:abstractNum>
  <w:abstractNum w:abstractNumId="4" w15:restartNumberingAfterBreak="0">
    <w:nsid w:val="669F2419"/>
    <w:multiLevelType w:val="hybridMultilevel"/>
    <w:tmpl w:val="1CFC34C4"/>
    <w:lvl w:ilvl="0" w:tplc="A972F204">
      <w:numFmt w:val="bullet"/>
      <w:lvlText w:val="•"/>
      <w:lvlJc w:val="left"/>
      <w:pPr>
        <w:ind w:left="519" w:hanging="202"/>
      </w:pPr>
      <w:rPr>
        <w:rFonts w:ascii="Arial" w:eastAsia="Arial" w:hAnsi="Arial" w:cs="Arial" w:hint="default"/>
        <w:i/>
        <w:w w:val="166"/>
        <w:sz w:val="14"/>
        <w:szCs w:val="14"/>
      </w:rPr>
    </w:lvl>
    <w:lvl w:ilvl="1" w:tplc="441E9906">
      <w:numFmt w:val="bullet"/>
      <w:lvlText w:val="•"/>
      <w:lvlJc w:val="left"/>
      <w:pPr>
        <w:ind w:left="982" w:hanging="202"/>
      </w:pPr>
      <w:rPr>
        <w:rFonts w:hint="default"/>
      </w:rPr>
    </w:lvl>
    <w:lvl w:ilvl="2" w:tplc="137828DE">
      <w:numFmt w:val="bullet"/>
      <w:lvlText w:val="•"/>
      <w:lvlJc w:val="left"/>
      <w:pPr>
        <w:ind w:left="1444" w:hanging="202"/>
      </w:pPr>
      <w:rPr>
        <w:rFonts w:hint="default"/>
      </w:rPr>
    </w:lvl>
    <w:lvl w:ilvl="3" w:tplc="5470DFFC">
      <w:numFmt w:val="bullet"/>
      <w:lvlText w:val="•"/>
      <w:lvlJc w:val="left"/>
      <w:pPr>
        <w:ind w:left="1906" w:hanging="202"/>
      </w:pPr>
      <w:rPr>
        <w:rFonts w:hint="default"/>
      </w:rPr>
    </w:lvl>
    <w:lvl w:ilvl="4" w:tplc="66D8E1EA">
      <w:numFmt w:val="bullet"/>
      <w:lvlText w:val="•"/>
      <w:lvlJc w:val="left"/>
      <w:pPr>
        <w:ind w:left="2368" w:hanging="202"/>
      </w:pPr>
      <w:rPr>
        <w:rFonts w:hint="default"/>
      </w:rPr>
    </w:lvl>
    <w:lvl w:ilvl="5" w:tplc="6C5EF372">
      <w:numFmt w:val="bullet"/>
      <w:lvlText w:val="•"/>
      <w:lvlJc w:val="left"/>
      <w:pPr>
        <w:ind w:left="2830" w:hanging="202"/>
      </w:pPr>
      <w:rPr>
        <w:rFonts w:hint="default"/>
      </w:rPr>
    </w:lvl>
    <w:lvl w:ilvl="6" w:tplc="25C44CC6">
      <w:numFmt w:val="bullet"/>
      <w:lvlText w:val="•"/>
      <w:lvlJc w:val="left"/>
      <w:pPr>
        <w:ind w:left="3292" w:hanging="202"/>
      </w:pPr>
      <w:rPr>
        <w:rFonts w:hint="default"/>
      </w:rPr>
    </w:lvl>
    <w:lvl w:ilvl="7" w:tplc="D1E86D80">
      <w:numFmt w:val="bullet"/>
      <w:lvlText w:val="•"/>
      <w:lvlJc w:val="left"/>
      <w:pPr>
        <w:ind w:left="3754" w:hanging="202"/>
      </w:pPr>
      <w:rPr>
        <w:rFonts w:hint="default"/>
      </w:rPr>
    </w:lvl>
    <w:lvl w:ilvl="8" w:tplc="1EFADBD4">
      <w:numFmt w:val="bullet"/>
      <w:lvlText w:val="•"/>
      <w:lvlJc w:val="left"/>
      <w:pPr>
        <w:ind w:left="4216" w:hanging="202"/>
      </w:pPr>
      <w:rPr>
        <w:rFonts w:hint="default"/>
      </w:rPr>
    </w:lvl>
  </w:abstractNum>
  <w:abstractNum w:abstractNumId="5" w15:restartNumberingAfterBreak="0">
    <w:nsid w:val="6E6023CF"/>
    <w:multiLevelType w:val="hybridMultilevel"/>
    <w:tmpl w:val="00C6E2EE"/>
    <w:lvl w:ilvl="0" w:tplc="51B4D8F2">
      <w:start w:val="1"/>
      <w:numFmt w:val="decimal"/>
      <w:lvlText w:val="%1)"/>
      <w:lvlJc w:val="left"/>
      <w:pPr>
        <w:ind w:left="764" w:hanging="266"/>
        <w:jc w:val="right"/>
      </w:pPr>
      <w:rPr>
        <w:rFonts w:ascii="Times New Roman" w:eastAsia="Times New Roman" w:hAnsi="Times New Roman" w:cs="Times New Roman" w:hint="default"/>
        <w:i/>
        <w:w w:val="99"/>
        <w:sz w:val="20"/>
        <w:szCs w:val="20"/>
      </w:rPr>
    </w:lvl>
    <w:lvl w:ilvl="1" w:tplc="56544C2A">
      <w:numFmt w:val="bullet"/>
      <w:lvlText w:val="•"/>
      <w:lvlJc w:val="left"/>
      <w:pPr>
        <w:ind w:left="1216" w:hanging="266"/>
      </w:pPr>
      <w:rPr>
        <w:rFonts w:hint="default"/>
      </w:rPr>
    </w:lvl>
    <w:lvl w:ilvl="2" w:tplc="7BFAC610">
      <w:numFmt w:val="bullet"/>
      <w:lvlText w:val="•"/>
      <w:lvlJc w:val="left"/>
      <w:pPr>
        <w:ind w:left="1672" w:hanging="266"/>
      </w:pPr>
      <w:rPr>
        <w:rFonts w:hint="default"/>
      </w:rPr>
    </w:lvl>
    <w:lvl w:ilvl="3" w:tplc="EF3C8A2C">
      <w:numFmt w:val="bullet"/>
      <w:lvlText w:val="•"/>
      <w:lvlJc w:val="left"/>
      <w:pPr>
        <w:ind w:left="2128" w:hanging="266"/>
      </w:pPr>
      <w:rPr>
        <w:rFonts w:hint="default"/>
      </w:rPr>
    </w:lvl>
    <w:lvl w:ilvl="4" w:tplc="1E3C2760">
      <w:numFmt w:val="bullet"/>
      <w:lvlText w:val="•"/>
      <w:lvlJc w:val="left"/>
      <w:pPr>
        <w:ind w:left="2584" w:hanging="266"/>
      </w:pPr>
      <w:rPr>
        <w:rFonts w:hint="default"/>
      </w:rPr>
    </w:lvl>
    <w:lvl w:ilvl="5" w:tplc="0598EE86">
      <w:numFmt w:val="bullet"/>
      <w:lvlText w:val="•"/>
      <w:lvlJc w:val="left"/>
      <w:pPr>
        <w:ind w:left="3040" w:hanging="266"/>
      </w:pPr>
      <w:rPr>
        <w:rFonts w:hint="default"/>
      </w:rPr>
    </w:lvl>
    <w:lvl w:ilvl="6" w:tplc="0DC81DB0">
      <w:numFmt w:val="bullet"/>
      <w:lvlText w:val="•"/>
      <w:lvlJc w:val="left"/>
      <w:pPr>
        <w:ind w:left="3496" w:hanging="266"/>
      </w:pPr>
      <w:rPr>
        <w:rFonts w:hint="default"/>
      </w:rPr>
    </w:lvl>
    <w:lvl w:ilvl="7" w:tplc="4B822EFE">
      <w:numFmt w:val="bullet"/>
      <w:lvlText w:val="•"/>
      <w:lvlJc w:val="left"/>
      <w:pPr>
        <w:ind w:left="3952" w:hanging="266"/>
      </w:pPr>
      <w:rPr>
        <w:rFonts w:hint="default"/>
      </w:rPr>
    </w:lvl>
    <w:lvl w:ilvl="8" w:tplc="0CB4B4B0">
      <w:numFmt w:val="bullet"/>
      <w:lvlText w:val="•"/>
      <w:lvlJc w:val="left"/>
      <w:pPr>
        <w:ind w:left="4408" w:hanging="266"/>
      </w:pPr>
      <w:rPr>
        <w:rFonts w:hint="default"/>
      </w:rPr>
    </w:lvl>
  </w:abstractNum>
  <w:abstractNum w:abstractNumId="6" w15:restartNumberingAfterBreak="0">
    <w:nsid w:val="7A9862E8"/>
    <w:multiLevelType w:val="hybridMultilevel"/>
    <w:tmpl w:val="5C188DEC"/>
    <w:lvl w:ilvl="0" w:tplc="3B0C8C0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9D2ACEFC">
      <w:numFmt w:val="bullet"/>
      <w:lvlText w:val="•"/>
      <w:lvlJc w:val="left"/>
      <w:pPr>
        <w:ind w:left="2300" w:hanging="236"/>
      </w:pPr>
      <w:rPr>
        <w:rFonts w:hint="default"/>
      </w:rPr>
    </w:lvl>
    <w:lvl w:ilvl="2" w:tplc="3DF4452C">
      <w:numFmt w:val="bullet"/>
      <w:lvlText w:val="•"/>
      <w:lvlJc w:val="left"/>
      <w:pPr>
        <w:ind w:left="2031" w:hanging="236"/>
      </w:pPr>
      <w:rPr>
        <w:rFonts w:hint="default"/>
      </w:rPr>
    </w:lvl>
    <w:lvl w:ilvl="3" w:tplc="0E204B30">
      <w:numFmt w:val="bullet"/>
      <w:lvlText w:val="•"/>
      <w:lvlJc w:val="left"/>
      <w:pPr>
        <w:ind w:left="1762" w:hanging="236"/>
      </w:pPr>
      <w:rPr>
        <w:rFonts w:hint="default"/>
      </w:rPr>
    </w:lvl>
    <w:lvl w:ilvl="4" w:tplc="0576007C">
      <w:numFmt w:val="bullet"/>
      <w:lvlText w:val="•"/>
      <w:lvlJc w:val="left"/>
      <w:pPr>
        <w:ind w:left="1493" w:hanging="236"/>
      </w:pPr>
      <w:rPr>
        <w:rFonts w:hint="default"/>
      </w:rPr>
    </w:lvl>
    <w:lvl w:ilvl="5" w:tplc="0BDA2C2A">
      <w:numFmt w:val="bullet"/>
      <w:lvlText w:val="•"/>
      <w:lvlJc w:val="left"/>
      <w:pPr>
        <w:ind w:left="1224" w:hanging="236"/>
      </w:pPr>
      <w:rPr>
        <w:rFonts w:hint="default"/>
      </w:rPr>
    </w:lvl>
    <w:lvl w:ilvl="6" w:tplc="BAF03BDA">
      <w:numFmt w:val="bullet"/>
      <w:lvlText w:val="•"/>
      <w:lvlJc w:val="left"/>
      <w:pPr>
        <w:ind w:left="955" w:hanging="236"/>
      </w:pPr>
      <w:rPr>
        <w:rFonts w:hint="default"/>
      </w:rPr>
    </w:lvl>
    <w:lvl w:ilvl="7" w:tplc="6D1078B6">
      <w:numFmt w:val="bullet"/>
      <w:lvlText w:val="•"/>
      <w:lvlJc w:val="left"/>
      <w:pPr>
        <w:ind w:left="686" w:hanging="236"/>
      </w:pPr>
      <w:rPr>
        <w:rFonts w:hint="default"/>
      </w:rPr>
    </w:lvl>
    <w:lvl w:ilvl="8" w:tplc="4216D3D2">
      <w:numFmt w:val="bullet"/>
      <w:lvlText w:val="•"/>
      <w:lvlJc w:val="left"/>
      <w:pPr>
        <w:ind w:left="417" w:hanging="236"/>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DERMACHER Ansgar 206501">
    <w15:presenceInfo w15:providerId="AD" w15:userId="S-1-5-21-1801674531-299502267-839522115-40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DA"/>
    <w:rsid w:val="00082B42"/>
    <w:rsid w:val="001841B5"/>
    <w:rsid w:val="00274A1B"/>
    <w:rsid w:val="003A3C1B"/>
    <w:rsid w:val="003C10BA"/>
    <w:rsid w:val="00415F6F"/>
    <w:rsid w:val="005307A5"/>
    <w:rsid w:val="00544CAF"/>
    <w:rsid w:val="005D6488"/>
    <w:rsid w:val="005E60BD"/>
    <w:rsid w:val="007210D0"/>
    <w:rsid w:val="0092080E"/>
    <w:rsid w:val="00944C04"/>
    <w:rsid w:val="0095221D"/>
    <w:rsid w:val="00986E74"/>
    <w:rsid w:val="009E004F"/>
    <w:rsid w:val="00AE59FB"/>
    <w:rsid w:val="00B433A5"/>
    <w:rsid w:val="00B629AC"/>
    <w:rsid w:val="00BE18DA"/>
    <w:rsid w:val="00C52254"/>
    <w:rsid w:val="00C93EE8"/>
    <w:rsid w:val="00CC3A6B"/>
    <w:rsid w:val="00CF235D"/>
    <w:rsid w:val="00DB02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25"/>
    <o:shapelayout v:ext="edit">
      <o:idmap v:ext="edit" data="1"/>
    </o:shapelayout>
  </w:shapeDefaults>
  <w:decimalSymbol w:val=","/>
  <w:listSeparator w:val=";"/>
  <w14:docId w14:val="6B0C29D0"/>
  <w15:docId w15:val="{612A2D60-6B99-4BBB-8D12-5EEA1EDB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519" w:hanging="201"/>
      <w:jc w:val="both"/>
    </w:pPr>
  </w:style>
  <w:style w:type="paragraph" w:customStyle="1" w:styleId="TableParagraph">
    <w:name w:val="Table Paragraph"/>
    <w:basedOn w:val="Normal"/>
    <w:uiPriority w:val="1"/>
    <w:qFormat/>
    <w:pPr>
      <w:spacing w:line="160" w:lineRule="exact"/>
      <w:ind w:left="119"/>
    </w:pPr>
  </w:style>
  <w:style w:type="character" w:styleId="Marquedecommentaire">
    <w:name w:val="annotation reference"/>
    <w:basedOn w:val="Policepardfaut"/>
    <w:uiPriority w:val="99"/>
    <w:semiHidden/>
    <w:unhideWhenUsed/>
    <w:rsid w:val="00082B42"/>
    <w:rPr>
      <w:sz w:val="16"/>
      <w:szCs w:val="16"/>
    </w:rPr>
  </w:style>
  <w:style w:type="paragraph" w:styleId="Commentaire">
    <w:name w:val="annotation text"/>
    <w:basedOn w:val="Normal"/>
    <w:link w:val="CommentaireCar"/>
    <w:uiPriority w:val="99"/>
    <w:semiHidden/>
    <w:unhideWhenUsed/>
    <w:rsid w:val="00082B42"/>
    <w:rPr>
      <w:sz w:val="20"/>
      <w:szCs w:val="20"/>
    </w:rPr>
  </w:style>
  <w:style w:type="character" w:customStyle="1" w:styleId="CommentaireCar">
    <w:name w:val="Commentaire Car"/>
    <w:basedOn w:val="Policepardfaut"/>
    <w:link w:val="Commentaire"/>
    <w:uiPriority w:val="99"/>
    <w:semiHidden/>
    <w:rsid w:val="00082B42"/>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082B42"/>
    <w:rPr>
      <w:b/>
      <w:bCs/>
    </w:rPr>
  </w:style>
  <w:style w:type="character" w:customStyle="1" w:styleId="ObjetducommentaireCar">
    <w:name w:val="Objet du commentaire Car"/>
    <w:basedOn w:val="CommentaireCar"/>
    <w:link w:val="Objetducommentaire"/>
    <w:uiPriority w:val="99"/>
    <w:semiHidden/>
    <w:rsid w:val="00082B42"/>
    <w:rPr>
      <w:rFonts w:ascii="Times New Roman" w:eastAsia="Times New Roman" w:hAnsi="Times New Roman" w:cs="Times New Roman"/>
      <w:b/>
      <w:bCs/>
      <w:sz w:val="20"/>
      <w:szCs w:val="20"/>
    </w:rPr>
  </w:style>
  <w:style w:type="paragraph" w:styleId="Textedebulles">
    <w:name w:val="Balloon Text"/>
    <w:basedOn w:val="Normal"/>
    <w:link w:val="TextedebullesCar"/>
    <w:uiPriority w:val="99"/>
    <w:semiHidden/>
    <w:unhideWhenUsed/>
    <w:rsid w:val="00082B42"/>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2B4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07" Type="http://schemas.openxmlformats.org/officeDocument/2006/relationships/fontTable" Target="fontTable.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hyperlink" Target="http://www.boost.org/doc/" TargetMode="External"/><Relationship Id="rId5" Type="http://schemas.openxmlformats.org/officeDocument/2006/relationships/hyperlink" Target="mailto:first-name.lastname@cea.fr" TargetMode="Externa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hyperlink" Target="http://www.omg.org/" TargetMode="External"/><Relationship Id="rId95" Type="http://schemas.openxmlformats.org/officeDocument/2006/relationships/hyperlink" Target="http://www.actapress.com/PDFViewer"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hyperlink" Target="http://www.nomagic.com/products/" TargetMode="External"/><Relationship Id="rId105" Type="http://schemas.openxmlformats.org/officeDocument/2006/relationships/hyperlink" Target="http://valgrind.org/docs/manual/"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hyperlink" Target="http://www.sinelabore.com/lib/exe/fetch.php?media" TargetMode="External"/><Relationship Id="rId98" Type="http://schemas.openxmlformats.org/officeDocument/2006/relationships/hyperlink" Target="http://www.boost.org/doc/libs/1_"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hyperlink" Target="http://www.boost.org/doc/libs/1_59_0_" TargetMode="External"/><Relationship Id="rId108" Type="http://schemas.microsoft.com/office/2011/relationships/people" Target="peop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hyperlink" Target="http://www-01.ibm.com/" TargetMode="External"/><Relationship Id="rId96" Type="http://schemas.openxmlformats.org/officeDocument/2006/relationships/hyperlink" Target="http://www.pst.ifi.lmu.de/veroeffentlichungen/TR0408.pdf" TargetMode="Externa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hyperlink" Target="http://www.sparxsystems.eu/start/home/"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hyperlink" Target="http://www.ibm.com/" TargetMode="External"/><Relationship Id="rId99" Type="http://schemas.openxmlformats.org/officeDocument/2006/relationships/hyperlink" Target="http://www.boost.org/doc/libs/" TargetMode="External"/><Relationship Id="rId101" Type="http://schemas.openxmlformats.org/officeDocument/2006/relationships/hyperlink" Target="http://www.state-machine.com/qm/"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theme" Target="theme/theme1.xml"/><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hyperlink" Target="http://www.boost.org/" TargetMode="External"/><Relationship Id="rId104" Type="http://schemas.openxmlformats.org/officeDocument/2006/relationships/hyperlink" Target="http://www.boost.org/" TargetMode="External"/><Relationship Id="rId7" Type="http://schemas.microsoft.com/office/2011/relationships/commentsExtended" Target="commentsExtended.xml"/><Relationship Id="rId71" Type="http://schemas.openxmlformats.org/officeDocument/2006/relationships/image" Target="media/image64.png"/><Relationship Id="rId92" Type="http://schemas.openxmlformats.org/officeDocument/2006/relationships/hyperlink" Target="http://www.sparx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2612</TotalTime>
  <Pages>10</Pages>
  <Words>6288</Words>
  <Characters>35848</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Commissariat à l'Energie Atomique</Company>
  <LinksUpToDate>false</LinksUpToDate>
  <CharactersWithSpaces>42052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RADERMACHER Ansgar 206501</dc:creator>
  <cp:lastModifiedBy>RADERMACHER Ansgar 206501</cp:lastModifiedBy>
  <cp:revision>11</cp:revision>
  <dcterms:created xsi:type="dcterms:W3CDTF">2016-07-11T05:59:00Z</dcterms:created>
  <dcterms:modified xsi:type="dcterms:W3CDTF">2016-07-14T07:28:00Z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2016-07-05T00:00:00Z</vt:filetime>
  </property>
  <property fmtid="{D5CDD505-2E9C-101B-9397-08002B2CF9AE}" pid="3" name="Creator">
    <vt:lpwstr>TeX</vt:lpwstr>
  </property>
  <property fmtid="{D5CDD505-2E9C-101B-9397-08002B2CF9AE}" pid="4" name="LastSaved">
    <vt:filetime>2016-07-05T00:00:00Z</vt:filetime>
  </property>
</Properties>
</file>