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59D0" w14:textId="77777777" w:rsidR="008D2B72" w:rsidRDefault="008D2B72">
      <w:pPr>
        <w:pStyle w:val="Corpsdetexte"/>
        <w:spacing w:before="9"/>
        <w:rPr>
          <w:sz w:val="15"/>
        </w:rPr>
      </w:pPr>
    </w:p>
    <w:p w14:paraId="43B059BA" w14:textId="77777777" w:rsidR="008D2B72" w:rsidRDefault="009114CE">
      <w:pPr>
        <w:spacing w:before="50"/>
        <w:ind w:left="1296"/>
        <w:rPr>
          <w:b/>
          <w:sz w:val="28"/>
        </w:rPr>
      </w:pPr>
      <w:r>
        <w:rPr>
          <w:b/>
          <w:sz w:val="28"/>
        </w:rPr>
        <w:t>Complete Code Generation from UML State   Machine</w:t>
      </w:r>
      <w:ins w:id="0" w:author="RADERMACHER Ansgar 206501" w:date="2016-11-24T23:27:00Z">
        <w:r>
          <w:rPr>
            <w:b/>
            <w:sz w:val="28"/>
          </w:rPr>
          <w:t>s</w:t>
        </w:r>
      </w:ins>
    </w:p>
    <w:p w14:paraId="5F6F1441" w14:textId="77777777" w:rsidR="008D2B72" w:rsidRDefault="008D2B72">
      <w:pPr>
        <w:pStyle w:val="Corpsdetexte"/>
        <w:rPr>
          <w:b/>
          <w:sz w:val="28"/>
        </w:rPr>
      </w:pPr>
    </w:p>
    <w:p w14:paraId="4368D9BB" w14:textId="77777777" w:rsidR="008D2B72" w:rsidRDefault="008D2B72">
      <w:pPr>
        <w:pStyle w:val="Corpsdetexte"/>
        <w:rPr>
          <w:b/>
          <w:sz w:val="28"/>
        </w:rPr>
      </w:pPr>
    </w:p>
    <w:p w14:paraId="2875A5CA" w14:textId="77777777" w:rsidR="008D2B72" w:rsidRDefault="008D2B72">
      <w:pPr>
        <w:pStyle w:val="Corpsdetexte"/>
        <w:rPr>
          <w:b/>
          <w:sz w:val="28"/>
        </w:rPr>
      </w:pPr>
    </w:p>
    <w:p w14:paraId="4465FB77" w14:textId="77777777" w:rsidR="008D2B72" w:rsidRDefault="008D2B72">
      <w:pPr>
        <w:pStyle w:val="Corpsdetexte"/>
        <w:spacing w:before="3"/>
        <w:rPr>
          <w:b/>
          <w:sz w:val="22"/>
        </w:rPr>
      </w:pPr>
    </w:p>
    <w:p w14:paraId="176CF034" w14:textId="77777777" w:rsidR="008D2B72" w:rsidRDefault="009114CE">
      <w:pPr>
        <w:tabs>
          <w:tab w:val="left" w:pos="1223"/>
        </w:tabs>
        <w:ind w:left="114"/>
        <w:rPr>
          <w:sz w:val="18"/>
        </w:rPr>
      </w:pPr>
      <w:r>
        <w:rPr>
          <w:sz w:val="18"/>
        </w:rPr>
        <w:t>Keywords:</w:t>
      </w:r>
      <w:r>
        <w:rPr>
          <w:sz w:val="18"/>
        </w:rPr>
        <w:tab/>
        <w:t>UML</w:t>
      </w:r>
      <w:r>
        <w:rPr>
          <w:spacing w:val="-9"/>
          <w:sz w:val="18"/>
        </w:rPr>
        <w:t xml:space="preserve"> </w:t>
      </w:r>
      <w:r>
        <w:rPr>
          <w:sz w:val="18"/>
        </w:rPr>
        <w:t>State</w:t>
      </w:r>
      <w:r>
        <w:rPr>
          <w:spacing w:val="-9"/>
          <w:sz w:val="18"/>
        </w:rPr>
        <w:t xml:space="preserve"> </w:t>
      </w:r>
      <w:r>
        <w:rPr>
          <w:sz w:val="18"/>
        </w:rPr>
        <w:t>Machine,</w:t>
      </w:r>
      <w:r>
        <w:rPr>
          <w:spacing w:val="-9"/>
          <w:sz w:val="18"/>
        </w:rPr>
        <w:t xml:space="preserve"> </w:t>
      </w:r>
      <w:r>
        <w:rPr>
          <w:sz w:val="18"/>
        </w:rPr>
        <w:t>code</w:t>
      </w:r>
      <w:r>
        <w:rPr>
          <w:spacing w:val="-9"/>
          <w:sz w:val="18"/>
        </w:rPr>
        <w:t xml:space="preserve"> </w:t>
      </w:r>
      <w:r>
        <w:rPr>
          <w:sz w:val="18"/>
        </w:rPr>
        <w:t>generation,</w:t>
      </w:r>
      <w:r>
        <w:rPr>
          <w:spacing w:val="-9"/>
          <w:sz w:val="18"/>
        </w:rPr>
        <w:t xml:space="preserve"> </w:t>
      </w:r>
      <w:r>
        <w:rPr>
          <w:sz w:val="18"/>
        </w:rPr>
        <w:t>semantics-conformance,</w:t>
      </w:r>
      <w:r>
        <w:rPr>
          <w:spacing w:val="-9"/>
          <w:sz w:val="18"/>
        </w:rPr>
        <w:t xml:space="preserve"> </w:t>
      </w:r>
      <w:r>
        <w:rPr>
          <w:sz w:val="18"/>
        </w:rPr>
        <w:t>efficiency,</w:t>
      </w:r>
      <w:r>
        <w:rPr>
          <w:spacing w:val="-9"/>
          <w:sz w:val="18"/>
        </w:rPr>
        <w:t xml:space="preserve"> </w:t>
      </w:r>
      <w:r>
        <w:rPr>
          <w:sz w:val="18"/>
        </w:rPr>
        <w:t>events,</w:t>
      </w:r>
      <w:r>
        <w:rPr>
          <w:spacing w:val="-9"/>
          <w:sz w:val="18"/>
        </w:rPr>
        <w:t xml:space="preserve"> </w:t>
      </w:r>
      <w:r>
        <w:rPr>
          <w:sz w:val="18"/>
        </w:rPr>
        <w:t>C++</w:t>
      </w:r>
    </w:p>
    <w:p w14:paraId="4947CAEA" w14:textId="77777777" w:rsidR="008D2B72" w:rsidRDefault="008D2B72">
      <w:pPr>
        <w:pStyle w:val="Corpsdetexte"/>
        <w:spacing w:before="4"/>
        <w:rPr>
          <w:sz w:val="22"/>
        </w:rPr>
      </w:pPr>
    </w:p>
    <w:p w14:paraId="62404C8C" w14:textId="77777777" w:rsidR="008D2B72" w:rsidRDefault="009114CE">
      <w:pPr>
        <w:spacing w:line="254" w:lineRule="auto"/>
        <w:ind w:left="1223" w:right="111" w:hanging="1109"/>
        <w:jc w:val="both"/>
        <w:rPr>
          <w:sz w:val="18"/>
        </w:rPr>
      </w:pPr>
      <w:r>
        <w:rPr>
          <w:sz w:val="18"/>
        </w:rPr>
        <w:t>Abstract:</w:t>
      </w:r>
      <w:r>
        <w:rPr>
          <w:spacing w:val="35"/>
          <w:sz w:val="18"/>
        </w:rPr>
        <w:t xml:space="preserve"> </w:t>
      </w:r>
      <w:r>
        <w:rPr>
          <w:sz w:val="18"/>
        </w:rPr>
        <w:t xml:space="preserve">An event-driven architecture is a useful way to design </w:t>
      </w:r>
      <w:commentRangeStart w:id="1"/>
      <w:r>
        <w:rPr>
          <w:sz w:val="18"/>
        </w:rPr>
        <w:t>and solve the complexity of today’s system</w:t>
      </w:r>
      <w:commentRangeEnd w:id="1"/>
      <w:r>
        <w:rPr>
          <w:rStyle w:val="Marquedecommentaire"/>
        </w:rPr>
        <w:commentReference w:id="1"/>
      </w:r>
      <w:r>
        <w:rPr>
          <w:sz w:val="18"/>
        </w:rPr>
        <w:t xml:space="preserve">s. The UML State Machine and its visualizations are a </w:t>
      </w:r>
      <w:commentRangeStart w:id="2"/>
      <w:r>
        <w:rPr>
          <w:sz w:val="18"/>
        </w:rPr>
        <w:t xml:space="preserve">powerful means to the modeling of the logical behavior of such   an architecture. Model </w:t>
      </w:r>
      <w:commentRangeEnd w:id="2"/>
      <w:r>
        <w:rPr>
          <w:rStyle w:val="Marquedecommentaire"/>
        </w:rPr>
        <w:commentReference w:id="2"/>
      </w:r>
      <w:r>
        <w:rPr>
          <w:sz w:val="18"/>
        </w:rPr>
        <w:t xml:space="preserve">Driven Engineering generates executable code from state machines. </w:t>
      </w:r>
      <w:r>
        <w:rPr>
          <w:spacing w:val="-3"/>
          <w:sz w:val="18"/>
        </w:rPr>
        <w:t xml:space="preserve">However, </w:t>
      </w:r>
      <w:r>
        <w:rPr>
          <w:sz w:val="18"/>
        </w:rPr>
        <w:t xml:space="preserve">exist- </w:t>
      </w:r>
      <w:proofErr w:type="spellStart"/>
      <w:r>
        <w:rPr>
          <w:sz w:val="18"/>
        </w:rPr>
        <w:t>ing</w:t>
      </w:r>
      <w:proofErr w:type="spellEnd"/>
      <w:r>
        <w:rPr>
          <w:sz w:val="18"/>
        </w:rPr>
        <w:t xml:space="preserve"> generation approaches tools from UML State Machines are still limited to simple cases, especially when considering concurrency and pseudo states such as history, junction, and event types. This paper provides a pattern and tool for complete and efficient code generation approach from UML State Machine. It extends </w:t>
      </w:r>
      <w:ins w:id="3" w:author="RADERMACHER Ansgar 206501" w:date="2016-11-24T23:30:00Z">
        <w:r>
          <w:rPr>
            <w:sz w:val="18"/>
          </w:rPr>
          <w:t xml:space="preserve">the </w:t>
        </w:r>
      </w:ins>
      <w:r>
        <w:rPr>
          <w:sz w:val="18"/>
        </w:rPr>
        <w:t xml:space="preserve">IF-ELSE-SWITCH constructions of programming languages with </w:t>
      </w:r>
      <w:commentRangeStart w:id="4"/>
      <w:r>
        <w:rPr>
          <w:sz w:val="18"/>
        </w:rPr>
        <w:t xml:space="preserve">our </w:t>
      </w:r>
      <w:commentRangeEnd w:id="4"/>
      <w:r>
        <w:rPr>
          <w:rStyle w:val="Marquedecommentaire"/>
        </w:rPr>
        <w:commentReference w:id="4"/>
      </w:r>
      <w:r>
        <w:rPr>
          <w:sz w:val="18"/>
        </w:rPr>
        <w:t xml:space="preserve">concurrency support. The code </w:t>
      </w:r>
      <w:proofErr w:type="spellStart"/>
      <w:r>
        <w:rPr>
          <w:sz w:val="18"/>
        </w:rPr>
        <w:t>gener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ated</w:t>
      </w:r>
      <w:proofErr w:type="spellEnd"/>
      <w:r>
        <w:rPr>
          <w:sz w:val="18"/>
        </w:rPr>
        <w:t xml:space="preserve"> with our approach has been executed with a set of state-machine examples that are part of a test-suite described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recent</w:t>
      </w:r>
      <w:r>
        <w:rPr>
          <w:spacing w:val="-8"/>
          <w:sz w:val="18"/>
        </w:rPr>
        <w:t xml:space="preserve"> </w:t>
      </w:r>
      <w:r>
        <w:rPr>
          <w:sz w:val="18"/>
        </w:rPr>
        <w:t>OMG</w:t>
      </w:r>
      <w:r>
        <w:rPr>
          <w:spacing w:val="-8"/>
          <w:sz w:val="18"/>
        </w:rPr>
        <w:t xml:space="preserve"> </w:t>
      </w:r>
      <w:r>
        <w:rPr>
          <w:sz w:val="18"/>
        </w:rPr>
        <w:t>standard</w:t>
      </w:r>
      <w:r>
        <w:rPr>
          <w:spacing w:val="-8"/>
          <w:sz w:val="18"/>
        </w:rPr>
        <w:t xml:space="preserve"> </w:t>
      </w:r>
      <w:r>
        <w:rPr>
          <w:sz w:val="18"/>
        </w:rPr>
        <w:t>Precise</w:t>
      </w:r>
      <w:r>
        <w:rPr>
          <w:spacing w:val="-8"/>
          <w:sz w:val="18"/>
        </w:rPr>
        <w:t xml:space="preserve"> </w:t>
      </w:r>
      <w:r>
        <w:rPr>
          <w:sz w:val="18"/>
        </w:rPr>
        <w:t>Semantics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Of</w:t>
      </w:r>
      <w:proofErr w:type="gramEnd"/>
      <w:r>
        <w:rPr>
          <w:spacing w:val="-8"/>
          <w:sz w:val="18"/>
        </w:rPr>
        <w:t xml:space="preserve"> </w:t>
      </w:r>
      <w:r>
        <w:rPr>
          <w:sz w:val="18"/>
        </w:rPr>
        <w:t>State</w:t>
      </w:r>
      <w:r>
        <w:rPr>
          <w:spacing w:val="-8"/>
          <w:sz w:val="18"/>
        </w:rPr>
        <w:t xml:space="preserve"> </w:t>
      </w:r>
      <w:r>
        <w:rPr>
          <w:sz w:val="18"/>
        </w:rPr>
        <w:t>Machine.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traced</w:t>
      </w:r>
      <w:r>
        <w:rPr>
          <w:spacing w:val="-8"/>
          <w:sz w:val="18"/>
        </w:rPr>
        <w:t xml:space="preserve"> </w:t>
      </w:r>
      <w:r>
        <w:rPr>
          <w:sz w:val="18"/>
        </w:rPr>
        <w:t>execution</w:t>
      </w:r>
      <w:r>
        <w:rPr>
          <w:spacing w:val="-8"/>
          <w:sz w:val="18"/>
        </w:rPr>
        <w:t xml:space="preserve"> </w:t>
      </w:r>
      <w:r>
        <w:rPr>
          <w:sz w:val="18"/>
        </w:rPr>
        <w:t>results</w:t>
      </w:r>
      <w:r>
        <w:rPr>
          <w:spacing w:val="-8"/>
          <w:sz w:val="18"/>
        </w:rPr>
        <w:t xml:space="preserve"> </w:t>
      </w:r>
      <w:r>
        <w:rPr>
          <w:sz w:val="18"/>
        </w:rPr>
        <w:t>com- ply with the standard and are a good hint that the execution is semantically correct. The generated code is also</w:t>
      </w:r>
      <w:r>
        <w:rPr>
          <w:spacing w:val="-10"/>
          <w:sz w:val="18"/>
        </w:rPr>
        <w:t xml:space="preserve"> </w:t>
      </w:r>
      <w:r>
        <w:rPr>
          <w:sz w:val="18"/>
        </w:rPr>
        <w:t>efficient: it</w:t>
      </w:r>
      <w:r>
        <w:rPr>
          <w:spacing w:val="-10"/>
          <w:sz w:val="18"/>
        </w:rPr>
        <w:t xml:space="preserve"> </w:t>
      </w:r>
      <w:r>
        <w:rPr>
          <w:sz w:val="18"/>
        </w:rPr>
        <w:t>supports</w:t>
      </w:r>
      <w:r>
        <w:rPr>
          <w:spacing w:val="-10"/>
          <w:sz w:val="18"/>
        </w:rPr>
        <w:t xml:space="preserve"> </w:t>
      </w:r>
      <w:r>
        <w:rPr>
          <w:sz w:val="18"/>
        </w:rPr>
        <w:t>multi-thread-based</w:t>
      </w:r>
      <w:r>
        <w:rPr>
          <w:spacing w:val="-10"/>
          <w:sz w:val="18"/>
        </w:rPr>
        <w:t xml:space="preserve"> </w:t>
      </w:r>
      <w:r>
        <w:rPr>
          <w:sz w:val="18"/>
        </w:rPr>
        <w:t>concurrency,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(static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dynamic)</w:t>
      </w:r>
      <w:r>
        <w:rPr>
          <w:spacing w:val="-10"/>
          <w:sz w:val="18"/>
        </w:rPr>
        <w:t xml:space="preserve"> </w:t>
      </w:r>
      <w:r>
        <w:rPr>
          <w:sz w:val="18"/>
        </w:rPr>
        <w:t>efficiency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generated code is improved compared to considered</w:t>
      </w:r>
      <w:r>
        <w:rPr>
          <w:spacing w:val="-26"/>
          <w:sz w:val="18"/>
        </w:rPr>
        <w:t xml:space="preserve"> </w:t>
      </w:r>
      <w:r>
        <w:rPr>
          <w:sz w:val="18"/>
        </w:rPr>
        <w:t>approaches.</w:t>
      </w:r>
    </w:p>
    <w:p w14:paraId="57C57305" w14:textId="77777777" w:rsidR="008D2B72" w:rsidRDefault="008D2B72">
      <w:pPr>
        <w:pStyle w:val="Corpsdetexte"/>
      </w:pPr>
    </w:p>
    <w:p w14:paraId="4CDA70B1" w14:textId="77777777" w:rsidR="008D2B72" w:rsidRDefault="008D2B72">
      <w:pPr>
        <w:pStyle w:val="Corpsdetexte"/>
        <w:spacing w:before="3"/>
        <w:rPr>
          <w:sz w:val="27"/>
        </w:rPr>
      </w:pPr>
    </w:p>
    <w:p w14:paraId="73220306" w14:textId="77777777" w:rsidR="008D2B72" w:rsidRDefault="008D2B72">
      <w:pPr>
        <w:rPr>
          <w:sz w:val="27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space="720"/>
        </w:sectPr>
      </w:pPr>
    </w:p>
    <w:p w14:paraId="7ADAFD61" w14:textId="77777777" w:rsidR="008D2B72" w:rsidRDefault="009114CE">
      <w:pPr>
        <w:pStyle w:val="Titre1"/>
        <w:spacing w:before="48"/>
      </w:pPr>
      <w:r>
        <w:t>1INTRODUCTION</w:t>
      </w:r>
    </w:p>
    <w:p w14:paraId="3E376A59" w14:textId="77777777" w:rsidR="008D2B72" w:rsidRDefault="009114CE">
      <w:pPr>
        <w:pStyle w:val="Corpsdetexte"/>
        <w:spacing w:before="142"/>
        <w:ind w:left="114" w:firstLine="283"/>
        <w:jc w:val="both"/>
      </w:pPr>
      <w:r>
        <w:t xml:space="preserve">The UML State Machine (USM) (Specification and Bars, 2007) and its visualizations are </w:t>
      </w:r>
      <w:proofErr w:type="gramStart"/>
      <w:r>
        <w:t>efficient  to</w:t>
      </w:r>
      <w:proofErr w:type="gramEnd"/>
      <w:r>
        <w:t xml:space="preserve"> model the behavior of event-driven architecture</w:t>
      </w:r>
      <w:ins w:id="5" w:author="RADERMACHER Ansgar 206501" w:date="2016-11-24T23:41:00Z">
        <w:r w:rsidR="005E2874">
          <w:t>s</w:t>
        </w:r>
      </w:ins>
      <w:r>
        <w:t xml:space="preserve">. </w:t>
      </w:r>
      <w:r>
        <w:rPr>
          <w:spacing w:val="-4"/>
        </w:rPr>
        <w:t xml:space="preserve">Tools </w:t>
      </w:r>
      <w:r>
        <w:t xml:space="preserve">and approaches [XX] are proposed to auto- </w:t>
      </w:r>
      <w:proofErr w:type="spellStart"/>
      <w:r>
        <w:t>matically</w:t>
      </w:r>
      <w:proofErr w:type="spellEnd"/>
      <w:r>
        <w:t xml:space="preserve"> translate USMs into executable code in the context of Model-Driven Engineering (MDE)</w:t>
      </w:r>
      <w:r>
        <w:rPr>
          <w:spacing w:val="-21"/>
        </w:rPr>
        <w:t xml:space="preserve"> </w:t>
      </w:r>
      <w:r>
        <w:t xml:space="preserve">(Muss- </w:t>
      </w:r>
      <w:proofErr w:type="spellStart"/>
      <w:r>
        <w:t>bacher</w:t>
      </w:r>
      <w:proofErr w:type="spellEnd"/>
      <w:r>
        <w:t xml:space="preserve"> et al.,</w:t>
      </w:r>
      <w:r>
        <w:rPr>
          <w:spacing w:val="-9"/>
        </w:rPr>
        <w:t xml:space="preserve"> </w:t>
      </w:r>
      <w:r>
        <w:t>2014).</w:t>
      </w:r>
    </w:p>
    <w:p w14:paraId="6EF7B8C3" w14:textId="77777777" w:rsidR="008D2B72" w:rsidRDefault="009114CE">
      <w:pPr>
        <w:pStyle w:val="Corpsdetexte"/>
        <w:spacing w:before="10"/>
        <w:ind w:left="114" w:firstLine="283"/>
        <w:jc w:val="both"/>
      </w:pPr>
      <w:r>
        <w:rPr>
          <w:spacing w:val="-3"/>
        </w:rPr>
        <w:t xml:space="preserve">However, </w:t>
      </w:r>
      <w:r>
        <w:t xml:space="preserve">despite many advantages of MDE and USM, they are </w:t>
      </w:r>
      <w:commentRangeStart w:id="6"/>
      <w:r>
        <w:t xml:space="preserve">not really widely </w:t>
      </w:r>
      <w:commentRangeEnd w:id="6"/>
      <w:r w:rsidR="005E2874">
        <w:rPr>
          <w:rStyle w:val="Marquedecommentaire"/>
        </w:rPr>
        <w:commentReference w:id="6"/>
      </w:r>
      <w:r>
        <w:t>adopted as a recent survey</w:t>
      </w:r>
      <w:r>
        <w:rPr>
          <w:spacing w:val="-14"/>
        </w:rPr>
        <w:t xml:space="preserve"> </w:t>
      </w:r>
      <w:r>
        <w:t>revealed</w:t>
      </w:r>
      <w:r>
        <w:rPr>
          <w:spacing w:val="-14"/>
        </w:rPr>
        <w:t xml:space="preserve"> </w:t>
      </w:r>
      <w:r>
        <w:t>(Whittle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2"/>
        </w:rPr>
        <w:t xml:space="preserve"> </w:t>
      </w:r>
      <w:r>
        <w:t>2014).</w:t>
      </w:r>
      <w:r>
        <w:rPr>
          <w:spacing w:val="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commentRangeStart w:id="7"/>
      <w:r>
        <w:t>partially due to poor support</w:t>
      </w:r>
      <w:commentRangeEnd w:id="7"/>
      <w:r w:rsidR="005E2874">
        <w:rPr>
          <w:rStyle w:val="Marquedecommentaire"/>
        </w:rPr>
        <w:commentReference w:id="7"/>
      </w:r>
      <w:r>
        <w:t xml:space="preserve"> for code generation (Forward</w:t>
      </w:r>
      <w:proofErr w:type="gramStart"/>
      <w:r>
        <w:t>,</w:t>
      </w:r>
      <w:r>
        <w:rPr>
          <w:spacing w:val="-27"/>
        </w:rPr>
        <w:t xml:space="preserve"> </w:t>
      </w:r>
      <w:r>
        <w:t>)</w:t>
      </w:r>
      <w:proofErr w:type="gramEnd"/>
      <w:r>
        <w:t>.</w:t>
      </w:r>
    </w:p>
    <w:p w14:paraId="30780847" w14:textId="77777777" w:rsidR="008D2B72" w:rsidRDefault="009114CE">
      <w:pPr>
        <w:pStyle w:val="Corpsdetexte"/>
        <w:spacing w:before="10"/>
        <w:ind w:left="114" w:firstLine="283"/>
        <w:jc w:val="both"/>
      </w:pPr>
      <w:r>
        <w:t xml:space="preserve">On one hand, the usefulness and semantics of USM are being empowered by OMG by providing </w:t>
      </w:r>
      <w:commentRangeStart w:id="8"/>
      <w:r>
        <w:t xml:space="preserve">more concepts </w:t>
      </w:r>
      <w:commentRangeEnd w:id="8"/>
      <w:r w:rsidR="005E2874">
        <w:rPr>
          <w:rStyle w:val="Marquedecommentaire"/>
        </w:rPr>
        <w:commentReference w:id="8"/>
      </w:r>
      <w:r>
        <w:t xml:space="preserve">and their precise semantics such as pseudo states and composite state machines. On the other hand, existing code generation tools and </w:t>
      </w:r>
      <w:proofErr w:type="spellStart"/>
      <w:r>
        <w:t>ap</w:t>
      </w:r>
      <w:proofErr w:type="spellEnd"/>
      <w:r>
        <w:t xml:space="preserve">- </w:t>
      </w:r>
      <w:proofErr w:type="spellStart"/>
      <w:r>
        <w:t>proaches</w:t>
      </w:r>
      <w:proofErr w:type="spellEnd"/>
      <w:r>
        <w:t xml:space="preserve"> have some issues</w:t>
      </w:r>
      <w:r>
        <w:rPr>
          <w:spacing w:val="46"/>
        </w:rPr>
        <w:t xml:space="preserve"> </w:t>
      </w:r>
      <w:r>
        <w:t>regarding</w:t>
      </w:r>
      <w:r>
        <w:rPr>
          <w:spacing w:val="24"/>
        </w:rPr>
        <w:t xml:space="preserve"> </w:t>
      </w:r>
      <w:r>
        <w:t>completeness,</w:t>
      </w:r>
      <w:r>
        <w:rPr>
          <w:w w:val="99"/>
        </w:rPr>
        <w:t xml:space="preserve"> </w:t>
      </w:r>
      <w:r>
        <w:t>semantics and efficiency of generated</w:t>
      </w:r>
      <w:r>
        <w:rPr>
          <w:spacing w:val="9"/>
        </w:rPr>
        <w:t xml:space="preserve"> </w:t>
      </w:r>
      <w:r>
        <w:t>code.</w:t>
      </w:r>
      <w:r>
        <w:rPr>
          <w:spacing w:val="26"/>
        </w:rPr>
        <w:t xml:space="preserve"> </w:t>
      </w:r>
      <w:r>
        <w:t>Existing</w:t>
      </w:r>
      <w:r>
        <w:rPr>
          <w:w w:val="99"/>
        </w:rPr>
        <w:t xml:space="preserve"> </w:t>
      </w:r>
      <w:r>
        <w:t xml:space="preserve">approaches either support a subset of USM modeling concepts or handle composite state machines by flat- </w:t>
      </w:r>
      <w:proofErr w:type="spellStart"/>
      <w:r>
        <w:t>tening</w:t>
      </w:r>
      <w:proofErr w:type="spellEnd"/>
      <w:r>
        <w:t xml:space="preserve"> into simple ones with a combinatorial </w:t>
      </w:r>
      <w:proofErr w:type="spellStart"/>
      <w:r>
        <w:t>explo</w:t>
      </w:r>
      <w:proofErr w:type="spellEnd"/>
      <w:r>
        <w:t xml:space="preserve">- </w:t>
      </w:r>
      <w:proofErr w:type="spellStart"/>
      <w:r>
        <w:t>sion</w:t>
      </w:r>
      <w:proofErr w:type="spellEnd"/>
      <w:r>
        <w:t xml:space="preserve"> of states, and excessive generated code</w:t>
      </w:r>
      <w:r>
        <w:rPr>
          <w:spacing w:val="-17"/>
        </w:rPr>
        <w:t xml:space="preserve"> </w:t>
      </w:r>
      <w:r>
        <w:t>(</w:t>
      </w:r>
      <w:proofErr w:type="spellStart"/>
      <w:r>
        <w:t>Badred</w:t>
      </w:r>
      <w:proofErr w:type="spellEnd"/>
      <w:r>
        <w:t>- din et al., 2014a). Specifically, the following lists some of the current</w:t>
      </w:r>
      <w:r>
        <w:rPr>
          <w:spacing w:val="-11"/>
        </w:rPr>
        <w:t xml:space="preserve"> </w:t>
      </w:r>
      <w:r>
        <w:t>issues:</w:t>
      </w:r>
    </w:p>
    <w:p w14:paraId="07E253F4" w14:textId="77777777" w:rsidR="008D2B72" w:rsidRDefault="009114CE">
      <w:pPr>
        <w:pStyle w:val="Corpsdetexte"/>
        <w:spacing w:before="67"/>
        <w:ind w:left="114"/>
        <w:jc w:val="both"/>
      </w:pPr>
      <w:r>
        <w:rPr>
          <w:b/>
        </w:rPr>
        <w:t>Completeness:</w:t>
      </w:r>
      <w:r>
        <w:rPr>
          <w:b/>
          <w:spacing w:val="3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 xml:space="preserve">mainly focus on the </w:t>
      </w:r>
      <w:proofErr w:type="gramStart"/>
      <w:r>
        <w:t>sequential  aspect</w:t>
      </w:r>
      <w:proofErr w:type="gramEnd"/>
      <w:r>
        <w:t xml:space="preserve">  while  </w:t>
      </w:r>
      <w:ins w:id="9" w:author="RADERMACHER Ansgar 206501" w:date="2016-11-24T23:46:00Z">
        <w:r w:rsidR="005E2874">
          <w:t xml:space="preserve">the </w:t>
        </w:r>
      </w:ins>
      <w:r>
        <w:t>concurrency of</w:t>
      </w:r>
      <w:r>
        <w:rPr>
          <w:spacing w:val="39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machines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commentRangeStart w:id="10"/>
      <w:r>
        <w:t>not</w:t>
      </w:r>
      <w:r>
        <w:rPr>
          <w:spacing w:val="39"/>
        </w:rPr>
        <w:t xml:space="preserve"> </w:t>
      </w:r>
      <w:r>
        <w:t>much</w:t>
      </w:r>
      <w:r>
        <w:rPr>
          <w:spacing w:val="39"/>
        </w:rPr>
        <w:t xml:space="preserve"> </w:t>
      </w:r>
      <w:commentRangeEnd w:id="10"/>
      <w:r w:rsidR="005E2874">
        <w:rPr>
          <w:rStyle w:val="Marquedecommentaire"/>
        </w:rPr>
        <w:commentReference w:id="10"/>
      </w:r>
      <w:r>
        <w:t>taken</w:t>
      </w:r>
      <w:r>
        <w:rPr>
          <w:spacing w:val="39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account.</w:t>
      </w:r>
      <w:r>
        <w:rPr>
          <w:w w:val="99"/>
        </w:rPr>
        <w:t xml:space="preserve"> </w:t>
      </w:r>
      <w:r>
        <w:t xml:space="preserve">Pseudo states are not rigorously supported by exist- </w:t>
      </w:r>
      <w:proofErr w:type="spellStart"/>
      <w:r>
        <w:t>ing</w:t>
      </w:r>
      <w:proofErr w:type="spellEnd"/>
      <w:r>
        <w:t xml:space="preserve"> tools such as Rhapsody (IBM, 2016). Designers are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restricted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subset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USM</w:t>
      </w:r>
      <w:r>
        <w:rPr>
          <w:spacing w:val="-12"/>
        </w:rPr>
        <w:t xml:space="preserve"> </w:t>
      </w:r>
      <w:r>
        <w:t>concepts</w:t>
      </w:r>
      <w:r>
        <w:rPr>
          <w:spacing w:val="-11"/>
        </w:rPr>
        <w:t xml:space="preserve"> </w:t>
      </w:r>
      <w:r>
        <w:t>during</w:t>
      </w:r>
    </w:p>
    <w:p w14:paraId="10BB680C" w14:textId="77777777" w:rsidR="008D2B72" w:rsidRDefault="009114CE">
      <w:pPr>
        <w:pStyle w:val="Corpsdetexte"/>
        <w:spacing w:before="94"/>
        <w:ind w:left="114"/>
        <w:jc w:val="both"/>
      </w:pPr>
      <w:r>
        <w:br w:type="column"/>
      </w:r>
      <w:proofErr w:type="gramStart"/>
      <w:r>
        <w:t>design</w:t>
      </w:r>
      <w:proofErr w:type="gramEnd"/>
      <w:r>
        <w:t>.</w:t>
      </w:r>
    </w:p>
    <w:p w14:paraId="009354E0" w14:textId="77777777" w:rsidR="008D2B72" w:rsidRDefault="009114CE">
      <w:pPr>
        <w:pStyle w:val="Corpsdetexte"/>
        <w:spacing w:before="76"/>
        <w:ind w:left="114" w:right="111"/>
        <w:jc w:val="both"/>
      </w:pPr>
      <w:r>
        <w:rPr>
          <w:b/>
        </w:rPr>
        <w:t xml:space="preserve">Efficiency: </w:t>
      </w:r>
      <w:r>
        <w:t>Code generated from tools such as</w:t>
      </w:r>
      <w:r>
        <w:rPr>
          <w:spacing w:val="-20"/>
        </w:rPr>
        <w:t xml:space="preserve"> </w:t>
      </w:r>
      <w:proofErr w:type="spellStart"/>
      <w:r>
        <w:t>Rhap</w:t>
      </w:r>
      <w:proofErr w:type="spellEnd"/>
      <w:r>
        <w:t xml:space="preserve">- </w:t>
      </w:r>
      <w:proofErr w:type="spellStart"/>
      <w:proofErr w:type="gramStart"/>
      <w:r>
        <w:rPr>
          <w:w w:val="99"/>
        </w:rPr>
        <w:t>sody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(</w:t>
      </w:r>
      <w:proofErr w:type="gramEnd"/>
      <w:r>
        <w:rPr>
          <w:w w:val="99"/>
        </w:rPr>
        <w:t>IBM,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)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FXU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(</w:t>
      </w:r>
      <w:proofErr w:type="spellStart"/>
      <w:r>
        <w:rPr>
          <w:w w:val="99"/>
        </w:rPr>
        <w:t>Pilit</w:t>
      </w:r>
      <w:r>
        <w:rPr>
          <w:spacing w:val="-5"/>
          <w:w w:val="99"/>
        </w:rPr>
        <w:t>o</w:t>
      </w:r>
      <w:r>
        <w:rPr>
          <w:w w:val="99"/>
        </w:rPr>
        <w:t>wski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9"/>
        </w:rPr>
        <w:t>Derez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ska</w:t>
      </w:r>
      <w:proofErr w:type="spellEnd"/>
      <w:r>
        <w:rPr>
          <w:w w:val="99"/>
        </w:rPr>
        <w:t xml:space="preserve">, </w:t>
      </w:r>
      <w:r>
        <w:t xml:space="preserve">2007) </w:t>
      </w:r>
      <w:del w:id="11" w:author="RADERMACHER Ansgar 206501" w:date="2016-11-24T23:49:00Z">
        <w:r w:rsidDel="000067C5">
          <w:delText xml:space="preserve">is heavily </w:delText>
        </w:r>
      </w:del>
      <w:r>
        <w:t>depend</w:t>
      </w:r>
      <w:ins w:id="12" w:author="RADERMACHER Ansgar 206501" w:date="2016-11-24T23:49:00Z">
        <w:r w:rsidR="000067C5">
          <w:t>s</w:t>
        </w:r>
      </w:ins>
      <w:del w:id="13" w:author="RADERMACHER Ansgar 206501" w:date="2016-11-24T23:49:00Z">
        <w:r w:rsidDel="000067C5">
          <w:delText>ent</w:delText>
        </w:r>
      </w:del>
      <w:r>
        <w:t xml:space="preserve"> on </w:t>
      </w:r>
      <w:commentRangeStart w:id="14"/>
      <w:r>
        <w:t>the</w:t>
      </w:r>
      <w:del w:id="15" w:author="RADERMACHER Ansgar 206501" w:date="2016-11-24T23:48:00Z">
        <w:r w:rsidDel="000067C5">
          <w:delText>ir</w:delText>
        </w:r>
        <w:commentRangeEnd w:id="14"/>
        <w:r w:rsidR="000067C5" w:rsidDel="000067C5">
          <w:rPr>
            <w:rStyle w:val="Marquedecommentaire"/>
          </w:rPr>
          <w:commentReference w:id="14"/>
        </w:r>
        <w:r w:rsidDel="000067C5">
          <w:delText xml:space="preserve"> own</w:delText>
        </w:r>
      </w:del>
      <w:r>
        <w:t xml:space="preserve"> libraries</w:t>
      </w:r>
      <w:ins w:id="16" w:author="RADERMACHER Ansgar 206501" w:date="2016-11-24T23:48:00Z">
        <w:r w:rsidR="000067C5">
          <w:t xml:space="preserve"> provided by the tool vendor</w:t>
        </w:r>
      </w:ins>
      <w:r>
        <w:t>, which make</w:t>
      </w:r>
      <w:ins w:id="17" w:author="RADERMACHER Ansgar 206501" w:date="2016-11-24T23:49:00Z">
        <w:r w:rsidR="000067C5">
          <w:t>s</w:t>
        </w:r>
      </w:ins>
      <w:r>
        <w:t xml:space="preserve"> the generated </w:t>
      </w:r>
      <w:commentRangeStart w:id="18"/>
      <w:r>
        <w:t>code no</w:t>
      </w:r>
      <w:ins w:id="19" w:author="RADERMACHER Ansgar 206501" w:date="2016-11-24T23:49:00Z">
        <w:r w:rsidR="000067C5">
          <w:t>n</w:t>
        </w:r>
      </w:ins>
      <w:del w:id="20" w:author="RADERMACHER Ansgar 206501" w:date="2016-11-24T23:49:00Z">
        <w:r w:rsidDel="000067C5">
          <w:delText>t</w:delText>
        </w:r>
      </w:del>
      <w:r>
        <w:t xml:space="preserve"> portable</w:t>
      </w:r>
      <w:commentRangeEnd w:id="18"/>
      <w:r w:rsidR="000067C5">
        <w:rPr>
          <w:rStyle w:val="Marquedecommentaire"/>
        </w:rPr>
        <w:commentReference w:id="18"/>
      </w:r>
      <w:r>
        <w:t>. Event processing</w:t>
      </w:r>
      <w:r>
        <w:rPr>
          <w:spacing w:val="-11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executable</w:t>
      </w:r>
      <w:r>
        <w:rPr>
          <w:spacing w:val="-11"/>
        </w:rPr>
        <w:t xml:space="preserve"> </w:t>
      </w:r>
      <w:commentRangeStart w:id="21"/>
      <w:r>
        <w:t>file</w:t>
      </w:r>
      <w:r>
        <w:rPr>
          <w:spacing w:val="-12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generated code </w:t>
      </w:r>
      <w:commentRangeEnd w:id="21"/>
      <w:r w:rsidR="000067C5">
        <w:rPr>
          <w:rStyle w:val="Marquedecommentaire"/>
        </w:rPr>
        <w:commentReference w:id="21"/>
      </w:r>
      <w:r>
        <w:t>are not optimized (</w:t>
      </w:r>
      <w:proofErr w:type="spellStart"/>
      <w:r>
        <w:t>Charfi</w:t>
      </w:r>
      <w:proofErr w:type="spellEnd"/>
      <w:r>
        <w:t xml:space="preserve"> et al.,</w:t>
      </w:r>
      <w:r>
        <w:rPr>
          <w:spacing w:val="-30"/>
        </w:rPr>
        <w:t xml:space="preserve"> </w:t>
      </w:r>
      <w:r>
        <w:t>2012).</w:t>
      </w:r>
    </w:p>
    <w:p w14:paraId="2F2BD7EA" w14:textId="77777777" w:rsidR="008D2B72" w:rsidRDefault="009114CE">
      <w:pPr>
        <w:pStyle w:val="Corpsdetexte"/>
        <w:spacing w:before="76"/>
        <w:ind w:left="114" w:right="111"/>
        <w:jc w:val="both"/>
      </w:pPr>
      <w:r>
        <w:rPr>
          <w:b/>
        </w:rPr>
        <w:t>Semantics:</w:t>
      </w:r>
      <w:r>
        <w:rPr>
          <w:b/>
          <w:spacing w:val="2"/>
        </w:rPr>
        <w:t xml:space="preserve"> </w:t>
      </w:r>
      <w:ins w:id="22" w:author="RADERMACHER Ansgar 206501" w:date="2016-11-24T23:53:00Z">
        <w:r w:rsidR="000067C5">
          <w:rPr>
            <w:b/>
            <w:spacing w:val="2"/>
          </w:rPr>
          <w:t xml:space="preserve">the </w:t>
        </w:r>
      </w:ins>
      <w:del w:id="23" w:author="RADERMACHER Ansgar 206501" w:date="2016-11-24T23:53:00Z">
        <w:r w:rsidDel="000067C5">
          <w:delText>P</w:delText>
        </w:r>
      </w:del>
      <w:del w:id="24" w:author="RADERMACHER Ansgar 206501" w:date="2016-11-24T23:56:00Z">
        <w:r w:rsidDel="000067C5">
          <w:delText>recise</w:delText>
        </w:r>
        <w:r w:rsidDel="000067C5">
          <w:rPr>
            <w:spacing w:val="-13"/>
          </w:rPr>
          <w:delText xml:space="preserve"> </w:delText>
        </w:r>
      </w:del>
      <w:r>
        <w:t>semantics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UML</w:t>
      </w:r>
      <w:r>
        <w:rPr>
          <w:spacing w:val="-13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 xml:space="preserve">Machine </w:t>
      </w:r>
      <w:ins w:id="25" w:author="RADERMACHER Ansgar 206501" w:date="2016-11-24T23:53:00Z">
        <w:r w:rsidR="000067C5">
          <w:t xml:space="preserve">is </w:t>
        </w:r>
      </w:ins>
      <w:r>
        <w:t>defined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ins w:id="26" w:author="RADERMACHER Ansgar 206501" w:date="2016-11-24T23:53:00Z">
        <w:r w:rsidR="000067C5">
          <w:t xml:space="preserve"> recent</w:t>
        </w:r>
      </w:ins>
      <w:del w:id="27" w:author="RADERMACHER Ansgar 206501" w:date="2016-11-24T23:53:00Z">
        <w:r w:rsidDel="000067C5">
          <w:delText>n</w:delText>
        </w:r>
      </w:del>
      <w:r>
        <w:rPr>
          <w:spacing w:val="-15"/>
        </w:rPr>
        <w:t xml:space="preserve"> </w:t>
      </w:r>
      <w:r>
        <w:t>OMG-</w:t>
      </w:r>
      <w:del w:id="28" w:author="RADERMACHER Ansgar 206501" w:date="2016-11-24T23:53:00Z">
        <w:r w:rsidDel="000067C5">
          <w:delText>un</w:delText>
        </w:r>
      </w:del>
      <w:r>
        <w:t>standardized</w:t>
      </w:r>
      <w:del w:id="29" w:author="RADERMACHER Ansgar 206501" w:date="2016-11-24T23:54:00Z">
        <w:r w:rsidDel="000067C5">
          <w:rPr>
            <w:spacing w:val="-15"/>
          </w:rPr>
          <w:delText xml:space="preserve"> </w:delText>
        </w:r>
        <w:r w:rsidDel="000067C5">
          <w:delText>recent</w:delText>
        </w:r>
        <w:r w:rsidDel="000067C5">
          <w:rPr>
            <w:spacing w:val="-15"/>
          </w:rPr>
          <w:delText xml:space="preserve"> </w:delText>
        </w:r>
        <w:r w:rsidDel="000067C5">
          <w:delText>wor</w:delText>
        </w:r>
      </w:del>
      <w:del w:id="30" w:author="RADERMACHER Ansgar 206501" w:date="2016-11-24T23:53:00Z">
        <w:r w:rsidDel="000067C5">
          <w:delText>k</w:delText>
        </w:r>
      </w:del>
      <w:r>
        <w:t>:</w:t>
      </w:r>
      <w:r>
        <w:rPr>
          <w:spacing w:val="1"/>
        </w:rPr>
        <w:t xml:space="preserve"> </w:t>
      </w:r>
      <w:r>
        <w:t xml:space="preserve">Pre- </w:t>
      </w:r>
      <w:proofErr w:type="spellStart"/>
      <w:r>
        <w:t>cise</w:t>
      </w:r>
      <w:proofErr w:type="spellEnd"/>
      <w:r>
        <w:t xml:space="preserve"> Semantics of State Machine (PSSM) (OMG, 2015)</w:t>
      </w:r>
      <w:ins w:id="31" w:author="RADERMACHER Ansgar 206501" w:date="2016-11-24T23:54:00Z">
        <w:r w:rsidR="000067C5">
          <w:t>.</w:t>
        </w:r>
      </w:ins>
      <w:r>
        <w:t xml:space="preserve"> </w:t>
      </w:r>
      <w:ins w:id="32" w:author="RADERMACHER Ansgar 206501" w:date="2016-11-24T23:54:00Z">
        <w:r w:rsidR="000067C5">
          <w:t xml:space="preserve">This standard </w:t>
        </w:r>
      </w:ins>
      <w:r>
        <w:t xml:space="preserve">is not </w:t>
      </w:r>
      <w:ins w:id="33" w:author="RADERMACHER Ansgar 206501" w:date="2016-11-24T23:57:00Z">
        <w:r w:rsidR="00D90572">
          <w:t xml:space="preserve">(yet) </w:t>
        </w:r>
      </w:ins>
      <w:r>
        <w:t xml:space="preserve">taken into account for </w:t>
      </w:r>
      <w:commentRangeStart w:id="34"/>
      <w:del w:id="35" w:author="RADERMACHER Ansgar 206501" w:date="2016-11-24T23:55:00Z">
        <w:r w:rsidDel="000067C5">
          <w:delText xml:space="preserve">certifying </w:delText>
        </w:r>
      </w:del>
      <w:commentRangeEnd w:id="34"/>
      <w:ins w:id="36" w:author="RADERMACHER Ansgar 206501" w:date="2016-11-24T23:55:00Z">
        <w:r w:rsidR="000067C5">
          <w:t xml:space="preserve">validating the </w:t>
        </w:r>
      </w:ins>
      <w:r w:rsidR="000067C5">
        <w:rPr>
          <w:rStyle w:val="Marquedecommentaire"/>
        </w:rPr>
        <w:commentReference w:id="34"/>
      </w:r>
      <w:r>
        <w:t>runtime execution semantics of generated</w:t>
      </w:r>
      <w:r>
        <w:rPr>
          <w:spacing w:val="-21"/>
        </w:rPr>
        <w:t xml:space="preserve"> </w:t>
      </w:r>
      <w:r>
        <w:t>code.</w:t>
      </w:r>
    </w:p>
    <w:p w14:paraId="4006EAE0" w14:textId="77777777" w:rsidR="008D2B72" w:rsidRDefault="009114CE">
      <w:pPr>
        <w:pStyle w:val="Corpsdetexte"/>
        <w:spacing w:before="19"/>
        <w:ind w:left="114" w:right="111" w:firstLine="283"/>
        <w:jc w:val="both"/>
      </w:pPr>
      <w:r>
        <w:t>Given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issues,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 xml:space="preserve">paper is to present a novel code generation pattern and its tooling support. The latter offers efficient code gen- </w:t>
      </w:r>
      <w:proofErr w:type="spellStart"/>
      <w:r>
        <w:t>erated</w:t>
      </w:r>
      <w:proofErr w:type="spellEnd"/>
      <w:r>
        <w:t xml:space="preserve"> from USMs with full concepts to reduce the modeling-implementation</w:t>
      </w:r>
      <w:r>
        <w:rPr>
          <w:spacing w:val="-11"/>
        </w:rPr>
        <w:t xml:space="preserve"> </w:t>
      </w:r>
      <w:r>
        <w:t>gap.</w:t>
      </w:r>
    </w:p>
    <w:p w14:paraId="646D6190" w14:textId="77777777" w:rsidR="008D2B72" w:rsidRDefault="009114CE">
      <w:pPr>
        <w:pStyle w:val="Corpsdetexte"/>
        <w:spacing w:before="19"/>
        <w:ind w:left="114" w:right="111" w:firstLine="283"/>
        <w:jc w:val="both"/>
      </w:pPr>
      <w:r>
        <w:t xml:space="preserve">The proposed pattern extends IF-ELSE </w:t>
      </w:r>
      <w:proofErr w:type="spellStart"/>
      <w:r>
        <w:t>construc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 with our support for concurrency. Runtime execution of generated code experimented with the PSSM test suite.</w:t>
      </w:r>
    </w:p>
    <w:p w14:paraId="5344ACB9" w14:textId="77777777" w:rsidR="008D2B72" w:rsidRDefault="009114CE">
      <w:pPr>
        <w:pStyle w:val="Corpsdetexte"/>
        <w:spacing w:before="19" w:line="230" w:lineRule="exact"/>
        <w:ind w:left="397"/>
      </w:pPr>
      <w:proofErr w:type="gramStart"/>
      <w:r>
        <w:t>To  sum</w:t>
      </w:r>
      <w:proofErr w:type="gramEnd"/>
      <w:r>
        <w:t xml:space="preserve"> up,  the contributions of this paper    are:</w:t>
      </w:r>
    </w:p>
    <w:p w14:paraId="0CA32621" w14:textId="77777777" w:rsidR="008D2B72" w:rsidRDefault="009114CE">
      <w:pPr>
        <w:pStyle w:val="Paragraphedeliste"/>
        <w:numPr>
          <w:ilvl w:val="0"/>
          <w:numId w:val="6"/>
        </w:numPr>
        <w:tabs>
          <w:tab w:val="left" w:pos="414"/>
        </w:tabs>
        <w:ind w:right="111" w:firstLine="0"/>
        <w:jc w:val="both"/>
        <w:rPr>
          <w:sz w:val="20"/>
        </w:rPr>
      </w:pPr>
      <w:r>
        <w:rPr>
          <w:sz w:val="20"/>
        </w:rPr>
        <w:t xml:space="preserve">an approach and tooling support for code </w:t>
      </w:r>
      <w:proofErr w:type="spellStart"/>
      <w:r>
        <w:rPr>
          <w:sz w:val="20"/>
        </w:rPr>
        <w:t>gener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ation</w:t>
      </w:r>
      <w:proofErr w:type="spellEnd"/>
      <w:r>
        <w:rPr>
          <w:sz w:val="20"/>
        </w:rPr>
        <w:t xml:space="preserve"> from USMs with full features; (2) an empirical </w:t>
      </w:r>
      <w:ins w:id="37" w:author="RADERMACHER Ansgar 206501" w:date="2016-11-24T23:58:00Z">
        <w:r w:rsidR="00D90572">
          <w:rPr>
            <w:sz w:val="20"/>
          </w:rPr>
          <w:t xml:space="preserve">study </w:t>
        </w:r>
      </w:ins>
      <w:r>
        <w:rPr>
          <w:sz w:val="20"/>
        </w:rPr>
        <w:t xml:space="preserve">on the semantic-conformance and efficiency of gen- </w:t>
      </w:r>
      <w:proofErr w:type="spellStart"/>
      <w:r>
        <w:rPr>
          <w:sz w:val="20"/>
        </w:rPr>
        <w:t>erated</w:t>
      </w:r>
      <w:proofErr w:type="spellEnd"/>
      <w:r>
        <w:rPr>
          <w:sz w:val="20"/>
        </w:rPr>
        <w:t xml:space="preserve"> code; and (3) application of the tool to a case </w:t>
      </w:r>
      <w:r>
        <w:rPr>
          <w:spacing w:val="-3"/>
          <w:sz w:val="20"/>
        </w:rPr>
        <w:t>study.</w:t>
      </w:r>
    </w:p>
    <w:p w14:paraId="69FA6932" w14:textId="77777777" w:rsidR="008D2B72" w:rsidRDefault="009114CE">
      <w:pPr>
        <w:pStyle w:val="Corpsdetexte"/>
        <w:spacing w:before="19"/>
        <w:ind w:left="114" w:right="111" w:firstLine="283"/>
        <w:jc w:val="both"/>
      </w:pPr>
      <w:r>
        <w:rPr>
          <w:spacing w:val="-8"/>
        </w:rPr>
        <w:t xml:space="preserve">We </w:t>
      </w:r>
      <w:r>
        <w:t xml:space="preserve">assume that readers of this paper have </w:t>
      </w:r>
      <w:proofErr w:type="spellStart"/>
      <w:r>
        <w:t>knowl</w:t>
      </w:r>
      <w:proofErr w:type="spellEnd"/>
      <w:r>
        <w:t xml:space="preserve">- edge about UML State Machine and </w:t>
      </w:r>
      <w:commentRangeStart w:id="38"/>
      <w:r>
        <w:t>its</w:t>
      </w:r>
      <w:ins w:id="39" w:author="RADERMACHER Ansgar 206501" w:date="2016-11-25T00:00:00Z">
        <w:r w:rsidR="00D90572">
          <w:t xml:space="preserve"> basic</w:t>
        </w:r>
      </w:ins>
      <w:r>
        <w:t xml:space="preserve"> execution se- </w:t>
      </w:r>
      <w:proofErr w:type="spellStart"/>
      <w:r>
        <w:t>mantics</w:t>
      </w:r>
      <w:proofErr w:type="spellEnd"/>
      <w:ins w:id="40" w:author="RADERMACHER Ansgar 206501" w:date="2016-11-25T00:00:00Z">
        <w:r w:rsidR="00D90572">
          <w:t>.</w:t>
        </w:r>
      </w:ins>
      <w:del w:id="41" w:author="RADERMACHER Ansgar 206501" w:date="2016-11-25T00:00:00Z">
        <w:r w:rsidDel="00D90572">
          <w:delText xml:space="preserve"> </w:delText>
        </w:r>
        <w:commentRangeEnd w:id="38"/>
        <w:r w:rsidR="00D90572" w:rsidDel="00D90572">
          <w:rPr>
            <w:rStyle w:val="Marquedecommentaire"/>
          </w:rPr>
          <w:commentReference w:id="38"/>
        </w:r>
        <w:r w:rsidDel="00D90572">
          <w:delText>specified in the UML specification.</w:delText>
        </w:r>
      </w:del>
    </w:p>
    <w:p w14:paraId="46A29F9F" w14:textId="77777777" w:rsidR="008D2B72" w:rsidRDefault="009114CE">
      <w:pPr>
        <w:pStyle w:val="Corpsdetexte"/>
        <w:spacing w:before="19"/>
        <w:ind w:left="397"/>
      </w:pPr>
      <w:r>
        <w:t xml:space="preserve">The remaining of this paper is organized as    </w:t>
      </w:r>
      <w:proofErr w:type="spellStart"/>
      <w:r>
        <w:t>fol</w:t>
      </w:r>
      <w:proofErr w:type="spellEnd"/>
      <w:r>
        <w:t>-</w:t>
      </w:r>
    </w:p>
    <w:p w14:paraId="67D26549" w14:textId="77777777" w:rsidR="008D2B72" w:rsidRDefault="008D2B72">
      <w:pPr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4367" w:space="339"/>
            <w:col w:w="4484"/>
          </w:cols>
        </w:sectPr>
      </w:pPr>
    </w:p>
    <w:p w14:paraId="0D848926" w14:textId="77777777" w:rsidR="008D2B72" w:rsidRDefault="008D2B72">
      <w:pPr>
        <w:pStyle w:val="Corpsdetexte"/>
        <w:rPr>
          <w:sz w:val="21"/>
        </w:rPr>
      </w:pPr>
    </w:p>
    <w:p w14:paraId="308E324D" w14:textId="77777777" w:rsidR="008D2B72" w:rsidRDefault="008D2B72">
      <w:pPr>
        <w:rPr>
          <w:sz w:val="21"/>
        </w:rPr>
        <w:sectPr w:rsidR="008D2B72">
          <w:pgSz w:w="11910" w:h="16840"/>
          <w:pgMar w:top="1580" w:right="1360" w:bottom="280" w:left="1360" w:header="720" w:footer="720" w:gutter="0"/>
          <w:cols w:space="720"/>
        </w:sectPr>
      </w:pPr>
    </w:p>
    <w:p w14:paraId="5A2C6FFD" w14:textId="77777777" w:rsidR="008D2B72" w:rsidRDefault="009114CE">
      <w:pPr>
        <w:pStyle w:val="Corpsdetexte"/>
        <w:spacing w:before="67"/>
        <w:ind w:left="114"/>
        <w:jc w:val="both"/>
      </w:pPr>
      <w:proofErr w:type="gramStart"/>
      <w:r>
        <w:t>lows</w:t>
      </w:r>
      <w:proofErr w:type="gramEnd"/>
      <w:r>
        <w:t xml:space="preserve">: Section 2 describes the modeling of </w:t>
      </w:r>
      <w:proofErr w:type="spellStart"/>
      <w:r>
        <w:t>applica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 using UML State Machines. Section 3</w:t>
      </w:r>
      <w:r>
        <w:rPr>
          <w:spacing w:val="-30"/>
        </w:rPr>
        <w:t xml:space="preserve"> </w:t>
      </w:r>
      <w:r>
        <w:t xml:space="preserve">mentions the </w:t>
      </w:r>
      <w:commentRangeStart w:id="42"/>
      <w:r>
        <w:t xml:space="preserve">unique </w:t>
      </w:r>
      <w:commentRangeEnd w:id="42"/>
      <w:r w:rsidR="00D90572">
        <w:rPr>
          <w:rStyle w:val="Marquedecommentaire"/>
        </w:rPr>
        <w:commentReference w:id="42"/>
      </w:r>
      <w:r>
        <w:t>features of our tool. Thread-based con- currency is designed in Section 4. Based on this de- sign, a code generation approach is proposed</w:t>
      </w:r>
      <w:r>
        <w:rPr>
          <w:spacing w:val="6"/>
        </w:rPr>
        <w:t xml:space="preserve"> </w:t>
      </w:r>
      <w:r>
        <w:t>Section</w:t>
      </w:r>
    </w:p>
    <w:p w14:paraId="75D129B4" w14:textId="77777777" w:rsidR="008D2B72" w:rsidRDefault="009114CE">
      <w:pPr>
        <w:pStyle w:val="Corpsdetexte"/>
        <w:ind w:left="114"/>
        <w:jc w:val="both"/>
      </w:pPr>
      <w:r>
        <w:t xml:space="preserve">5. The implementation and empirical evaluation are reported in Section 6. The application of our tool </w:t>
      </w:r>
      <w:proofErr w:type="gramStart"/>
      <w:r>
        <w:t>to  a</w:t>
      </w:r>
      <w:proofErr w:type="gramEnd"/>
      <w:r>
        <w:t xml:space="preserve"> case study is presented in Section 7. Section 8 </w:t>
      </w:r>
      <w:commentRangeStart w:id="43"/>
      <w:del w:id="44" w:author="RADERMACHER Ansgar 206501" w:date="2016-11-25T00:02:00Z">
        <w:r w:rsidDel="00D90572">
          <w:delText xml:space="preserve">ar- gues </w:delText>
        </w:r>
      </w:del>
      <w:commentRangeEnd w:id="43"/>
      <w:r w:rsidR="00D90572">
        <w:rPr>
          <w:rStyle w:val="Marquedecommentaire"/>
        </w:rPr>
        <w:commentReference w:id="43"/>
      </w:r>
      <w:ins w:id="45" w:author="RADERMACHER Ansgar 206501" w:date="2016-11-25T00:03:00Z">
        <w:r w:rsidR="00D90572">
          <w:t xml:space="preserve">discusses </w:t>
        </w:r>
      </w:ins>
      <w:r>
        <w:t>related work. The conclusion and future work are presented in Section</w:t>
      </w:r>
      <w:r>
        <w:rPr>
          <w:spacing w:val="-11"/>
        </w:rPr>
        <w:t xml:space="preserve"> </w:t>
      </w:r>
      <w:r>
        <w:t>9.</w:t>
      </w:r>
    </w:p>
    <w:p w14:paraId="7439D4B3" w14:textId="77777777" w:rsidR="008D2B72" w:rsidRDefault="009114CE">
      <w:pPr>
        <w:pStyle w:val="Titre1"/>
        <w:spacing w:before="151"/>
        <w:ind w:left="502" w:right="456" w:hanging="389"/>
        <w:jc w:val="left"/>
      </w:pPr>
      <w:r>
        <w:t>2STATE MACHINES AND UML EVENTS</w:t>
      </w:r>
    </w:p>
    <w:p w14:paraId="69A1D009" w14:textId="77777777" w:rsidR="008D2B72" w:rsidRDefault="009114CE">
      <w:pPr>
        <w:pStyle w:val="Corpsdetexte"/>
        <w:spacing w:before="122"/>
        <w:ind w:left="114" w:firstLine="283"/>
        <w:jc w:val="both"/>
      </w:pPr>
      <w:r>
        <w:t>This section presents overview of using UML State Machines for modeling and designing reactive software applications. A state machine is used for describing the behavior of either a class in object- oriented design or a component in component-based design. In the following, we commonly use the term</w:t>
      </w:r>
      <w:r>
        <w:rPr>
          <w:w w:val="99"/>
        </w:rPr>
        <w:t xml:space="preserve"> </w:t>
      </w:r>
      <w:r>
        <w:rPr>
          <w:i/>
        </w:rPr>
        <w:t xml:space="preserve">class </w:t>
      </w:r>
      <w:r>
        <w:t xml:space="preserve">since </w:t>
      </w:r>
      <w:commentRangeStart w:id="46"/>
      <w:r>
        <w:t>a component is usually transformed into an object-oriented class</w:t>
      </w:r>
      <w:commentRangeEnd w:id="46"/>
      <w:r w:rsidR="00E42A86">
        <w:rPr>
          <w:rStyle w:val="Marquedecommentaire"/>
        </w:rPr>
        <w:commentReference w:id="46"/>
      </w:r>
      <w:r>
        <w:t>.</w:t>
      </w:r>
    </w:p>
    <w:p w14:paraId="7FB6D098" w14:textId="72AB75D1" w:rsidR="008D2B72" w:rsidRDefault="009114CE" w:rsidP="00744DFF">
      <w:pPr>
        <w:pStyle w:val="Corpsdetexte"/>
        <w:ind w:left="114" w:firstLine="283"/>
        <w:jc w:val="both"/>
      </w:pPr>
      <w:r>
        <w:t xml:space="preserve">The state machine processes external and inter- </w:t>
      </w:r>
      <w:proofErr w:type="spellStart"/>
      <w:r>
        <w:t>nal</w:t>
      </w:r>
      <w:proofErr w:type="spellEnd"/>
      <w:r>
        <w:t xml:space="preserve"> events</w:t>
      </w:r>
      <w:del w:id="47" w:author="RADERMACHER Ansgar 206501" w:date="2016-11-25T11:14:00Z">
        <w:r w:rsidDel="00744DFF">
          <w:delText xml:space="preserve"> incoming  to  its  class</w:delText>
        </w:r>
      </w:del>
      <w:r>
        <w:t xml:space="preserve">. </w:t>
      </w:r>
      <w:r>
        <w:rPr>
          <w:spacing w:val="21"/>
        </w:rPr>
        <w:t xml:space="preserve"> </w:t>
      </w:r>
      <w:proofErr w:type="gramStart"/>
      <w:r>
        <w:t xml:space="preserve">UML </w:t>
      </w:r>
      <w:r>
        <w:rPr>
          <w:spacing w:val="13"/>
        </w:rPr>
        <w:t xml:space="preserve"> </w:t>
      </w:r>
      <w:r>
        <w:t>defines</w:t>
      </w:r>
      <w:proofErr w:type="gramEnd"/>
      <w:r>
        <w:rPr>
          <w:w w:val="97"/>
        </w:rPr>
        <w:t xml:space="preserve"> </w:t>
      </w:r>
      <w:r>
        <w:t xml:space="preserve">four event types: </w:t>
      </w:r>
      <w:proofErr w:type="spellStart"/>
      <w:r>
        <w:rPr>
          <w:i/>
        </w:rPr>
        <w:t>CallEvent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SignalEvent</w:t>
      </w:r>
      <w:proofErr w:type="spellEnd"/>
      <w:r>
        <w:rPr>
          <w:i/>
        </w:rPr>
        <w:t>,</w:t>
      </w:r>
      <w:r>
        <w:rPr>
          <w:i/>
          <w:spacing w:val="-16"/>
        </w:rPr>
        <w:t xml:space="preserve"> </w:t>
      </w:r>
      <w:proofErr w:type="spellStart"/>
      <w:r>
        <w:rPr>
          <w:i/>
        </w:rPr>
        <w:t>TimeEvent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ChangeEvent</w:t>
      </w:r>
      <w:proofErr w:type="spellEnd"/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proofErr w:type="spellStart"/>
      <w:r>
        <w:t>oper</w:t>
      </w:r>
      <w:proofErr w:type="spellEnd"/>
      <w:r>
        <w:t xml:space="preserve">- </w:t>
      </w:r>
      <w:proofErr w:type="spellStart"/>
      <w:r>
        <w:t>ation</w:t>
      </w:r>
      <w:proofErr w:type="spellEnd"/>
      <w:r>
        <w:t>/method and emitted if the operation is invoked. The</w:t>
      </w:r>
      <w:r>
        <w:rPr>
          <w:spacing w:val="-10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synchronous</w:t>
      </w:r>
      <w:r>
        <w:rPr>
          <w:spacing w:val="-10"/>
        </w:rPr>
        <w:t xml:space="preserve"> </w:t>
      </w:r>
      <w:r>
        <w:t>meaning</w:t>
      </w:r>
      <w:r>
        <w:rPr>
          <w:w w:val="99"/>
        </w:rPr>
        <w:t xml:space="preserve"> </w:t>
      </w:r>
      <w:r>
        <w:t>that it runs within the thread of the operation caller. The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events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asynchronous</w:t>
      </w:r>
      <w:r>
        <w:rPr>
          <w:spacing w:val="-13"/>
        </w:rPr>
        <w:t xml:space="preserve"> </w:t>
      </w:r>
      <w:r>
        <w:t>mean-</w:t>
      </w:r>
      <w:r>
        <w:rPr>
          <w:w w:val="99"/>
        </w:rPr>
        <w:t xml:space="preserve"> </w:t>
      </w:r>
      <w:proofErr w:type="spellStart"/>
      <w:r>
        <w:t>ing</w:t>
      </w:r>
      <w:proofErr w:type="spellEnd"/>
      <w:r>
        <w:t xml:space="preserve"> that these events received by the class are stored in an event queue which is maintained by the </w:t>
      </w:r>
      <w:proofErr w:type="gramStart"/>
      <w:r>
        <w:t>class  at</w:t>
      </w:r>
      <w:proofErr w:type="gramEnd"/>
      <w:r>
        <w:t xml:space="preserve"> runtime for later processing. A signal event is as- </w:t>
      </w:r>
      <w:proofErr w:type="spellStart"/>
      <w:r>
        <w:t>sociated</w:t>
      </w:r>
      <w:proofErr w:type="spellEnd"/>
      <w:r>
        <w:t xml:space="preserve"> with a UML signal type containing data. It is emitted if the class receives an instance of the sig- </w:t>
      </w:r>
      <w:proofErr w:type="spellStart"/>
      <w:r>
        <w:t>nal</w:t>
      </w:r>
      <w:proofErr w:type="spellEnd"/>
      <w:r>
        <w:t xml:space="preserve"> type. From a programming perspective, we pro- vide an API </w:t>
      </w:r>
      <w:proofErr w:type="spellStart"/>
      <w:r>
        <w:rPr>
          <w:i/>
        </w:rPr>
        <w:t>sendSignal</w:t>
      </w:r>
      <w:proofErr w:type="spellEnd"/>
      <w:r>
        <w:rPr>
          <w:i/>
        </w:rPr>
        <w:t xml:space="preserve"> </w:t>
      </w:r>
      <w:r>
        <w:t>to send the</w:t>
      </w:r>
      <w:r>
        <w:rPr>
          <w:spacing w:val="41"/>
        </w:rPr>
        <w:t xml:space="preserve"> </w:t>
      </w:r>
      <w:r>
        <w:t>signal</w:t>
      </w:r>
      <w:r>
        <w:rPr>
          <w:spacing w:val="27"/>
        </w:rPr>
        <w:t xml:space="preserve"> </w:t>
      </w:r>
      <w:r>
        <w:t>instance</w:t>
      </w:r>
      <w:r>
        <w:rPr>
          <w:w w:val="99"/>
        </w:rPr>
        <w:t xml:space="preserve"> </w:t>
      </w:r>
      <w:r>
        <w:t>from environment code or other classes to the class and store the event in the</w:t>
      </w:r>
      <w:r>
        <w:rPr>
          <w:spacing w:val="-23"/>
        </w:rPr>
        <w:t xml:space="preserve"> </w:t>
      </w:r>
      <w:r>
        <w:t>queue.</w:t>
      </w:r>
    </w:p>
    <w:p w14:paraId="236D4391" w14:textId="42AB11B4" w:rsidR="008D2B72" w:rsidRDefault="009114CE">
      <w:pPr>
        <w:pStyle w:val="Corpsdetexte"/>
        <w:ind w:left="114" w:firstLine="283"/>
        <w:jc w:val="both"/>
      </w:pPr>
      <w:r>
        <w:t xml:space="preserve">A time event specifies the time of occurrence </w:t>
      </w:r>
      <w:proofErr w:type="spellStart"/>
      <w:r>
        <w:t>rel</w:t>
      </w:r>
      <w:proofErr w:type="spellEnd"/>
      <w:r>
        <w:t xml:space="preserve">- </w:t>
      </w:r>
      <w:proofErr w:type="spellStart"/>
      <w:r>
        <w:t>ative</w:t>
      </w:r>
      <w:proofErr w:type="spellEnd"/>
      <w:r>
        <w:t xml:space="preserve"> to a starting time. The latter is </w:t>
      </w:r>
      <w:del w:id="48" w:author="RADERMACHER Ansgar 206501" w:date="2016-11-25T11:17:00Z">
        <w:r w:rsidDel="00744DFF">
          <w:delText xml:space="preserve">specified </w:delText>
        </w:r>
      </w:del>
      <w:ins w:id="49" w:author="RADERMACHER Ansgar 206501" w:date="2016-11-25T11:17:00Z">
        <w:r w:rsidR="00744DFF">
          <w:t>defined as the time</w:t>
        </w:r>
        <w:r w:rsidR="00744DFF">
          <w:t xml:space="preserve"> </w:t>
        </w:r>
      </w:ins>
      <w:r>
        <w:t>when a state</w:t>
      </w:r>
      <w:ins w:id="50" w:author="RADERMACHER Ansgar 206501" w:date="2016-11-25T11:22:00Z">
        <w:r w:rsidR="00744DFF">
          <w:t xml:space="preserve"> </w:t>
        </w:r>
        <w:r w:rsidR="00744DFF">
          <w:t>with an outgoing transition triggered by a time event is entered</w:t>
        </w:r>
      </w:ins>
      <w:del w:id="51" w:author="RADERMACHER Ansgar 206501" w:date="2016-11-25T11:17:00Z">
        <w:r w:rsidDel="00744DFF">
          <w:delText>, which</w:delText>
        </w:r>
      </w:del>
      <w:del w:id="52" w:author="RADERMACHER Ansgar 206501" w:date="2016-11-25T11:21:00Z">
        <w:r w:rsidDel="00744DFF">
          <w:delText xml:space="preserve"> </w:delText>
        </w:r>
        <w:commentRangeStart w:id="53"/>
        <w:r w:rsidDel="00744DFF">
          <w:delText>accept</w:delText>
        </w:r>
      </w:del>
      <w:del w:id="54" w:author="RADERMACHER Ansgar 206501" w:date="2016-11-25T11:17:00Z">
        <w:r w:rsidDel="00744DFF">
          <w:delText>s</w:delText>
        </w:r>
      </w:del>
      <w:del w:id="55" w:author="RADERMACHER Ansgar 206501" w:date="2016-11-25T11:21:00Z">
        <w:r w:rsidDel="00744DFF">
          <w:delText xml:space="preserve"> </w:delText>
        </w:r>
      </w:del>
      <w:del w:id="56" w:author="RADERMACHER Ansgar 206501" w:date="2016-11-25T11:22:00Z">
        <w:r w:rsidDel="00744DFF">
          <w:delText>the time event,</w:delText>
        </w:r>
        <w:commentRangeEnd w:id="53"/>
        <w:r w:rsidR="00744DFF" w:rsidDel="00744DFF">
          <w:rPr>
            <w:rStyle w:val="Marquedecommentaire"/>
          </w:rPr>
          <w:commentReference w:id="53"/>
        </w:r>
        <w:r w:rsidDel="00744DFF">
          <w:delText xml:space="preserve"> is entered</w:delText>
        </w:r>
      </w:del>
      <w:r>
        <w:t>. The time event is emitted if th</w:t>
      </w:r>
      <w:ins w:id="57" w:author="RADERMACHER Ansgar 206501" w:date="2016-11-25T11:22:00Z">
        <w:r w:rsidR="00744DFF">
          <w:t>is</w:t>
        </w:r>
      </w:ins>
      <w:del w:id="58" w:author="RADERMACHER Ansgar 206501" w:date="2016-11-25T11:22:00Z">
        <w:r w:rsidDel="00744DFF">
          <w:delText>e</w:delText>
        </w:r>
      </w:del>
      <w:r>
        <w:t xml:space="preserve"> accepting state</w:t>
      </w:r>
      <w:del w:id="59" w:author="RADERMACHER Ansgar 206501" w:date="2016-11-25T11:22:00Z">
        <w:r w:rsidDel="00744DFF">
          <w:delText>, which has at least one outgoing transitions triggered by the event,</w:delText>
        </w:r>
      </w:del>
      <w:r>
        <w:t xml:space="preserve"> remains active longer that the relative time of occurrence. Once emitted, it triggers the </w:t>
      </w:r>
      <w:del w:id="60" w:author="RADERMACHER Ansgar 206501" w:date="2016-11-25T11:23:00Z">
        <w:r w:rsidDel="00744DFF">
          <w:delText>processing to</w:delText>
        </w:r>
      </w:del>
      <w:r>
        <w:t xml:space="preserve"> transition</w:t>
      </w:r>
      <w:del w:id="61" w:author="RADERMACHER Ansgar 206501" w:date="2016-11-25T11:23:00Z">
        <w:r w:rsidDel="00744DFF">
          <w:delText xml:space="preserve"> the active state from the accepting state to other states</w:delText>
        </w:r>
      </w:del>
      <w:r>
        <w:t xml:space="preserve">. </w:t>
      </w:r>
      <w:commentRangeStart w:id="62"/>
      <w:r>
        <w:t>In other words, the state</w:t>
      </w:r>
      <w:proofErr w:type="gramStart"/>
      <w:r>
        <w:t>,  which</w:t>
      </w:r>
      <w:proofErr w:type="gramEnd"/>
      <w:r>
        <w:t xml:space="preserve"> is  the source vertex of a transition triggered by a time event, will remain active for a maximal amount of time specified by the time event</w:t>
      </w:r>
      <w:commentRangeEnd w:id="62"/>
      <w:r w:rsidR="00C94CB9">
        <w:rPr>
          <w:rStyle w:val="Marquedecommentaire"/>
        </w:rPr>
        <w:commentReference w:id="62"/>
      </w:r>
      <w:r>
        <w:t xml:space="preserve">. A change event has a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and is fired if the expression’s value changes from false to true. Note that </w:t>
      </w:r>
      <w:del w:id="63" w:author="RADERMACHER Ansgar 206501" w:date="2016-11-25T13:19:00Z">
        <w:r w:rsidDel="00E62376">
          <w:delText xml:space="preserve">not </w:delText>
        </w:r>
      </w:del>
      <w:ins w:id="64" w:author="RADERMACHER Ansgar 206501" w:date="2016-11-25T13:19:00Z">
        <w:r w:rsidR="00E62376">
          <w:t>un</w:t>
        </w:r>
      </w:ins>
      <w:r>
        <w:t>like call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 xml:space="preserve">au- </w:t>
      </w:r>
      <w:proofErr w:type="spellStart"/>
      <w:r>
        <w:t>tomatically</w:t>
      </w:r>
      <w:proofErr w:type="spellEnd"/>
      <w:r>
        <w:t xml:space="preserve"> fired inside the</w:t>
      </w:r>
      <w:r>
        <w:rPr>
          <w:spacing w:val="-24"/>
        </w:rPr>
        <w:t xml:space="preserve"> </w:t>
      </w:r>
      <w:r>
        <w:t>class.</w:t>
      </w:r>
    </w:p>
    <w:p w14:paraId="31C5DE54" w14:textId="2837EB89" w:rsidR="008D2B72" w:rsidRDefault="009114CE">
      <w:pPr>
        <w:pStyle w:val="Corpsdetexte"/>
        <w:spacing w:before="66"/>
        <w:ind w:left="114" w:right="111"/>
        <w:jc w:val="both"/>
      </w:pPr>
      <w:r>
        <w:br w:type="column"/>
      </w:r>
      <w:r>
        <w:rPr>
          <w:b/>
        </w:rPr>
        <w:t>Deferred events</w:t>
      </w:r>
      <w:r>
        <w:t xml:space="preserve">: A state </w:t>
      </w:r>
      <w:del w:id="65" w:author="RADERMACHER Ansgar 206501" w:date="2016-11-25T13:19:00Z">
        <w:r w:rsidDel="00E62376">
          <w:delText xml:space="preserve">in state machines </w:delText>
        </w:r>
      </w:del>
      <w:r>
        <w:t xml:space="preserve">can spec- </w:t>
      </w:r>
      <w:proofErr w:type="spellStart"/>
      <w:r>
        <w:t>ify</w:t>
      </w:r>
      <w:proofErr w:type="spellEnd"/>
      <w:r>
        <w:t xml:space="preserve"> </w:t>
      </w:r>
      <w:ins w:id="66" w:author="RADERMACHER Ansgar 206501" w:date="2016-11-25T13:20:00Z">
        <w:r w:rsidR="00E62376">
          <w:t xml:space="preserve">to defer </w:t>
        </w:r>
      </w:ins>
      <w:r>
        <w:t>some events</w:t>
      </w:r>
      <w:del w:id="67" w:author="RADERMACHER Ansgar 206501" w:date="2016-11-25T13:20:00Z">
        <w:r w:rsidDel="00E62376">
          <w:delText xml:space="preserve"> to be deferred</w:delText>
        </w:r>
      </w:del>
      <w:r>
        <w:t xml:space="preserve">. It means that </w:t>
      </w:r>
      <w:del w:id="68" w:author="RADERMACHER Ansgar 206501" w:date="2016-11-25T13:20:00Z">
        <w:r w:rsidDel="00E62376">
          <w:delText xml:space="preserve">if </w:delText>
        </w:r>
      </w:del>
      <w:r>
        <w:t xml:space="preserve">an event in front of the event queue </w:t>
      </w:r>
      <w:ins w:id="69" w:author="RADERMACHER Ansgar 206501" w:date="2016-11-25T13:21:00Z">
        <w:r w:rsidR="00E62376">
          <w:t xml:space="preserve">which </w:t>
        </w:r>
      </w:ins>
      <w:r>
        <w:t xml:space="preserve">is in the list of de- </w:t>
      </w:r>
      <w:proofErr w:type="spellStart"/>
      <w:r>
        <w:t>ferred</w:t>
      </w:r>
      <w:proofErr w:type="spellEnd"/>
      <w:r>
        <w:t xml:space="preserve"> events of a</w:t>
      </w:r>
      <w:ins w:id="70" w:author="RADERMACHER Ansgar 206501" w:date="2016-11-25T13:21:00Z">
        <w:r w:rsidR="00E62376">
          <w:t>n</w:t>
        </w:r>
      </w:ins>
      <w:r>
        <w:t xml:space="preserve"> </w:t>
      </w:r>
      <w:ins w:id="71" w:author="RADERMACHER Ansgar 206501" w:date="2016-11-25T13:21:00Z">
        <w:r w:rsidR="00E62376">
          <w:t xml:space="preserve">active </w:t>
        </w:r>
      </w:ins>
      <w:r>
        <w:t xml:space="preserve">state </w:t>
      </w:r>
      <w:del w:id="72" w:author="RADERMACHER Ansgar 206501" w:date="2016-11-25T13:21:00Z">
        <w:r w:rsidDel="00E62376">
          <w:delText xml:space="preserve">and the state is active, the event </w:delText>
        </w:r>
      </w:del>
      <w:r>
        <w:t xml:space="preserve">will be not processed immediately but pulled </w:t>
      </w:r>
      <w:commentRangeStart w:id="73"/>
      <w:r>
        <w:t xml:space="preserve">from the queue to a deferred </w:t>
      </w:r>
      <w:commentRangeEnd w:id="73"/>
      <w:r w:rsidR="00E62376">
        <w:rPr>
          <w:rStyle w:val="Marquedecommentaire"/>
        </w:rPr>
        <w:commentReference w:id="73"/>
      </w:r>
      <w:r>
        <w:t xml:space="preserve">queue for keeping de- </w:t>
      </w:r>
      <w:proofErr w:type="spellStart"/>
      <w:r>
        <w:t>ferred</w:t>
      </w:r>
      <w:proofErr w:type="spellEnd"/>
      <w:r>
        <w:rPr>
          <w:spacing w:val="-6"/>
        </w:rPr>
        <w:t xml:space="preserve"> </w:t>
      </w:r>
      <w:r>
        <w:t>events.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deferred</w:t>
      </w:r>
      <w:r>
        <w:rPr>
          <w:spacing w:val="-6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will not be processed while the state remains active. The deferred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pushed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queue if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processed.</w:t>
      </w:r>
    </w:p>
    <w:p w14:paraId="0EEF0F64" w14:textId="77777777" w:rsidR="008D2B72" w:rsidRDefault="009114CE">
      <w:pPr>
        <w:pStyle w:val="Corpsdetexte"/>
        <w:spacing w:before="8"/>
        <w:ind w:left="114" w:right="111" w:firstLine="283"/>
        <w:jc w:val="both"/>
      </w:pPr>
      <w:r>
        <w:t>We support all of these events to model event- driven reactive applications.</w:t>
      </w:r>
    </w:p>
    <w:p w14:paraId="042E1EC3" w14:textId="77777777" w:rsidR="008D2B72" w:rsidRDefault="008D2B72">
      <w:pPr>
        <w:pStyle w:val="Corpsdetexte"/>
        <w:spacing w:before="1"/>
        <w:rPr>
          <w:sz w:val="17"/>
        </w:rPr>
      </w:pPr>
    </w:p>
    <w:p w14:paraId="785ED17D" w14:textId="307C1807" w:rsidR="008D2B72" w:rsidRDefault="009114CE">
      <w:pPr>
        <w:pStyle w:val="Titre1"/>
      </w:pPr>
      <w:commentRangeStart w:id="74"/>
      <w:del w:id="75" w:author="RADERMACHER Ansgar 206501" w:date="2016-11-25T13:39:00Z">
        <w:r w:rsidDel="00C50105">
          <w:delText>3UNIQUENESS</w:delText>
        </w:r>
      </w:del>
      <w:commentRangeEnd w:id="74"/>
      <w:ins w:id="76" w:author="RADERMACHER Ansgar 206501" w:date="2016-11-25T13:39:00Z">
        <w:r w:rsidR="00C50105">
          <w:t>FEATURES</w:t>
        </w:r>
      </w:ins>
      <w:r w:rsidR="00943F81">
        <w:rPr>
          <w:rStyle w:val="Marquedecommentaire"/>
          <w:b w:val="0"/>
          <w:bCs w:val="0"/>
        </w:rPr>
        <w:commentReference w:id="74"/>
      </w:r>
    </w:p>
    <w:p w14:paraId="6897A085" w14:textId="77777777" w:rsidR="008D2B72" w:rsidRDefault="009114CE">
      <w:pPr>
        <w:pStyle w:val="Corpsdetexte"/>
        <w:spacing w:before="137"/>
        <w:ind w:left="114" w:right="111" w:firstLine="283"/>
        <w:jc w:val="both"/>
      </w:pPr>
      <w:r>
        <w:t>Our pattern and tool has some unique features compared to other tools as followings:</w:t>
      </w:r>
    </w:p>
    <w:p w14:paraId="1BF5EEC0" w14:textId="77777777" w:rsidR="008D2B72" w:rsidRDefault="009114CE">
      <w:pPr>
        <w:pStyle w:val="Corpsdetexte"/>
        <w:spacing w:before="65"/>
        <w:ind w:left="114" w:right="111"/>
        <w:jc w:val="both"/>
      </w:pPr>
      <w:r>
        <w:rPr>
          <w:b/>
        </w:rPr>
        <w:t xml:space="preserve">Completeness: </w:t>
      </w:r>
      <w:r>
        <w:t xml:space="preserve">Our tool supports all state machine vertexes and transitions including all pseudo states and transition kinds such as external, local, and in- </w:t>
      </w:r>
      <w:proofErr w:type="spellStart"/>
      <w:r>
        <w:t>ternal</w:t>
      </w:r>
      <w:proofErr w:type="spellEnd"/>
      <w:r>
        <w:t xml:space="preserve">. Hence, the tool improves flexibility of using UML State Machines to express architecture </w:t>
      </w:r>
      <w:proofErr w:type="spellStart"/>
      <w:r>
        <w:t>behav</w:t>
      </w:r>
      <w:proofErr w:type="spellEnd"/>
      <w:r>
        <w:t xml:space="preserve">- </w:t>
      </w:r>
      <w:proofErr w:type="spellStart"/>
      <w:r>
        <w:rPr>
          <w:spacing w:val="-3"/>
        </w:rPr>
        <w:t>ior</w:t>
      </w:r>
      <w:proofErr w:type="spellEnd"/>
      <w:r>
        <w:rPr>
          <w:spacing w:val="-3"/>
        </w:rPr>
        <w:t xml:space="preserve">. </w:t>
      </w:r>
      <w:r>
        <w:t xml:space="preserve">For the moment, the only </w:t>
      </w:r>
      <w:commentRangeStart w:id="77"/>
      <w:r>
        <w:t>issue with the tool is 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transitions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t>point to an exit</w:t>
      </w:r>
      <w:r>
        <w:rPr>
          <w:spacing w:val="-10"/>
        </w:rPr>
        <w:t xml:space="preserve"> </w:t>
      </w:r>
      <w:r>
        <w:t>poin</w:t>
      </w:r>
      <w:commentRangeEnd w:id="77"/>
      <w:r w:rsidR="00C50105">
        <w:rPr>
          <w:rStyle w:val="Marquedecommentaire"/>
        </w:rPr>
        <w:commentReference w:id="77"/>
      </w:r>
      <w:r>
        <w:t>t.</w:t>
      </w:r>
    </w:p>
    <w:p w14:paraId="44D50CD3" w14:textId="77777777" w:rsidR="008D2B72" w:rsidRDefault="009114CE">
      <w:pPr>
        <w:pStyle w:val="Corpsdetexte"/>
        <w:spacing w:before="65"/>
        <w:ind w:left="114" w:right="111"/>
        <w:jc w:val="both"/>
      </w:pPr>
      <w:r>
        <w:rPr>
          <w:b/>
        </w:rPr>
        <w:t xml:space="preserve">Event support: </w:t>
      </w:r>
      <w:r>
        <w:t>Our tool promotes four UML event types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deference</w:t>
      </w:r>
      <w:r>
        <w:rPr>
          <w:spacing w:val="-8"/>
        </w:rPr>
        <w:t xml:space="preserve"> </w:t>
      </w:r>
      <w:r>
        <w:t>mechanism,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able to express synchronous and asynchronous behaviors and exchange data between</w:t>
      </w:r>
      <w:r>
        <w:rPr>
          <w:spacing w:val="-21"/>
        </w:rPr>
        <w:t xml:space="preserve"> </w:t>
      </w:r>
      <w:r>
        <w:t>components/classes.</w:t>
      </w:r>
    </w:p>
    <w:p w14:paraId="3C59C2A9" w14:textId="453C3657" w:rsidR="008D2B72" w:rsidRDefault="009114CE">
      <w:pPr>
        <w:pStyle w:val="Corpsdetexte"/>
        <w:spacing w:before="65"/>
        <w:ind w:left="114" w:right="111"/>
        <w:jc w:val="both"/>
      </w:pPr>
      <w:r>
        <w:rPr>
          <w:b/>
        </w:rPr>
        <w:t xml:space="preserve">UML-conformance: </w:t>
      </w:r>
      <w:r>
        <w:t xml:space="preserve">A recent specification formal- </w:t>
      </w:r>
      <w:proofErr w:type="spellStart"/>
      <w:r>
        <w:t>izing</w:t>
      </w:r>
      <w:proofErr w:type="spellEnd"/>
      <w:r>
        <w:t xml:space="preserve"> the Precise Semantics of UML State Machine (PSSM)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standardization</w:t>
      </w:r>
      <w:r>
        <w:rPr>
          <w:spacing w:val="-11"/>
        </w:rPr>
        <w:t xml:space="preserve"> </w:t>
      </w:r>
      <w:ins w:id="78" w:author="RADERMACHER Ansgar 206501" w:date="2016-11-25T13:42:00Z">
        <w:r w:rsidR="00C50105">
          <w:t>by the</w:t>
        </w:r>
      </w:ins>
      <w:del w:id="79" w:author="RADERMACHER Ansgar 206501" w:date="2016-11-25T13:42:00Z">
        <w:r w:rsidDel="00C50105">
          <w:delText>of</w:delText>
        </w:r>
      </w:del>
      <w:r>
        <w:rPr>
          <w:spacing w:val="-11"/>
        </w:rPr>
        <w:t xml:space="preserve"> </w:t>
      </w:r>
      <w:r>
        <w:t>OMG.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defines</w:t>
      </w:r>
      <w:r>
        <w:rPr>
          <w:spacing w:val="-10"/>
        </w:rPr>
        <w:t xml:space="preserve"> </w:t>
      </w:r>
      <w:r>
        <w:t xml:space="preserve">a test suite with 66 test cases for </w:t>
      </w:r>
      <w:commentRangeStart w:id="80"/>
      <w:r>
        <w:t xml:space="preserve">certifying </w:t>
      </w:r>
      <w:commentRangeEnd w:id="80"/>
      <w:r w:rsidR="00C50105">
        <w:rPr>
          <w:rStyle w:val="Marquedecommentaire"/>
        </w:rPr>
        <w:commentReference w:id="80"/>
      </w:r>
      <w:r>
        <w:t xml:space="preserve">the </w:t>
      </w:r>
      <w:proofErr w:type="spellStart"/>
      <w:r>
        <w:t>confor</w:t>
      </w:r>
      <w:proofErr w:type="spellEnd"/>
      <w:r>
        <w:t xml:space="preserve">- </w:t>
      </w:r>
      <w:proofErr w:type="spellStart"/>
      <w:r>
        <w:t>mance</w:t>
      </w:r>
      <w:proofErr w:type="spellEnd"/>
      <w:r>
        <w:t xml:space="preserve"> of runtime execution of code generated from UML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Machines.</w:t>
      </w:r>
      <w:r>
        <w:rPr>
          <w:spacing w:val="3"/>
        </w:rPr>
        <w:t xml:space="preserve"> </w:t>
      </w:r>
      <w:r>
        <w:rPr>
          <w:spacing w:val="-8"/>
        </w:rPr>
        <w:t>We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experimented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tool with the test suite. Traced execution results of 62/66 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comply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are,</w:t>
      </w:r>
      <w:r>
        <w:rPr>
          <w:spacing w:val="-9"/>
        </w:rPr>
        <w:t xml:space="preserve"> </w:t>
      </w:r>
      <w:r>
        <w:t xml:space="preserve">therefore, </w:t>
      </w:r>
      <w:commentRangeStart w:id="81"/>
      <w:r>
        <w:t>a good hint that the execution is semantically</w:t>
      </w:r>
      <w:r>
        <w:rPr>
          <w:spacing w:val="-28"/>
        </w:rPr>
        <w:t xml:space="preserve"> </w:t>
      </w:r>
      <w:r>
        <w:t>correct</w:t>
      </w:r>
      <w:commentRangeEnd w:id="81"/>
      <w:r w:rsidR="00C50105">
        <w:rPr>
          <w:rStyle w:val="Marquedecommentaire"/>
        </w:rPr>
        <w:commentReference w:id="81"/>
      </w:r>
      <w:r>
        <w:t>.</w:t>
      </w:r>
    </w:p>
    <w:p w14:paraId="5A8D9639" w14:textId="7E4D4F3C" w:rsidR="008D2B72" w:rsidRDefault="009114CE">
      <w:pPr>
        <w:pStyle w:val="Corpsdetexte"/>
        <w:spacing w:before="67" w:line="230" w:lineRule="exact"/>
        <w:ind w:left="114" w:right="111"/>
        <w:jc w:val="both"/>
      </w:pPr>
      <w:r>
        <w:rPr>
          <w:b/>
        </w:rPr>
        <w:t xml:space="preserve">State machine configuration: </w:t>
      </w:r>
      <w:r>
        <w:t xml:space="preserve">Asynchronous </w:t>
      </w:r>
      <w:ins w:id="82" w:author="RADERMACHER Ansgar 206501" w:date="2016-11-25T13:43:00Z">
        <w:r w:rsidR="00C50105">
          <w:t>e</w:t>
        </w:r>
      </w:ins>
      <w:r>
        <w:t xml:space="preserve">vents are stored in an event queue. Change expressions of change events are monitored and periodically </w:t>
      </w:r>
      <w:proofErr w:type="spellStart"/>
      <w:r>
        <w:t>evalu</w:t>
      </w:r>
      <w:proofErr w:type="spellEnd"/>
      <w:r>
        <w:t xml:space="preserve">- </w:t>
      </w:r>
      <w:proofErr w:type="spellStart"/>
      <w:r>
        <w:t>ated</w:t>
      </w:r>
      <w:proofErr w:type="spellEnd"/>
      <w:r>
        <w:rPr>
          <w:position w:val="7"/>
          <w:sz w:val="14"/>
        </w:rPr>
        <w:t xml:space="preserve">1 </w:t>
      </w:r>
      <w:r>
        <w:t xml:space="preserve">to track their values. Our tool allows to </w:t>
      </w:r>
      <w:proofErr w:type="spellStart"/>
      <w:r>
        <w:t>config</w:t>
      </w:r>
      <w:proofErr w:type="spellEnd"/>
      <w:r>
        <w:t xml:space="preserve">- </w:t>
      </w:r>
      <w:proofErr w:type="spellStart"/>
      <w:r>
        <w:t>ure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commentRangeStart w:id="83"/>
      <w:r>
        <w:t>periodic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commentRangeEnd w:id="83"/>
      <w:r w:rsidR="00C50105">
        <w:rPr>
          <w:rStyle w:val="Marquedecommentaire"/>
        </w:rPr>
        <w:commentReference w:id="83"/>
      </w:r>
      <w:r>
        <w:t>for</w:t>
      </w:r>
      <w:r>
        <w:rPr>
          <w:spacing w:val="-5"/>
        </w:rPr>
        <w:t xml:space="preserve"> </w:t>
      </w:r>
      <w:proofErr w:type="spellStart"/>
      <w:r>
        <w:t>evalua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change events. The configuration is not</w:t>
      </w:r>
      <w:r>
        <w:rPr>
          <w:spacing w:val="-10"/>
        </w:rPr>
        <w:t xml:space="preserve"> </w:t>
      </w:r>
      <w:proofErr w:type="spellStart"/>
      <w:r>
        <w:t>speci</w:t>
      </w:r>
      <w:proofErr w:type="spellEnd"/>
      <w:r>
        <w:t xml:space="preserve">- </w:t>
      </w:r>
      <w:proofErr w:type="spellStart"/>
      <w:r>
        <w:t>fied</w:t>
      </w:r>
      <w:proofErr w:type="spellEnd"/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UML</w:t>
      </w:r>
      <w:r>
        <w:rPr>
          <w:spacing w:val="-14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specification</w:t>
      </w:r>
      <w:r>
        <w:rPr>
          <w:spacing w:val="-14"/>
        </w:rPr>
        <w:t xml:space="preserve"> </w:t>
      </w:r>
      <w:r>
        <w:t>wants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ab- </w:t>
      </w:r>
      <w:proofErr w:type="spellStart"/>
      <w:r>
        <w:t>stract</w:t>
      </w:r>
      <w:proofErr w:type="spellEnd"/>
      <w:r>
        <w:t xml:space="preserve">. </w:t>
      </w:r>
      <w:r>
        <w:rPr>
          <w:spacing w:val="-8"/>
        </w:rPr>
        <w:t xml:space="preserve">We </w:t>
      </w:r>
      <w:r>
        <w:t>allow to determine these values through a specific</w:t>
      </w:r>
      <w:r>
        <w:rPr>
          <w:spacing w:val="-17"/>
        </w:rPr>
        <w:t xml:space="preserve"> </w:t>
      </w:r>
      <w:r>
        <w:t>profile.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shows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commentRangeStart w:id="84"/>
      <w:r>
        <w:t>configuration</w:t>
      </w:r>
      <w:r>
        <w:rPr>
          <w:spacing w:val="-17"/>
        </w:rPr>
        <w:t xml:space="preserve"> </w:t>
      </w:r>
      <w:r>
        <w:t>stereo- type annotated on the state machine</w:t>
      </w:r>
      <w:r>
        <w:rPr>
          <w:spacing w:val="-21"/>
        </w:rPr>
        <w:t xml:space="preserve"> </w:t>
      </w:r>
      <w:r>
        <w:t>example</w:t>
      </w:r>
      <w:commentRangeEnd w:id="84"/>
      <w:r w:rsidR="00C50105">
        <w:rPr>
          <w:rStyle w:val="Marquedecommentaire"/>
        </w:rPr>
        <w:commentReference w:id="84"/>
      </w:r>
      <w:r>
        <w:t>.</w:t>
      </w:r>
    </w:p>
    <w:p w14:paraId="04C8F7D4" w14:textId="77777777" w:rsidR="008D2B72" w:rsidRDefault="009114CE">
      <w:pPr>
        <w:pStyle w:val="Corpsdetexte"/>
        <w:spacing w:before="62"/>
        <w:ind w:right="111"/>
        <w:jc w:val="right"/>
      </w:pPr>
      <w:r>
        <w:rPr>
          <w:b/>
        </w:rPr>
        <w:t xml:space="preserve">Efficiency: </w:t>
      </w:r>
      <w:r>
        <w:t>We conducted experiments on some</w:t>
      </w:r>
      <w:r>
        <w:rPr>
          <w:w w:val="99"/>
        </w:rPr>
        <w:t xml:space="preserve"> </w:t>
      </w:r>
      <w:r>
        <w:t xml:space="preserve">benchmarks to show that code generated by </w:t>
      </w:r>
      <w:proofErr w:type="gramStart"/>
      <w:r>
        <w:t>our  tool</w:t>
      </w:r>
      <w:proofErr w:type="gramEnd"/>
    </w:p>
    <w:p w14:paraId="2CD841CE" w14:textId="445134F3" w:rsidR="008D2B72" w:rsidRDefault="009D047C">
      <w:pPr>
        <w:pStyle w:val="Corpsdetex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288" behindDoc="0" locked="0" layoutInCell="1" allowOverlap="1" wp14:anchorId="595CDA93" wp14:editId="30FF118E">
                <wp:simplePos x="0" y="0"/>
                <wp:positionH relativeFrom="page">
                  <wp:posOffset>3924300</wp:posOffset>
                </wp:positionH>
                <wp:positionV relativeFrom="paragraph">
                  <wp:posOffset>100965</wp:posOffset>
                </wp:positionV>
                <wp:extent cx="758825" cy="0"/>
                <wp:effectExtent l="9525" t="12700" r="12700" b="6350"/>
                <wp:wrapTopAndBottom/>
                <wp:docPr id="538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1776E" id="Line 537" o:spid="_x0000_s1026" style="position:absolute;z-index:25159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9pt,7.95pt" to="368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" strokeweight=".14042mm">
                <w10:wrap type="topAndBottom" anchorx="page"/>
              </v:line>
            </w:pict>
          </mc:Fallback>
        </mc:AlternateContent>
      </w:r>
    </w:p>
    <w:p w14:paraId="7F6141BE" w14:textId="77777777" w:rsidR="008D2B72" w:rsidRDefault="009114CE">
      <w:pPr>
        <w:spacing w:before="23" w:line="200" w:lineRule="exact"/>
        <w:ind w:left="114" w:right="111" w:firstLine="243"/>
        <w:jc w:val="both"/>
        <w:rPr>
          <w:sz w:val="18"/>
        </w:rPr>
      </w:pPr>
      <w:r>
        <w:rPr>
          <w:position w:val="7"/>
          <w:sz w:val="14"/>
        </w:rPr>
        <w:t>1</w:t>
      </w:r>
      <w:r>
        <w:rPr>
          <w:sz w:val="18"/>
        </w:rPr>
        <w:t>Currently, this discrete evaluation mechanism is not recommended for critical systems since the monitor might miss change event occurrences between two evaluations.</w:t>
      </w:r>
    </w:p>
    <w:p w14:paraId="512401EB" w14:textId="77777777" w:rsidR="008D2B72" w:rsidRDefault="008D2B72">
      <w:pPr>
        <w:spacing w:line="200" w:lineRule="exact"/>
        <w:jc w:val="both"/>
        <w:rPr>
          <w:sz w:val="18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4367" w:space="339"/>
            <w:col w:w="4484"/>
          </w:cols>
        </w:sectPr>
      </w:pPr>
    </w:p>
    <w:p w14:paraId="6D6A83C9" w14:textId="77777777" w:rsidR="008D2B72" w:rsidRDefault="008D2B72">
      <w:pPr>
        <w:pStyle w:val="Corpsdetexte"/>
        <w:rPr>
          <w:sz w:val="21"/>
        </w:rPr>
      </w:pPr>
    </w:p>
    <w:p w14:paraId="2A4EBA0B" w14:textId="77777777" w:rsidR="008D2B72" w:rsidRDefault="008D2B72">
      <w:pPr>
        <w:rPr>
          <w:sz w:val="21"/>
        </w:rPr>
        <w:sectPr w:rsidR="008D2B72">
          <w:pgSz w:w="11910" w:h="16840"/>
          <w:pgMar w:top="1580" w:right="1360" w:bottom="280" w:left="1360" w:header="720" w:footer="720" w:gutter="0"/>
          <w:cols w:space="720"/>
        </w:sectPr>
      </w:pPr>
    </w:p>
    <w:p w14:paraId="294413EF" w14:textId="77777777" w:rsidR="008D2B72" w:rsidRDefault="009114CE">
      <w:pPr>
        <w:pStyle w:val="Corpsdetexte"/>
        <w:spacing w:before="67"/>
        <w:ind w:left="114"/>
        <w:jc w:val="both"/>
      </w:pPr>
      <w:proofErr w:type="gramStart"/>
      <w:r>
        <w:t>is</w:t>
      </w:r>
      <w:proofErr w:type="gramEnd"/>
      <w:r>
        <w:t xml:space="preserve"> efficient and can be used to develop resource- constrained embedded software. Specifically, event processing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fast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executable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com- piled from generated code is</w:t>
      </w:r>
      <w:r>
        <w:rPr>
          <w:spacing w:val="-15"/>
        </w:rPr>
        <w:t xml:space="preserve"> </w:t>
      </w:r>
      <w:r>
        <w:t>small.</w:t>
      </w:r>
    </w:p>
    <w:p w14:paraId="33BD8CCB" w14:textId="77777777" w:rsidR="008D2B72" w:rsidRDefault="009114CE">
      <w:pPr>
        <w:pStyle w:val="Corpsdetexte"/>
        <w:spacing w:before="62"/>
        <w:ind w:left="114"/>
        <w:jc w:val="both"/>
      </w:pPr>
      <w:r>
        <w:rPr>
          <w:b/>
        </w:rPr>
        <w:t>Event</w:t>
      </w:r>
      <w:r>
        <w:rPr>
          <w:b/>
          <w:spacing w:val="-11"/>
        </w:rPr>
        <w:t xml:space="preserve"> </w:t>
      </w:r>
      <w:r>
        <w:rPr>
          <w:b/>
        </w:rPr>
        <w:t>API:</w:t>
      </w:r>
      <w:r>
        <w:rPr>
          <w:b/>
          <w:spacing w:val="-11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 xml:space="preserve">APIs for </w:t>
      </w:r>
      <w:commentRangeStart w:id="85"/>
      <w:r>
        <w:t>environment code</w:t>
      </w:r>
      <w:commentRangeEnd w:id="85"/>
      <w:r w:rsidR="00C50105">
        <w:rPr>
          <w:rStyle w:val="Marquedecommentaire"/>
        </w:rPr>
        <w:commentReference w:id="85"/>
      </w:r>
      <w:r>
        <w:t xml:space="preserve"> to </w:t>
      </w:r>
      <w:r>
        <w:rPr>
          <w:spacing w:val="-3"/>
        </w:rPr>
        <w:t xml:space="preserve">invoke </w:t>
      </w:r>
      <w:r>
        <w:t>operations or send data signals to reactive classes. The invocations and sending will automatically fire events for state ma- chines to</w:t>
      </w:r>
      <w:r>
        <w:rPr>
          <w:spacing w:val="-7"/>
        </w:rPr>
        <w:t xml:space="preserve"> </w:t>
      </w:r>
      <w:r>
        <w:t>process.</w:t>
      </w:r>
    </w:p>
    <w:p w14:paraId="09CF20D7" w14:textId="152CC0E7" w:rsidR="008D2B72" w:rsidRDefault="009114CE">
      <w:pPr>
        <w:pStyle w:val="Corpsdetexte"/>
        <w:spacing w:before="62"/>
        <w:ind w:left="114"/>
        <w:jc w:val="both"/>
      </w:pPr>
      <w:r>
        <w:rPr>
          <w:b/>
        </w:rPr>
        <w:t xml:space="preserve">Concurrency: </w:t>
      </w:r>
      <w:r>
        <w:t xml:space="preserve">Concurrency aspects in state ma- chines including </w:t>
      </w:r>
      <w:proofErr w:type="spellStart"/>
      <w:r>
        <w:t>doActivity</w:t>
      </w:r>
      <w:proofErr w:type="spellEnd"/>
      <w:r>
        <w:t xml:space="preserve"> of states, orthogonal re- </w:t>
      </w:r>
      <w:proofErr w:type="spellStart"/>
      <w:r>
        <w:t>gions</w:t>
      </w:r>
      <w:proofErr w:type="spellEnd"/>
      <w:r>
        <w:t xml:space="preserve">, event detection, and event queue manage- </w:t>
      </w:r>
      <w:proofErr w:type="spellStart"/>
      <w:r>
        <w:t>ment</w:t>
      </w:r>
      <w:proofErr w:type="spellEnd"/>
      <w:r>
        <w:t xml:space="preserve"> </w:t>
      </w:r>
      <w:commentRangeStart w:id="86"/>
      <w:r>
        <w:t xml:space="preserve">are </w:t>
      </w:r>
      <w:ins w:id="87" w:author="RADERMACHER Ansgar 206501" w:date="2016-11-25T13:49:00Z">
        <w:r w:rsidR="00C01B5D">
          <w:t xml:space="preserve">handled by the execution </w:t>
        </w:r>
      </w:ins>
      <w:del w:id="88" w:author="RADERMACHER Ansgar 206501" w:date="2016-11-25T13:50:00Z">
        <w:r w:rsidDel="00C01B5D">
          <w:delText xml:space="preserve">executed </w:delText>
        </w:r>
        <w:commentRangeEnd w:id="86"/>
        <w:r w:rsidR="00C50105" w:rsidDel="00C01B5D">
          <w:rPr>
            <w:rStyle w:val="Marquedecommentaire"/>
          </w:rPr>
          <w:commentReference w:id="86"/>
        </w:r>
        <w:r w:rsidDel="00C01B5D">
          <w:delText>at runtime in generated code</w:delText>
        </w:r>
        <w:r w:rsidDel="00C01B5D">
          <w:rPr>
            <w:spacing w:val="-16"/>
          </w:rPr>
          <w:delText xml:space="preserve"> </w:delText>
        </w:r>
        <w:r w:rsidDel="00C01B5D">
          <w:delText>using</w:delText>
        </w:r>
      </w:del>
      <w:ins w:id="89" w:author="RADERMACHER Ansgar 206501" w:date="2016-11-25T13:50:00Z">
        <w:r w:rsidR="00C01B5D">
          <w:t>of multiple</w:t>
        </w:r>
      </w:ins>
      <w:r>
        <w:t xml:space="preserve"> threads.</w:t>
      </w:r>
      <w:r>
        <w:rPr>
          <w:spacing w:val="4"/>
        </w:rPr>
        <w:t xml:space="preserve"> </w:t>
      </w:r>
      <w:r>
        <w:t>Currently,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POSIX</w:t>
      </w:r>
      <w:r>
        <w:rPr>
          <w:spacing w:val="-9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concur- </w:t>
      </w:r>
      <w:proofErr w:type="spellStart"/>
      <w:r>
        <w:rPr>
          <w:spacing w:val="-3"/>
        </w:rPr>
        <w:t>rency</w:t>
      </w:r>
      <w:proofErr w:type="spellEnd"/>
      <w:r>
        <w:rPr>
          <w:spacing w:val="-3"/>
        </w:rPr>
        <w:t>.</w:t>
      </w:r>
    </w:p>
    <w:p w14:paraId="6A2B8A74" w14:textId="77777777" w:rsidR="008D2B72" w:rsidRDefault="008D2B72">
      <w:pPr>
        <w:pStyle w:val="Corpsdetexte"/>
        <w:rPr>
          <w:sz w:val="16"/>
        </w:rPr>
      </w:pPr>
    </w:p>
    <w:p w14:paraId="236B86BE" w14:textId="77777777" w:rsidR="008D2B72" w:rsidRDefault="009114CE">
      <w:pPr>
        <w:pStyle w:val="Titre1"/>
      </w:pPr>
      <w:r>
        <w:t>4CONCURRENCY</w:t>
      </w:r>
    </w:p>
    <w:p w14:paraId="6F1CF180" w14:textId="77777777" w:rsidR="008D2B72" w:rsidRDefault="009114CE">
      <w:pPr>
        <w:pStyle w:val="Corpsdetexte"/>
        <w:spacing w:before="133"/>
        <w:ind w:left="114" w:firstLine="283"/>
        <w:jc w:val="both"/>
      </w:pPr>
      <w:r>
        <w:t>This section describes our design of concurrency aspects of state machines in generated code at run- time.</w:t>
      </w:r>
    </w:p>
    <w:p w14:paraId="4469AA78" w14:textId="77777777" w:rsidR="008D2B72" w:rsidRDefault="009114CE">
      <w:pPr>
        <w:pStyle w:val="Titre2"/>
        <w:numPr>
          <w:ilvl w:val="1"/>
          <w:numId w:val="5"/>
        </w:numPr>
        <w:tabs>
          <w:tab w:val="left" w:pos="414"/>
        </w:tabs>
        <w:spacing w:before="178"/>
        <w:ind w:hanging="299"/>
        <w:jc w:val="both"/>
      </w:pPr>
      <w:r>
        <w:t>Thread-based</w:t>
      </w:r>
      <w:r>
        <w:rPr>
          <w:spacing w:val="-14"/>
        </w:rPr>
        <w:t xml:space="preserve"> </w:t>
      </w:r>
      <w:r>
        <w:t>design</w:t>
      </w:r>
    </w:p>
    <w:p w14:paraId="24BD97E2" w14:textId="4EE0D2DF" w:rsidR="008D2B72" w:rsidRDefault="009114CE">
      <w:pPr>
        <w:pStyle w:val="Corpsdetexte"/>
        <w:spacing w:before="137"/>
        <w:ind w:left="114" w:firstLine="283"/>
        <w:jc w:val="both"/>
      </w:pPr>
      <w:r>
        <w:t>The concurrency of USMs is based on multi</w:t>
      </w:r>
      <w:ins w:id="90" w:author="RADERMACHER Ansgar 206501" w:date="2016-11-25T13:51:00Z">
        <w:r w:rsidR="00C01B5D">
          <w:t>ple</w:t>
        </w:r>
      </w:ins>
      <w:del w:id="91" w:author="RADERMACHER Ansgar 206501" w:date="2016-11-25T13:51:00Z">
        <w:r w:rsidDel="00C01B5D">
          <w:delText>-</w:delText>
        </w:r>
      </w:del>
      <w:r>
        <w:t xml:space="preserve"> thread,</w:t>
      </w:r>
      <w:r>
        <w:rPr>
          <w:spacing w:val="-9"/>
        </w:rPr>
        <w:t xml:space="preserve"> </w:t>
      </w:r>
      <w:r>
        <w:t>i</w:t>
      </w:r>
      <w:ins w:id="92" w:author="RADERMACHER Ansgar 206501" w:date="2016-11-25T13:51:00Z">
        <w:r w:rsidR="00C01B5D">
          <w:t xml:space="preserve">ncluding </w:t>
        </w:r>
      </w:ins>
      <w:del w:id="93" w:author="RADERMACHER Ansgar 206501" w:date="2016-11-25T13:51:00Z">
        <w:r w:rsidDel="00C01B5D">
          <w:delText>n</w:delText>
        </w:r>
        <w:r w:rsidDel="00C01B5D">
          <w:rPr>
            <w:spacing w:val="-9"/>
          </w:rPr>
          <w:delText xml:space="preserve"> </w:delText>
        </w:r>
        <w:r w:rsidDel="00C01B5D">
          <w:delText>which</w:delText>
        </w:r>
        <w:r w:rsidDel="00C01B5D">
          <w:rPr>
            <w:spacing w:val="-9"/>
          </w:rPr>
          <w:delText xml:space="preserve"> </w:delText>
        </w:r>
        <w:r w:rsidDel="00C01B5D">
          <w:delText>there</w:delText>
        </w:r>
        <w:r w:rsidDel="00C01B5D">
          <w:rPr>
            <w:spacing w:val="-9"/>
          </w:rPr>
          <w:delText xml:space="preserve"> </w:delText>
        </w:r>
        <w:r w:rsidDel="00C01B5D">
          <w:delText>are</w:delText>
        </w:r>
      </w:del>
      <w:r>
        <w:rPr>
          <w:spacing w:val="-9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spontaneous threads. While permanent threads (PTs) are created once and live as long as the state machine is alive, </w:t>
      </w:r>
      <w:commentRangeStart w:id="94"/>
      <w:r>
        <w:t>spontaneous</w:t>
      </w:r>
      <w:r>
        <w:rPr>
          <w:spacing w:val="-8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(STs)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spawned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 xml:space="preserve">for a </w:t>
      </w:r>
      <w:commentRangeEnd w:id="94"/>
      <w:r w:rsidR="00C01B5D">
        <w:rPr>
          <w:rStyle w:val="Marquedecommentaire"/>
        </w:rPr>
        <w:commentReference w:id="94"/>
      </w:r>
      <w:r>
        <w:t xml:space="preserve">while. Each PT is initialized at the state machine initialization. The design of threads is based on the thread pool pattern, which initializes all threads at once, and the </w:t>
      </w:r>
      <w:proofErr w:type="gramStart"/>
      <w:r>
        <w:t>paradigm ”</w:t>
      </w:r>
      <w:proofErr w:type="gramEnd"/>
      <w:r>
        <w:t xml:space="preserve">wait-execute-wait”. In the latter, a thread </w:t>
      </w:r>
      <w:r>
        <w:rPr>
          <w:b/>
        </w:rPr>
        <w:t xml:space="preserve">waits </w:t>
      </w:r>
      <w:r>
        <w:t xml:space="preserve">for a signal to </w:t>
      </w:r>
      <w:r>
        <w:rPr>
          <w:b/>
        </w:rPr>
        <w:t xml:space="preserve">execute </w:t>
      </w:r>
      <w:r>
        <w:t xml:space="preserve">its </w:t>
      </w:r>
      <w:proofErr w:type="spellStart"/>
      <w:r>
        <w:t>asso</w:t>
      </w:r>
      <w:proofErr w:type="spellEnd"/>
      <w:r>
        <w:t xml:space="preserve">- </w:t>
      </w:r>
      <w:proofErr w:type="spellStart"/>
      <w:r>
        <w:t>ciated</w:t>
      </w:r>
      <w:proofErr w:type="spellEnd"/>
      <w:r>
        <w:t xml:space="preserve"> method and goes back to the </w:t>
      </w:r>
      <w:r>
        <w:rPr>
          <w:b/>
        </w:rPr>
        <w:t xml:space="preserve">wait </w:t>
      </w:r>
      <w:r>
        <w:t xml:space="preserve">point if it receives a stop signal or its associated method com- </w:t>
      </w:r>
      <w:proofErr w:type="spellStart"/>
      <w:r>
        <w:t>pletes</w:t>
      </w:r>
      <w:proofErr w:type="spellEnd"/>
      <w:r>
        <w:t xml:space="preserve">. Each PT is associated with one of the follow- </w:t>
      </w:r>
      <w:proofErr w:type="spellStart"/>
      <w:r>
        <w:t>ing</w:t>
      </w:r>
      <w:proofErr w:type="spellEnd"/>
      <w:r>
        <w:rPr>
          <w:spacing w:val="-5"/>
        </w:rPr>
        <w:t xml:space="preserve"> </w:t>
      </w:r>
      <w:r>
        <w:t>actions:</w:t>
      </w:r>
    </w:p>
    <w:p w14:paraId="18788E39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307" w:lineRule="exact"/>
        <w:ind w:hanging="199"/>
        <w:rPr>
          <w:sz w:val="20"/>
        </w:rPr>
      </w:pPr>
      <w:proofErr w:type="spellStart"/>
      <w:proofErr w:type="gramStart"/>
      <w:r>
        <w:rPr>
          <w:i/>
          <w:sz w:val="20"/>
        </w:rPr>
        <w:t>doActivity</w:t>
      </w:r>
      <w:proofErr w:type="spellEnd"/>
      <w:proofErr w:type="gramEnd"/>
      <w:r>
        <w:rPr>
          <w:i/>
          <w:sz w:val="20"/>
        </w:rPr>
        <w:t xml:space="preserve"> </w:t>
      </w:r>
      <w:r>
        <w:rPr>
          <w:sz w:val="20"/>
        </w:rPr>
        <w:t>of each state if has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any.</w:t>
      </w:r>
    </w:p>
    <w:p w14:paraId="63F4E15E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286" w:lineRule="exact"/>
        <w:ind w:hanging="199"/>
        <w:rPr>
          <w:sz w:val="20"/>
        </w:rPr>
      </w:pPr>
      <w:r>
        <w:rPr>
          <w:sz w:val="20"/>
        </w:rPr>
        <w:t>Sleep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8"/>
          <w:sz w:val="20"/>
        </w:rPr>
        <w:t xml:space="preserve"> </w:t>
      </w:r>
      <w:r>
        <w:rPr>
          <w:sz w:val="20"/>
        </w:rPr>
        <w:t>associated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event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</w:p>
    <w:p w14:paraId="4476C9FC" w14:textId="7CC917DC" w:rsidR="008D2B72" w:rsidRDefault="009114CE">
      <w:pPr>
        <w:pStyle w:val="Corpsdetexte"/>
        <w:spacing w:line="146" w:lineRule="exact"/>
        <w:ind w:left="412" w:right="-11"/>
      </w:pPr>
      <w:proofErr w:type="gramStart"/>
      <w:r>
        <w:t>counts</w:t>
      </w:r>
      <w:proofErr w:type="gramEnd"/>
      <w:r>
        <w:t xml:space="preserve"> ticks and emits the event once </w:t>
      </w:r>
      <w:ins w:id="95" w:author="RADERMACHER Ansgar 206501" w:date="2016-11-25T13:54:00Z">
        <w:r w:rsidR="00C01B5D">
          <w:t xml:space="preserve">it </w:t>
        </w:r>
      </w:ins>
      <w:r>
        <w:t>completes.</w:t>
      </w:r>
    </w:p>
    <w:p w14:paraId="1C2FA589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309" w:lineRule="exact"/>
        <w:ind w:hanging="199"/>
        <w:jc w:val="left"/>
        <w:rPr>
          <w:sz w:val="20"/>
        </w:rPr>
      </w:pPr>
      <w:r>
        <w:rPr>
          <w:sz w:val="20"/>
        </w:rPr>
        <w:t xml:space="preserve">Change detect function associated with a </w:t>
      </w:r>
      <w:r>
        <w:rPr>
          <w:spacing w:val="15"/>
          <w:sz w:val="20"/>
        </w:rPr>
        <w:t xml:space="preserve"> </w:t>
      </w:r>
      <w:r>
        <w:rPr>
          <w:sz w:val="20"/>
        </w:rPr>
        <w:t>change</w:t>
      </w:r>
    </w:p>
    <w:p w14:paraId="6AEE3C34" w14:textId="77777777" w:rsidR="008D2B72" w:rsidRDefault="009114CE">
      <w:pPr>
        <w:pStyle w:val="Corpsdetexte"/>
        <w:spacing w:line="207" w:lineRule="exact"/>
        <w:ind w:left="412" w:right="-11"/>
      </w:pPr>
      <w:proofErr w:type="gramStart"/>
      <w:r>
        <w:t>event</w:t>
      </w:r>
      <w:proofErr w:type="gramEnd"/>
      <w:r>
        <w:t xml:space="preserve"> which observes a variable or a </w:t>
      </w:r>
      <w:proofErr w:type="spellStart"/>
      <w:r>
        <w:t>boolean</w:t>
      </w:r>
      <w:proofErr w:type="spellEnd"/>
      <w:r>
        <w:t xml:space="preserve"> ex-</w:t>
      </w:r>
    </w:p>
    <w:p w14:paraId="50888303" w14:textId="77777777" w:rsidR="008D2B72" w:rsidRDefault="009114CE">
      <w:pPr>
        <w:pStyle w:val="Corpsdetexte"/>
        <w:ind w:left="412" w:right="-11"/>
      </w:pPr>
      <w:proofErr w:type="spellStart"/>
      <w:proofErr w:type="gramStart"/>
      <w:r>
        <w:t>pression</w:t>
      </w:r>
      <w:proofErr w:type="spellEnd"/>
      <w:proofErr w:type="gramEnd"/>
      <w:r>
        <w:t xml:space="preserve"> and pushes an event to the queue if a change occurs.</w:t>
      </w:r>
    </w:p>
    <w:p w14:paraId="2016E821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248" w:lineRule="exact"/>
        <w:ind w:hanging="199"/>
        <w:jc w:val="left"/>
        <w:rPr>
          <w:sz w:val="20"/>
        </w:rPr>
      </w:pPr>
      <w:r>
        <w:rPr>
          <w:sz w:val="20"/>
        </w:rPr>
        <w:t xml:space="preserve">State machine main thread,  which reads   </w:t>
      </w:r>
      <w:r>
        <w:rPr>
          <w:spacing w:val="3"/>
          <w:sz w:val="20"/>
        </w:rPr>
        <w:t xml:space="preserve"> </w:t>
      </w:r>
      <w:r>
        <w:rPr>
          <w:sz w:val="20"/>
        </w:rPr>
        <w:t>events</w:t>
      </w:r>
    </w:p>
    <w:p w14:paraId="29D3EBE4" w14:textId="77777777" w:rsidR="008D2B72" w:rsidRDefault="009114CE">
      <w:pPr>
        <w:pStyle w:val="Corpsdetexte"/>
        <w:spacing w:line="207" w:lineRule="exact"/>
        <w:ind w:left="412" w:right="-1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sends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sig-</w:t>
      </w:r>
    </w:p>
    <w:p w14:paraId="420D629E" w14:textId="77777777" w:rsidR="008D2B72" w:rsidRDefault="009114CE">
      <w:pPr>
        <w:pStyle w:val="Corpsdetexte"/>
        <w:spacing w:line="230" w:lineRule="exact"/>
        <w:ind w:left="412" w:right="456"/>
      </w:pPr>
      <w:proofErr w:type="spellStart"/>
      <w:proofErr w:type="gramStart"/>
      <w:r>
        <w:t>nals</w:t>
      </w:r>
      <w:proofErr w:type="spellEnd"/>
      <w:proofErr w:type="gramEnd"/>
      <w:r>
        <w:t xml:space="preserve"> to other </w:t>
      </w:r>
      <w:proofErr w:type="spellStart"/>
      <w:r>
        <w:t>PTs.</w:t>
      </w:r>
      <w:proofErr w:type="spellEnd"/>
    </w:p>
    <w:p w14:paraId="168D2A9B" w14:textId="0E2FA876" w:rsidR="008D2B72" w:rsidRDefault="009114CE">
      <w:pPr>
        <w:pStyle w:val="Corpsdetexte"/>
        <w:spacing w:before="115"/>
        <w:ind w:left="114" w:firstLine="283"/>
        <w:jc w:val="both"/>
      </w:pPr>
      <w:r>
        <w:t>STs which are spawned by a parent thread,</w:t>
      </w:r>
      <w:r>
        <w:rPr>
          <w:spacing w:val="-16"/>
        </w:rPr>
        <w:t xml:space="preserve"> </w:t>
      </w:r>
      <w:r>
        <w:t>joined until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destroyed</w:t>
      </w:r>
      <w:r>
        <w:rPr>
          <w:spacing w:val="-10"/>
        </w:rPr>
        <w:t xml:space="preserve"> </w:t>
      </w:r>
      <w:r>
        <w:t>once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 xml:space="preserve">com- </w:t>
      </w:r>
      <w:proofErr w:type="spellStart"/>
      <w:r>
        <w:t>plete</w:t>
      </w:r>
      <w:proofErr w:type="spellEnd"/>
      <w:r>
        <w:t>.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STs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paradigm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ins w:id="96" w:author="RADERMACHER Ansgar 206501" w:date="2016-11-25T13:55:00Z">
        <w:r w:rsidR="00C01B5D">
          <w:rPr>
            <w:spacing w:val="-5"/>
          </w:rPr>
          <w:t>the</w:t>
        </w:r>
      </w:ins>
      <w:del w:id="97" w:author="RADERMACHER Ansgar 206501" w:date="2016-11-25T13:55:00Z">
        <w:r w:rsidDel="00C01B5D">
          <w:delText>if</w:delText>
        </w:r>
        <w:r w:rsidDel="00C01B5D">
          <w:rPr>
            <w:spacing w:val="-5"/>
          </w:rPr>
          <w:delText xml:space="preserve"> </w:delText>
        </w:r>
        <w:r w:rsidDel="00C01B5D">
          <w:delText>a</w:delText>
        </w:r>
        <w:r w:rsidDel="00C01B5D">
          <w:rPr>
            <w:spacing w:val="-5"/>
          </w:rPr>
          <w:delText xml:space="preserve"> </w:delText>
        </w:r>
        <w:r w:rsidDel="00C01B5D">
          <w:delText>thread</w:delText>
        </w:r>
      </w:del>
      <w:r>
        <w:t xml:space="preserve"> spawn</w:t>
      </w:r>
      <w:ins w:id="98" w:author="RADERMACHER Ansgar 206501" w:date="2016-11-25T13:55:00Z">
        <w:r w:rsidR="00C01B5D">
          <w:t xml:space="preserve">ing </w:t>
        </w:r>
      </w:ins>
      <w:del w:id="99" w:author="RADERMACHER Ansgar 206501" w:date="2016-11-25T13:55:00Z">
        <w:r w:rsidDel="00C01B5D">
          <w:delText>s a set of threads,  the</w:delText>
        </w:r>
      </w:del>
      <w:r>
        <w:t xml:space="preserve"> parent must wait </w:t>
      </w:r>
      <w:proofErr w:type="gramStart"/>
      <w:r>
        <w:t>until  its</w:t>
      </w:r>
      <w:proofErr w:type="gramEnd"/>
      <w:r>
        <w:t xml:space="preserve"> children complete their associated methods.</w:t>
      </w:r>
      <w:r>
        <w:rPr>
          <w:spacing w:val="-21"/>
        </w:rPr>
        <w:t xml:space="preserve"> </w:t>
      </w:r>
      <w:r>
        <w:t>These threads are</w:t>
      </w:r>
      <w:ins w:id="100" w:author="RADERMACHER Ansgar 206501" w:date="2016-11-25T13:56:00Z">
        <w:r w:rsidR="00C01B5D">
          <w:t xml:space="preserve"> used for </w:t>
        </w:r>
      </w:ins>
      <w:del w:id="101" w:author="RADERMACHER Ansgar 206501" w:date="2016-11-25T13:56:00Z">
        <w:r w:rsidDel="00C01B5D">
          <w:delText xml:space="preserve"> as</w:delText>
        </w:r>
      </w:del>
      <w:ins w:id="102" w:author="RADERMACHER Ansgar 206501" w:date="2016-11-25T13:56:00Z">
        <w:r w:rsidR="00C01B5D">
          <w:t>the</w:t>
        </w:r>
      </w:ins>
      <w:r>
        <w:t xml:space="preserve"> following</w:t>
      </w:r>
      <w:r>
        <w:rPr>
          <w:spacing w:val="-18"/>
        </w:rPr>
        <w:t xml:space="preserve"> </w:t>
      </w:r>
      <w:r>
        <w:t>cases:</w:t>
      </w:r>
    </w:p>
    <w:p w14:paraId="40A842AB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319" w:lineRule="exact"/>
        <w:ind w:hanging="199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 xml:space="preserve">A thread is created for each effect of  </w:t>
      </w:r>
      <w:r>
        <w:rPr>
          <w:spacing w:val="42"/>
          <w:sz w:val="20"/>
        </w:rPr>
        <w:t xml:space="preserve"> </w:t>
      </w:r>
      <w:r>
        <w:rPr>
          <w:sz w:val="20"/>
        </w:rPr>
        <w:t>transitions</w:t>
      </w:r>
    </w:p>
    <w:p w14:paraId="1212631B" w14:textId="77777777" w:rsidR="008D2B72" w:rsidRDefault="009114CE">
      <w:pPr>
        <w:spacing w:line="149" w:lineRule="exact"/>
        <w:ind w:left="412"/>
        <w:rPr>
          <w:sz w:val="20"/>
        </w:rPr>
      </w:pPr>
      <w:proofErr w:type="gramStart"/>
      <w:r>
        <w:rPr>
          <w:sz w:val="20"/>
        </w:rPr>
        <w:t>outgoing</w:t>
      </w:r>
      <w:proofErr w:type="gramEnd"/>
      <w:r>
        <w:rPr>
          <w:sz w:val="20"/>
        </w:rPr>
        <w:t xml:space="preserve"> from a </w:t>
      </w:r>
      <w:r>
        <w:rPr>
          <w:i/>
          <w:sz w:val="20"/>
        </w:rPr>
        <w:t xml:space="preserve">fork </w:t>
      </w:r>
      <w:r>
        <w:rPr>
          <w:sz w:val="20"/>
        </w:rPr>
        <w:t xml:space="preserve">or incoming to a </w:t>
      </w:r>
      <w:r>
        <w:rPr>
          <w:i/>
          <w:sz w:val="20"/>
        </w:rPr>
        <w:t>join</w:t>
      </w:r>
      <w:r>
        <w:rPr>
          <w:sz w:val="20"/>
        </w:rPr>
        <w:t>.</w:t>
      </w:r>
    </w:p>
    <w:p w14:paraId="6670B323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311" w:lineRule="exact"/>
        <w:ind w:hanging="199"/>
        <w:jc w:val="left"/>
        <w:rPr>
          <w:sz w:val="20"/>
        </w:rPr>
      </w:pPr>
      <w:r>
        <w:rPr>
          <w:sz w:val="20"/>
        </w:rPr>
        <w:t>Entering a concurrent state, after the entry</w:t>
      </w:r>
      <w:r>
        <w:rPr>
          <w:spacing w:val="40"/>
          <w:sz w:val="20"/>
        </w:rPr>
        <w:t xml:space="preserve"> </w:t>
      </w:r>
      <w:r>
        <w:rPr>
          <w:sz w:val="20"/>
        </w:rPr>
        <w:t>action</w:t>
      </w:r>
    </w:p>
    <w:p w14:paraId="0C9525A0" w14:textId="77777777" w:rsidR="008D2B72" w:rsidRDefault="009114CE">
      <w:pPr>
        <w:pStyle w:val="Corpsdetexte"/>
        <w:spacing w:line="207" w:lineRule="exact"/>
        <w:ind w:left="412"/>
      </w:pPr>
      <w:proofErr w:type="gramStart"/>
      <w:r>
        <w:t>of</w:t>
      </w:r>
      <w:proofErr w:type="gramEnd"/>
      <w:r>
        <w:t xml:space="preserve"> the state, a thread is created for each orthogonal</w:t>
      </w:r>
    </w:p>
    <w:p w14:paraId="50D131C8" w14:textId="77777777" w:rsidR="008D2B72" w:rsidRDefault="009114CE">
      <w:pPr>
        <w:pStyle w:val="Corpsdetexte"/>
        <w:spacing w:line="171" w:lineRule="exact"/>
        <w:ind w:left="412"/>
      </w:pPr>
      <w:proofErr w:type="gramStart"/>
      <w:r>
        <w:t>region</w:t>
      </w:r>
      <w:proofErr w:type="gramEnd"/>
      <w:r>
        <w:t>.</w:t>
      </w:r>
    </w:p>
    <w:p w14:paraId="046FAA84" w14:textId="77777777" w:rsidR="008D2B72" w:rsidRDefault="009114CE">
      <w:pPr>
        <w:pStyle w:val="Paragraphedeliste"/>
        <w:numPr>
          <w:ilvl w:val="2"/>
          <w:numId w:val="5"/>
        </w:numPr>
        <w:tabs>
          <w:tab w:val="left" w:pos="413"/>
        </w:tabs>
        <w:spacing w:line="311" w:lineRule="exact"/>
        <w:ind w:hanging="199"/>
        <w:jc w:val="left"/>
        <w:rPr>
          <w:sz w:val="20"/>
        </w:rPr>
      </w:pPr>
      <w:r>
        <w:rPr>
          <w:sz w:val="20"/>
        </w:rPr>
        <w:t xml:space="preserve">Exiting a concurrent state, before the exit  </w:t>
      </w:r>
      <w:r>
        <w:rPr>
          <w:spacing w:val="7"/>
          <w:sz w:val="20"/>
        </w:rPr>
        <w:t xml:space="preserve"> </w:t>
      </w:r>
      <w:r>
        <w:rPr>
          <w:sz w:val="20"/>
        </w:rPr>
        <w:t>action</w:t>
      </w:r>
    </w:p>
    <w:p w14:paraId="4AED29CC" w14:textId="77777777" w:rsidR="008D2B72" w:rsidRDefault="009114CE">
      <w:pPr>
        <w:pStyle w:val="Corpsdetexte"/>
        <w:spacing w:line="207" w:lineRule="exact"/>
        <w:ind w:left="412"/>
      </w:pPr>
      <w:proofErr w:type="gramStart"/>
      <w:r>
        <w:t>of</w:t>
      </w:r>
      <w:proofErr w:type="gramEnd"/>
      <w:r>
        <w:t xml:space="preserve"> the state, a thread is created for each region  to</w:t>
      </w:r>
    </w:p>
    <w:p w14:paraId="07695885" w14:textId="77777777" w:rsidR="008D2B72" w:rsidRDefault="009114CE">
      <w:pPr>
        <w:pStyle w:val="Corpsdetexte"/>
        <w:spacing w:line="230" w:lineRule="exact"/>
        <w:ind w:left="412"/>
      </w:pPr>
      <w:proofErr w:type="gramStart"/>
      <w:r>
        <w:t>exit</w:t>
      </w:r>
      <w:proofErr w:type="gramEnd"/>
      <w:r>
        <w:t xml:space="preserve"> the corresponding active sub-state.</w:t>
      </w:r>
    </w:p>
    <w:p w14:paraId="6F759EE2" w14:textId="77777777" w:rsidR="008D2B72" w:rsidRDefault="008D2B72">
      <w:pPr>
        <w:pStyle w:val="Corpsdetexte"/>
        <w:spacing w:before="4"/>
        <w:rPr>
          <w:sz w:val="16"/>
        </w:rPr>
      </w:pPr>
    </w:p>
    <w:p w14:paraId="0E5D49A1" w14:textId="77777777" w:rsidR="008D2B72" w:rsidRDefault="009114CE">
      <w:pPr>
        <w:pStyle w:val="Titre2"/>
        <w:numPr>
          <w:ilvl w:val="1"/>
          <w:numId w:val="5"/>
        </w:numPr>
        <w:tabs>
          <w:tab w:val="left" w:pos="414"/>
        </w:tabs>
        <w:ind w:hanging="299"/>
        <w:jc w:val="both"/>
      </w:pPr>
      <w:r>
        <w:t>Thread</w:t>
      </w:r>
      <w:r>
        <w:rPr>
          <w:spacing w:val="-15"/>
        </w:rPr>
        <w:t xml:space="preserve"> </w:t>
      </w:r>
      <w:r>
        <w:t>communication</w:t>
      </w:r>
    </w:p>
    <w:p w14:paraId="2BDE4CFA" w14:textId="03D8D35E" w:rsidR="008D2B72" w:rsidRDefault="009114CE">
      <w:pPr>
        <w:pStyle w:val="Corpsdetexte"/>
        <w:spacing w:before="147"/>
        <w:ind w:left="114" w:right="111" w:firstLine="283"/>
        <w:jc w:val="both"/>
      </w:pPr>
      <w:r>
        <w:t xml:space="preserve">Each PT is associated with a </w:t>
      </w:r>
      <w:proofErr w:type="spellStart"/>
      <w:r>
        <w:t>mutex</w:t>
      </w:r>
      <w:proofErr w:type="spellEnd"/>
      <w:r>
        <w:t xml:space="preserve"> for synchro- </w:t>
      </w:r>
      <w:proofErr w:type="spellStart"/>
      <w:r>
        <w:t>nization</w:t>
      </w:r>
      <w:proofErr w:type="spellEnd"/>
      <w:r>
        <w:t xml:space="preserve"> </w:t>
      </w:r>
      <w:del w:id="103" w:author="RADERMACHER Ansgar 206501" w:date="2016-11-25T14:12:00Z">
        <w:r w:rsidDel="00B25EF4">
          <w:delText xml:space="preserve">communication </w:delText>
        </w:r>
      </w:del>
      <w:r>
        <w:t xml:space="preserve">in the multi-thread-based generated code. The </w:t>
      </w:r>
      <w:proofErr w:type="spellStart"/>
      <w:r>
        <w:t>mutex</w:t>
      </w:r>
      <w:proofErr w:type="spellEnd"/>
      <w:r>
        <w:t xml:space="preserve"> must be locked before</w:t>
      </w:r>
      <w:r>
        <w:rPr>
          <w:spacing w:val="-31"/>
        </w:rPr>
        <w:t xml:space="preserve"> </w:t>
      </w:r>
      <w:r>
        <w:t>the method associated with the thread is</w:t>
      </w:r>
      <w:r>
        <w:rPr>
          <w:spacing w:val="-25"/>
        </w:rPr>
        <w:t xml:space="preserve"> </w:t>
      </w:r>
      <w:r>
        <w:t>executed.</w:t>
      </w:r>
    </w:p>
    <w:p w14:paraId="0A3BE219" w14:textId="77777777" w:rsidR="008D2B72" w:rsidRDefault="009114CE">
      <w:pPr>
        <w:pStyle w:val="Corpsdetexte"/>
        <w:spacing w:before="67"/>
        <w:ind w:left="114" w:right="111"/>
        <w:jc w:val="both"/>
      </w:pPr>
      <w:r>
        <w:rPr>
          <w:b/>
        </w:rPr>
        <w:t xml:space="preserve">Run-to-completion: </w:t>
      </w:r>
      <w:r>
        <w:t xml:space="preserve">The event process must follow the run-to-completion semantics of UML State Ma- chines. The semantics means that the state machine completes processing of each event before starting processing the next event. If all events are </w:t>
      </w:r>
      <w:proofErr w:type="spellStart"/>
      <w:r>
        <w:t>asyn</w:t>
      </w:r>
      <w:proofErr w:type="spellEnd"/>
      <w:r>
        <w:t xml:space="preserve">- </w:t>
      </w:r>
      <w:proofErr w:type="spellStart"/>
      <w:r>
        <w:t>chronous</w:t>
      </w:r>
      <w:proofErr w:type="spellEnd"/>
      <w:r>
        <w:t xml:space="preserve">, the main thread processes events by read- </w:t>
      </w:r>
      <w:proofErr w:type="spellStart"/>
      <w:r>
        <w:t>ing</w:t>
      </w:r>
      <w:proofErr w:type="spellEnd"/>
      <w:r>
        <w:t xml:space="preserve"> one-by-one from the event queue. </w:t>
      </w:r>
      <w:r>
        <w:rPr>
          <w:spacing w:val="-3"/>
        </w:rPr>
        <w:t xml:space="preserve">However, </w:t>
      </w:r>
      <w:r>
        <w:t xml:space="preserve">be- </w:t>
      </w:r>
      <w:proofErr w:type="gramStart"/>
      <w:r>
        <w:t>cause</w:t>
      </w:r>
      <w:proofErr w:type="gramEnd"/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events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synchronous,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pro- </w:t>
      </w:r>
      <w:proofErr w:type="spellStart"/>
      <w:r>
        <w:t>cessing</w:t>
      </w:r>
      <w:proofErr w:type="spellEnd"/>
      <w:r>
        <w:t xml:space="preserve"> of synchronous and asynchronous events can violate the run-to-completion semantics. </w:t>
      </w:r>
      <w:r>
        <w:rPr>
          <w:spacing w:val="-8"/>
        </w:rPr>
        <w:t xml:space="preserve">To </w:t>
      </w:r>
      <w:r>
        <w:t xml:space="preserve">avoid it, a main </w:t>
      </w:r>
      <w:proofErr w:type="spellStart"/>
      <w:r>
        <w:t>mutex</w:t>
      </w:r>
      <w:proofErr w:type="spellEnd"/>
      <w:r>
        <w:t xml:space="preserve"> is associated with the main thread to protect the run-to-completion semantics. Each event processing must lock the main </w:t>
      </w:r>
      <w:proofErr w:type="spellStart"/>
      <w:r>
        <w:t>mutex</w:t>
      </w:r>
      <w:proofErr w:type="spellEnd"/>
      <w:r>
        <w:t xml:space="preserve"> before </w:t>
      </w:r>
      <w:proofErr w:type="spellStart"/>
      <w:r>
        <w:t>execut</w:t>
      </w:r>
      <w:proofErr w:type="spellEnd"/>
      <w:r>
        <w:t xml:space="preserve">- </w:t>
      </w:r>
      <w:proofErr w:type="spellStart"/>
      <w:r>
        <w:t>ing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processing.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and unlock are implemented using signals and conditions in POSIX (POSIX</w:t>
      </w:r>
      <w:proofErr w:type="gramStart"/>
      <w:r>
        <w:t>,</w:t>
      </w:r>
      <w:r>
        <w:rPr>
          <w:spacing w:val="-9"/>
        </w:rPr>
        <w:t xml:space="preserve"> </w:t>
      </w:r>
      <w:r>
        <w:t>)</w:t>
      </w:r>
      <w:proofErr w:type="gramEnd"/>
      <w:r>
        <w:t>.</w:t>
      </w:r>
    </w:p>
    <w:p w14:paraId="365D934D" w14:textId="77777777" w:rsidR="008D2B72" w:rsidRDefault="009114CE">
      <w:pPr>
        <w:pStyle w:val="Corpsdetexte"/>
        <w:spacing w:before="67"/>
        <w:ind w:left="114" w:right="111"/>
        <w:jc w:val="both"/>
      </w:pPr>
      <w:r>
        <w:rPr>
          <w:b/>
        </w:rPr>
        <w:t xml:space="preserve">Multi-threaded problems checking: </w:t>
      </w:r>
      <w:r>
        <w:rPr>
          <w:spacing w:val="-8"/>
        </w:rPr>
        <w:t xml:space="preserve">We </w:t>
      </w:r>
      <w:r>
        <w:t>use</w:t>
      </w:r>
      <w:r>
        <w:rPr>
          <w:spacing w:val="-31"/>
        </w:rPr>
        <w:t xml:space="preserve"> </w:t>
      </w:r>
      <w:r>
        <w:t xml:space="preserve">POSIX threads to realize concurrency in UML State Ma- chines. </w:t>
      </w:r>
      <w:r>
        <w:rPr>
          <w:spacing w:val="-8"/>
        </w:rPr>
        <w:t xml:space="preserve">We </w:t>
      </w:r>
      <w:r>
        <w:t xml:space="preserve">use the </w:t>
      </w:r>
      <w:proofErr w:type="spellStart"/>
      <w:r>
        <w:rPr>
          <w:spacing w:val="-3"/>
        </w:rPr>
        <w:t>Valgrind</w:t>
      </w:r>
      <w:proofErr w:type="spellEnd"/>
      <w:r>
        <w:rPr>
          <w:spacing w:val="-3"/>
        </w:rPr>
        <w:t xml:space="preserve"> </w:t>
      </w:r>
      <w:r>
        <w:t>DRD tool (DRD</w:t>
      </w:r>
      <w:proofErr w:type="gramStart"/>
      <w:r>
        <w:t>, )</w:t>
      </w:r>
      <w:proofErr w:type="gramEnd"/>
      <w:r>
        <w:t xml:space="preserve"> to check</w:t>
      </w:r>
      <w:r>
        <w:rPr>
          <w:spacing w:val="-10"/>
        </w:rPr>
        <w:t xml:space="preserve"> </w:t>
      </w:r>
      <w:r>
        <w:t>multi-thread</w:t>
      </w:r>
      <w:r>
        <w:rPr>
          <w:spacing w:val="-10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races,</w:t>
      </w:r>
      <w:r>
        <w:rPr>
          <w:spacing w:val="-9"/>
        </w:rPr>
        <w:t xml:space="preserve"> </w:t>
      </w:r>
      <w:r>
        <w:t xml:space="preserve">dead- lock, and misuse of POSIX threads API in generated code. The </w:t>
      </w:r>
      <w:commentRangeStart w:id="104"/>
      <w:r>
        <w:t>latter is derived from the PSS</w:t>
      </w:r>
      <w:commentRangeEnd w:id="104"/>
      <w:r w:rsidR="00B25EF4">
        <w:rPr>
          <w:rStyle w:val="Marquedecommentaire"/>
        </w:rPr>
        <w:commentReference w:id="104"/>
      </w:r>
      <w:r>
        <w:t>M test suite. The</w:t>
      </w:r>
      <w:r>
        <w:rPr>
          <w:spacing w:val="-8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multi-thread</w:t>
      </w:r>
      <w:r>
        <w:rPr>
          <w:spacing w:val="-8"/>
        </w:rPr>
        <w:t xml:space="preserve"> </w:t>
      </w:r>
      <w:r>
        <w:t>errors.</w:t>
      </w:r>
      <w:r>
        <w:rPr>
          <w:spacing w:val="7"/>
        </w:rPr>
        <w:t xml:space="preserve"> </w:t>
      </w:r>
      <w:r>
        <w:t>The result</w:t>
      </w:r>
      <w:r>
        <w:rPr>
          <w:spacing w:val="-14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potentially avoids multi-thread</w:t>
      </w:r>
      <w:r>
        <w:rPr>
          <w:spacing w:val="-19"/>
        </w:rPr>
        <w:t xml:space="preserve"> </w:t>
      </w:r>
      <w:r>
        <w:t>problems.</w:t>
      </w:r>
    </w:p>
    <w:p w14:paraId="3EE8CFFB" w14:textId="77777777" w:rsidR="008D2B72" w:rsidRDefault="008D2B72">
      <w:pPr>
        <w:pStyle w:val="Corpsdetexte"/>
        <w:spacing w:before="4"/>
        <w:rPr>
          <w:sz w:val="18"/>
        </w:rPr>
      </w:pPr>
    </w:p>
    <w:p w14:paraId="047FB651" w14:textId="77777777" w:rsidR="008D2B72" w:rsidRDefault="009114CE">
      <w:pPr>
        <w:pStyle w:val="Titre1"/>
      </w:pPr>
      <w:r>
        <w:t>5CODE GENERATION PATTERN</w:t>
      </w:r>
    </w:p>
    <w:p w14:paraId="3281E4A5" w14:textId="77777777" w:rsidR="008D2B72" w:rsidRDefault="009114CE">
      <w:pPr>
        <w:pStyle w:val="Corpsdetexte"/>
        <w:spacing w:before="143"/>
        <w:ind w:left="114" w:right="111" w:firstLine="283"/>
        <w:jc w:val="both"/>
      </w:pP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pattern for</w:t>
      </w:r>
      <w:r>
        <w:rPr>
          <w:spacing w:val="-4"/>
        </w:rPr>
        <w:t xml:space="preserve"> </w:t>
      </w:r>
      <w:r>
        <w:t>states,</w:t>
      </w:r>
    </w:p>
    <w:p w14:paraId="3C2D4FA7" w14:textId="77777777" w:rsidR="008D2B72" w:rsidRDefault="008D2B72">
      <w:pPr>
        <w:pStyle w:val="Corpsdetexte"/>
        <w:spacing w:before="4"/>
        <w:rPr>
          <w:sz w:val="16"/>
        </w:rPr>
      </w:pPr>
    </w:p>
    <w:p w14:paraId="31559EF9" w14:textId="77777777" w:rsidR="008D2B72" w:rsidRDefault="009114CE">
      <w:pPr>
        <w:pStyle w:val="Titre2"/>
        <w:numPr>
          <w:ilvl w:val="1"/>
          <w:numId w:val="4"/>
        </w:numPr>
        <w:tabs>
          <w:tab w:val="left" w:pos="414"/>
        </w:tabs>
        <w:ind w:hanging="299"/>
        <w:jc w:val="both"/>
      </w:pPr>
      <w:r>
        <w:t>State</w:t>
      </w:r>
    </w:p>
    <w:p w14:paraId="3CC0801D" w14:textId="41664AC6" w:rsidR="008D2B72" w:rsidRDefault="009114CE">
      <w:pPr>
        <w:pStyle w:val="Corpsdetexte"/>
        <w:spacing w:before="147"/>
        <w:ind w:left="114" w:right="111" w:firstLine="283"/>
        <w:jc w:val="both"/>
      </w:pPr>
      <w:r>
        <w:t xml:space="preserve">A common state type </w:t>
      </w:r>
      <w:proofErr w:type="spellStart"/>
      <w:r>
        <w:rPr>
          <w:i/>
          <w:spacing w:val="4"/>
        </w:rPr>
        <w:t>IState</w:t>
      </w:r>
      <w:proofErr w:type="spellEnd"/>
      <w:r>
        <w:rPr>
          <w:i/>
          <w:spacing w:val="4"/>
        </w:rPr>
        <w:t xml:space="preserve"> </w:t>
      </w:r>
      <w:r>
        <w:t xml:space="preserve">is created. The type </w:t>
      </w:r>
      <w:del w:id="105" w:author="RADERMACHER Ansgar 206501" w:date="2016-11-25T14:15:00Z">
        <w:r w:rsidDel="00B25EF4">
          <w:delText xml:space="preserve">contains </w:delText>
        </w:r>
      </w:del>
      <w:r>
        <w:t xml:space="preserve">has two attributes called </w:t>
      </w:r>
      <w:r>
        <w:rPr>
          <w:i/>
        </w:rPr>
        <w:t>actives</w:t>
      </w:r>
      <w:r>
        <w:t>, to preserve the</w:t>
      </w:r>
      <w:r>
        <w:rPr>
          <w:spacing w:val="-16"/>
        </w:rPr>
        <w:t xml:space="preserve"> </w:t>
      </w:r>
      <w:r>
        <w:t>hierarchy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composite</w:t>
      </w:r>
      <w:r>
        <w:rPr>
          <w:spacing w:val="-16"/>
        </w:rPr>
        <w:t xml:space="preserve"> </w:t>
      </w:r>
      <w:r>
        <w:t>states,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proofErr w:type="spellStart"/>
      <w:r>
        <w:rPr>
          <w:i/>
        </w:rPr>
        <w:t>previousActives</w:t>
      </w:r>
      <w:proofErr w:type="spellEnd"/>
      <w:r>
        <w:rPr>
          <w:i/>
        </w:rPr>
        <w:t xml:space="preserve"> </w:t>
      </w:r>
      <w:r>
        <w:t>referring to current and previous active sub-states in case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presence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states.</w:t>
      </w:r>
      <w:r>
        <w:rPr>
          <w:spacing w:val="5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state is</w:t>
      </w:r>
      <w:r>
        <w:rPr>
          <w:spacing w:val="-15"/>
        </w:rPr>
        <w:t xml:space="preserve"> </w:t>
      </w:r>
      <w:r>
        <w:t>transformed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instance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spellStart"/>
      <w:r>
        <w:rPr>
          <w:b/>
        </w:rPr>
        <w:t>IState</w:t>
      </w:r>
      <w:proofErr w:type="spellEnd"/>
      <w:r>
        <w:rPr>
          <w:b/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ID (which is a child element of an enumeration).</w:t>
      </w:r>
      <w:r>
        <w:rPr>
          <w:spacing w:val="-1"/>
        </w:rPr>
        <w:t xml:space="preserve"> </w:t>
      </w:r>
      <w:r>
        <w:t>During</w:t>
      </w:r>
    </w:p>
    <w:p w14:paraId="3FFFA137" w14:textId="77777777" w:rsidR="008D2B72" w:rsidRDefault="008D2B72">
      <w:pPr>
        <w:jc w:val="both"/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4367" w:space="339"/>
            <w:col w:w="4484"/>
          </w:cols>
        </w:sectPr>
      </w:pPr>
    </w:p>
    <w:p w14:paraId="4CD89C29" w14:textId="77777777" w:rsidR="008D2B72" w:rsidRDefault="008D2B72">
      <w:pPr>
        <w:pStyle w:val="Corpsdetexte"/>
      </w:pPr>
    </w:p>
    <w:p w14:paraId="2CEBC14A" w14:textId="77777777" w:rsidR="008D2B72" w:rsidRDefault="008D2B72">
      <w:pPr>
        <w:sectPr w:rsidR="008D2B72">
          <w:pgSz w:w="11910" w:h="16840"/>
          <w:pgMar w:top="1580" w:right="1360" w:bottom="280" w:left="1340" w:header="720" w:footer="720" w:gutter="0"/>
          <w:cols w:space="720"/>
        </w:sectPr>
      </w:pPr>
    </w:p>
    <w:p w14:paraId="6B62F90A" w14:textId="77777777" w:rsidR="008D2B72" w:rsidRDefault="008D2B72">
      <w:pPr>
        <w:pStyle w:val="Corpsdetexte"/>
        <w:spacing w:before="9"/>
        <w:rPr>
          <w:sz w:val="18"/>
        </w:rPr>
      </w:pPr>
    </w:p>
    <w:p w14:paraId="4EF8E792" w14:textId="77777777" w:rsidR="008D2B72" w:rsidRDefault="009114CE">
      <w:pPr>
        <w:spacing w:line="203" w:lineRule="exact"/>
        <w:ind w:left="281"/>
        <w:rPr>
          <w:sz w:val="18"/>
        </w:rPr>
      </w:pPr>
      <w:r>
        <w:rPr>
          <w:sz w:val="18"/>
        </w:rPr>
        <w:t xml:space="preserve">Listing 1: </w:t>
      </w:r>
      <w:proofErr w:type="spellStart"/>
      <w:r>
        <w:rPr>
          <w:sz w:val="18"/>
        </w:rPr>
        <w:t>IState</w:t>
      </w:r>
      <w:proofErr w:type="spellEnd"/>
      <w:r>
        <w:rPr>
          <w:sz w:val="18"/>
        </w:rPr>
        <w:t xml:space="preserve"> interface and function pointers in C++</w:t>
      </w:r>
    </w:p>
    <w:p w14:paraId="3DD8BE74" w14:textId="77777777" w:rsidR="008D2B72" w:rsidRDefault="009114CE">
      <w:pPr>
        <w:spacing w:line="250" w:lineRule="exact"/>
        <w:ind w:left="162"/>
        <w:rPr>
          <w:rFonts w:ascii="Meiryo"/>
          <w:i/>
          <w:sz w:val="14"/>
        </w:rPr>
      </w:pPr>
      <w:r>
        <w:rPr>
          <w:color w:val="7F7F7F"/>
          <w:sz w:val="12"/>
        </w:rPr>
        <w:t xml:space="preserve">1   </w:t>
      </w:r>
      <w:r>
        <w:rPr>
          <w:b/>
          <w:sz w:val="14"/>
        </w:rPr>
        <w:t xml:space="preserve">t y </w:t>
      </w:r>
      <w:proofErr w:type="gramStart"/>
      <w:r>
        <w:rPr>
          <w:b/>
          <w:sz w:val="14"/>
        </w:rPr>
        <w:t>p e</w:t>
      </w:r>
      <w:proofErr w:type="gramEnd"/>
      <w:r>
        <w:rPr>
          <w:b/>
          <w:sz w:val="14"/>
        </w:rPr>
        <w:t xml:space="preserve"> d e f   s t r u c t   </w:t>
      </w:r>
      <w:r>
        <w:rPr>
          <w:sz w:val="14"/>
        </w:rPr>
        <w:t xml:space="preserve">I S t a t e   </w:t>
      </w:r>
      <w:r>
        <w:rPr>
          <w:rFonts w:ascii="Meiryo"/>
          <w:i/>
          <w:sz w:val="14"/>
        </w:rPr>
        <w:t>{</w:t>
      </w:r>
    </w:p>
    <w:p w14:paraId="3F0F4FFE" w14:textId="77777777" w:rsidR="008D2B72" w:rsidRDefault="009114CE">
      <w:pPr>
        <w:tabs>
          <w:tab w:val="left" w:pos="2603"/>
        </w:tabs>
        <w:spacing w:line="96" w:lineRule="exact"/>
        <w:ind w:left="511"/>
        <w:rPr>
          <w:sz w:val="14"/>
        </w:rPr>
      </w:pPr>
      <w:proofErr w:type="spellStart"/>
      <w:proofErr w:type="gramStart"/>
      <w:r>
        <w:rPr>
          <w:b/>
          <w:sz w:val="14"/>
        </w:rPr>
        <w:t>i</w:t>
      </w:r>
      <w:proofErr w:type="spellEnd"/>
      <w:proofErr w:type="gramEnd"/>
      <w:r>
        <w:rPr>
          <w:b/>
          <w:spacing w:val="-14"/>
          <w:sz w:val="14"/>
        </w:rPr>
        <w:t xml:space="preserve"> </w:t>
      </w:r>
      <w:r>
        <w:rPr>
          <w:b/>
          <w:sz w:val="14"/>
        </w:rPr>
        <w:t>n</w:t>
      </w:r>
      <w:r>
        <w:rPr>
          <w:b/>
          <w:spacing w:val="-14"/>
          <w:sz w:val="14"/>
        </w:rPr>
        <w:t xml:space="preserve"> </w:t>
      </w:r>
      <w:r>
        <w:rPr>
          <w:b/>
          <w:sz w:val="14"/>
        </w:rPr>
        <w:t xml:space="preserve">t  </w:t>
      </w:r>
      <w:r>
        <w:rPr>
          <w:b/>
          <w:spacing w:val="21"/>
          <w:sz w:val="14"/>
        </w:rPr>
        <w:t xml:space="preserve"> </w:t>
      </w:r>
      <w:r>
        <w:rPr>
          <w:sz w:val="14"/>
        </w:rPr>
        <w:t>p</w:t>
      </w:r>
      <w:r>
        <w:rPr>
          <w:spacing w:val="-15"/>
          <w:sz w:val="14"/>
        </w:rPr>
        <w:t xml:space="preserve"> </w:t>
      </w:r>
      <w:r>
        <w:rPr>
          <w:sz w:val="14"/>
        </w:rPr>
        <w:t>r</w:t>
      </w:r>
      <w:r>
        <w:rPr>
          <w:spacing w:val="-15"/>
          <w:sz w:val="14"/>
        </w:rPr>
        <w:t xml:space="preserve"> </w:t>
      </w:r>
      <w:r>
        <w:rPr>
          <w:sz w:val="14"/>
        </w:rPr>
        <w:t>e</w:t>
      </w:r>
      <w:r>
        <w:rPr>
          <w:spacing w:val="-15"/>
          <w:sz w:val="14"/>
        </w:rPr>
        <w:t xml:space="preserve"> </w:t>
      </w:r>
      <w:r>
        <w:rPr>
          <w:sz w:val="14"/>
        </w:rPr>
        <w:t>v</w:t>
      </w:r>
      <w:r>
        <w:rPr>
          <w:spacing w:val="-15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15"/>
          <w:sz w:val="14"/>
        </w:rPr>
        <w:t xml:space="preserve"> </w:t>
      </w:r>
      <w:r>
        <w:rPr>
          <w:sz w:val="14"/>
        </w:rPr>
        <w:t>o</w:t>
      </w:r>
      <w:r>
        <w:rPr>
          <w:spacing w:val="-15"/>
          <w:sz w:val="14"/>
        </w:rPr>
        <w:t xml:space="preserve"> </w:t>
      </w:r>
      <w:r>
        <w:rPr>
          <w:sz w:val="14"/>
        </w:rPr>
        <w:t>u</w:t>
      </w:r>
      <w:r>
        <w:rPr>
          <w:spacing w:val="-15"/>
          <w:sz w:val="14"/>
        </w:rPr>
        <w:t xml:space="preserve"> </w:t>
      </w:r>
      <w:r>
        <w:rPr>
          <w:sz w:val="14"/>
        </w:rPr>
        <w:t>s</w:t>
      </w:r>
      <w:r>
        <w:rPr>
          <w:spacing w:val="-15"/>
          <w:sz w:val="14"/>
        </w:rPr>
        <w:t xml:space="preserve"> </w:t>
      </w:r>
      <w:r>
        <w:rPr>
          <w:sz w:val="14"/>
        </w:rPr>
        <w:t>A</w:t>
      </w:r>
      <w:r>
        <w:rPr>
          <w:spacing w:val="-15"/>
          <w:sz w:val="14"/>
        </w:rPr>
        <w:t xml:space="preserve"> </w:t>
      </w:r>
      <w:r>
        <w:rPr>
          <w:sz w:val="14"/>
        </w:rPr>
        <w:t>c</w:t>
      </w:r>
      <w:r>
        <w:rPr>
          <w:spacing w:val="-15"/>
          <w:sz w:val="14"/>
        </w:rPr>
        <w:t xml:space="preserve"> </w:t>
      </w:r>
      <w:r>
        <w:rPr>
          <w:sz w:val="14"/>
        </w:rPr>
        <w:t>t</w:t>
      </w:r>
      <w:r>
        <w:rPr>
          <w:spacing w:val="-15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15"/>
          <w:sz w:val="14"/>
        </w:rPr>
        <w:t xml:space="preserve"> </w:t>
      </w:r>
      <w:r>
        <w:rPr>
          <w:sz w:val="14"/>
        </w:rPr>
        <w:t>v</w:t>
      </w:r>
      <w:r>
        <w:rPr>
          <w:spacing w:val="-15"/>
          <w:sz w:val="14"/>
        </w:rPr>
        <w:t xml:space="preserve"> </w:t>
      </w:r>
      <w:r>
        <w:rPr>
          <w:sz w:val="14"/>
        </w:rPr>
        <w:t>e</w:t>
      </w:r>
      <w:r>
        <w:rPr>
          <w:spacing w:val="-15"/>
          <w:sz w:val="14"/>
        </w:rPr>
        <w:t xml:space="preserve"> </w:t>
      </w:r>
      <w:r>
        <w:rPr>
          <w:sz w:val="14"/>
        </w:rPr>
        <w:t>s</w:t>
      </w:r>
      <w:r>
        <w:rPr>
          <w:spacing w:val="12"/>
          <w:sz w:val="14"/>
        </w:rPr>
        <w:t xml:space="preserve"> </w:t>
      </w:r>
      <w:r>
        <w:rPr>
          <w:sz w:val="14"/>
        </w:rPr>
        <w:t>[</w:t>
      </w:r>
      <w:r>
        <w:rPr>
          <w:spacing w:val="-10"/>
          <w:sz w:val="14"/>
        </w:rPr>
        <w:t xml:space="preserve"> </w:t>
      </w:r>
      <w:r>
        <w:rPr>
          <w:sz w:val="14"/>
        </w:rPr>
        <w:t>2</w:t>
      </w:r>
      <w:r>
        <w:rPr>
          <w:spacing w:val="-10"/>
          <w:sz w:val="14"/>
        </w:rPr>
        <w:t xml:space="preserve"> </w:t>
      </w:r>
      <w:r>
        <w:rPr>
          <w:sz w:val="14"/>
        </w:rPr>
        <w:t>]</w:t>
      </w:r>
      <w:r>
        <w:rPr>
          <w:spacing w:val="-10"/>
          <w:sz w:val="14"/>
        </w:rPr>
        <w:t xml:space="preserve"> </w:t>
      </w:r>
      <w:r>
        <w:rPr>
          <w:sz w:val="14"/>
        </w:rPr>
        <w:t>;</w:t>
      </w:r>
      <w:r>
        <w:rPr>
          <w:sz w:val="14"/>
        </w:rPr>
        <w:tab/>
      </w:r>
      <w:proofErr w:type="spellStart"/>
      <w:r>
        <w:rPr>
          <w:b/>
          <w:sz w:val="14"/>
        </w:rPr>
        <w:t>i</w:t>
      </w:r>
      <w:proofErr w:type="spellEnd"/>
      <w:r>
        <w:rPr>
          <w:b/>
          <w:spacing w:val="-14"/>
          <w:sz w:val="14"/>
        </w:rPr>
        <w:t xml:space="preserve"> </w:t>
      </w:r>
      <w:r>
        <w:rPr>
          <w:b/>
          <w:sz w:val="14"/>
        </w:rPr>
        <w:t>n</w:t>
      </w:r>
      <w:r>
        <w:rPr>
          <w:b/>
          <w:spacing w:val="-14"/>
          <w:sz w:val="14"/>
        </w:rPr>
        <w:t xml:space="preserve"> </w:t>
      </w:r>
      <w:r>
        <w:rPr>
          <w:b/>
          <w:sz w:val="14"/>
        </w:rPr>
        <w:t xml:space="preserve">t  </w:t>
      </w:r>
      <w:r>
        <w:rPr>
          <w:b/>
          <w:spacing w:val="24"/>
          <w:sz w:val="14"/>
        </w:rPr>
        <w:t xml:space="preserve"> </w:t>
      </w:r>
      <w:r>
        <w:rPr>
          <w:sz w:val="14"/>
        </w:rPr>
        <w:t>a</w:t>
      </w:r>
      <w:r>
        <w:rPr>
          <w:spacing w:val="-12"/>
          <w:sz w:val="14"/>
        </w:rPr>
        <w:t xml:space="preserve"> </w:t>
      </w:r>
      <w:r>
        <w:rPr>
          <w:sz w:val="14"/>
        </w:rPr>
        <w:t>c</w:t>
      </w:r>
      <w:r>
        <w:rPr>
          <w:spacing w:val="-12"/>
          <w:sz w:val="14"/>
        </w:rPr>
        <w:t xml:space="preserve"> </w:t>
      </w:r>
      <w:r>
        <w:rPr>
          <w:sz w:val="14"/>
        </w:rPr>
        <w:t>t</w:t>
      </w:r>
      <w:r>
        <w:rPr>
          <w:spacing w:val="-12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12"/>
          <w:sz w:val="14"/>
        </w:rPr>
        <w:t xml:space="preserve"> </w:t>
      </w:r>
      <w:r>
        <w:rPr>
          <w:sz w:val="14"/>
        </w:rPr>
        <w:t>v</w:t>
      </w:r>
      <w:r>
        <w:rPr>
          <w:spacing w:val="-12"/>
          <w:sz w:val="14"/>
        </w:rPr>
        <w:t xml:space="preserve"> </w:t>
      </w:r>
      <w:r>
        <w:rPr>
          <w:sz w:val="14"/>
        </w:rPr>
        <w:t>e</w:t>
      </w:r>
      <w:r>
        <w:rPr>
          <w:spacing w:val="-12"/>
          <w:sz w:val="14"/>
        </w:rPr>
        <w:t xml:space="preserve"> </w:t>
      </w:r>
      <w:r>
        <w:rPr>
          <w:sz w:val="14"/>
        </w:rPr>
        <w:t>s</w:t>
      </w:r>
      <w:r>
        <w:rPr>
          <w:spacing w:val="15"/>
          <w:sz w:val="14"/>
        </w:rPr>
        <w:t xml:space="preserve"> </w:t>
      </w:r>
      <w:r>
        <w:rPr>
          <w:sz w:val="14"/>
        </w:rPr>
        <w:t>[</w:t>
      </w:r>
      <w:r>
        <w:rPr>
          <w:spacing w:val="-10"/>
          <w:sz w:val="14"/>
        </w:rPr>
        <w:t xml:space="preserve"> </w:t>
      </w:r>
      <w:r>
        <w:rPr>
          <w:sz w:val="14"/>
        </w:rPr>
        <w:t>2</w:t>
      </w:r>
      <w:r>
        <w:rPr>
          <w:spacing w:val="-10"/>
          <w:sz w:val="14"/>
        </w:rPr>
        <w:t xml:space="preserve"> </w:t>
      </w:r>
      <w:r>
        <w:rPr>
          <w:sz w:val="14"/>
        </w:rPr>
        <w:t>]</w:t>
      </w:r>
      <w:r>
        <w:rPr>
          <w:spacing w:val="-10"/>
          <w:sz w:val="14"/>
        </w:rPr>
        <w:t xml:space="preserve"> </w:t>
      </w:r>
      <w:r>
        <w:rPr>
          <w:sz w:val="14"/>
        </w:rPr>
        <w:t>;</w:t>
      </w:r>
    </w:p>
    <w:p w14:paraId="497C93AC" w14:textId="77777777" w:rsidR="008D2B72" w:rsidRDefault="009114CE">
      <w:pPr>
        <w:spacing w:line="172" w:lineRule="exact"/>
        <w:ind w:left="162"/>
        <w:rPr>
          <w:sz w:val="14"/>
        </w:rPr>
      </w:pPr>
      <w:r>
        <w:rPr>
          <w:color w:val="7F7F7F"/>
          <w:sz w:val="12"/>
        </w:rPr>
        <w:t xml:space="preserve">3   </w:t>
      </w:r>
      <w:proofErr w:type="gramStart"/>
      <w:r>
        <w:rPr>
          <w:rFonts w:ascii="Meiryo"/>
          <w:i/>
          <w:sz w:val="14"/>
        </w:rPr>
        <w:t xml:space="preserve">}  </w:t>
      </w:r>
      <w:r>
        <w:rPr>
          <w:sz w:val="14"/>
        </w:rPr>
        <w:t>I</w:t>
      </w:r>
      <w:proofErr w:type="gramEnd"/>
      <w:r>
        <w:rPr>
          <w:sz w:val="14"/>
        </w:rPr>
        <w:t xml:space="preserve"> S t a t e ;</w:t>
      </w:r>
    </w:p>
    <w:p w14:paraId="4B3A0380" w14:textId="77777777" w:rsidR="008D2B72" w:rsidRDefault="009114CE">
      <w:pPr>
        <w:spacing w:line="196" w:lineRule="exact"/>
        <w:ind w:left="345"/>
        <w:rPr>
          <w:rFonts w:ascii="Meiryo"/>
          <w:i/>
          <w:sz w:val="14"/>
        </w:rPr>
      </w:pPr>
      <w:proofErr w:type="gramStart"/>
      <w:r>
        <w:rPr>
          <w:b/>
          <w:sz w:val="14"/>
        </w:rPr>
        <w:t>c</w:t>
      </w:r>
      <w:proofErr w:type="gramEnd"/>
      <w:r>
        <w:rPr>
          <w:b/>
          <w:sz w:val="14"/>
        </w:rPr>
        <w:t xml:space="preserve"> l a s </w:t>
      </w:r>
      <w:proofErr w:type="spellStart"/>
      <w:r>
        <w:rPr>
          <w:b/>
          <w:sz w:val="14"/>
        </w:rPr>
        <w:t>s</w:t>
      </w:r>
      <w:proofErr w:type="spellEnd"/>
      <w:r>
        <w:rPr>
          <w:b/>
          <w:sz w:val="14"/>
        </w:rPr>
        <w:t xml:space="preserve">  </w:t>
      </w:r>
      <w:r>
        <w:rPr>
          <w:sz w:val="14"/>
        </w:rPr>
        <w:t xml:space="preserve">C </w:t>
      </w:r>
      <w:r>
        <w:rPr>
          <w:rFonts w:ascii="Meiryo"/>
          <w:i/>
          <w:sz w:val="14"/>
        </w:rPr>
        <w:t>{</w:t>
      </w:r>
    </w:p>
    <w:p w14:paraId="0BA5336C" w14:textId="77777777" w:rsidR="008D2B72" w:rsidRDefault="009114CE">
      <w:pPr>
        <w:spacing w:line="132" w:lineRule="exact"/>
        <w:ind w:left="162"/>
        <w:rPr>
          <w:sz w:val="14"/>
        </w:rPr>
      </w:pPr>
      <w:r>
        <w:rPr>
          <w:color w:val="7F7F7F"/>
          <w:sz w:val="12"/>
        </w:rPr>
        <w:t xml:space="preserve">5   </w:t>
      </w:r>
      <w:r>
        <w:rPr>
          <w:b/>
          <w:sz w:val="14"/>
        </w:rPr>
        <w:t xml:space="preserve">p r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z w:val="14"/>
        </w:rPr>
        <w:t xml:space="preserve"> v a t </w:t>
      </w:r>
      <w:proofErr w:type="gramStart"/>
      <w:r>
        <w:rPr>
          <w:b/>
          <w:sz w:val="14"/>
        </w:rPr>
        <w:t xml:space="preserve">e </w:t>
      </w:r>
      <w:r>
        <w:rPr>
          <w:sz w:val="14"/>
        </w:rPr>
        <w:t>:</w:t>
      </w:r>
      <w:proofErr w:type="gramEnd"/>
    </w:p>
    <w:p w14:paraId="5BB27B9E" w14:textId="2A1915D7" w:rsidR="008D2B72" w:rsidRDefault="009D047C">
      <w:pPr>
        <w:spacing w:line="143" w:lineRule="exact"/>
        <w:ind w:left="5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5A3A18A3" wp14:editId="357D7C5F">
                <wp:simplePos x="0" y="0"/>
                <wp:positionH relativeFrom="page">
                  <wp:posOffset>2165350</wp:posOffset>
                </wp:positionH>
                <wp:positionV relativeFrom="paragraph">
                  <wp:posOffset>74930</wp:posOffset>
                </wp:positionV>
                <wp:extent cx="26670" cy="0"/>
                <wp:effectExtent l="12700" t="8255" r="8255" b="10795"/>
                <wp:wrapNone/>
                <wp:docPr id="537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702F1" id="Line 536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0.5pt,5.9pt" to="172.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sz w:val="14"/>
        </w:rPr>
        <w:t xml:space="preserve">I S t a t e   s t a t e s </w:t>
      </w:r>
      <w:proofErr w:type="gramStart"/>
      <w:r w:rsidR="009114CE">
        <w:rPr>
          <w:sz w:val="14"/>
        </w:rPr>
        <w:t>[ STATE</w:t>
      </w:r>
      <w:proofErr w:type="gramEnd"/>
      <w:r w:rsidR="009114CE">
        <w:rPr>
          <w:sz w:val="14"/>
        </w:rPr>
        <w:t xml:space="preserve"> MAX ] ;</w:t>
      </w:r>
    </w:p>
    <w:p w14:paraId="693D3DE1" w14:textId="77777777" w:rsidR="008D2B72" w:rsidRDefault="009114CE">
      <w:pPr>
        <w:spacing w:line="106" w:lineRule="exact"/>
        <w:ind w:left="162"/>
        <w:rPr>
          <w:sz w:val="14"/>
        </w:rPr>
      </w:pPr>
      <w:r>
        <w:rPr>
          <w:color w:val="7F7F7F"/>
          <w:sz w:val="12"/>
        </w:rPr>
        <w:t xml:space="preserve">7   </w:t>
      </w:r>
      <w:r>
        <w:rPr>
          <w:b/>
          <w:sz w:val="14"/>
        </w:rPr>
        <w:t xml:space="preserve">p u b l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z w:val="14"/>
        </w:rPr>
        <w:t xml:space="preserve"> </w:t>
      </w:r>
      <w:proofErr w:type="gramStart"/>
      <w:r>
        <w:rPr>
          <w:b/>
          <w:sz w:val="14"/>
        </w:rPr>
        <w:t xml:space="preserve">c </w:t>
      </w:r>
      <w:r>
        <w:rPr>
          <w:sz w:val="14"/>
        </w:rPr>
        <w:t>:</w:t>
      </w:r>
      <w:proofErr w:type="gramEnd"/>
    </w:p>
    <w:p w14:paraId="6D7BC6A3" w14:textId="77777777" w:rsidR="008D2B72" w:rsidRDefault="009114CE">
      <w:pPr>
        <w:spacing w:line="171" w:lineRule="exact"/>
        <w:ind w:left="505"/>
        <w:rPr>
          <w:rFonts w:ascii="Meiryo"/>
          <w:i/>
          <w:sz w:val="14"/>
        </w:rPr>
      </w:pPr>
      <w:proofErr w:type="gramStart"/>
      <w:r>
        <w:rPr>
          <w:b/>
          <w:sz w:val="14"/>
        </w:rPr>
        <w:t xml:space="preserve">void  </w:t>
      </w:r>
      <w:r>
        <w:rPr>
          <w:sz w:val="14"/>
        </w:rPr>
        <w:t>e</w:t>
      </w:r>
      <w:proofErr w:type="gramEnd"/>
      <w:r>
        <w:rPr>
          <w:sz w:val="14"/>
        </w:rPr>
        <w:t xml:space="preserve"> n t r y ( S t a t e I d  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d )   </w:t>
      </w:r>
      <w:r>
        <w:rPr>
          <w:rFonts w:ascii="Meiryo"/>
          <w:i/>
          <w:sz w:val="14"/>
        </w:rPr>
        <w:t>{</w:t>
      </w:r>
    </w:p>
    <w:p w14:paraId="40805C9E" w14:textId="77777777" w:rsidR="008D2B72" w:rsidRDefault="009114CE">
      <w:pPr>
        <w:tabs>
          <w:tab w:val="left" w:pos="674"/>
        </w:tabs>
        <w:spacing w:line="196" w:lineRule="exact"/>
        <w:ind w:left="162"/>
        <w:rPr>
          <w:rFonts w:ascii="Meiryo"/>
          <w:i/>
          <w:sz w:val="14"/>
        </w:rPr>
      </w:pPr>
      <w:r>
        <w:rPr>
          <w:color w:val="7F7F7F"/>
          <w:sz w:val="12"/>
        </w:rPr>
        <w:t>9</w:t>
      </w:r>
      <w:r>
        <w:rPr>
          <w:color w:val="7F7F7F"/>
          <w:sz w:val="12"/>
        </w:rPr>
        <w:tab/>
      </w:r>
      <w:r>
        <w:rPr>
          <w:b/>
          <w:sz w:val="14"/>
        </w:rPr>
        <w:t>s</w:t>
      </w:r>
      <w:r>
        <w:rPr>
          <w:b/>
          <w:spacing w:val="-21"/>
          <w:sz w:val="14"/>
        </w:rPr>
        <w:t xml:space="preserve"> </w:t>
      </w:r>
      <w:r>
        <w:rPr>
          <w:b/>
          <w:sz w:val="14"/>
        </w:rPr>
        <w:t>w</w:t>
      </w:r>
      <w:r>
        <w:rPr>
          <w:b/>
          <w:spacing w:val="-21"/>
          <w:sz w:val="14"/>
        </w:rPr>
        <w:t xml:space="preserve">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pacing w:val="-21"/>
          <w:sz w:val="14"/>
        </w:rPr>
        <w:t xml:space="preserve"> </w:t>
      </w:r>
      <w:r>
        <w:rPr>
          <w:b/>
          <w:sz w:val="14"/>
        </w:rPr>
        <w:t>t</w:t>
      </w:r>
      <w:r>
        <w:rPr>
          <w:b/>
          <w:spacing w:val="-21"/>
          <w:sz w:val="14"/>
        </w:rPr>
        <w:t xml:space="preserve"> </w:t>
      </w:r>
      <w:r>
        <w:rPr>
          <w:b/>
          <w:sz w:val="14"/>
        </w:rPr>
        <w:t>c</w:t>
      </w:r>
      <w:r>
        <w:rPr>
          <w:b/>
          <w:spacing w:val="-21"/>
          <w:sz w:val="14"/>
        </w:rPr>
        <w:t xml:space="preserve"> </w:t>
      </w:r>
      <w:r>
        <w:rPr>
          <w:b/>
          <w:sz w:val="14"/>
        </w:rPr>
        <w:t>h</w:t>
      </w:r>
      <w:r>
        <w:rPr>
          <w:b/>
          <w:spacing w:val="-15"/>
          <w:sz w:val="14"/>
        </w:rPr>
        <w:t xml:space="preserve"> </w:t>
      </w:r>
      <w:proofErr w:type="gramStart"/>
      <w:r>
        <w:rPr>
          <w:rFonts w:ascii="Meiryo"/>
          <w:i/>
          <w:sz w:val="14"/>
        </w:rPr>
        <w:t>{</w:t>
      </w:r>
      <w:r>
        <w:rPr>
          <w:rFonts w:ascii="Meiryo"/>
          <w:i/>
          <w:spacing w:val="-26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proofErr w:type="gramEnd"/>
      <w:r>
        <w:rPr>
          <w:spacing w:val="-20"/>
          <w:sz w:val="14"/>
        </w:rPr>
        <w:t xml:space="preserve"> </w:t>
      </w:r>
      <w:r>
        <w:rPr>
          <w:sz w:val="14"/>
        </w:rPr>
        <w:t>d</w:t>
      </w:r>
      <w:r>
        <w:rPr>
          <w:spacing w:val="-14"/>
          <w:sz w:val="14"/>
        </w:rPr>
        <w:t xml:space="preserve"> </w:t>
      </w:r>
      <w:r>
        <w:rPr>
          <w:rFonts w:ascii="Meiryo"/>
          <w:i/>
          <w:sz w:val="14"/>
        </w:rPr>
        <w:t>}</w:t>
      </w:r>
      <w:r>
        <w:rPr>
          <w:rFonts w:ascii="Meiryo"/>
          <w:i/>
          <w:spacing w:val="34"/>
          <w:sz w:val="14"/>
        </w:rPr>
        <w:t xml:space="preserve"> </w:t>
      </w:r>
      <w:r>
        <w:rPr>
          <w:rFonts w:ascii="Meiryo"/>
          <w:i/>
          <w:sz w:val="14"/>
        </w:rPr>
        <w:t>{</w:t>
      </w:r>
    </w:p>
    <w:p w14:paraId="176DE78D" w14:textId="6A6247C6" w:rsidR="008D2B72" w:rsidRDefault="009D047C">
      <w:pPr>
        <w:spacing w:line="130" w:lineRule="exact"/>
        <w:ind w:left="258" w:right="2078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01CFF9E3" wp14:editId="1B56C222">
                <wp:simplePos x="0" y="0"/>
                <wp:positionH relativeFrom="page">
                  <wp:posOffset>1762125</wp:posOffset>
                </wp:positionH>
                <wp:positionV relativeFrom="paragraph">
                  <wp:posOffset>67310</wp:posOffset>
                </wp:positionV>
                <wp:extent cx="26670" cy="0"/>
                <wp:effectExtent l="9525" t="10795" r="11430" b="8255"/>
                <wp:wrapNone/>
                <wp:docPr id="536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24167" id="Line 535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75pt,5.3pt" to="140.8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proofErr w:type="gramStart"/>
      <w:r w:rsidR="009114CE">
        <w:rPr>
          <w:b/>
          <w:sz w:val="14"/>
        </w:rPr>
        <w:t>c</w:t>
      </w:r>
      <w:proofErr w:type="gramEnd"/>
      <w:r w:rsidR="009114CE">
        <w:rPr>
          <w:b/>
          <w:sz w:val="14"/>
        </w:rPr>
        <w:t xml:space="preserve"> as e   </w:t>
      </w:r>
      <w:r w:rsidR="009114CE">
        <w:rPr>
          <w:sz w:val="14"/>
        </w:rPr>
        <w:t>S0 ID :</w:t>
      </w:r>
    </w:p>
    <w:p w14:paraId="6E58D101" w14:textId="77777777" w:rsidR="008D2B72" w:rsidRDefault="009114CE">
      <w:pPr>
        <w:tabs>
          <w:tab w:val="left" w:pos="1021"/>
        </w:tabs>
        <w:spacing w:line="141" w:lineRule="exact"/>
        <w:ind w:left="103"/>
        <w:rPr>
          <w:sz w:val="14"/>
        </w:rPr>
      </w:pPr>
      <w:r>
        <w:rPr>
          <w:color w:val="7F7F7F"/>
          <w:sz w:val="12"/>
        </w:rPr>
        <w:t>11</w:t>
      </w:r>
      <w:r>
        <w:rPr>
          <w:color w:val="7F7F7F"/>
          <w:sz w:val="12"/>
        </w:rPr>
        <w:tab/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/a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3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3"/>
          <w:sz w:val="14"/>
        </w:rPr>
        <w:t xml:space="preserve"> </w:t>
      </w:r>
      <w:proofErr w:type="spellStart"/>
      <w:r>
        <w:rPr>
          <w:color w:val="009900"/>
          <w:spacing w:val="7"/>
          <w:sz w:val="14"/>
        </w:rPr>
        <w:t>ncodef</w:t>
      </w:r>
      <w:proofErr w:type="spellEnd"/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4"/>
          <w:sz w:val="14"/>
        </w:rPr>
        <w:t xml:space="preserve"> </w:t>
      </w:r>
      <w:proofErr w:type="spellStart"/>
      <w:r>
        <w:rPr>
          <w:color w:val="009900"/>
          <w:spacing w:val="7"/>
          <w:sz w:val="14"/>
        </w:rPr>
        <w:t>reachs</w:t>
      </w:r>
      <w:proofErr w:type="spellEnd"/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e</w:t>
      </w:r>
    </w:p>
    <w:p w14:paraId="605709D3" w14:textId="77777777" w:rsidR="008D2B72" w:rsidRDefault="009114CE">
      <w:pPr>
        <w:spacing w:line="141" w:lineRule="exact"/>
        <w:ind w:left="258" w:right="2167"/>
        <w:jc w:val="center"/>
        <w:rPr>
          <w:sz w:val="14"/>
        </w:rPr>
      </w:pPr>
      <w:proofErr w:type="gramStart"/>
      <w:r>
        <w:rPr>
          <w:b/>
          <w:sz w:val="14"/>
        </w:rPr>
        <w:t xml:space="preserve">break </w:t>
      </w:r>
      <w:r>
        <w:rPr>
          <w:sz w:val="14"/>
        </w:rPr>
        <w:t>;</w:t>
      </w:r>
      <w:proofErr w:type="gramEnd"/>
    </w:p>
    <w:p w14:paraId="0620C43D" w14:textId="77777777" w:rsidR="008D2B72" w:rsidRDefault="009114CE">
      <w:pPr>
        <w:tabs>
          <w:tab w:val="left" w:pos="854"/>
        </w:tabs>
        <w:spacing w:line="105" w:lineRule="exact"/>
        <w:ind w:left="103"/>
        <w:rPr>
          <w:sz w:val="14"/>
        </w:rPr>
      </w:pPr>
      <w:r>
        <w:rPr>
          <w:color w:val="7F7F7F"/>
          <w:sz w:val="12"/>
        </w:rPr>
        <w:t>13</w:t>
      </w:r>
      <w:r>
        <w:rPr>
          <w:color w:val="7F7F7F"/>
          <w:sz w:val="12"/>
        </w:rPr>
        <w:tab/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pacing w:val="7"/>
          <w:sz w:val="14"/>
        </w:rPr>
        <w:t>/</w:t>
      </w:r>
      <w:proofErr w:type="spellStart"/>
      <w:r>
        <w:rPr>
          <w:color w:val="009900"/>
          <w:spacing w:val="7"/>
          <w:sz w:val="14"/>
        </w:rPr>
        <w:t>codef</w:t>
      </w:r>
      <w:proofErr w:type="spellEnd"/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4"/>
          <w:sz w:val="14"/>
        </w:rPr>
        <w:t xml:space="preserve"> </w:t>
      </w:r>
      <w:proofErr w:type="spellStart"/>
      <w:r>
        <w:rPr>
          <w:color w:val="009900"/>
          <w:sz w:val="14"/>
        </w:rPr>
        <w:t>ro</w:t>
      </w:r>
      <w:proofErr w:type="spellEnd"/>
      <w:r>
        <w:rPr>
          <w:color w:val="009900"/>
          <w:spacing w:val="-15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h</w:t>
      </w:r>
      <w:r>
        <w:rPr>
          <w:color w:val="009900"/>
          <w:spacing w:val="-15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4"/>
          <w:sz w:val="14"/>
        </w:rPr>
        <w:t xml:space="preserve"> </w:t>
      </w:r>
      <w:proofErr w:type="spellStart"/>
      <w:r>
        <w:rPr>
          <w:color w:val="009900"/>
          <w:sz w:val="14"/>
        </w:rPr>
        <w:t>rs</w:t>
      </w:r>
      <w:proofErr w:type="spellEnd"/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proofErr w:type="spellStart"/>
      <w:r>
        <w:rPr>
          <w:color w:val="009900"/>
          <w:sz w:val="14"/>
        </w:rPr>
        <w:t>ea</w:t>
      </w:r>
      <w:proofErr w:type="spellEnd"/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3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3"/>
          <w:sz w:val="14"/>
        </w:rPr>
        <w:t xml:space="preserve"> </w:t>
      </w:r>
      <w:r>
        <w:rPr>
          <w:color w:val="009900"/>
          <w:sz w:val="14"/>
        </w:rPr>
        <w:t>s</w:t>
      </w:r>
    </w:p>
    <w:p w14:paraId="321510CF" w14:textId="77777777" w:rsidR="008D2B72" w:rsidRDefault="009114CE">
      <w:pPr>
        <w:spacing w:line="170" w:lineRule="exact"/>
        <w:ind w:right="2986"/>
        <w:jc w:val="center"/>
        <w:rPr>
          <w:rFonts w:ascii="Meiryo"/>
          <w:i/>
          <w:sz w:val="14"/>
        </w:rPr>
      </w:pPr>
      <w:r>
        <w:rPr>
          <w:rFonts w:ascii="Meiryo"/>
          <w:i/>
          <w:w w:val="83"/>
          <w:sz w:val="14"/>
        </w:rPr>
        <w:t>}</w:t>
      </w:r>
    </w:p>
    <w:p w14:paraId="6D3294F6" w14:textId="77777777" w:rsidR="008D2B72" w:rsidRDefault="009114CE">
      <w:pPr>
        <w:tabs>
          <w:tab w:val="left" w:pos="496"/>
        </w:tabs>
        <w:spacing w:line="159" w:lineRule="exact"/>
        <w:ind w:left="103"/>
        <w:rPr>
          <w:rFonts w:ascii="Meiryo"/>
          <w:i/>
          <w:sz w:val="14"/>
        </w:rPr>
      </w:pPr>
      <w:r>
        <w:rPr>
          <w:color w:val="7F7F7F"/>
          <w:sz w:val="12"/>
        </w:rPr>
        <w:t>15</w:t>
      </w:r>
      <w:r>
        <w:rPr>
          <w:color w:val="7F7F7F"/>
          <w:sz w:val="12"/>
        </w:rPr>
        <w:tab/>
      </w:r>
      <w:r>
        <w:rPr>
          <w:rFonts w:ascii="Meiryo"/>
          <w:i/>
          <w:sz w:val="14"/>
        </w:rPr>
        <w:t>}</w:t>
      </w:r>
    </w:p>
    <w:p w14:paraId="4889914F" w14:textId="77777777" w:rsidR="008D2B72" w:rsidRDefault="009114CE">
      <w:pPr>
        <w:spacing w:line="217" w:lineRule="exact"/>
        <w:ind w:left="329"/>
        <w:rPr>
          <w:rFonts w:ascii="Meiryo"/>
          <w:i/>
          <w:sz w:val="14"/>
        </w:rPr>
      </w:pPr>
      <w:r>
        <w:rPr>
          <w:rFonts w:ascii="Meiryo"/>
          <w:i/>
          <w:w w:val="83"/>
          <w:sz w:val="14"/>
        </w:rPr>
        <w:t>}</w:t>
      </w:r>
    </w:p>
    <w:p w14:paraId="60986BEC" w14:textId="77777777" w:rsidR="008D2B72" w:rsidRDefault="008D2B72">
      <w:pPr>
        <w:pStyle w:val="Corpsdetexte"/>
        <w:rPr>
          <w:rFonts w:ascii="Meiryo"/>
          <w:i/>
          <w:sz w:val="14"/>
        </w:rPr>
      </w:pPr>
    </w:p>
    <w:p w14:paraId="52712FF9" w14:textId="77777777" w:rsidR="008D2B72" w:rsidRDefault="008D2B72">
      <w:pPr>
        <w:pStyle w:val="Corpsdetexte"/>
        <w:rPr>
          <w:rFonts w:ascii="Meiryo"/>
          <w:i/>
          <w:sz w:val="14"/>
        </w:rPr>
      </w:pPr>
    </w:p>
    <w:p w14:paraId="5B4A4B3B" w14:textId="77777777" w:rsidR="008D2B72" w:rsidRDefault="008D2B72">
      <w:pPr>
        <w:pStyle w:val="Corpsdetexte"/>
        <w:spacing w:before="18"/>
        <w:rPr>
          <w:rFonts w:ascii="Meiryo"/>
          <w:i/>
          <w:sz w:val="10"/>
        </w:rPr>
      </w:pPr>
    </w:p>
    <w:p w14:paraId="4C35063A" w14:textId="77777777" w:rsidR="008D2B72" w:rsidRDefault="009114CE">
      <w:pPr>
        <w:spacing w:line="203" w:lineRule="exact"/>
        <w:ind w:left="474"/>
        <w:rPr>
          <w:sz w:val="18"/>
        </w:rPr>
      </w:pPr>
      <w:r>
        <w:rPr>
          <w:sz w:val="18"/>
        </w:rPr>
        <w:t xml:space="preserve">Listing 2: Example code generated for </w:t>
      </w:r>
      <w:proofErr w:type="spellStart"/>
      <w:r>
        <w:rPr>
          <w:sz w:val="18"/>
        </w:rPr>
        <w:t>doActivity</w:t>
      </w:r>
      <w:proofErr w:type="spellEnd"/>
    </w:p>
    <w:p w14:paraId="293CB936" w14:textId="77777777" w:rsidR="008D2B72" w:rsidRDefault="009114CE">
      <w:pPr>
        <w:spacing w:line="249" w:lineRule="exact"/>
        <w:ind w:left="339"/>
        <w:rPr>
          <w:rFonts w:ascii="Meiryo"/>
          <w:i/>
          <w:sz w:val="14"/>
        </w:rPr>
      </w:pPr>
      <w:proofErr w:type="gramStart"/>
      <w:r>
        <w:rPr>
          <w:b/>
          <w:sz w:val="14"/>
        </w:rPr>
        <w:t>while</w:t>
      </w:r>
      <w:proofErr w:type="gramEnd"/>
      <w:r>
        <w:rPr>
          <w:b/>
          <w:sz w:val="14"/>
        </w:rPr>
        <w:t xml:space="preserve"> </w:t>
      </w:r>
      <w:r>
        <w:rPr>
          <w:sz w:val="14"/>
        </w:rPr>
        <w:t xml:space="preserve">( </w:t>
      </w:r>
      <w:r>
        <w:rPr>
          <w:b/>
          <w:sz w:val="14"/>
        </w:rPr>
        <w:t xml:space="preserve">t </w:t>
      </w:r>
      <w:proofErr w:type="spellStart"/>
      <w:r>
        <w:rPr>
          <w:b/>
          <w:sz w:val="14"/>
        </w:rPr>
        <w:t>ru</w:t>
      </w:r>
      <w:proofErr w:type="spellEnd"/>
      <w:r>
        <w:rPr>
          <w:b/>
          <w:sz w:val="14"/>
        </w:rPr>
        <w:t xml:space="preserve"> e </w:t>
      </w:r>
      <w:r>
        <w:rPr>
          <w:sz w:val="14"/>
        </w:rPr>
        <w:t xml:space="preserve">) </w:t>
      </w:r>
      <w:r>
        <w:rPr>
          <w:rFonts w:ascii="Meiryo"/>
          <w:i/>
          <w:sz w:val="14"/>
        </w:rPr>
        <w:t>{</w:t>
      </w:r>
    </w:p>
    <w:p w14:paraId="199A13CD" w14:textId="77777777" w:rsidR="008D2B72" w:rsidRDefault="009114CE">
      <w:pPr>
        <w:tabs>
          <w:tab w:val="left" w:pos="501"/>
        </w:tabs>
        <w:spacing w:line="93" w:lineRule="exact"/>
        <w:ind w:left="162"/>
        <w:rPr>
          <w:sz w:val="14"/>
        </w:rPr>
      </w:pPr>
      <w:r>
        <w:rPr>
          <w:color w:val="7F7F7F"/>
          <w:sz w:val="12"/>
        </w:rPr>
        <w:t>2</w:t>
      </w:r>
      <w:r>
        <w:rPr>
          <w:color w:val="7F7F7F"/>
          <w:sz w:val="12"/>
        </w:rPr>
        <w:tab/>
      </w:r>
      <w:proofErr w:type="spellStart"/>
      <w:r>
        <w:rPr>
          <w:spacing w:val="8"/>
          <w:sz w:val="14"/>
        </w:rPr>
        <w:t>mutex</w:t>
      </w:r>
      <w:proofErr w:type="spellEnd"/>
      <w:r>
        <w:rPr>
          <w:spacing w:val="-6"/>
          <w:sz w:val="14"/>
        </w:rPr>
        <w:t xml:space="preserve"> </w:t>
      </w:r>
      <w:proofErr w:type="gramStart"/>
      <w:r>
        <w:rPr>
          <w:sz w:val="14"/>
        </w:rPr>
        <w:t>[</w:t>
      </w:r>
      <w:r>
        <w:rPr>
          <w:spacing w:val="9"/>
          <w:sz w:val="14"/>
        </w:rPr>
        <w:t xml:space="preserve"> </w:t>
      </w:r>
      <w:r>
        <w:rPr>
          <w:sz w:val="14"/>
        </w:rPr>
        <w:t>s</w:t>
      </w:r>
      <w:proofErr w:type="gramEnd"/>
      <w:r>
        <w:rPr>
          <w:spacing w:val="-9"/>
          <w:sz w:val="14"/>
        </w:rPr>
        <w:t xml:space="preserve"> </w:t>
      </w:r>
      <w:r>
        <w:rPr>
          <w:sz w:val="14"/>
        </w:rPr>
        <w:t>t</w:t>
      </w:r>
      <w:r>
        <w:rPr>
          <w:spacing w:val="-9"/>
          <w:sz w:val="14"/>
        </w:rPr>
        <w:t xml:space="preserve"> </w:t>
      </w:r>
      <w:r>
        <w:rPr>
          <w:sz w:val="14"/>
        </w:rPr>
        <w:t>a</w:t>
      </w:r>
      <w:r>
        <w:rPr>
          <w:spacing w:val="-9"/>
          <w:sz w:val="14"/>
        </w:rPr>
        <w:t xml:space="preserve"> </w:t>
      </w:r>
      <w:r>
        <w:rPr>
          <w:sz w:val="14"/>
        </w:rPr>
        <w:t>t</w:t>
      </w:r>
      <w:r>
        <w:rPr>
          <w:spacing w:val="-9"/>
          <w:sz w:val="14"/>
        </w:rPr>
        <w:t xml:space="preserve"> </w:t>
      </w:r>
      <w:r>
        <w:rPr>
          <w:sz w:val="14"/>
        </w:rPr>
        <w:t>e</w:t>
      </w:r>
      <w:r>
        <w:rPr>
          <w:spacing w:val="-9"/>
          <w:sz w:val="14"/>
        </w:rPr>
        <w:t xml:space="preserve"> </w:t>
      </w:r>
      <w:r>
        <w:rPr>
          <w:sz w:val="14"/>
        </w:rPr>
        <w:t>I</w:t>
      </w:r>
      <w:r>
        <w:rPr>
          <w:spacing w:val="-9"/>
          <w:sz w:val="14"/>
        </w:rPr>
        <w:t xml:space="preserve"> </w:t>
      </w:r>
      <w:r>
        <w:rPr>
          <w:sz w:val="14"/>
        </w:rPr>
        <w:t>d</w:t>
      </w:r>
      <w:r>
        <w:rPr>
          <w:spacing w:val="19"/>
          <w:sz w:val="14"/>
        </w:rPr>
        <w:t xml:space="preserve"> </w:t>
      </w:r>
      <w:r>
        <w:rPr>
          <w:sz w:val="14"/>
        </w:rPr>
        <w:t>]</w:t>
      </w:r>
      <w:r>
        <w:rPr>
          <w:spacing w:val="-7"/>
          <w:sz w:val="14"/>
        </w:rPr>
        <w:t xml:space="preserve"> </w:t>
      </w:r>
      <w:r>
        <w:rPr>
          <w:sz w:val="14"/>
        </w:rPr>
        <w:t>.</w:t>
      </w:r>
      <w:r>
        <w:rPr>
          <w:spacing w:val="11"/>
          <w:sz w:val="14"/>
        </w:rPr>
        <w:t xml:space="preserve"> </w:t>
      </w:r>
      <w:proofErr w:type="gramStart"/>
      <w:r>
        <w:rPr>
          <w:sz w:val="14"/>
        </w:rPr>
        <w:t>l</w:t>
      </w:r>
      <w:proofErr w:type="gramEnd"/>
      <w:r>
        <w:rPr>
          <w:spacing w:val="-17"/>
          <w:sz w:val="14"/>
        </w:rPr>
        <w:t xml:space="preserve"> </w:t>
      </w:r>
      <w:r>
        <w:rPr>
          <w:sz w:val="14"/>
        </w:rPr>
        <w:t>o</w:t>
      </w:r>
      <w:r>
        <w:rPr>
          <w:spacing w:val="-17"/>
          <w:sz w:val="14"/>
        </w:rPr>
        <w:t xml:space="preserve"> </w:t>
      </w:r>
      <w:r>
        <w:rPr>
          <w:sz w:val="14"/>
        </w:rPr>
        <w:t>c</w:t>
      </w:r>
      <w:r>
        <w:rPr>
          <w:spacing w:val="-17"/>
          <w:sz w:val="14"/>
        </w:rPr>
        <w:t xml:space="preserve"> </w:t>
      </w:r>
      <w:r>
        <w:rPr>
          <w:sz w:val="14"/>
        </w:rPr>
        <w:t>k</w:t>
      </w:r>
      <w:r>
        <w:rPr>
          <w:spacing w:val="7"/>
          <w:sz w:val="14"/>
        </w:rPr>
        <w:t xml:space="preserve"> </w:t>
      </w:r>
      <w:r>
        <w:rPr>
          <w:sz w:val="14"/>
        </w:rPr>
        <w:t>(</w:t>
      </w:r>
      <w:r>
        <w:rPr>
          <w:spacing w:val="-11"/>
          <w:sz w:val="14"/>
        </w:rPr>
        <w:t xml:space="preserve"> </w:t>
      </w:r>
      <w:r>
        <w:rPr>
          <w:sz w:val="14"/>
        </w:rPr>
        <w:t>)</w:t>
      </w:r>
      <w:r>
        <w:rPr>
          <w:spacing w:val="11"/>
          <w:sz w:val="14"/>
        </w:rPr>
        <w:t xml:space="preserve"> </w:t>
      </w:r>
      <w:r>
        <w:rPr>
          <w:sz w:val="14"/>
        </w:rPr>
        <w:t>;</w:t>
      </w:r>
    </w:p>
    <w:p w14:paraId="46F66861" w14:textId="77777777" w:rsidR="008D2B72" w:rsidRDefault="009114CE">
      <w:pPr>
        <w:spacing w:line="207" w:lineRule="exact"/>
        <w:ind w:left="506"/>
        <w:rPr>
          <w:rFonts w:ascii="Meiryo"/>
          <w:i/>
          <w:sz w:val="14"/>
        </w:rPr>
      </w:pPr>
      <w:proofErr w:type="gramStart"/>
      <w:r>
        <w:rPr>
          <w:b/>
          <w:sz w:val="14"/>
        </w:rPr>
        <w:t>while</w:t>
      </w:r>
      <w:proofErr w:type="gramEnd"/>
      <w:r>
        <w:rPr>
          <w:b/>
          <w:sz w:val="14"/>
        </w:rPr>
        <w:t xml:space="preserve"> </w:t>
      </w:r>
      <w:r>
        <w:rPr>
          <w:sz w:val="14"/>
        </w:rPr>
        <w:t xml:space="preserve">( !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</w:t>
      </w:r>
      <w:proofErr w:type="spellStart"/>
      <w:r>
        <w:rPr>
          <w:sz w:val="14"/>
        </w:rPr>
        <w:t>S</w:t>
      </w:r>
      <w:proofErr w:type="spellEnd"/>
      <w:r>
        <w:rPr>
          <w:sz w:val="14"/>
        </w:rPr>
        <w:t xml:space="preserve"> t a r t s [ s t a t e I d ] )   </w:t>
      </w:r>
      <w:r>
        <w:rPr>
          <w:rFonts w:ascii="Meiryo"/>
          <w:i/>
          <w:sz w:val="14"/>
        </w:rPr>
        <w:t>{</w:t>
      </w:r>
    </w:p>
    <w:p w14:paraId="760F20F6" w14:textId="77777777" w:rsidR="008D2B72" w:rsidRDefault="009114CE">
      <w:pPr>
        <w:tabs>
          <w:tab w:val="left" w:pos="686"/>
        </w:tabs>
        <w:spacing w:line="95" w:lineRule="exact"/>
        <w:ind w:left="162"/>
        <w:rPr>
          <w:sz w:val="14"/>
        </w:rPr>
      </w:pPr>
      <w:r>
        <w:rPr>
          <w:color w:val="7F7F7F"/>
          <w:sz w:val="12"/>
        </w:rPr>
        <w:t>4</w:t>
      </w:r>
      <w:r>
        <w:rPr>
          <w:color w:val="7F7F7F"/>
          <w:sz w:val="12"/>
        </w:rPr>
        <w:tab/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/a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w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7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7"/>
          <w:sz w:val="14"/>
        </w:rPr>
        <w:t xml:space="preserve"> </w:t>
      </w:r>
      <w:proofErr w:type="spellStart"/>
      <w:r>
        <w:rPr>
          <w:color w:val="009900"/>
          <w:sz w:val="14"/>
        </w:rPr>
        <w:t>ts</w:t>
      </w:r>
      <w:proofErr w:type="spellEnd"/>
      <w:r>
        <w:rPr>
          <w:color w:val="009900"/>
          <w:spacing w:val="-7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7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7"/>
          <w:sz w:val="14"/>
        </w:rPr>
        <w:t xml:space="preserve"> </w:t>
      </w:r>
      <w:r>
        <w:rPr>
          <w:color w:val="009900"/>
          <w:sz w:val="14"/>
        </w:rPr>
        <w:t>r</w:t>
      </w:r>
      <w:r>
        <w:rPr>
          <w:color w:val="009900"/>
          <w:spacing w:val="-7"/>
          <w:sz w:val="14"/>
        </w:rPr>
        <w:t xml:space="preserve"> </w:t>
      </w:r>
      <w:proofErr w:type="spellStart"/>
      <w:r>
        <w:rPr>
          <w:color w:val="009900"/>
          <w:sz w:val="14"/>
        </w:rPr>
        <w:t>ts</w:t>
      </w:r>
      <w:proofErr w:type="spellEnd"/>
      <w:r>
        <w:rPr>
          <w:color w:val="009900"/>
          <w:spacing w:val="-12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g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l</w:t>
      </w:r>
    </w:p>
    <w:p w14:paraId="3D706166" w14:textId="77777777" w:rsidR="008D2B72" w:rsidRDefault="009114CE">
      <w:pPr>
        <w:spacing w:line="209" w:lineRule="exact"/>
        <w:ind w:left="258" w:right="1411"/>
        <w:jc w:val="center"/>
        <w:rPr>
          <w:rFonts w:ascii="Meiryo"/>
          <w:i/>
          <w:sz w:val="14"/>
        </w:rPr>
      </w:pPr>
      <w:proofErr w:type="spellStart"/>
      <w:proofErr w:type="gramStart"/>
      <w:r>
        <w:rPr>
          <w:sz w:val="14"/>
        </w:rPr>
        <w:t>mutex</w:t>
      </w:r>
      <w:proofErr w:type="spellEnd"/>
      <w:proofErr w:type="gramEnd"/>
      <w:r>
        <w:rPr>
          <w:sz w:val="14"/>
        </w:rPr>
        <w:t xml:space="preserve"> [ s t a t e I d ] . </w:t>
      </w:r>
      <w:proofErr w:type="gramStart"/>
      <w:r>
        <w:rPr>
          <w:sz w:val="14"/>
        </w:rPr>
        <w:t>w</w:t>
      </w:r>
      <w:proofErr w:type="gramEnd"/>
      <w:r>
        <w:rPr>
          <w:sz w:val="14"/>
        </w:rPr>
        <w:t xml:space="preserve"> a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t ( ) ; </w:t>
      </w:r>
      <w:r>
        <w:rPr>
          <w:rFonts w:ascii="Meiryo"/>
          <w:i/>
          <w:sz w:val="14"/>
        </w:rPr>
        <w:t>}</w:t>
      </w:r>
    </w:p>
    <w:p w14:paraId="1B554C6A" w14:textId="77777777" w:rsidR="008D2B72" w:rsidRDefault="009114CE">
      <w:pPr>
        <w:tabs>
          <w:tab w:val="left" w:pos="511"/>
        </w:tabs>
        <w:spacing w:line="132" w:lineRule="exact"/>
        <w:ind w:left="162"/>
        <w:rPr>
          <w:sz w:val="14"/>
        </w:rPr>
      </w:pPr>
      <w:r>
        <w:rPr>
          <w:color w:val="7F7F7F"/>
          <w:sz w:val="12"/>
        </w:rPr>
        <w:t>6</w:t>
      </w:r>
      <w:r>
        <w:rPr>
          <w:color w:val="7F7F7F"/>
          <w:sz w:val="12"/>
        </w:rPr>
        <w:tab/>
      </w:r>
      <w:r>
        <w:rPr>
          <w:sz w:val="14"/>
        </w:rPr>
        <w:t>d</w:t>
      </w:r>
      <w:r>
        <w:rPr>
          <w:spacing w:val="-15"/>
          <w:sz w:val="14"/>
        </w:rPr>
        <w:t xml:space="preserve"> </w:t>
      </w:r>
      <w:r>
        <w:rPr>
          <w:sz w:val="14"/>
        </w:rPr>
        <w:t>o</w:t>
      </w:r>
      <w:r>
        <w:rPr>
          <w:spacing w:val="-15"/>
          <w:sz w:val="14"/>
        </w:rPr>
        <w:t xml:space="preserve"> </w:t>
      </w:r>
      <w:r>
        <w:rPr>
          <w:sz w:val="14"/>
        </w:rPr>
        <w:t>A</w:t>
      </w:r>
      <w:r>
        <w:rPr>
          <w:spacing w:val="-15"/>
          <w:sz w:val="14"/>
        </w:rPr>
        <w:t xml:space="preserve"> </w:t>
      </w:r>
      <w:r>
        <w:rPr>
          <w:sz w:val="14"/>
        </w:rPr>
        <w:t>c</w:t>
      </w:r>
      <w:r>
        <w:rPr>
          <w:spacing w:val="-15"/>
          <w:sz w:val="14"/>
        </w:rPr>
        <w:t xml:space="preserve"> </w:t>
      </w:r>
      <w:r>
        <w:rPr>
          <w:sz w:val="14"/>
        </w:rPr>
        <w:t>t</w:t>
      </w:r>
      <w:r>
        <w:rPr>
          <w:spacing w:val="-15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15"/>
          <w:sz w:val="14"/>
        </w:rPr>
        <w:t xml:space="preserve"> </w:t>
      </w:r>
      <w:r>
        <w:rPr>
          <w:sz w:val="14"/>
        </w:rPr>
        <w:t>v</w:t>
      </w:r>
      <w:r>
        <w:rPr>
          <w:spacing w:val="-15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15"/>
          <w:sz w:val="14"/>
        </w:rPr>
        <w:t xml:space="preserve"> </w:t>
      </w:r>
      <w:r>
        <w:rPr>
          <w:sz w:val="14"/>
        </w:rPr>
        <w:t>t</w:t>
      </w:r>
      <w:r>
        <w:rPr>
          <w:spacing w:val="-15"/>
          <w:sz w:val="14"/>
        </w:rPr>
        <w:t xml:space="preserve"> </w:t>
      </w:r>
      <w:r>
        <w:rPr>
          <w:sz w:val="14"/>
        </w:rPr>
        <w:t>y</w:t>
      </w:r>
      <w:r>
        <w:rPr>
          <w:spacing w:val="4"/>
          <w:sz w:val="14"/>
        </w:rPr>
        <w:t xml:space="preserve"> </w:t>
      </w:r>
      <w:proofErr w:type="gramStart"/>
      <w:r>
        <w:rPr>
          <w:sz w:val="14"/>
        </w:rPr>
        <w:t>(</w:t>
      </w:r>
      <w:r>
        <w:rPr>
          <w:spacing w:val="9"/>
          <w:sz w:val="14"/>
        </w:rPr>
        <w:t xml:space="preserve"> </w:t>
      </w:r>
      <w:r>
        <w:rPr>
          <w:sz w:val="14"/>
        </w:rPr>
        <w:t>s</w:t>
      </w:r>
      <w:proofErr w:type="gramEnd"/>
      <w:r>
        <w:rPr>
          <w:spacing w:val="-10"/>
          <w:sz w:val="14"/>
        </w:rPr>
        <w:t xml:space="preserve"> </w:t>
      </w:r>
      <w:r>
        <w:rPr>
          <w:sz w:val="14"/>
        </w:rPr>
        <w:t>t</w:t>
      </w:r>
      <w:r>
        <w:rPr>
          <w:spacing w:val="-10"/>
          <w:sz w:val="14"/>
        </w:rPr>
        <w:t xml:space="preserve"> </w:t>
      </w:r>
      <w:r>
        <w:rPr>
          <w:sz w:val="14"/>
        </w:rPr>
        <w:t>a</w:t>
      </w:r>
      <w:r>
        <w:rPr>
          <w:spacing w:val="-10"/>
          <w:sz w:val="14"/>
        </w:rPr>
        <w:t xml:space="preserve"> </w:t>
      </w:r>
      <w:r>
        <w:rPr>
          <w:sz w:val="14"/>
        </w:rPr>
        <w:t>t</w:t>
      </w:r>
      <w:r>
        <w:rPr>
          <w:spacing w:val="-10"/>
          <w:sz w:val="14"/>
        </w:rPr>
        <w:t xml:space="preserve"> </w:t>
      </w:r>
      <w:r>
        <w:rPr>
          <w:sz w:val="14"/>
        </w:rPr>
        <w:t>e</w:t>
      </w:r>
      <w:r>
        <w:rPr>
          <w:spacing w:val="-10"/>
          <w:sz w:val="14"/>
        </w:rPr>
        <w:t xml:space="preserve"> </w:t>
      </w:r>
      <w:r>
        <w:rPr>
          <w:sz w:val="14"/>
        </w:rPr>
        <w:t>I</w:t>
      </w:r>
      <w:r>
        <w:rPr>
          <w:spacing w:val="-10"/>
          <w:sz w:val="14"/>
        </w:rPr>
        <w:t xml:space="preserve"> </w:t>
      </w:r>
      <w:r>
        <w:rPr>
          <w:sz w:val="14"/>
        </w:rPr>
        <w:t>d</w:t>
      </w:r>
      <w:r>
        <w:rPr>
          <w:spacing w:val="9"/>
          <w:sz w:val="14"/>
        </w:rPr>
        <w:t xml:space="preserve"> </w:t>
      </w:r>
      <w:r>
        <w:rPr>
          <w:sz w:val="14"/>
        </w:rPr>
        <w:t>)</w:t>
      </w:r>
      <w:r>
        <w:rPr>
          <w:spacing w:val="5"/>
          <w:sz w:val="14"/>
        </w:rPr>
        <w:t xml:space="preserve"> </w:t>
      </w:r>
      <w:r>
        <w:rPr>
          <w:sz w:val="14"/>
        </w:rPr>
        <w:t>;</w:t>
      </w:r>
    </w:p>
    <w:p w14:paraId="3261477D" w14:textId="77777777" w:rsidR="008D2B72" w:rsidRDefault="009114CE">
      <w:pPr>
        <w:spacing w:line="146" w:lineRule="exact"/>
        <w:ind w:left="518"/>
        <w:rPr>
          <w:sz w:val="14"/>
        </w:rPr>
      </w:pPr>
      <w:proofErr w:type="spellStart"/>
      <w:proofErr w:type="gramStart"/>
      <w:r>
        <w:rPr>
          <w:sz w:val="14"/>
        </w:rPr>
        <w:t>i</w:t>
      </w:r>
      <w:proofErr w:type="spellEnd"/>
      <w:proofErr w:type="gramEnd"/>
      <w:r>
        <w:rPr>
          <w:sz w:val="14"/>
        </w:rPr>
        <w:t xml:space="preserve"> s </w:t>
      </w:r>
      <w:proofErr w:type="spellStart"/>
      <w:r>
        <w:rPr>
          <w:sz w:val="14"/>
        </w:rPr>
        <w:t>S</w:t>
      </w:r>
      <w:proofErr w:type="spellEnd"/>
      <w:r>
        <w:rPr>
          <w:sz w:val="14"/>
        </w:rPr>
        <w:t xml:space="preserve"> t a r t s [ s t a t e I d ]  =   </w:t>
      </w:r>
      <w:r>
        <w:rPr>
          <w:b/>
          <w:sz w:val="14"/>
        </w:rPr>
        <w:t xml:space="preserve">f a l s e </w:t>
      </w:r>
      <w:r>
        <w:rPr>
          <w:sz w:val="14"/>
        </w:rPr>
        <w:t>;</w:t>
      </w:r>
      <w:r>
        <w:rPr>
          <w:color w:val="009900"/>
          <w:sz w:val="14"/>
        </w:rPr>
        <w:t xml:space="preserve">/ /r e s e </w:t>
      </w:r>
      <w:proofErr w:type="spellStart"/>
      <w:r>
        <w:rPr>
          <w:color w:val="009900"/>
          <w:sz w:val="14"/>
        </w:rPr>
        <w:t>tw</w:t>
      </w:r>
      <w:proofErr w:type="spellEnd"/>
      <w:r>
        <w:rPr>
          <w:color w:val="009900"/>
          <w:sz w:val="14"/>
        </w:rPr>
        <w:t xml:space="preserve"> a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z w:val="14"/>
        </w:rPr>
        <w:t xml:space="preserve"> </w:t>
      </w:r>
      <w:proofErr w:type="spellStart"/>
      <w:r>
        <w:rPr>
          <w:color w:val="009900"/>
          <w:sz w:val="14"/>
        </w:rPr>
        <w:t>tf</w:t>
      </w:r>
      <w:proofErr w:type="spellEnd"/>
      <w:r>
        <w:rPr>
          <w:color w:val="009900"/>
          <w:sz w:val="14"/>
        </w:rPr>
        <w:t xml:space="preserve"> l a g</w:t>
      </w:r>
    </w:p>
    <w:p w14:paraId="59005D1A" w14:textId="77777777" w:rsidR="008D2B72" w:rsidRDefault="009114CE">
      <w:pPr>
        <w:tabs>
          <w:tab w:val="left" w:pos="501"/>
        </w:tabs>
        <w:spacing w:line="107" w:lineRule="exact"/>
        <w:ind w:left="162"/>
        <w:rPr>
          <w:sz w:val="14"/>
        </w:rPr>
      </w:pPr>
      <w:r>
        <w:rPr>
          <w:color w:val="7F7F7F"/>
          <w:sz w:val="12"/>
        </w:rPr>
        <w:t>8</w:t>
      </w:r>
      <w:r>
        <w:rPr>
          <w:color w:val="7F7F7F"/>
          <w:sz w:val="12"/>
        </w:rPr>
        <w:tab/>
      </w:r>
      <w:proofErr w:type="spellStart"/>
      <w:r>
        <w:rPr>
          <w:spacing w:val="8"/>
          <w:sz w:val="14"/>
        </w:rPr>
        <w:t>mutex</w:t>
      </w:r>
      <w:proofErr w:type="spellEnd"/>
      <w:r>
        <w:rPr>
          <w:spacing w:val="-6"/>
          <w:sz w:val="14"/>
        </w:rPr>
        <w:t xml:space="preserve"> </w:t>
      </w:r>
      <w:proofErr w:type="gramStart"/>
      <w:r>
        <w:rPr>
          <w:sz w:val="14"/>
        </w:rPr>
        <w:t>[</w:t>
      </w:r>
      <w:r>
        <w:rPr>
          <w:spacing w:val="9"/>
          <w:sz w:val="14"/>
        </w:rPr>
        <w:t xml:space="preserve"> </w:t>
      </w:r>
      <w:r>
        <w:rPr>
          <w:sz w:val="14"/>
        </w:rPr>
        <w:t>s</w:t>
      </w:r>
      <w:proofErr w:type="gramEnd"/>
      <w:r>
        <w:rPr>
          <w:spacing w:val="-10"/>
          <w:sz w:val="14"/>
        </w:rPr>
        <w:t xml:space="preserve"> </w:t>
      </w:r>
      <w:r>
        <w:rPr>
          <w:sz w:val="14"/>
        </w:rPr>
        <w:t>t</w:t>
      </w:r>
      <w:r>
        <w:rPr>
          <w:spacing w:val="-10"/>
          <w:sz w:val="14"/>
        </w:rPr>
        <w:t xml:space="preserve"> </w:t>
      </w:r>
      <w:r>
        <w:rPr>
          <w:sz w:val="14"/>
        </w:rPr>
        <w:t>a</w:t>
      </w:r>
      <w:r>
        <w:rPr>
          <w:spacing w:val="-10"/>
          <w:sz w:val="14"/>
        </w:rPr>
        <w:t xml:space="preserve"> </w:t>
      </w:r>
      <w:r>
        <w:rPr>
          <w:sz w:val="14"/>
        </w:rPr>
        <w:t>t</w:t>
      </w:r>
      <w:r>
        <w:rPr>
          <w:spacing w:val="-10"/>
          <w:sz w:val="14"/>
        </w:rPr>
        <w:t xml:space="preserve"> </w:t>
      </w:r>
      <w:r>
        <w:rPr>
          <w:sz w:val="14"/>
        </w:rPr>
        <w:t>e</w:t>
      </w:r>
      <w:r>
        <w:rPr>
          <w:spacing w:val="-10"/>
          <w:sz w:val="14"/>
        </w:rPr>
        <w:t xml:space="preserve"> </w:t>
      </w:r>
      <w:r>
        <w:rPr>
          <w:sz w:val="14"/>
        </w:rPr>
        <w:t>I</w:t>
      </w:r>
      <w:r>
        <w:rPr>
          <w:spacing w:val="-10"/>
          <w:sz w:val="14"/>
        </w:rPr>
        <w:t xml:space="preserve"> </w:t>
      </w:r>
      <w:r>
        <w:rPr>
          <w:sz w:val="14"/>
        </w:rPr>
        <w:t>d</w:t>
      </w:r>
      <w:r>
        <w:rPr>
          <w:spacing w:val="19"/>
          <w:sz w:val="14"/>
        </w:rPr>
        <w:t xml:space="preserve"> </w:t>
      </w:r>
      <w:r>
        <w:rPr>
          <w:sz w:val="14"/>
        </w:rPr>
        <w:t>]</w:t>
      </w:r>
      <w:r>
        <w:rPr>
          <w:spacing w:val="-8"/>
          <w:sz w:val="14"/>
        </w:rPr>
        <w:t xml:space="preserve"> </w:t>
      </w:r>
      <w:r>
        <w:rPr>
          <w:sz w:val="14"/>
        </w:rPr>
        <w:t>.</w:t>
      </w:r>
      <w:r>
        <w:rPr>
          <w:spacing w:val="10"/>
          <w:sz w:val="14"/>
        </w:rPr>
        <w:t xml:space="preserve"> </w:t>
      </w:r>
      <w:proofErr w:type="gramStart"/>
      <w:r>
        <w:rPr>
          <w:sz w:val="14"/>
        </w:rPr>
        <w:t>u</w:t>
      </w:r>
      <w:proofErr w:type="gramEnd"/>
      <w:r>
        <w:rPr>
          <w:spacing w:val="-18"/>
          <w:sz w:val="14"/>
        </w:rPr>
        <w:t xml:space="preserve"> </w:t>
      </w:r>
      <w:r>
        <w:rPr>
          <w:sz w:val="14"/>
        </w:rPr>
        <w:t>n</w:t>
      </w:r>
      <w:r>
        <w:rPr>
          <w:spacing w:val="-18"/>
          <w:sz w:val="14"/>
        </w:rPr>
        <w:t xml:space="preserve"> </w:t>
      </w:r>
      <w:r>
        <w:rPr>
          <w:sz w:val="14"/>
        </w:rPr>
        <w:t>l</w:t>
      </w:r>
      <w:r>
        <w:rPr>
          <w:spacing w:val="-18"/>
          <w:sz w:val="14"/>
        </w:rPr>
        <w:t xml:space="preserve"> </w:t>
      </w:r>
      <w:r>
        <w:rPr>
          <w:sz w:val="14"/>
        </w:rPr>
        <w:t>o</w:t>
      </w:r>
      <w:r>
        <w:rPr>
          <w:spacing w:val="-18"/>
          <w:sz w:val="14"/>
        </w:rPr>
        <w:t xml:space="preserve"> </w:t>
      </w:r>
      <w:r>
        <w:rPr>
          <w:sz w:val="14"/>
        </w:rPr>
        <w:t>c</w:t>
      </w:r>
      <w:r>
        <w:rPr>
          <w:spacing w:val="-18"/>
          <w:sz w:val="14"/>
        </w:rPr>
        <w:t xml:space="preserve"> </w:t>
      </w:r>
      <w:r>
        <w:rPr>
          <w:sz w:val="14"/>
        </w:rPr>
        <w:t>k</w:t>
      </w:r>
      <w:r>
        <w:rPr>
          <w:spacing w:val="6"/>
          <w:sz w:val="14"/>
        </w:rPr>
        <w:t xml:space="preserve"> </w:t>
      </w:r>
      <w:r>
        <w:rPr>
          <w:sz w:val="14"/>
        </w:rPr>
        <w:t>(</w:t>
      </w:r>
      <w:r>
        <w:rPr>
          <w:spacing w:val="-12"/>
          <w:sz w:val="14"/>
        </w:rPr>
        <w:t xml:space="preserve"> </w:t>
      </w:r>
      <w:r>
        <w:rPr>
          <w:sz w:val="14"/>
        </w:rPr>
        <w:t>)</w:t>
      </w:r>
      <w:r>
        <w:rPr>
          <w:spacing w:val="11"/>
          <w:sz w:val="14"/>
        </w:rPr>
        <w:t xml:space="preserve"> </w:t>
      </w:r>
      <w:r>
        <w:rPr>
          <w:sz w:val="14"/>
        </w:rPr>
        <w:t>;</w:t>
      </w:r>
    </w:p>
    <w:p w14:paraId="7E008E5A" w14:textId="77777777" w:rsidR="008D2B72" w:rsidRDefault="009114CE">
      <w:pPr>
        <w:spacing w:line="170" w:lineRule="exact"/>
        <w:ind w:left="517"/>
        <w:rPr>
          <w:rFonts w:ascii="Meiryo"/>
          <w:i/>
          <w:sz w:val="14"/>
        </w:rPr>
      </w:pPr>
      <w:proofErr w:type="spellStart"/>
      <w:proofErr w:type="gramStart"/>
      <w:r>
        <w:rPr>
          <w:b/>
          <w:sz w:val="14"/>
        </w:rPr>
        <w:t>i</w:t>
      </w:r>
      <w:proofErr w:type="spellEnd"/>
      <w:proofErr w:type="gramEnd"/>
      <w:r>
        <w:rPr>
          <w:b/>
          <w:sz w:val="14"/>
        </w:rPr>
        <w:t xml:space="preserve"> f   </w:t>
      </w:r>
      <w:r>
        <w:rPr>
          <w:sz w:val="14"/>
        </w:rPr>
        <w:t xml:space="preserve">( !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</w:t>
      </w:r>
      <w:proofErr w:type="spellStart"/>
      <w:r>
        <w:rPr>
          <w:sz w:val="14"/>
        </w:rPr>
        <w:t>S</w:t>
      </w:r>
      <w:proofErr w:type="spellEnd"/>
      <w:r>
        <w:rPr>
          <w:sz w:val="14"/>
        </w:rPr>
        <w:t xml:space="preserve"> t o p s [ s t a t e I d ] )   </w:t>
      </w:r>
      <w:r>
        <w:rPr>
          <w:rFonts w:ascii="Meiryo"/>
          <w:i/>
          <w:sz w:val="14"/>
        </w:rPr>
        <w:t>{</w:t>
      </w:r>
    </w:p>
    <w:p w14:paraId="7661FFB7" w14:textId="6FCF368D" w:rsidR="008D2B72" w:rsidRDefault="009D047C">
      <w:pPr>
        <w:tabs>
          <w:tab w:val="left" w:pos="684"/>
        </w:tabs>
        <w:spacing w:line="196" w:lineRule="exact"/>
        <w:ind w:left="10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22B236AF" wp14:editId="0A5812A0">
                <wp:simplePos x="0" y="0"/>
                <wp:positionH relativeFrom="page">
                  <wp:posOffset>2028190</wp:posOffset>
                </wp:positionH>
                <wp:positionV relativeFrom="paragraph">
                  <wp:posOffset>95885</wp:posOffset>
                </wp:positionV>
                <wp:extent cx="26670" cy="0"/>
                <wp:effectExtent l="8890" t="9525" r="12065" b="9525"/>
                <wp:wrapNone/>
                <wp:docPr id="535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2B427" id="Line 534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7pt,7.55pt" to="161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VQFAIAACoEAAAOAAAAZHJzL2Uyb0RvYy54bWysU02P2yAQvVfqf0DcE9uJnc1a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10</w:t>
      </w:r>
      <w:r w:rsidR="009114CE">
        <w:rPr>
          <w:color w:val="7F7F7F"/>
          <w:sz w:val="12"/>
        </w:rPr>
        <w:tab/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pacing w:val="-10"/>
          <w:sz w:val="14"/>
        </w:rPr>
        <w:t xml:space="preserve"> </w:t>
      </w:r>
      <w:r w:rsidR="009114CE">
        <w:rPr>
          <w:b/>
          <w:sz w:val="14"/>
        </w:rPr>
        <w:t>f</w:t>
      </w:r>
      <w:r w:rsidR="009114CE">
        <w:rPr>
          <w:b/>
          <w:spacing w:val="7"/>
          <w:sz w:val="14"/>
        </w:rPr>
        <w:t xml:space="preserve"> </w:t>
      </w:r>
      <w:proofErr w:type="gramStart"/>
      <w:r w:rsidR="009114CE">
        <w:rPr>
          <w:sz w:val="14"/>
        </w:rPr>
        <w:t>(</w:t>
      </w:r>
      <w:r w:rsidR="009114CE">
        <w:rPr>
          <w:spacing w:val="7"/>
          <w:sz w:val="14"/>
        </w:rPr>
        <w:t xml:space="preserve"> </w:t>
      </w:r>
      <w:r w:rsidR="009114CE">
        <w:rPr>
          <w:sz w:val="14"/>
        </w:rPr>
        <w:t>s</w:t>
      </w:r>
      <w:proofErr w:type="gramEnd"/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I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d</w:t>
      </w:r>
      <w:r w:rsidR="009114CE">
        <w:rPr>
          <w:spacing w:val="-7"/>
          <w:sz w:val="14"/>
        </w:rPr>
        <w:t xml:space="preserve"> </w:t>
      </w:r>
      <w:r w:rsidR="009114CE">
        <w:rPr>
          <w:sz w:val="14"/>
        </w:rPr>
        <w:t>==</w:t>
      </w:r>
      <w:r w:rsidR="009114CE">
        <w:rPr>
          <w:spacing w:val="-21"/>
          <w:sz w:val="14"/>
        </w:rPr>
        <w:t xml:space="preserve"> </w:t>
      </w:r>
      <w:r w:rsidR="009114CE">
        <w:rPr>
          <w:spacing w:val="6"/>
          <w:sz w:val="14"/>
        </w:rPr>
        <w:t>S0</w:t>
      </w:r>
      <w:r w:rsidR="009114CE">
        <w:rPr>
          <w:spacing w:val="34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12"/>
          <w:sz w:val="14"/>
        </w:rPr>
        <w:t xml:space="preserve"> </w:t>
      </w:r>
      <w:r w:rsidR="009114CE">
        <w:rPr>
          <w:rFonts w:ascii="Meiryo"/>
          <w:i/>
          <w:sz w:val="14"/>
        </w:rPr>
        <w:t>|</w:t>
      </w:r>
      <w:r w:rsidR="009114CE">
        <w:rPr>
          <w:rFonts w:ascii="Meiryo"/>
          <w:i/>
          <w:spacing w:val="-12"/>
          <w:sz w:val="14"/>
        </w:rPr>
        <w:t xml:space="preserve"> </w:t>
      </w:r>
      <w:r w:rsidR="009114CE">
        <w:rPr>
          <w:rFonts w:ascii="Meiryo"/>
          <w:i/>
          <w:sz w:val="14"/>
        </w:rPr>
        <w:t>|</w:t>
      </w:r>
      <w:r w:rsidR="009114CE">
        <w:rPr>
          <w:rFonts w:ascii="Meiryo"/>
          <w:i/>
          <w:spacing w:val="-12"/>
          <w:sz w:val="14"/>
        </w:rPr>
        <w:t xml:space="preserve"> </w:t>
      </w:r>
      <w:r w:rsidR="009114CE">
        <w:rPr>
          <w:sz w:val="14"/>
        </w:rPr>
        <w:t>.</w:t>
      </w:r>
      <w:r w:rsidR="009114CE">
        <w:rPr>
          <w:spacing w:val="1"/>
          <w:sz w:val="14"/>
        </w:rPr>
        <w:t xml:space="preserve"> </w:t>
      </w:r>
      <w:r w:rsidR="009114CE">
        <w:rPr>
          <w:sz w:val="14"/>
        </w:rPr>
        <w:t>.</w:t>
      </w:r>
      <w:r w:rsidR="009114CE">
        <w:rPr>
          <w:spacing w:val="1"/>
          <w:sz w:val="14"/>
        </w:rPr>
        <w:t xml:space="preserve"> </w:t>
      </w:r>
      <w:r w:rsidR="009114CE">
        <w:rPr>
          <w:sz w:val="14"/>
        </w:rPr>
        <w:t>.</w:t>
      </w:r>
      <w:r w:rsidR="009114CE">
        <w:rPr>
          <w:spacing w:val="1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7"/>
          <w:sz w:val="14"/>
        </w:rPr>
        <w:t xml:space="preserve"> </w:t>
      </w:r>
      <w:r w:rsidR="009114CE">
        <w:rPr>
          <w:rFonts w:ascii="Meiryo"/>
          <w:i/>
          <w:sz w:val="14"/>
        </w:rPr>
        <w:t>{</w:t>
      </w:r>
      <w:r w:rsidR="009114CE">
        <w:rPr>
          <w:rFonts w:ascii="Meiryo"/>
          <w:i/>
          <w:spacing w:val="-14"/>
          <w:sz w:val="14"/>
        </w:rPr>
        <w:t xml:space="preserve"> </w:t>
      </w:r>
      <w:r w:rsidR="009114CE">
        <w:rPr>
          <w:color w:val="009900"/>
          <w:sz w:val="14"/>
        </w:rPr>
        <w:t>/</w:t>
      </w:r>
      <w:r w:rsidR="009114CE">
        <w:rPr>
          <w:color w:val="009900"/>
          <w:spacing w:val="-7"/>
          <w:sz w:val="14"/>
        </w:rPr>
        <w:t xml:space="preserve"> </w:t>
      </w:r>
      <w:r w:rsidR="009114CE">
        <w:rPr>
          <w:color w:val="009900"/>
          <w:sz w:val="14"/>
        </w:rPr>
        <w:t>/a</w:t>
      </w:r>
      <w:r w:rsidR="009114CE">
        <w:rPr>
          <w:color w:val="009900"/>
          <w:spacing w:val="-20"/>
          <w:sz w:val="14"/>
        </w:rPr>
        <w:t xml:space="preserve"> </w:t>
      </w:r>
      <w:r w:rsidR="009114CE">
        <w:rPr>
          <w:color w:val="009900"/>
          <w:sz w:val="14"/>
        </w:rPr>
        <w:t>t</w:t>
      </w:r>
      <w:r w:rsidR="009114CE">
        <w:rPr>
          <w:color w:val="009900"/>
          <w:spacing w:val="-20"/>
          <w:sz w:val="14"/>
        </w:rPr>
        <w:t xml:space="preserve"> </w:t>
      </w:r>
      <w:r w:rsidR="009114CE">
        <w:rPr>
          <w:color w:val="009900"/>
          <w:sz w:val="14"/>
        </w:rPr>
        <w:t>o</w:t>
      </w:r>
      <w:r w:rsidR="009114CE">
        <w:rPr>
          <w:color w:val="009900"/>
          <w:spacing w:val="-20"/>
          <w:sz w:val="14"/>
        </w:rPr>
        <w:t xml:space="preserve"> </w:t>
      </w:r>
      <w:r w:rsidR="009114CE">
        <w:rPr>
          <w:color w:val="009900"/>
          <w:sz w:val="14"/>
        </w:rPr>
        <w:t>m</w:t>
      </w:r>
      <w:r w:rsidR="009114CE">
        <w:rPr>
          <w:color w:val="009900"/>
          <w:spacing w:val="-20"/>
          <w:sz w:val="14"/>
        </w:rPr>
        <w:t xml:space="preserve"> </w:t>
      </w:r>
      <w:proofErr w:type="spellStart"/>
      <w:r w:rsidR="009114CE">
        <w:rPr>
          <w:color w:val="009900"/>
          <w:sz w:val="14"/>
        </w:rPr>
        <w:t>i</w:t>
      </w:r>
      <w:proofErr w:type="spellEnd"/>
      <w:r w:rsidR="009114CE">
        <w:rPr>
          <w:color w:val="009900"/>
          <w:spacing w:val="-20"/>
          <w:sz w:val="14"/>
        </w:rPr>
        <w:t xml:space="preserve"> </w:t>
      </w:r>
      <w:proofErr w:type="spellStart"/>
      <w:r w:rsidR="009114CE">
        <w:rPr>
          <w:color w:val="009900"/>
          <w:sz w:val="14"/>
        </w:rPr>
        <w:t>cs</w:t>
      </w:r>
      <w:proofErr w:type="spellEnd"/>
      <w:r w:rsidR="009114CE">
        <w:rPr>
          <w:color w:val="009900"/>
          <w:spacing w:val="-10"/>
          <w:sz w:val="14"/>
        </w:rPr>
        <w:t xml:space="preserve"> </w:t>
      </w:r>
      <w:r w:rsidR="009114CE">
        <w:rPr>
          <w:color w:val="009900"/>
          <w:sz w:val="14"/>
        </w:rPr>
        <w:t>t</w:t>
      </w:r>
      <w:r w:rsidR="009114CE">
        <w:rPr>
          <w:color w:val="009900"/>
          <w:spacing w:val="-10"/>
          <w:sz w:val="14"/>
        </w:rPr>
        <w:t xml:space="preserve"> </w:t>
      </w:r>
      <w:r w:rsidR="009114CE">
        <w:rPr>
          <w:color w:val="009900"/>
          <w:sz w:val="14"/>
        </w:rPr>
        <w:t>a</w:t>
      </w:r>
      <w:r w:rsidR="009114CE">
        <w:rPr>
          <w:color w:val="009900"/>
          <w:spacing w:val="-10"/>
          <w:sz w:val="14"/>
        </w:rPr>
        <w:t xml:space="preserve"> </w:t>
      </w:r>
      <w:r w:rsidR="009114CE">
        <w:rPr>
          <w:color w:val="009900"/>
          <w:sz w:val="14"/>
        </w:rPr>
        <w:t>t</w:t>
      </w:r>
      <w:r w:rsidR="009114CE">
        <w:rPr>
          <w:color w:val="009900"/>
          <w:spacing w:val="-10"/>
          <w:sz w:val="14"/>
        </w:rPr>
        <w:t xml:space="preserve"> </w:t>
      </w:r>
      <w:r w:rsidR="009114CE">
        <w:rPr>
          <w:color w:val="009900"/>
          <w:sz w:val="14"/>
        </w:rPr>
        <w:t>e</w:t>
      </w:r>
      <w:r w:rsidR="009114CE">
        <w:rPr>
          <w:color w:val="009900"/>
          <w:spacing w:val="-10"/>
          <w:sz w:val="14"/>
        </w:rPr>
        <w:t xml:space="preserve"> </w:t>
      </w:r>
      <w:r w:rsidR="009114CE">
        <w:rPr>
          <w:color w:val="009900"/>
          <w:sz w:val="14"/>
        </w:rPr>
        <w:t>s</w:t>
      </w:r>
    </w:p>
    <w:p w14:paraId="289BF469" w14:textId="77777777" w:rsidR="008D2B72" w:rsidRDefault="009114CE">
      <w:pPr>
        <w:spacing w:line="95" w:lineRule="exact"/>
        <w:ind w:left="841"/>
        <w:rPr>
          <w:sz w:val="14"/>
        </w:rPr>
      </w:pPr>
      <w:proofErr w:type="gramStart"/>
      <w:r>
        <w:rPr>
          <w:sz w:val="14"/>
        </w:rPr>
        <w:t>push</w:t>
      </w:r>
      <w:proofErr w:type="gramEnd"/>
      <w:r>
        <w:rPr>
          <w:sz w:val="14"/>
        </w:rPr>
        <w:t xml:space="preserve"> Completion Event ( s t a t e I d ) ;</w:t>
      </w:r>
    </w:p>
    <w:p w14:paraId="01FC2D66" w14:textId="77777777" w:rsidR="008D2B72" w:rsidRDefault="009114CE">
      <w:pPr>
        <w:tabs>
          <w:tab w:val="left" w:pos="663"/>
        </w:tabs>
        <w:spacing w:line="172" w:lineRule="exact"/>
        <w:ind w:left="103"/>
        <w:rPr>
          <w:rFonts w:ascii="Meiryo"/>
          <w:i/>
          <w:sz w:val="14"/>
        </w:rPr>
      </w:pPr>
      <w:r>
        <w:rPr>
          <w:color w:val="7F7F7F"/>
          <w:sz w:val="12"/>
        </w:rPr>
        <w:t>12</w:t>
      </w:r>
      <w:r>
        <w:rPr>
          <w:color w:val="7F7F7F"/>
          <w:sz w:val="12"/>
        </w:rPr>
        <w:tab/>
      </w:r>
      <w:r>
        <w:rPr>
          <w:rFonts w:ascii="Meiryo"/>
          <w:i/>
          <w:sz w:val="14"/>
        </w:rPr>
        <w:t>}</w:t>
      </w:r>
    </w:p>
    <w:p w14:paraId="42665FF2" w14:textId="77777777" w:rsidR="008D2B72" w:rsidRDefault="009114CE">
      <w:pPr>
        <w:spacing w:line="159" w:lineRule="exact"/>
        <w:ind w:left="496"/>
        <w:rPr>
          <w:rFonts w:ascii="Meiryo"/>
          <w:i/>
          <w:sz w:val="14"/>
        </w:rPr>
      </w:pPr>
      <w:r>
        <w:rPr>
          <w:rFonts w:ascii="Meiryo"/>
          <w:i/>
          <w:w w:val="83"/>
          <w:sz w:val="14"/>
        </w:rPr>
        <w:t>}</w:t>
      </w:r>
    </w:p>
    <w:p w14:paraId="6C7BA21A" w14:textId="77777777" w:rsidR="008D2B72" w:rsidRDefault="009114CE">
      <w:pPr>
        <w:spacing w:line="217" w:lineRule="exact"/>
        <w:ind w:left="103"/>
        <w:rPr>
          <w:rFonts w:ascii="Meiryo"/>
          <w:i/>
          <w:sz w:val="14"/>
        </w:rPr>
      </w:pPr>
      <w:r>
        <w:rPr>
          <w:color w:val="7F7F7F"/>
          <w:sz w:val="12"/>
        </w:rPr>
        <w:t xml:space="preserve">14   </w:t>
      </w:r>
      <w:r>
        <w:rPr>
          <w:rFonts w:ascii="Meiryo"/>
          <w:i/>
          <w:sz w:val="14"/>
        </w:rPr>
        <w:t>}</w:t>
      </w:r>
    </w:p>
    <w:p w14:paraId="5E06B275" w14:textId="77777777" w:rsidR="008D2B72" w:rsidRDefault="008D2B72">
      <w:pPr>
        <w:pStyle w:val="Corpsdetexte"/>
        <w:rPr>
          <w:rFonts w:ascii="Meiryo"/>
          <w:i/>
          <w:sz w:val="16"/>
        </w:rPr>
      </w:pPr>
    </w:p>
    <w:p w14:paraId="41F92BD0" w14:textId="77777777" w:rsidR="008D2B72" w:rsidRDefault="008D2B72">
      <w:pPr>
        <w:pStyle w:val="Corpsdetexte"/>
        <w:rPr>
          <w:rFonts w:ascii="Meiryo"/>
          <w:i/>
          <w:sz w:val="16"/>
        </w:rPr>
      </w:pPr>
    </w:p>
    <w:p w14:paraId="0F12A754" w14:textId="77777777" w:rsidR="008D2B72" w:rsidRDefault="008D2B72">
      <w:pPr>
        <w:pStyle w:val="Corpsdetexte"/>
        <w:rPr>
          <w:rFonts w:ascii="Meiryo"/>
          <w:i/>
          <w:sz w:val="8"/>
        </w:rPr>
      </w:pPr>
    </w:p>
    <w:p w14:paraId="59A9F00B" w14:textId="77777777" w:rsidR="008D2B72" w:rsidRDefault="009114CE">
      <w:pPr>
        <w:pStyle w:val="Corpsdetexte"/>
        <w:ind w:left="134" w:right="-16"/>
      </w:pPr>
      <w:proofErr w:type="gramStart"/>
      <w:r>
        <w:t>initialization</w:t>
      </w:r>
      <w:proofErr w:type="gramEnd"/>
      <w:r>
        <w:t>, each instance initializes its attributes to a default value meaning inactive state.</w:t>
      </w:r>
    </w:p>
    <w:p w14:paraId="676ACE7B" w14:textId="77777777" w:rsidR="008D2B72" w:rsidRDefault="009114CE">
      <w:pPr>
        <w:pStyle w:val="Corpsdetexte"/>
        <w:spacing w:before="140"/>
        <w:ind w:left="134" w:firstLine="283"/>
        <w:jc w:val="both"/>
      </w:pPr>
      <w:r>
        <w:t>In the following sections, we only consider C++ as a specific generated language.   The discussion   of other object-oriented languages are much similar since these share the same</w:t>
      </w:r>
      <w:r>
        <w:rPr>
          <w:spacing w:val="-15"/>
        </w:rPr>
        <w:t xml:space="preserve"> </w:t>
      </w:r>
      <w:r>
        <w:t>concepts.</w:t>
      </w:r>
    </w:p>
    <w:p w14:paraId="07802186" w14:textId="2D50C7CA" w:rsidR="008D2B72" w:rsidRDefault="009D047C">
      <w:pPr>
        <w:pStyle w:val="Corpsdetexte"/>
        <w:spacing w:before="140"/>
        <w:ind w:left="134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29E89A6A" wp14:editId="10B29026">
                <wp:simplePos x="0" y="0"/>
                <wp:positionH relativeFrom="page">
                  <wp:posOffset>1290955</wp:posOffset>
                </wp:positionH>
                <wp:positionV relativeFrom="paragraph">
                  <wp:posOffset>350520</wp:posOffset>
                </wp:positionV>
                <wp:extent cx="38100" cy="0"/>
                <wp:effectExtent l="5080" t="9525" r="13970" b="9525"/>
                <wp:wrapNone/>
                <wp:docPr id="534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E58ED" id="Line 533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65pt,27.6pt" to="104.6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hOEw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" strokeweight=".14042mm">
                <w10:wrap anchorx="page"/>
              </v:line>
            </w:pict>
          </mc:Fallback>
        </mc:AlternateContent>
      </w:r>
      <w:r w:rsidR="009114CE">
        <w:t xml:space="preserve">Listing 1 shows the state type and its instances. </w:t>
      </w:r>
      <w:r w:rsidR="009114CE">
        <w:rPr>
          <w:i/>
          <w:spacing w:val="-4"/>
        </w:rPr>
        <w:t>STATE</w:t>
      </w:r>
      <w:r w:rsidR="009114CE">
        <w:rPr>
          <w:i/>
          <w:spacing w:val="18"/>
        </w:rPr>
        <w:t xml:space="preserve"> </w:t>
      </w:r>
      <w:r w:rsidR="009114CE">
        <w:rPr>
          <w:i/>
        </w:rPr>
        <w:t>MAX</w:t>
      </w:r>
      <w:r w:rsidR="009114CE">
        <w:rPr>
          <w:i/>
          <w:spacing w:val="-5"/>
        </w:rPr>
        <w:t xml:space="preserve"> </w:t>
      </w:r>
      <w:r w:rsidR="009114CE">
        <w:t>is</w:t>
      </w:r>
      <w:r w:rsidR="009114CE">
        <w:rPr>
          <w:spacing w:val="-13"/>
        </w:rPr>
        <w:t xml:space="preserve"> </w:t>
      </w:r>
      <w:r w:rsidR="009114CE">
        <w:t>the</w:t>
      </w:r>
      <w:r w:rsidR="009114CE">
        <w:rPr>
          <w:spacing w:val="-13"/>
        </w:rPr>
        <w:t xml:space="preserve"> </w:t>
      </w:r>
      <w:r w:rsidR="009114CE">
        <w:t>number</w:t>
      </w:r>
      <w:r w:rsidR="009114CE">
        <w:rPr>
          <w:spacing w:val="-13"/>
        </w:rPr>
        <w:t xml:space="preserve"> </w:t>
      </w:r>
      <w:r w:rsidR="009114CE">
        <w:t>of</w:t>
      </w:r>
      <w:r w:rsidR="009114CE">
        <w:rPr>
          <w:spacing w:val="-13"/>
        </w:rPr>
        <w:t xml:space="preserve"> </w:t>
      </w:r>
      <w:r w:rsidR="009114CE">
        <w:t>states.</w:t>
      </w:r>
      <w:r w:rsidR="009114CE">
        <w:rPr>
          <w:spacing w:val="6"/>
        </w:rPr>
        <w:t xml:space="preserve"> </w:t>
      </w:r>
      <w:r w:rsidR="009114CE">
        <w:t>The</w:t>
      </w:r>
      <w:r w:rsidR="009114CE">
        <w:rPr>
          <w:spacing w:val="-13"/>
        </w:rPr>
        <w:t xml:space="preserve"> </w:t>
      </w:r>
      <w:r w:rsidR="009114CE">
        <w:t>state</w:t>
      </w:r>
      <w:r w:rsidR="009114CE">
        <w:rPr>
          <w:spacing w:val="-13"/>
        </w:rPr>
        <w:t xml:space="preserve"> </w:t>
      </w:r>
      <w:r w:rsidR="009114CE">
        <w:t>actions such as entry/exit/</w:t>
      </w:r>
      <w:proofErr w:type="spellStart"/>
      <w:r w:rsidR="009114CE">
        <w:t>doActivity</w:t>
      </w:r>
      <w:proofErr w:type="spellEnd"/>
      <w:r w:rsidR="009114CE">
        <w:t xml:space="preserve"> are generated to </w:t>
      </w:r>
      <w:proofErr w:type="spellStart"/>
      <w:r w:rsidR="009114CE">
        <w:t>corre</w:t>
      </w:r>
      <w:proofErr w:type="spellEnd"/>
      <w:r w:rsidR="009114CE">
        <w:t xml:space="preserve">- </w:t>
      </w:r>
      <w:proofErr w:type="spellStart"/>
      <w:r w:rsidR="009114CE">
        <w:t>sponding</w:t>
      </w:r>
      <w:proofErr w:type="spellEnd"/>
      <w:r w:rsidR="009114CE">
        <w:t xml:space="preserve"> common methods containing action codes. For</w:t>
      </w:r>
      <w:r w:rsidR="009114CE">
        <w:rPr>
          <w:spacing w:val="-8"/>
        </w:rPr>
        <w:t xml:space="preserve"> </w:t>
      </w:r>
      <w:r w:rsidR="009114CE">
        <w:t>example,</w:t>
      </w:r>
      <w:r w:rsidR="009114CE">
        <w:rPr>
          <w:spacing w:val="-7"/>
        </w:rPr>
        <w:t xml:space="preserve"> </w:t>
      </w:r>
      <w:r w:rsidR="009114CE">
        <w:rPr>
          <w:i/>
        </w:rPr>
        <w:t>entry</w:t>
      </w:r>
      <w:r w:rsidR="009114CE">
        <w:rPr>
          <w:i/>
          <w:spacing w:val="-8"/>
        </w:rPr>
        <w:t xml:space="preserve"> </w:t>
      </w:r>
      <w:r w:rsidR="009114CE">
        <w:t>in</w:t>
      </w:r>
      <w:r w:rsidR="009114CE">
        <w:rPr>
          <w:spacing w:val="-8"/>
        </w:rPr>
        <w:t xml:space="preserve"> </w:t>
      </w:r>
      <w:r w:rsidR="009114CE">
        <w:t>the</w:t>
      </w:r>
      <w:r w:rsidR="009114CE">
        <w:rPr>
          <w:spacing w:val="-8"/>
        </w:rPr>
        <w:t xml:space="preserve"> </w:t>
      </w:r>
      <w:r w:rsidR="009114CE">
        <w:t>listing</w:t>
      </w:r>
      <w:r w:rsidR="009114CE">
        <w:rPr>
          <w:spacing w:val="-8"/>
        </w:rPr>
        <w:t xml:space="preserve"> </w:t>
      </w:r>
      <w:r w:rsidR="009114CE">
        <w:t>implements</w:t>
      </w:r>
      <w:r w:rsidR="009114CE">
        <w:rPr>
          <w:spacing w:val="-8"/>
        </w:rPr>
        <w:t xml:space="preserve"> </w:t>
      </w:r>
      <w:r w:rsidR="009114CE">
        <w:t>all</w:t>
      </w:r>
      <w:r w:rsidR="009114CE">
        <w:rPr>
          <w:spacing w:val="-8"/>
        </w:rPr>
        <w:t xml:space="preserve"> </w:t>
      </w:r>
      <w:r w:rsidR="009114CE">
        <w:t>of</w:t>
      </w:r>
      <w:r w:rsidR="009114CE">
        <w:rPr>
          <w:spacing w:val="-8"/>
        </w:rPr>
        <w:t xml:space="preserve"> </w:t>
      </w:r>
      <w:r w:rsidR="009114CE">
        <w:t>the state action</w:t>
      </w:r>
      <w:r w:rsidR="009114CE">
        <w:rPr>
          <w:spacing w:val="-7"/>
        </w:rPr>
        <w:t xml:space="preserve"> </w:t>
      </w:r>
      <w:r w:rsidR="009114CE">
        <w:t>codes.</w:t>
      </w:r>
    </w:p>
    <w:p w14:paraId="5992C72D" w14:textId="77777777" w:rsidR="008D2B72" w:rsidRDefault="009114CE">
      <w:pPr>
        <w:pStyle w:val="Corpsdetexte"/>
        <w:spacing w:before="140"/>
        <w:ind w:left="134" w:firstLine="283"/>
        <w:jc w:val="both"/>
      </w:pPr>
      <w:r>
        <w:t xml:space="preserve">State </w:t>
      </w:r>
      <w:proofErr w:type="spellStart"/>
      <w:r>
        <w:rPr>
          <w:i/>
        </w:rPr>
        <w:t>doActivity</w:t>
      </w:r>
      <w:r>
        <w:t>s</w:t>
      </w:r>
      <w:proofErr w:type="spellEnd"/>
      <w:r>
        <w:t xml:space="preserve">, as specified by UML, are run concurrently. Each </w:t>
      </w:r>
      <w:proofErr w:type="spellStart"/>
      <w:r>
        <w:rPr>
          <w:i/>
        </w:rPr>
        <w:t>doActivity</w:t>
      </w:r>
      <w:proofErr w:type="spellEnd"/>
      <w:r>
        <w:rPr>
          <w:i/>
        </w:rPr>
        <w:t xml:space="preserve"> </w:t>
      </w:r>
      <w:r>
        <w:t xml:space="preserve">is then run within a permanent thread and a </w:t>
      </w:r>
      <w:proofErr w:type="spellStart"/>
      <w:r>
        <w:t>mutex</w:t>
      </w:r>
      <w:proofErr w:type="spellEnd"/>
      <w:r>
        <w:t xml:space="preserve"> is created for control- ling it. Listing 2 shows a code segment for</w:t>
      </w:r>
      <w:r>
        <w:rPr>
          <w:spacing w:val="-19"/>
        </w:rPr>
        <w:t xml:space="preserve"> </w:t>
      </w:r>
      <w:proofErr w:type="spellStart"/>
      <w:r>
        <w:rPr>
          <w:i/>
        </w:rPr>
        <w:t>doActivity</w:t>
      </w:r>
      <w:proofErr w:type="spellEnd"/>
      <w:r>
        <w:rPr>
          <w:i/>
        </w:rPr>
        <w:t xml:space="preserve"> </w:t>
      </w:r>
      <w:r>
        <w:t xml:space="preserve">threads. The method </w:t>
      </w:r>
      <w:proofErr w:type="spellStart"/>
      <w:r>
        <w:rPr>
          <w:i/>
        </w:rPr>
        <w:t>doActivityThread</w:t>
      </w:r>
      <w:proofErr w:type="spellEnd"/>
      <w:r>
        <w:rPr>
          <w:i/>
        </w:rPr>
        <w:t xml:space="preserve"> </w:t>
      </w:r>
      <w:r>
        <w:t xml:space="preserve">takes as input a state id to use and call the appropriate </w:t>
      </w:r>
      <w:proofErr w:type="spellStart"/>
      <w:r>
        <w:t>mutex</w:t>
      </w:r>
      <w:proofErr w:type="spellEnd"/>
      <w:r>
        <w:t xml:space="preserve"> and </w:t>
      </w:r>
      <w:proofErr w:type="spellStart"/>
      <w:r>
        <w:rPr>
          <w:i/>
        </w:rPr>
        <w:t>doActivity</w:t>
      </w:r>
      <w:proofErr w:type="spellEnd"/>
      <w:r>
        <w:t xml:space="preserve">, respectively. The method does nothing and stays in a waiting point if the state correspond- </w:t>
      </w:r>
      <w:proofErr w:type="spellStart"/>
      <w:r>
        <w:t>ing</w:t>
      </w:r>
      <w:proofErr w:type="spellEnd"/>
      <w:r>
        <w:t xml:space="preserve"> to the input parameter state identifier is inactive. If the state active, a start signal is sent to this thread method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doActivity</w:t>
      </w:r>
      <w:proofErr w:type="spellEnd"/>
      <w:r>
        <w:t>.</w:t>
      </w:r>
    </w:p>
    <w:p w14:paraId="6EEFFDB5" w14:textId="77777777" w:rsidR="008D2B72" w:rsidRDefault="009114CE">
      <w:pPr>
        <w:pStyle w:val="Corpsdetexte"/>
        <w:spacing w:before="7"/>
        <w:rPr>
          <w:sz w:val="6"/>
        </w:rPr>
      </w:pPr>
      <w:r>
        <w:br w:type="column"/>
      </w:r>
    </w:p>
    <w:commentRangeStart w:id="106"/>
    <w:p w14:paraId="07E50C55" w14:textId="23F06554" w:rsidR="008D2B72" w:rsidRDefault="009D047C">
      <w:pPr>
        <w:pStyle w:val="Corpsdetexte"/>
        <w:ind w:left="164"/>
      </w:pPr>
      <w:r>
        <w:rPr>
          <w:noProof/>
        </w:rPr>
        <mc:AlternateContent>
          <mc:Choice Requires="wpg">
            <w:drawing>
              <wp:inline distT="0" distB="0" distL="0" distR="0" wp14:anchorId="5B789FE2" wp14:editId="6A002DF8">
                <wp:extent cx="2661285" cy="818515"/>
                <wp:effectExtent l="10160" t="6985" r="5080" b="3175"/>
                <wp:docPr id="394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285" cy="818515"/>
                          <a:chOff x="0" y="0"/>
                          <a:chExt cx="4191" cy="1289"/>
                        </a:xfrm>
                      </wpg:grpSpPr>
                      <pic:pic xmlns:pic="http://schemas.openxmlformats.org/drawingml/2006/picture">
                        <pic:nvPicPr>
                          <pic:cNvPr id="395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" y="32"/>
                            <a:ext cx="415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6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" y="3"/>
                            <a:ext cx="4167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7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5" y="43"/>
                            <a:ext cx="89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9" y="209"/>
                            <a:ext cx="4173" cy="10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277"/>
                            <a:ext cx="103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816"/>
                            <a:ext cx="22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1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" y="283"/>
                            <a:ext cx="1484" cy="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2" name="AutoShape 525"/>
                        <wps:cNvSpPr>
                          <a:spLocks/>
                        </wps:cNvSpPr>
                        <wps:spPr bwMode="auto">
                          <a:xfrm>
                            <a:off x="1646" y="325"/>
                            <a:ext cx="66" cy="50"/>
                          </a:xfrm>
                          <a:custGeom>
                            <a:avLst/>
                            <a:gdLst>
                              <a:gd name="T0" fmla="+- 0 1664 1646"/>
                              <a:gd name="T1" fmla="*/ T0 w 66"/>
                              <a:gd name="T2" fmla="+- 0 370 325"/>
                              <a:gd name="T3" fmla="*/ 370 h 50"/>
                              <a:gd name="T4" fmla="+- 0 1669 1646"/>
                              <a:gd name="T5" fmla="*/ T4 w 66"/>
                              <a:gd name="T6" fmla="+- 0 360 325"/>
                              <a:gd name="T7" fmla="*/ 360 h 50"/>
                              <a:gd name="T8" fmla="+- 0 1664 1646"/>
                              <a:gd name="T9" fmla="*/ T8 w 66"/>
                              <a:gd name="T10" fmla="+- 0 355 325"/>
                              <a:gd name="T11" fmla="*/ 355 h 50"/>
                              <a:gd name="T12" fmla="+- 0 1655 1646"/>
                              <a:gd name="T13" fmla="*/ T12 w 66"/>
                              <a:gd name="T14" fmla="+- 0 351 325"/>
                              <a:gd name="T15" fmla="*/ 351 h 50"/>
                              <a:gd name="T16" fmla="+- 0 1648 1646"/>
                              <a:gd name="T17" fmla="*/ T16 w 66"/>
                              <a:gd name="T18" fmla="+- 0 345 325"/>
                              <a:gd name="T19" fmla="*/ 345 h 50"/>
                              <a:gd name="T20" fmla="+- 0 1646 1646"/>
                              <a:gd name="T21" fmla="*/ T20 w 66"/>
                              <a:gd name="T22" fmla="+- 0 335 325"/>
                              <a:gd name="T23" fmla="*/ 335 h 50"/>
                              <a:gd name="T24" fmla="+- 0 1654 1646"/>
                              <a:gd name="T25" fmla="*/ T24 w 66"/>
                              <a:gd name="T26" fmla="+- 0 327 325"/>
                              <a:gd name="T27" fmla="*/ 327 h 50"/>
                              <a:gd name="T28" fmla="+- 0 1670 1646"/>
                              <a:gd name="T29" fmla="*/ T28 w 66"/>
                              <a:gd name="T30" fmla="+- 0 325 325"/>
                              <a:gd name="T31" fmla="*/ 325 h 50"/>
                              <a:gd name="T32" fmla="+- 0 1673 1646"/>
                              <a:gd name="T33" fmla="*/ T32 w 66"/>
                              <a:gd name="T34" fmla="+- 0 330 325"/>
                              <a:gd name="T35" fmla="*/ 330 h 50"/>
                              <a:gd name="T36" fmla="+- 0 1657 1646"/>
                              <a:gd name="T37" fmla="*/ T36 w 66"/>
                              <a:gd name="T38" fmla="+- 0 331 325"/>
                              <a:gd name="T39" fmla="*/ 331 h 50"/>
                              <a:gd name="T40" fmla="+- 0 1652 1646"/>
                              <a:gd name="T41" fmla="*/ T40 w 66"/>
                              <a:gd name="T42" fmla="+- 0 336 325"/>
                              <a:gd name="T43" fmla="*/ 336 h 50"/>
                              <a:gd name="T44" fmla="+- 0 1653 1646"/>
                              <a:gd name="T45" fmla="*/ T44 w 66"/>
                              <a:gd name="T46" fmla="+- 0 342 325"/>
                              <a:gd name="T47" fmla="*/ 342 h 50"/>
                              <a:gd name="T48" fmla="+- 0 1660 1646"/>
                              <a:gd name="T49" fmla="*/ T48 w 66"/>
                              <a:gd name="T50" fmla="+- 0 346 325"/>
                              <a:gd name="T51" fmla="*/ 346 h 50"/>
                              <a:gd name="T52" fmla="+- 0 1670 1646"/>
                              <a:gd name="T53" fmla="*/ T52 w 66"/>
                              <a:gd name="T54" fmla="+- 0 352 325"/>
                              <a:gd name="T55" fmla="*/ 352 h 50"/>
                              <a:gd name="T56" fmla="+- 0 1675 1646"/>
                              <a:gd name="T57" fmla="*/ T56 w 66"/>
                              <a:gd name="T58" fmla="+- 0 359 325"/>
                              <a:gd name="T59" fmla="*/ 359 h 50"/>
                              <a:gd name="T60" fmla="+- 0 1673 1646"/>
                              <a:gd name="T61" fmla="*/ T60 w 66"/>
                              <a:gd name="T62" fmla="+- 0 370 325"/>
                              <a:gd name="T63" fmla="*/ 370 h 50"/>
                              <a:gd name="T64" fmla="+- 0 1669 1646"/>
                              <a:gd name="T65" fmla="*/ T64 w 66"/>
                              <a:gd name="T66" fmla="+- 0 330 325"/>
                              <a:gd name="T67" fmla="*/ 330 h 50"/>
                              <a:gd name="T68" fmla="+- 0 1673 1646"/>
                              <a:gd name="T69" fmla="*/ T68 w 66"/>
                              <a:gd name="T70" fmla="+- 0 333 325"/>
                              <a:gd name="T71" fmla="*/ 333 h 50"/>
                              <a:gd name="T72" fmla="+- 0 1657 1646"/>
                              <a:gd name="T73" fmla="*/ T72 w 66"/>
                              <a:gd name="T74" fmla="+- 0 375 325"/>
                              <a:gd name="T75" fmla="*/ 375 h 50"/>
                              <a:gd name="T76" fmla="+- 0 1650 1646"/>
                              <a:gd name="T77" fmla="*/ T76 w 66"/>
                              <a:gd name="T78" fmla="+- 0 374 325"/>
                              <a:gd name="T79" fmla="*/ 374 h 50"/>
                              <a:gd name="T80" fmla="+- 0 1646 1646"/>
                              <a:gd name="T81" fmla="*/ T80 w 66"/>
                              <a:gd name="T82" fmla="+- 0 372 325"/>
                              <a:gd name="T83" fmla="*/ 372 h 50"/>
                              <a:gd name="T84" fmla="+- 0 1647 1646"/>
                              <a:gd name="T85" fmla="*/ T84 w 66"/>
                              <a:gd name="T86" fmla="+- 0 367 325"/>
                              <a:gd name="T87" fmla="*/ 367 h 50"/>
                              <a:gd name="T88" fmla="+- 0 1654 1646"/>
                              <a:gd name="T89" fmla="*/ T88 w 66"/>
                              <a:gd name="T90" fmla="+- 0 369 325"/>
                              <a:gd name="T91" fmla="*/ 369 h 50"/>
                              <a:gd name="T92" fmla="+- 0 1673 1646"/>
                              <a:gd name="T93" fmla="*/ T92 w 66"/>
                              <a:gd name="T94" fmla="+- 0 370 325"/>
                              <a:gd name="T95" fmla="*/ 370 h 50"/>
                              <a:gd name="T96" fmla="+- 0 1668 1646"/>
                              <a:gd name="T97" fmla="*/ T96 w 66"/>
                              <a:gd name="T98" fmla="+- 0 373 325"/>
                              <a:gd name="T99" fmla="*/ 373 h 50"/>
                              <a:gd name="T100" fmla="+- 0 1684 1646"/>
                              <a:gd name="T101" fmla="*/ T100 w 66"/>
                              <a:gd name="T102" fmla="+- 0 335 325"/>
                              <a:gd name="T103" fmla="*/ 335 h 50"/>
                              <a:gd name="T104" fmla="+- 0 1701 1646"/>
                              <a:gd name="T105" fmla="*/ T104 w 66"/>
                              <a:gd name="T106" fmla="+- 0 325 325"/>
                              <a:gd name="T107" fmla="*/ 325 h 50"/>
                              <a:gd name="T108" fmla="+- 0 1695 1646"/>
                              <a:gd name="T109" fmla="*/ T108 w 66"/>
                              <a:gd name="T110" fmla="+- 0 332 325"/>
                              <a:gd name="T111" fmla="*/ 332 h 50"/>
                              <a:gd name="T112" fmla="+- 0 1701 1646"/>
                              <a:gd name="T113" fmla="*/ T112 w 66"/>
                              <a:gd name="T114" fmla="+- 0 369 325"/>
                              <a:gd name="T115" fmla="*/ 369 h 50"/>
                              <a:gd name="T116" fmla="+- 0 1695 1646"/>
                              <a:gd name="T117" fmla="*/ T116 w 66"/>
                              <a:gd name="T118" fmla="+- 0 332 325"/>
                              <a:gd name="T119" fmla="*/ 332 h 50"/>
                              <a:gd name="T120" fmla="+- 0 1701 1646"/>
                              <a:gd name="T121" fmla="*/ T120 w 66"/>
                              <a:gd name="T122" fmla="+- 0 369 325"/>
                              <a:gd name="T123" fmla="*/ 369 h 50"/>
                              <a:gd name="T124" fmla="+- 0 1684 1646"/>
                              <a:gd name="T125" fmla="*/ T124 w 66"/>
                              <a:gd name="T126" fmla="+- 0 374 325"/>
                              <a:gd name="T127" fmla="*/ 374 h 50"/>
                              <a:gd name="T128" fmla="+- 0 1711 1646"/>
                              <a:gd name="T129" fmla="*/ T128 w 66"/>
                              <a:gd name="T130" fmla="+- 0 369 325"/>
                              <a:gd name="T131" fmla="*/ 369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6" h="50">
                                <a:moveTo>
                                  <a:pt x="27" y="45"/>
                                </a:moveTo>
                                <a:lnTo>
                                  <a:pt x="18" y="45"/>
                                </a:lnTo>
                                <a:lnTo>
                                  <a:pt x="23" y="41"/>
                                </a:lnTo>
                                <a:lnTo>
                                  <a:pt x="23" y="35"/>
                                </a:lnTo>
                                <a:lnTo>
                                  <a:pt x="21" y="33"/>
                                </a:lnTo>
                                <a:lnTo>
                                  <a:pt x="18" y="30"/>
                                </a:lnTo>
                                <a:lnTo>
                                  <a:pt x="14" y="28"/>
                                </a:lnTo>
                                <a:lnTo>
                                  <a:pt x="9" y="26"/>
                                </a:lnTo>
                                <a:lnTo>
                                  <a:pt x="5" y="23"/>
                                </a:lnTo>
                                <a:lnTo>
                                  <a:pt x="2" y="20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3" y="5"/>
                                </a:lnTo>
                                <a:lnTo>
                                  <a:pt x="8" y="2"/>
                                </a:lnTo>
                                <a:lnTo>
                                  <a:pt x="14" y="0"/>
                                </a:lnTo>
                                <a:lnTo>
                                  <a:pt x="24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14" y="5"/>
                                </a:lnTo>
                                <a:lnTo>
                                  <a:pt x="11" y="6"/>
                                </a:lnTo>
                                <a:lnTo>
                                  <a:pt x="8" y="8"/>
                                </a:lnTo>
                                <a:lnTo>
                                  <a:pt x="6" y="11"/>
                                </a:lnTo>
                                <a:lnTo>
                                  <a:pt x="6" y="14"/>
                                </a:lnTo>
                                <a:lnTo>
                                  <a:pt x="7" y="17"/>
                                </a:lnTo>
                                <a:lnTo>
                                  <a:pt x="10" y="19"/>
                                </a:lnTo>
                                <a:lnTo>
                                  <a:pt x="14" y="21"/>
                                </a:lnTo>
                                <a:lnTo>
                                  <a:pt x="19" y="24"/>
                                </a:lnTo>
                                <a:lnTo>
                                  <a:pt x="24" y="27"/>
                                </a:lnTo>
                                <a:lnTo>
                                  <a:pt x="27" y="30"/>
                                </a:lnTo>
                                <a:lnTo>
                                  <a:pt x="29" y="34"/>
                                </a:lnTo>
                                <a:lnTo>
                                  <a:pt x="29" y="41"/>
                                </a:lnTo>
                                <a:lnTo>
                                  <a:pt x="27" y="45"/>
                                </a:lnTo>
                                <a:close/>
                                <a:moveTo>
                                  <a:pt x="27" y="8"/>
                                </a:moveTo>
                                <a:lnTo>
                                  <a:pt x="23" y="5"/>
                                </a:lnTo>
                                <a:lnTo>
                                  <a:pt x="27" y="5"/>
                                </a:lnTo>
                                <a:lnTo>
                                  <a:pt x="27" y="8"/>
                                </a:lnTo>
                                <a:close/>
                                <a:moveTo>
                                  <a:pt x="15" y="50"/>
                                </a:moveTo>
                                <a:lnTo>
                                  <a:pt x="11" y="50"/>
                                </a:lnTo>
                                <a:lnTo>
                                  <a:pt x="7" y="50"/>
                                </a:lnTo>
                                <a:lnTo>
                                  <a:pt x="4" y="49"/>
                                </a:ln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1"/>
                                </a:lnTo>
                                <a:lnTo>
                                  <a:pt x="1" y="42"/>
                                </a:lnTo>
                                <a:lnTo>
                                  <a:pt x="4" y="43"/>
                                </a:lnTo>
                                <a:lnTo>
                                  <a:pt x="8" y="44"/>
                                </a:lnTo>
                                <a:lnTo>
                                  <a:pt x="11" y="45"/>
                                </a:lnTo>
                                <a:lnTo>
                                  <a:pt x="27" y="45"/>
                                </a:lnTo>
                                <a:lnTo>
                                  <a:pt x="26" y="45"/>
                                </a:lnTo>
                                <a:lnTo>
                                  <a:pt x="22" y="48"/>
                                </a:lnTo>
                                <a:lnTo>
                                  <a:pt x="15" y="50"/>
                                </a:lnTo>
                                <a:close/>
                                <a:moveTo>
                                  <a:pt x="38" y="10"/>
                                </a:moveTo>
                                <a:lnTo>
                                  <a:pt x="38" y="5"/>
                                </a:lnTo>
                                <a:lnTo>
                                  <a:pt x="55" y="0"/>
                                </a:lnTo>
                                <a:lnTo>
                                  <a:pt x="55" y="7"/>
                                </a:lnTo>
                                <a:lnTo>
                                  <a:pt x="49" y="7"/>
                                </a:lnTo>
                                <a:lnTo>
                                  <a:pt x="38" y="10"/>
                                </a:lnTo>
                                <a:close/>
                                <a:moveTo>
                                  <a:pt x="55" y="44"/>
                                </a:moveTo>
                                <a:lnTo>
                                  <a:pt x="49" y="44"/>
                                </a:lnTo>
                                <a:lnTo>
                                  <a:pt x="49" y="7"/>
                                </a:lnTo>
                                <a:lnTo>
                                  <a:pt x="55" y="7"/>
                                </a:lnTo>
                                <a:lnTo>
                                  <a:pt x="55" y="44"/>
                                </a:lnTo>
                                <a:close/>
                                <a:moveTo>
                                  <a:pt x="65" y="49"/>
                                </a:moveTo>
                                <a:lnTo>
                                  <a:pt x="38" y="49"/>
                                </a:lnTo>
                                <a:lnTo>
                                  <a:pt x="38" y="44"/>
                                </a:lnTo>
                                <a:lnTo>
                                  <a:pt x="65" y="44"/>
                                </a:lnTo>
                                <a:lnTo>
                                  <a:pt x="6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934" y="397"/>
                            <a:ext cx="149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" y="431"/>
                            <a:ext cx="103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5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627"/>
                            <a:ext cx="22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6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6" y="591"/>
                            <a:ext cx="582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7" name="AutoShape 520"/>
                        <wps:cNvSpPr>
                          <a:spLocks/>
                        </wps:cNvSpPr>
                        <wps:spPr bwMode="auto">
                          <a:xfrm>
                            <a:off x="1983" y="633"/>
                            <a:ext cx="65" cy="50"/>
                          </a:xfrm>
                          <a:custGeom>
                            <a:avLst/>
                            <a:gdLst>
                              <a:gd name="T0" fmla="+- 0 2001 1983"/>
                              <a:gd name="T1" fmla="*/ T0 w 65"/>
                              <a:gd name="T2" fmla="+- 0 678 633"/>
                              <a:gd name="T3" fmla="*/ 678 h 50"/>
                              <a:gd name="T4" fmla="+- 0 2006 1983"/>
                              <a:gd name="T5" fmla="*/ T4 w 65"/>
                              <a:gd name="T6" fmla="+- 0 668 633"/>
                              <a:gd name="T7" fmla="*/ 668 h 50"/>
                              <a:gd name="T8" fmla="+- 0 2001 1983"/>
                              <a:gd name="T9" fmla="*/ T8 w 65"/>
                              <a:gd name="T10" fmla="+- 0 663 633"/>
                              <a:gd name="T11" fmla="*/ 663 h 50"/>
                              <a:gd name="T12" fmla="+- 0 1992 1983"/>
                              <a:gd name="T13" fmla="*/ T12 w 65"/>
                              <a:gd name="T14" fmla="+- 0 658 633"/>
                              <a:gd name="T15" fmla="*/ 658 h 50"/>
                              <a:gd name="T16" fmla="+- 0 1985 1983"/>
                              <a:gd name="T17" fmla="*/ T16 w 65"/>
                              <a:gd name="T18" fmla="+- 0 653 633"/>
                              <a:gd name="T19" fmla="*/ 653 h 50"/>
                              <a:gd name="T20" fmla="+- 0 1983 1983"/>
                              <a:gd name="T21" fmla="*/ T20 w 65"/>
                              <a:gd name="T22" fmla="+- 0 643 633"/>
                              <a:gd name="T23" fmla="*/ 643 h 50"/>
                              <a:gd name="T24" fmla="+- 0 1990 1983"/>
                              <a:gd name="T25" fmla="*/ T24 w 65"/>
                              <a:gd name="T26" fmla="+- 0 635 633"/>
                              <a:gd name="T27" fmla="*/ 635 h 50"/>
                              <a:gd name="T28" fmla="+- 0 2007 1983"/>
                              <a:gd name="T29" fmla="*/ T28 w 65"/>
                              <a:gd name="T30" fmla="+- 0 633 633"/>
                              <a:gd name="T31" fmla="*/ 633 h 50"/>
                              <a:gd name="T32" fmla="+- 0 2010 1983"/>
                              <a:gd name="T33" fmla="*/ T32 w 65"/>
                              <a:gd name="T34" fmla="+- 0 638 633"/>
                              <a:gd name="T35" fmla="*/ 638 h 50"/>
                              <a:gd name="T36" fmla="+- 0 1993 1983"/>
                              <a:gd name="T37" fmla="*/ T36 w 65"/>
                              <a:gd name="T38" fmla="+- 0 639 633"/>
                              <a:gd name="T39" fmla="*/ 639 h 50"/>
                              <a:gd name="T40" fmla="+- 0 1989 1983"/>
                              <a:gd name="T41" fmla="*/ T40 w 65"/>
                              <a:gd name="T42" fmla="+- 0 644 633"/>
                              <a:gd name="T43" fmla="*/ 644 h 50"/>
                              <a:gd name="T44" fmla="+- 0 1990 1983"/>
                              <a:gd name="T45" fmla="*/ T44 w 65"/>
                              <a:gd name="T46" fmla="+- 0 650 633"/>
                              <a:gd name="T47" fmla="*/ 650 h 50"/>
                              <a:gd name="T48" fmla="+- 0 1997 1983"/>
                              <a:gd name="T49" fmla="*/ T48 w 65"/>
                              <a:gd name="T50" fmla="+- 0 654 633"/>
                              <a:gd name="T51" fmla="*/ 654 h 50"/>
                              <a:gd name="T52" fmla="+- 0 2006 1983"/>
                              <a:gd name="T53" fmla="*/ T52 w 65"/>
                              <a:gd name="T54" fmla="+- 0 660 633"/>
                              <a:gd name="T55" fmla="*/ 660 h 50"/>
                              <a:gd name="T56" fmla="+- 0 2012 1983"/>
                              <a:gd name="T57" fmla="*/ T56 w 65"/>
                              <a:gd name="T58" fmla="+- 0 667 633"/>
                              <a:gd name="T59" fmla="*/ 667 h 50"/>
                              <a:gd name="T60" fmla="+- 0 2009 1983"/>
                              <a:gd name="T61" fmla="*/ T60 w 65"/>
                              <a:gd name="T62" fmla="+- 0 678 633"/>
                              <a:gd name="T63" fmla="*/ 678 h 50"/>
                              <a:gd name="T64" fmla="+- 0 2006 1983"/>
                              <a:gd name="T65" fmla="*/ T64 w 65"/>
                              <a:gd name="T66" fmla="+- 0 638 633"/>
                              <a:gd name="T67" fmla="*/ 638 h 50"/>
                              <a:gd name="T68" fmla="+- 0 2010 1983"/>
                              <a:gd name="T69" fmla="*/ T68 w 65"/>
                              <a:gd name="T70" fmla="+- 0 641 633"/>
                              <a:gd name="T71" fmla="*/ 641 h 50"/>
                              <a:gd name="T72" fmla="+- 0 1994 1983"/>
                              <a:gd name="T73" fmla="*/ T72 w 65"/>
                              <a:gd name="T74" fmla="+- 0 683 633"/>
                              <a:gd name="T75" fmla="*/ 683 h 50"/>
                              <a:gd name="T76" fmla="+- 0 1987 1983"/>
                              <a:gd name="T77" fmla="*/ T76 w 65"/>
                              <a:gd name="T78" fmla="+- 0 682 633"/>
                              <a:gd name="T79" fmla="*/ 682 h 50"/>
                              <a:gd name="T80" fmla="+- 0 1983 1983"/>
                              <a:gd name="T81" fmla="*/ T80 w 65"/>
                              <a:gd name="T82" fmla="+- 0 680 633"/>
                              <a:gd name="T83" fmla="*/ 680 h 50"/>
                              <a:gd name="T84" fmla="+- 0 1984 1983"/>
                              <a:gd name="T85" fmla="*/ T84 w 65"/>
                              <a:gd name="T86" fmla="+- 0 674 633"/>
                              <a:gd name="T87" fmla="*/ 674 h 50"/>
                              <a:gd name="T88" fmla="+- 0 1991 1983"/>
                              <a:gd name="T89" fmla="*/ T88 w 65"/>
                              <a:gd name="T90" fmla="+- 0 677 633"/>
                              <a:gd name="T91" fmla="*/ 677 h 50"/>
                              <a:gd name="T92" fmla="+- 0 2009 1983"/>
                              <a:gd name="T93" fmla="*/ T92 w 65"/>
                              <a:gd name="T94" fmla="+- 0 678 633"/>
                              <a:gd name="T95" fmla="*/ 678 h 50"/>
                              <a:gd name="T96" fmla="+- 0 2004 1983"/>
                              <a:gd name="T97" fmla="*/ T96 w 65"/>
                              <a:gd name="T98" fmla="+- 0 681 633"/>
                              <a:gd name="T99" fmla="*/ 681 h 50"/>
                              <a:gd name="T100" fmla="+- 0 2021 1983"/>
                              <a:gd name="T101" fmla="*/ T100 w 65"/>
                              <a:gd name="T102" fmla="+- 0 641 633"/>
                              <a:gd name="T103" fmla="*/ 641 h 50"/>
                              <a:gd name="T104" fmla="+- 0 2026 1983"/>
                              <a:gd name="T105" fmla="*/ T104 w 65"/>
                              <a:gd name="T106" fmla="+- 0 633 633"/>
                              <a:gd name="T107" fmla="*/ 633 h 50"/>
                              <a:gd name="T108" fmla="+- 0 2044 1983"/>
                              <a:gd name="T109" fmla="*/ T108 w 65"/>
                              <a:gd name="T110" fmla="+- 0 638 633"/>
                              <a:gd name="T111" fmla="*/ 638 h 50"/>
                              <a:gd name="T112" fmla="+- 0 2021 1983"/>
                              <a:gd name="T113" fmla="*/ T112 w 65"/>
                              <a:gd name="T114" fmla="+- 0 641 633"/>
                              <a:gd name="T115" fmla="*/ 641 h 50"/>
                              <a:gd name="T116" fmla="+- 0 2036 1983"/>
                              <a:gd name="T117" fmla="*/ T116 w 65"/>
                              <a:gd name="T118" fmla="+- 0 678 633"/>
                              <a:gd name="T119" fmla="*/ 678 h 50"/>
                              <a:gd name="T120" fmla="+- 0 2042 1983"/>
                              <a:gd name="T121" fmla="*/ T120 w 65"/>
                              <a:gd name="T122" fmla="+- 0 659 633"/>
                              <a:gd name="T123" fmla="*/ 659 h 50"/>
                              <a:gd name="T124" fmla="+- 0 2024 1983"/>
                              <a:gd name="T125" fmla="*/ T124 w 65"/>
                              <a:gd name="T126" fmla="+- 0 655 633"/>
                              <a:gd name="T127" fmla="*/ 655 h 50"/>
                              <a:gd name="T128" fmla="+- 0 2040 1983"/>
                              <a:gd name="T129" fmla="*/ T128 w 65"/>
                              <a:gd name="T130" fmla="+- 0 638 633"/>
                              <a:gd name="T131" fmla="*/ 638 h 50"/>
                              <a:gd name="T132" fmla="+- 0 2046 1983"/>
                              <a:gd name="T133" fmla="*/ T132 w 65"/>
                              <a:gd name="T134" fmla="+- 0 640 633"/>
                              <a:gd name="T135" fmla="*/ 640 h 50"/>
                              <a:gd name="T136" fmla="+- 0 2036 1983"/>
                              <a:gd name="T137" fmla="*/ T136 w 65"/>
                              <a:gd name="T138" fmla="+- 0 657 633"/>
                              <a:gd name="T139" fmla="*/ 657 h 50"/>
                              <a:gd name="T140" fmla="+- 0 2041 1983"/>
                              <a:gd name="T141" fmla="*/ T140 w 65"/>
                              <a:gd name="T142" fmla="+- 0 657 633"/>
                              <a:gd name="T143" fmla="*/ 657 h 50"/>
                              <a:gd name="T144" fmla="+- 0 2047 1983"/>
                              <a:gd name="T145" fmla="*/ T144 w 65"/>
                              <a:gd name="T146" fmla="+- 0 675 633"/>
                              <a:gd name="T147" fmla="*/ 675 h 50"/>
                              <a:gd name="T148" fmla="+- 0 2038 1983"/>
                              <a:gd name="T149" fmla="*/ T148 w 65"/>
                              <a:gd name="T150" fmla="+- 0 683 633"/>
                              <a:gd name="T151" fmla="*/ 683 h 50"/>
                              <a:gd name="T152" fmla="+- 0 2019 1983"/>
                              <a:gd name="T153" fmla="*/ T152 w 65"/>
                              <a:gd name="T154" fmla="+- 0 680 633"/>
                              <a:gd name="T155" fmla="*/ 680 h 50"/>
                              <a:gd name="T156" fmla="+- 0 2024 1983"/>
                              <a:gd name="T157" fmla="*/ T156 w 65"/>
                              <a:gd name="T158" fmla="+- 0 678 633"/>
                              <a:gd name="T159" fmla="*/ 678 h 50"/>
                              <a:gd name="T160" fmla="+- 0 2038 1983"/>
                              <a:gd name="T161" fmla="*/ T160 w 65"/>
                              <a:gd name="T162" fmla="+- 0 683 633"/>
                              <a:gd name="T163" fmla="*/ 68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65" h="50">
                                <a:moveTo>
                                  <a:pt x="26" y="45"/>
                                </a:moveTo>
                                <a:lnTo>
                                  <a:pt x="18" y="45"/>
                                </a:lnTo>
                                <a:lnTo>
                                  <a:pt x="23" y="41"/>
                                </a:lnTo>
                                <a:lnTo>
                                  <a:pt x="23" y="35"/>
                                </a:lnTo>
                                <a:lnTo>
                                  <a:pt x="21" y="32"/>
                                </a:lnTo>
                                <a:lnTo>
                                  <a:pt x="18" y="30"/>
                                </a:lnTo>
                                <a:lnTo>
                                  <a:pt x="14" y="28"/>
                                </a:lnTo>
                                <a:lnTo>
                                  <a:pt x="9" y="25"/>
                                </a:lnTo>
                                <a:lnTo>
                                  <a:pt x="5" y="23"/>
                                </a:lnTo>
                                <a:lnTo>
                                  <a:pt x="2" y="20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3" y="5"/>
                                </a:lnTo>
                                <a:lnTo>
                                  <a:pt x="7" y="2"/>
                                </a:lnTo>
                                <a:lnTo>
                                  <a:pt x="13" y="0"/>
                                </a:lnTo>
                                <a:lnTo>
                                  <a:pt x="24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14" y="5"/>
                                </a:lnTo>
                                <a:lnTo>
                                  <a:pt x="10" y="6"/>
                                </a:lnTo>
                                <a:lnTo>
                                  <a:pt x="8" y="8"/>
                                </a:lnTo>
                                <a:lnTo>
                                  <a:pt x="6" y="11"/>
                                </a:lnTo>
                                <a:lnTo>
                                  <a:pt x="6" y="14"/>
                                </a:lnTo>
                                <a:lnTo>
                                  <a:pt x="7" y="17"/>
                                </a:lnTo>
                                <a:lnTo>
                                  <a:pt x="10" y="19"/>
                                </a:lnTo>
                                <a:lnTo>
                                  <a:pt x="14" y="21"/>
                                </a:lnTo>
                                <a:lnTo>
                                  <a:pt x="19" y="24"/>
                                </a:lnTo>
                                <a:lnTo>
                                  <a:pt x="23" y="27"/>
                                </a:lnTo>
                                <a:lnTo>
                                  <a:pt x="27" y="30"/>
                                </a:lnTo>
                                <a:lnTo>
                                  <a:pt x="29" y="34"/>
                                </a:lnTo>
                                <a:lnTo>
                                  <a:pt x="29" y="40"/>
                                </a:lnTo>
                                <a:lnTo>
                                  <a:pt x="26" y="45"/>
                                </a:lnTo>
                                <a:close/>
                                <a:moveTo>
                                  <a:pt x="27" y="8"/>
                                </a:moveTo>
                                <a:lnTo>
                                  <a:pt x="23" y="5"/>
                                </a:lnTo>
                                <a:lnTo>
                                  <a:pt x="27" y="5"/>
                                </a:lnTo>
                                <a:lnTo>
                                  <a:pt x="27" y="8"/>
                                </a:lnTo>
                                <a:close/>
                                <a:moveTo>
                                  <a:pt x="15" y="50"/>
                                </a:moveTo>
                                <a:lnTo>
                                  <a:pt x="11" y="50"/>
                                </a:lnTo>
                                <a:lnTo>
                                  <a:pt x="7" y="49"/>
                                </a:lnTo>
                                <a:lnTo>
                                  <a:pt x="4" y="49"/>
                                </a:ln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0"/>
                                </a:lnTo>
                                <a:lnTo>
                                  <a:pt x="1" y="41"/>
                                </a:lnTo>
                                <a:lnTo>
                                  <a:pt x="4" y="43"/>
                                </a:lnTo>
                                <a:lnTo>
                                  <a:pt x="8" y="44"/>
                                </a:lnTo>
                                <a:lnTo>
                                  <a:pt x="11" y="45"/>
                                </a:lnTo>
                                <a:lnTo>
                                  <a:pt x="26" y="45"/>
                                </a:lnTo>
                                <a:lnTo>
                                  <a:pt x="21" y="48"/>
                                </a:lnTo>
                                <a:lnTo>
                                  <a:pt x="15" y="50"/>
                                </a:lnTo>
                                <a:close/>
                                <a:moveTo>
                                  <a:pt x="38" y="8"/>
                                </a:moveTo>
                                <a:lnTo>
                                  <a:pt x="38" y="3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8"/>
                                </a:lnTo>
                                <a:close/>
                                <a:moveTo>
                                  <a:pt x="60" y="45"/>
                                </a:moveTo>
                                <a:lnTo>
                                  <a:pt x="53" y="45"/>
                                </a:lnTo>
                                <a:lnTo>
                                  <a:pt x="59" y="40"/>
                                </a:lnTo>
                                <a:lnTo>
                                  <a:pt x="59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2"/>
                                </a:lnTo>
                                <a:lnTo>
                                  <a:pt x="57" y="22"/>
                                </a:lnTo>
                                <a:lnTo>
                                  <a:pt x="57" y="5"/>
                                </a:lnTo>
                                <a:lnTo>
                                  <a:pt x="61" y="5"/>
                                </a:lnTo>
                                <a:lnTo>
                                  <a:pt x="63" y="7"/>
                                </a:lnTo>
                                <a:lnTo>
                                  <a:pt x="63" y="21"/>
                                </a:lnTo>
                                <a:lnTo>
                                  <a:pt x="53" y="24"/>
                                </a:lnTo>
                                <a:lnTo>
                                  <a:pt x="58" y="24"/>
                                </a:lnTo>
                                <a:lnTo>
                                  <a:pt x="64" y="31"/>
                                </a:lnTo>
                                <a:lnTo>
                                  <a:pt x="64" y="42"/>
                                </a:lnTo>
                                <a:lnTo>
                                  <a:pt x="60" y="45"/>
                                </a:lnTo>
                                <a:close/>
                                <a:moveTo>
                                  <a:pt x="55" y="50"/>
                                </a:moveTo>
                                <a:lnTo>
                                  <a:pt x="41" y="50"/>
                                </a:lnTo>
                                <a:lnTo>
                                  <a:pt x="36" y="47"/>
                                </a:lnTo>
                                <a:lnTo>
                                  <a:pt x="36" y="41"/>
                                </a:lnTo>
                                <a:lnTo>
                                  <a:pt x="41" y="45"/>
                                </a:lnTo>
                                <a:lnTo>
                                  <a:pt x="60" y="45"/>
                                </a:lnTo>
                                <a:lnTo>
                                  <a:pt x="5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722" y="705"/>
                            <a:ext cx="588" cy="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4" y="753"/>
                            <a:ext cx="22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0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1716" y="699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Freeform 516"/>
                        <wps:cNvSpPr>
                          <a:spLocks/>
                        </wps:cNvSpPr>
                        <wps:spPr bwMode="auto">
                          <a:xfrm>
                            <a:off x="1716" y="591"/>
                            <a:ext cx="583" cy="422"/>
                          </a:xfrm>
                          <a:custGeom>
                            <a:avLst/>
                            <a:gdLst>
                              <a:gd name="T0" fmla="+- 0 1716 1716"/>
                              <a:gd name="T1" fmla="*/ T0 w 583"/>
                              <a:gd name="T2" fmla="+- 0 648 591"/>
                              <a:gd name="T3" fmla="*/ 648 h 422"/>
                              <a:gd name="T4" fmla="+- 0 1716 1716"/>
                              <a:gd name="T5" fmla="*/ T4 w 583"/>
                              <a:gd name="T6" fmla="+- 0 956 591"/>
                              <a:gd name="T7" fmla="*/ 956 h 422"/>
                              <a:gd name="T8" fmla="+- 0 1721 1716"/>
                              <a:gd name="T9" fmla="*/ T8 w 583"/>
                              <a:gd name="T10" fmla="+- 0 978 591"/>
                              <a:gd name="T11" fmla="*/ 978 h 422"/>
                              <a:gd name="T12" fmla="+- 0 1733 1716"/>
                              <a:gd name="T13" fmla="*/ T12 w 583"/>
                              <a:gd name="T14" fmla="+- 0 996 591"/>
                              <a:gd name="T15" fmla="*/ 996 h 422"/>
                              <a:gd name="T16" fmla="+- 0 1751 1716"/>
                              <a:gd name="T17" fmla="*/ T16 w 583"/>
                              <a:gd name="T18" fmla="+- 0 1008 591"/>
                              <a:gd name="T19" fmla="*/ 1008 h 422"/>
                              <a:gd name="T20" fmla="+- 0 1773 1716"/>
                              <a:gd name="T21" fmla="*/ T20 w 583"/>
                              <a:gd name="T22" fmla="+- 0 1013 591"/>
                              <a:gd name="T23" fmla="*/ 1013 h 422"/>
                              <a:gd name="T24" fmla="+- 0 2241 1716"/>
                              <a:gd name="T25" fmla="*/ T24 w 583"/>
                              <a:gd name="T26" fmla="+- 0 1013 591"/>
                              <a:gd name="T27" fmla="*/ 1013 h 422"/>
                              <a:gd name="T28" fmla="+- 0 2264 1716"/>
                              <a:gd name="T29" fmla="*/ T28 w 583"/>
                              <a:gd name="T30" fmla="+- 0 1008 591"/>
                              <a:gd name="T31" fmla="*/ 1008 h 422"/>
                              <a:gd name="T32" fmla="+- 0 2282 1716"/>
                              <a:gd name="T33" fmla="*/ T32 w 583"/>
                              <a:gd name="T34" fmla="+- 0 996 591"/>
                              <a:gd name="T35" fmla="*/ 996 h 422"/>
                              <a:gd name="T36" fmla="+- 0 2294 1716"/>
                              <a:gd name="T37" fmla="*/ T36 w 583"/>
                              <a:gd name="T38" fmla="+- 0 978 591"/>
                              <a:gd name="T39" fmla="*/ 978 h 422"/>
                              <a:gd name="T40" fmla="+- 0 2298 1716"/>
                              <a:gd name="T41" fmla="*/ T40 w 583"/>
                              <a:gd name="T42" fmla="+- 0 956 591"/>
                              <a:gd name="T43" fmla="*/ 956 h 422"/>
                              <a:gd name="T44" fmla="+- 0 2298 1716"/>
                              <a:gd name="T45" fmla="*/ T44 w 583"/>
                              <a:gd name="T46" fmla="+- 0 648 591"/>
                              <a:gd name="T47" fmla="*/ 648 h 422"/>
                              <a:gd name="T48" fmla="+- 0 2294 1716"/>
                              <a:gd name="T49" fmla="*/ T48 w 583"/>
                              <a:gd name="T50" fmla="+- 0 626 591"/>
                              <a:gd name="T51" fmla="*/ 626 h 422"/>
                              <a:gd name="T52" fmla="+- 0 2282 1716"/>
                              <a:gd name="T53" fmla="*/ T52 w 583"/>
                              <a:gd name="T54" fmla="+- 0 607 591"/>
                              <a:gd name="T55" fmla="*/ 607 h 422"/>
                              <a:gd name="T56" fmla="+- 0 2264 1716"/>
                              <a:gd name="T57" fmla="*/ T56 w 583"/>
                              <a:gd name="T58" fmla="+- 0 595 591"/>
                              <a:gd name="T59" fmla="*/ 595 h 422"/>
                              <a:gd name="T60" fmla="+- 0 2241 1716"/>
                              <a:gd name="T61" fmla="*/ T60 w 583"/>
                              <a:gd name="T62" fmla="+- 0 591 591"/>
                              <a:gd name="T63" fmla="*/ 591 h 422"/>
                              <a:gd name="T64" fmla="+- 0 1773 1716"/>
                              <a:gd name="T65" fmla="*/ T64 w 583"/>
                              <a:gd name="T66" fmla="+- 0 591 591"/>
                              <a:gd name="T67" fmla="*/ 591 h 422"/>
                              <a:gd name="T68" fmla="+- 0 1751 1716"/>
                              <a:gd name="T69" fmla="*/ T68 w 583"/>
                              <a:gd name="T70" fmla="+- 0 595 591"/>
                              <a:gd name="T71" fmla="*/ 595 h 422"/>
                              <a:gd name="T72" fmla="+- 0 1733 1716"/>
                              <a:gd name="T73" fmla="*/ T72 w 583"/>
                              <a:gd name="T74" fmla="+- 0 607 591"/>
                              <a:gd name="T75" fmla="*/ 607 h 422"/>
                              <a:gd name="T76" fmla="+- 0 1721 1716"/>
                              <a:gd name="T77" fmla="*/ T76 w 583"/>
                              <a:gd name="T78" fmla="+- 0 626 591"/>
                              <a:gd name="T79" fmla="*/ 626 h 422"/>
                              <a:gd name="T80" fmla="+- 0 1716 1716"/>
                              <a:gd name="T81" fmla="*/ T80 w 583"/>
                              <a:gd name="T82" fmla="+- 0 648 591"/>
                              <a:gd name="T83" fmla="*/ 648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3" h="422">
                                <a:moveTo>
                                  <a:pt x="0" y="57"/>
                                </a:moveTo>
                                <a:lnTo>
                                  <a:pt x="0" y="365"/>
                                </a:lnTo>
                                <a:lnTo>
                                  <a:pt x="5" y="387"/>
                                </a:lnTo>
                                <a:lnTo>
                                  <a:pt x="17" y="405"/>
                                </a:lnTo>
                                <a:lnTo>
                                  <a:pt x="35" y="417"/>
                                </a:lnTo>
                                <a:lnTo>
                                  <a:pt x="57" y="422"/>
                                </a:lnTo>
                                <a:lnTo>
                                  <a:pt x="525" y="422"/>
                                </a:lnTo>
                                <a:lnTo>
                                  <a:pt x="548" y="417"/>
                                </a:lnTo>
                                <a:lnTo>
                                  <a:pt x="566" y="405"/>
                                </a:lnTo>
                                <a:lnTo>
                                  <a:pt x="578" y="387"/>
                                </a:lnTo>
                                <a:lnTo>
                                  <a:pt x="582" y="365"/>
                                </a:lnTo>
                                <a:lnTo>
                                  <a:pt x="582" y="57"/>
                                </a:lnTo>
                                <a:lnTo>
                                  <a:pt x="578" y="35"/>
                                </a:lnTo>
                                <a:lnTo>
                                  <a:pt x="566" y="16"/>
                                </a:lnTo>
                                <a:lnTo>
                                  <a:pt x="548" y="4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59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3" name="AutoShape 514"/>
                        <wps:cNvSpPr>
                          <a:spLocks/>
                        </wps:cNvSpPr>
                        <wps:spPr bwMode="auto">
                          <a:xfrm>
                            <a:off x="1168" y="690"/>
                            <a:ext cx="75" cy="50"/>
                          </a:xfrm>
                          <a:custGeom>
                            <a:avLst/>
                            <a:gdLst>
                              <a:gd name="T0" fmla="+- 0 1186 1168"/>
                              <a:gd name="T1" fmla="*/ T0 w 75"/>
                              <a:gd name="T2" fmla="+- 0 735 690"/>
                              <a:gd name="T3" fmla="*/ 735 h 50"/>
                              <a:gd name="T4" fmla="+- 0 1191 1168"/>
                              <a:gd name="T5" fmla="*/ T4 w 75"/>
                              <a:gd name="T6" fmla="+- 0 725 690"/>
                              <a:gd name="T7" fmla="*/ 725 h 50"/>
                              <a:gd name="T8" fmla="+- 0 1187 1168"/>
                              <a:gd name="T9" fmla="*/ T8 w 75"/>
                              <a:gd name="T10" fmla="+- 0 720 690"/>
                              <a:gd name="T11" fmla="*/ 720 h 50"/>
                              <a:gd name="T12" fmla="+- 0 1178 1168"/>
                              <a:gd name="T13" fmla="*/ T12 w 75"/>
                              <a:gd name="T14" fmla="+- 0 715 690"/>
                              <a:gd name="T15" fmla="*/ 715 h 50"/>
                              <a:gd name="T16" fmla="+- 0 1170 1168"/>
                              <a:gd name="T17" fmla="*/ T16 w 75"/>
                              <a:gd name="T18" fmla="+- 0 710 690"/>
                              <a:gd name="T19" fmla="*/ 710 h 50"/>
                              <a:gd name="T20" fmla="+- 0 1168 1168"/>
                              <a:gd name="T21" fmla="*/ T20 w 75"/>
                              <a:gd name="T22" fmla="+- 0 700 690"/>
                              <a:gd name="T23" fmla="*/ 700 h 50"/>
                              <a:gd name="T24" fmla="+- 0 1176 1168"/>
                              <a:gd name="T25" fmla="*/ T24 w 75"/>
                              <a:gd name="T26" fmla="+- 0 692 690"/>
                              <a:gd name="T27" fmla="*/ 692 h 50"/>
                              <a:gd name="T28" fmla="+- 0 1192 1168"/>
                              <a:gd name="T29" fmla="*/ T28 w 75"/>
                              <a:gd name="T30" fmla="+- 0 690 690"/>
                              <a:gd name="T31" fmla="*/ 690 h 50"/>
                              <a:gd name="T32" fmla="+- 0 1195 1168"/>
                              <a:gd name="T33" fmla="*/ T32 w 75"/>
                              <a:gd name="T34" fmla="+- 0 695 690"/>
                              <a:gd name="T35" fmla="*/ 695 h 50"/>
                              <a:gd name="T36" fmla="+- 0 1179 1168"/>
                              <a:gd name="T37" fmla="*/ T36 w 75"/>
                              <a:gd name="T38" fmla="+- 0 696 690"/>
                              <a:gd name="T39" fmla="*/ 696 h 50"/>
                              <a:gd name="T40" fmla="+- 0 1174 1168"/>
                              <a:gd name="T41" fmla="*/ T40 w 75"/>
                              <a:gd name="T42" fmla="+- 0 701 690"/>
                              <a:gd name="T43" fmla="*/ 701 h 50"/>
                              <a:gd name="T44" fmla="+- 0 1175 1168"/>
                              <a:gd name="T45" fmla="*/ T44 w 75"/>
                              <a:gd name="T46" fmla="+- 0 707 690"/>
                              <a:gd name="T47" fmla="*/ 707 h 50"/>
                              <a:gd name="T48" fmla="+- 0 1182 1168"/>
                              <a:gd name="T49" fmla="*/ T48 w 75"/>
                              <a:gd name="T50" fmla="+- 0 711 690"/>
                              <a:gd name="T51" fmla="*/ 711 h 50"/>
                              <a:gd name="T52" fmla="+- 0 1192 1168"/>
                              <a:gd name="T53" fmla="*/ T52 w 75"/>
                              <a:gd name="T54" fmla="+- 0 717 690"/>
                              <a:gd name="T55" fmla="*/ 717 h 50"/>
                              <a:gd name="T56" fmla="+- 0 1197 1168"/>
                              <a:gd name="T57" fmla="*/ T56 w 75"/>
                              <a:gd name="T58" fmla="+- 0 724 690"/>
                              <a:gd name="T59" fmla="*/ 724 h 50"/>
                              <a:gd name="T60" fmla="+- 0 1195 1168"/>
                              <a:gd name="T61" fmla="*/ T60 w 75"/>
                              <a:gd name="T62" fmla="+- 0 735 690"/>
                              <a:gd name="T63" fmla="*/ 735 h 50"/>
                              <a:gd name="T64" fmla="+- 0 1191 1168"/>
                              <a:gd name="T65" fmla="*/ T64 w 75"/>
                              <a:gd name="T66" fmla="+- 0 695 690"/>
                              <a:gd name="T67" fmla="*/ 695 h 50"/>
                              <a:gd name="T68" fmla="+- 0 1195 1168"/>
                              <a:gd name="T69" fmla="*/ T68 w 75"/>
                              <a:gd name="T70" fmla="+- 0 698 690"/>
                              <a:gd name="T71" fmla="*/ 698 h 50"/>
                              <a:gd name="T72" fmla="+- 0 1179 1168"/>
                              <a:gd name="T73" fmla="*/ T72 w 75"/>
                              <a:gd name="T74" fmla="+- 0 740 690"/>
                              <a:gd name="T75" fmla="*/ 740 h 50"/>
                              <a:gd name="T76" fmla="+- 0 1172 1168"/>
                              <a:gd name="T77" fmla="*/ T76 w 75"/>
                              <a:gd name="T78" fmla="+- 0 739 690"/>
                              <a:gd name="T79" fmla="*/ 739 h 50"/>
                              <a:gd name="T80" fmla="+- 0 1168 1168"/>
                              <a:gd name="T81" fmla="*/ T80 w 75"/>
                              <a:gd name="T82" fmla="+- 0 737 690"/>
                              <a:gd name="T83" fmla="*/ 737 h 50"/>
                              <a:gd name="T84" fmla="+- 0 1169 1168"/>
                              <a:gd name="T85" fmla="*/ T84 w 75"/>
                              <a:gd name="T86" fmla="+- 0 731 690"/>
                              <a:gd name="T87" fmla="*/ 731 h 50"/>
                              <a:gd name="T88" fmla="+- 0 1176 1168"/>
                              <a:gd name="T89" fmla="*/ T88 w 75"/>
                              <a:gd name="T90" fmla="+- 0 734 690"/>
                              <a:gd name="T91" fmla="*/ 734 h 50"/>
                              <a:gd name="T92" fmla="+- 0 1195 1168"/>
                              <a:gd name="T93" fmla="*/ T92 w 75"/>
                              <a:gd name="T94" fmla="+- 0 735 690"/>
                              <a:gd name="T95" fmla="*/ 735 h 50"/>
                              <a:gd name="T96" fmla="+- 0 1190 1168"/>
                              <a:gd name="T97" fmla="*/ T96 w 75"/>
                              <a:gd name="T98" fmla="+- 0 738 690"/>
                              <a:gd name="T99" fmla="*/ 738 h 50"/>
                              <a:gd name="T100" fmla="+- 0 1212 1168"/>
                              <a:gd name="T101" fmla="*/ T100 w 75"/>
                              <a:gd name="T102" fmla="+- 0 739 690"/>
                              <a:gd name="T103" fmla="*/ 739 h 50"/>
                              <a:gd name="T104" fmla="+- 0 1207 1168"/>
                              <a:gd name="T105" fmla="*/ T104 w 75"/>
                              <a:gd name="T106" fmla="+- 0 691 690"/>
                              <a:gd name="T107" fmla="*/ 691 h 50"/>
                              <a:gd name="T108" fmla="+- 0 1212 1168"/>
                              <a:gd name="T109" fmla="*/ T108 w 75"/>
                              <a:gd name="T110" fmla="+- 0 712 690"/>
                              <a:gd name="T111" fmla="*/ 712 h 50"/>
                              <a:gd name="T112" fmla="+- 0 1243 1168"/>
                              <a:gd name="T113" fmla="*/ T112 w 75"/>
                              <a:gd name="T114" fmla="+- 0 717 690"/>
                              <a:gd name="T115" fmla="*/ 717 h 50"/>
                              <a:gd name="T116" fmla="+- 0 1212 1168"/>
                              <a:gd name="T117" fmla="*/ T116 w 75"/>
                              <a:gd name="T118" fmla="+- 0 739 690"/>
                              <a:gd name="T119" fmla="*/ 739 h 50"/>
                              <a:gd name="T120" fmla="+- 0 1237 1168"/>
                              <a:gd name="T121" fmla="*/ T120 w 75"/>
                              <a:gd name="T122" fmla="+- 0 712 690"/>
                              <a:gd name="T123" fmla="*/ 712 h 50"/>
                              <a:gd name="T124" fmla="+- 0 1243 1168"/>
                              <a:gd name="T125" fmla="*/ T124 w 75"/>
                              <a:gd name="T126" fmla="+- 0 691 690"/>
                              <a:gd name="T127" fmla="*/ 691 h 50"/>
                              <a:gd name="T128" fmla="+- 0 1243 1168"/>
                              <a:gd name="T129" fmla="*/ T128 w 75"/>
                              <a:gd name="T130" fmla="+- 0 739 690"/>
                              <a:gd name="T131" fmla="*/ 739 h 50"/>
                              <a:gd name="T132" fmla="+- 0 1237 1168"/>
                              <a:gd name="T133" fmla="*/ T132 w 75"/>
                              <a:gd name="T134" fmla="+- 0 717 690"/>
                              <a:gd name="T135" fmla="*/ 717 h 50"/>
                              <a:gd name="T136" fmla="+- 0 1243 1168"/>
                              <a:gd name="T137" fmla="*/ T136 w 75"/>
                              <a:gd name="T138" fmla="+- 0 739 690"/>
                              <a:gd name="T139" fmla="*/ 739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5" h="50">
                                <a:moveTo>
                                  <a:pt x="27" y="45"/>
                                </a:moveTo>
                                <a:lnTo>
                                  <a:pt x="18" y="45"/>
                                </a:lnTo>
                                <a:lnTo>
                                  <a:pt x="23" y="41"/>
                                </a:lnTo>
                                <a:lnTo>
                                  <a:pt x="23" y="35"/>
                                </a:lnTo>
                                <a:lnTo>
                                  <a:pt x="22" y="32"/>
                                </a:lnTo>
                                <a:lnTo>
                                  <a:pt x="19" y="30"/>
                                </a:lnTo>
                                <a:lnTo>
                                  <a:pt x="14" y="28"/>
                                </a:lnTo>
                                <a:lnTo>
                                  <a:pt x="10" y="25"/>
                                </a:lnTo>
                                <a:lnTo>
                                  <a:pt x="5" y="23"/>
                                </a:lnTo>
                                <a:lnTo>
                                  <a:pt x="2" y="20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3" y="5"/>
                                </a:lnTo>
                                <a:lnTo>
                                  <a:pt x="8" y="2"/>
                                </a:lnTo>
                                <a:lnTo>
                                  <a:pt x="14" y="0"/>
                                </a:lnTo>
                                <a:lnTo>
                                  <a:pt x="24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14" y="5"/>
                                </a:lnTo>
                                <a:lnTo>
                                  <a:pt x="11" y="6"/>
                                </a:lnTo>
                                <a:lnTo>
                                  <a:pt x="8" y="8"/>
                                </a:lnTo>
                                <a:lnTo>
                                  <a:pt x="6" y="11"/>
                                </a:lnTo>
                                <a:lnTo>
                                  <a:pt x="6" y="14"/>
                                </a:lnTo>
                                <a:lnTo>
                                  <a:pt x="7" y="17"/>
                                </a:lnTo>
                                <a:lnTo>
                                  <a:pt x="10" y="19"/>
                                </a:lnTo>
                                <a:lnTo>
                                  <a:pt x="14" y="21"/>
                                </a:lnTo>
                                <a:lnTo>
                                  <a:pt x="19" y="24"/>
                                </a:lnTo>
                                <a:lnTo>
                                  <a:pt x="24" y="27"/>
                                </a:lnTo>
                                <a:lnTo>
                                  <a:pt x="27" y="30"/>
                                </a:lnTo>
                                <a:lnTo>
                                  <a:pt x="29" y="34"/>
                                </a:lnTo>
                                <a:lnTo>
                                  <a:pt x="29" y="40"/>
                                </a:lnTo>
                                <a:lnTo>
                                  <a:pt x="27" y="45"/>
                                </a:lnTo>
                                <a:close/>
                                <a:moveTo>
                                  <a:pt x="27" y="8"/>
                                </a:moveTo>
                                <a:lnTo>
                                  <a:pt x="23" y="5"/>
                                </a:lnTo>
                                <a:lnTo>
                                  <a:pt x="27" y="5"/>
                                </a:lnTo>
                                <a:lnTo>
                                  <a:pt x="27" y="8"/>
                                </a:lnTo>
                                <a:close/>
                                <a:moveTo>
                                  <a:pt x="15" y="50"/>
                                </a:moveTo>
                                <a:lnTo>
                                  <a:pt x="11" y="50"/>
                                </a:lnTo>
                                <a:lnTo>
                                  <a:pt x="8" y="49"/>
                                </a:lnTo>
                                <a:lnTo>
                                  <a:pt x="4" y="49"/>
                                </a:ln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0"/>
                                </a:lnTo>
                                <a:lnTo>
                                  <a:pt x="1" y="41"/>
                                </a:lnTo>
                                <a:lnTo>
                                  <a:pt x="4" y="43"/>
                                </a:lnTo>
                                <a:lnTo>
                                  <a:pt x="8" y="44"/>
                                </a:lnTo>
                                <a:lnTo>
                                  <a:pt x="11" y="45"/>
                                </a:lnTo>
                                <a:lnTo>
                                  <a:pt x="27" y="45"/>
                                </a:lnTo>
                                <a:lnTo>
                                  <a:pt x="26" y="45"/>
                                </a:lnTo>
                                <a:lnTo>
                                  <a:pt x="22" y="48"/>
                                </a:lnTo>
                                <a:lnTo>
                                  <a:pt x="15" y="50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39" y="49"/>
                                </a:lnTo>
                                <a:lnTo>
                                  <a:pt x="39" y="1"/>
                                </a:lnTo>
                                <a:lnTo>
                                  <a:pt x="44" y="1"/>
                                </a:lnTo>
                                <a:lnTo>
                                  <a:pt x="44" y="22"/>
                                </a:lnTo>
                                <a:lnTo>
                                  <a:pt x="75" y="22"/>
                                </a:lnTo>
                                <a:lnTo>
                                  <a:pt x="75" y="27"/>
                                </a:lnTo>
                                <a:lnTo>
                                  <a:pt x="44" y="27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75" y="22"/>
                                </a:moveTo>
                                <a:lnTo>
                                  <a:pt x="69" y="22"/>
                                </a:lnTo>
                                <a:lnTo>
                                  <a:pt x="69" y="1"/>
                                </a:lnTo>
                                <a:lnTo>
                                  <a:pt x="75" y="1"/>
                                </a:lnTo>
                                <a:lnTo>
                                  <a:pt x="75" y="22"/>
                                </a:lnTo>
                                <a:close/>
                                <a:moveTo>
                                  <a:pt x="75" y="49"/>
                                </a:moveTo>
                                <a:lnTo>
                                  <a:pt x="69" y="49"/>
                                </a:lnTo>
                                <a:lnTo>
                                  <a:pt x="69" y="27"/>
                                </a:lnTo>
                                <a:lnTo>
                                  <a:pt x="75" y="27"/>
                                </a:lnTo>
                                <a:lnTo>
                                  <a:pt x="7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918"/>
                            <a:ext cx="229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5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928" y="391"/>
                            <a:ext cx="1490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Freeform 511"/>
                        <wps:cNvSpPr>
                          <a:spLocks/>
                        </wps:cNvSpPr>
                        <wps:spPr bwMode="auto">
                          <a:xfrm>
                            <a:off x="928" y="283"/>
                            <a:ext cx="1485" cy="890"/>
                          </a:xfrm>
                          <a:custGeom>
                            <a:avLst/>
                            <a:gdLst>
                              <a:gd name="T0" fmla="+- 0 928 928"/>
                              <a:gd name="T1" fmla="*/ T0 w 1485"/>
                              <a:gd name="T2" fmla="+- 0 340 283"/>
                              <a:gd name="T3" fmla="*/ 340 h 890"/>
                              <a:gd name="T4" fmla="+- 0 928 928"/>
                              <a:gd name="T5" fmla="*/ T4 w 1485"/>
                              <a:gd name="T6" fmla="+- 0 1115 283"/>
                              <a:gd name="T7" fmla="*/ 1115 h 890"/>
                              <a:gd name="T8" fmla="+- 0 933 928"/>
                              <a:gd name="T9" fmla="*/ T8 w 1485"/>
                              <a:gd name="T10" fmla="+- 0 1137 283"/>
                              <a:gd name="T11" fmla="*/ 1137 h 890"/>
                              <a:gd name="T12" fmla="+- 0 945 928"/>
                              <a:gd name="T13" fmla="*/ T12 w 1485"/>
                              <a:gd name="T14" fmla="+- 0 1155 283"/>
                              <a:gd name="T15" fmla="*/ 1155 h 890"/>
                              <a:gd name="T16" fmla="+- 0 963 928"/>
                              <a:gd name="T17" fmla="*/ T16 w 1485"/>
                              <a:gd name="T18" fmla="+- 0 1168 283"/>
                              <a:gd name="T19" fmla="*/ 1168 h 890"/>
                              <a:gd name="T20" fmla="+- 0 985 928"/>
                              <a:gd name="T21" fmla="*/ T20 w 1485"/>
                              <a:gd name="T22" fmla="+- 0 1172 283"/>
                              <a:gd name="T23" fmla="*/ 1172 h 890"/>
                              <a:gd name="T24" fmla="+- 0 2355 928"/>
                              <a:gd name="T25" fmla="*/ T24 w 1485"/>
                              <a:gd name="T26" fmla="+- 0 1172 283"/>
                              <a:gd name="T27" fmla="*/ 1172 h 890"/>
                              <a:gd name="T28" fmla="+- 0 2378 928"/>
                              <a:gd name="T29" fmla="*/ T28 w 1485"/>
                              <a:gd name="T30" fmla="+- 0 1168 283"/>
                              <a:gd name="T31" fmla="*/ 1168 h 890"/>
                              <a:gd name="T32" fmla="+- 0 2396 928"/>
                              <a:gd name="T33" fmla="*/ T32 w 1485"/>
                              <a:gd name="T34" fmla="+- 0 1155 283"/>
                              <a:gd name="T35" fmla="*/ 1155 h 890"/>
                              <a:gd name="T36" fmla="+- 0 2408 928"/>
                              <a:gd name="T37" fmla="*/ T36 w 1485"/>
                              <a:gd name="T38" fmla="+- 0 1137 283"/>
                              <a:gd name="T39" fmla="*/ 1137 h 890"/>
                              <a:gd name="T40" fmla="+- 0 2413 928"/>
                              <a:gd name="T41" fmla="*/ T40 w 1485"/>
                              <a:gd name="T42" fmla="+- 0 1115 283"/>
                              <a:gd name="T43" fmla="*/ 1115 h 890"/>
                              <a:gd name="T44" fmla="+- 0 2413 928"/>
                              <a:gd name="T45" fmla="*/ T44 w 1485"/>
                              <a:gd name="T46" fmla="+- 0 340 283"/>
                              <a:gd name="T47" fmla="*/ 340 h 890"/>
                              <a:gd name="T48" fmla="+- 0 2408 928"/>
                              <a:gd name="T49" fmla="*/ T48 w 1485"/>
                              <a:gd name="T50" fmla="+- 0 318 283"/>
                              <a:gd name="T51" fmla="*/ 318 h 890"/>
                              <a:gd name="T52" fmla="+- 0 2396 928"/>
                              <a:gd name="T53" fmla="*/ T52 w 1485"/>
                              <a:gd name="T54" fmla="+- 0 300 283"/>
                              <a:gd name="T55" fmla="*/ 300 h 890"/>
                              <a:gd name="T56" fmla="+- 0 2378 928"/>
                              <a:gd name="T57" fmla="*/ T56 w 1485"/>
                              <a:gd name="T58" fmla="+- 0 287 283"/>
                              <a:gd name="T59" fmla="*/ 287 h 890"/>
                              <a:gd name="T60" fmla="+- 0 2355 928"/>
                              <a:gd name="T61" fmla="*/ T60 w 1485"/>
                              <a:gd name="T62" fmla="+- 0 283 283"/>
                              <a:gd name="T63" fmla="*/ 283 h 890"/>
                              <a:gd name="T64" fmla="+- 0 985 928"/>
                              <a:gd name="T65" fmla="*/ T64 w 1485"/>
                              <a:gd name="T66" fmla="+- 0 283 283"/>
                              <a:gd name="T67" fmla="*/ 283 h 890"/>
                              <a:gd name="T68" fmla="+- 0 963 928"/>
                              <a:gd name="T69" fmla="*/ T68 w 1485"/>
                              <a:gd name="T70" fmla="+- 0 287 283"/>
                              <a:gd name="T71" fmla="*/ 287 h 890"/>
                              <a:gd name="T72" fmla="+- 0 945 928"/>
                              <a:gd name="T73" fmla="*/ T72 w 1485"/>
                              <a:gd name="T74" fmla="+- 0 300 283"/>
                              <a:gd name="T75" fmla="*/ 300 h 890"/>
                              <a:gd name="T76" fmla="+- 0 933 928"/>
                              <a:gd name="T77" fmla="*/ T76 w 1485"/>
                              <a:gd name="T78" fmla="+- 0 318 283"/>
                              <a:gd name="T79" fmla="*/ 318 h 890"/>
                              <a:gd name="T80" fmla="+- 0 928 928"/>
                              <a:gd name="T81" fmla="*/ T80 w 1485"/>
                              <a:gd name="T82" fmla="+- 0 340 283"/>
                              <a:gd name="T83" fmla="*/ 340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5" h="890">
                                <a:moveTo>
                                  <a:pt x="0" y="57"/>
                                </a:moveTo>
                                <a:lnTo>
                                  <a:pt x="0" y="832"/>
                                </a:lnTo>
                                <a:lnTo>
                                  <a:pt x="5" y="854"/>
                                </a:lnTo>
                                <a:lnTo>
                                  <a:pt x="17" y="872"/>
                                </a:lnTo>
                                <a:lnTo>
                                  <a:pt x="35" y="885"/>
                                </a:lnTo>
                                <a:lnTo>
                                  <a:pt x="57" y="889"/>
                                </a:lnTo>
                                <a:lnTo>
                                  <a:pt x="1427" y="889"/>
                                </a:lnTo>
                                <a:lnTo>
                                  <a:pt x="1450" y="885"/>
                                </a:lnTo>
                                <a:lnTo>
                                  <a:pt x="1468" y="872"/>
                                </a:lnTo>
                                <a:lnTo>
                                  <a:pt x="1480" y="854"/>
                                </a:lnTo>
                                <a:lnTo>
                                  <a:pt x="1485" y="832"/>
                                </a:lnTo>
                                <a:lnTo>
                                  <a:pt x="1485" y="57"/>
                                </a:lnTo>
                                <a:lnTo>
                                  <a:pt x="1480" y="35"/>
                                </a:lnTo>
                                <a:lnTo>
                                  <a:pt x="1468" y="17"/>
                                </a:lnTo>
                                <a:lnTo>
                                  <a:pt x="1450" y="4"/>
                                </a:lnTo>
                                <a:lnTo>
                                  <a:pt x="1427" y="0"/>
                                </a:ln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907"/>
                            <a:ext cx="18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8" name="Freeform 509"/>
                        <wps:cNvSpPr>
                          <a:spLocks/>
                        </wps:cNvSpPr>
                        <wps:spPr bwMode="auto">
                          <a:xfrm>
                            <a:off x="2697" y="385"/>
                            <a:ext cx="82" cy="81"/>
                          </a:xfrm>
                          <a:custGeom>
                            <a:avLst/>
                            <a:gdLst>
                              <a:gd name="T0" fmla="+- 0 2778 2697"/>
                              <a:gd name="T1" fmla="*/ T0 w 82"/>
                              <a:gd name="T2" fmla="+- 0 465 385"/>
                              <a:gd name="T3" fmla="*/ 465 h 81"/>
                              <a:gd name="T4" fmla="+- 0 2705 2697"/>
                              <a:gd name="T5" fmla="*/ T4 w 82"/>
                              <a:gd name="T6" fmla="+- 0 465 385"/>
                              <a:gd name="T7" fmla="*/ 465 h 81"/>
                              <a:gd name="T8" fmla="+- 0 2701 2697"/>
                              <a:gd name="T9" fmla="*/ T8 w 82"/>
                              <a:gd name="T10" fmla="+- 0 458 385"/>
                              <a:gd name="T11" fmla="*/ 458 h 81"/>
                              <a:gd name="T12" fmla="+- 0 2698 2697"/>
                              <a:gd name="T13" fmla="*/ T12 w 82"/>
                              <a:gd name="T14" fmla="+- 0 448 385"/>
                              <a:gd name="T15" fmla="*/ 448 h 81"/>
                              <a:gd name="T16" fmla="+- 0 2697 2697"/>
                              <a:gd name="T17" fmla="*/ T16 w 82"/>
                              <a:gd name="T18" fmla="+- 0 438 385"/>
                              <a:gd name="T19" fmla="*/ 438 h 81"/>
                              <a:gd name="T20" fmla="+- 0 2697 2697"/>
                              <a:gd name="T21" fmla="*/ T20 w 82"/>
                              <a:gd name="T22" fmla="+- 0 428 385"/>
                              <a:gd name="T23" fmla="*/ 428 h 81"/>
                              <a:gd name="T24" fmla="+- 0 2747 2697"/>
                              <a:gd name="T25" fmla="*/ T24 w 82"/>
                              <a:gd name="T26" fmla="+- 0 385 385"/>
                              <a:gd name="T27" fmla="*/ 385 h 81"/>
                              <a:gd name="T28" fmla="+- 0 2757 2697"/>
                              <a:gd name="T29" fmla="*/ T28 w 82"/>
                              <a:gd name="T30" fmla="+- 0 386 385"/>
                              <a:gd name="T31" fmla="*/ 386 h 81"/>
                              <a:gd name="T32" fmla="+- 0 2767 2697"/>
                              <a:gd name="T33" fmla="*/ T32 w 82"/>
                              <a:gd name="T34" fmla="+- 0 388 385"/>
                              <a:gd name="T35" fmla="*/ 388 h 81"/>
                              <a:gd name="T36" fmla="+- 0 2776 2697"/>
                              <a:gd name="T37" fmla="*/ T36 w 82"/>
                              <a:gd name="T38" fmla="+- 0 393 385"/>
                              <a:gd name="T39" fmla="*/ 393 h 81"/>
                              <a:gd name="T40" fmla="+- 0 2778 2697"/>
                              <a:gd name="T41" fmla="*/ T40 w 82"/>
                              <a:gd name="T42" fmla="+- 0 395 385"/>
                              <a:gd name="T43" fmla="*/ 395 h 81"/>
                              <a:gd name="T44" fmla="+- 0 2778 2697"/>
                              <a:gd name="T45" fmla="*/ T44 w 82"/>
                              <a:gd name="T46" fmla="+- 0 465 385"/>
                              <a:gd name="T47" fmla="*/ 46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2" h="81">
                                <a:moveTo>
                                  <a:pt x="81" y="80"/>
                                </a:moveTo>
                                <a:lnTo>
                                  <a:pt x="8" y="80"/>
                                </a:lnTo>
                                <a:lnTo>
                                  <a:pt x="4" y="73"/>
                                </a:lnTo>
                                <a:lnTo>
                                  <a:pt x="1" y="6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70" y="3"/>
                                </a:lnTo>
                                <a:lnTo>
                                  <a:pt x="79" y="8"/>
                                </a:lnTo>
                                <a:lnTo>
                                  <a:pt x="81" y="1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508"/>
                        <wps:cNvSpPr>
                          <a:spLocks/>
                        </wps:cNvSpPr>
                        <wps:spPr bwMode="auto">
                          <a:xfrm>
                            <a:off x="2824" y="335"/>
                            <a:ext cx="130" cy="67"/>
                          </a:xfrm>
                          <a:custGeom>
                            <a:avLst/>
                            <a:gdLst>
                              <a:gd name="T0" fmla="+- 0 2836 2824"/>
                              <a:gd name="T1" fmla="*/ T0 w 130"/>
                              <a:gd name="T2" fmla="+- 0 397 335"/>
                              <a:gd name="T3" fmla="*/ 397 h 67"/>
                              <a:gd name="T4" fmla="+- 0 2842 2824"/>
                              <a:gd name="T5" fmla="*/ T4 w 130"/>
                              <a:gd name="T6" fmla="+- 0 351 335"/>
                              <a:gd name="T7" fmla="*/ 351 h 67"/>
                              <a:gd name="T8" fmla="+- 0 2839 2824"/>
                              <a:gd name="T9" fmla="*/ T8 w 130"/>
                              <a:gd name="T10" fmla="+- 0 397 335"/>
                              <a:gd name="T11" fmla="*/ 397 h 67"/>
                              <a:gd name="T12" fmla="+- 0 2827 2824"/>
                              <a:gd name="T13" fmla="*/ T12 w 130"/>
                              <a:gd name="T14" fmla="+- 0 402 335"/>
                              <a:gd name="T15" fmla="*/ 402 h 67"/>
                              <a:gd name="T16" fmla="+- 0 2824 2824"/>
                              <a:gd name="T17" fmla="*/ T16 w 130"/>
                              <a:gd name="T18" fmla="+- 0 395 335"/>
                              <a:gd name="T19" fmla="*/ 395 h 67"/>
                              <a:gd name="T20" fmla="+- 0 2839 2824"/>
                              <a:gd name="T21" fmla="*/ T20 w 130"/>
                              <a:gd name="T22" fmla="+- 0 397 335"/>
                              <a:gd name="T23" fmla="*/ 397 h 67"/>
                              <a:gd name="T24" fmla="+- 0 2841 2824"/>
                              <a:gd name="T25" fmla="*/ T24 w 130"/>
                              <a:gd name="T26" fmla="+- 0 343 335"/>
                              <a:gd name="T27" fmla="*/ 343 h 67"/>
                              <a:gd name="T28" fmla="+- 0 2836 2824"/>
                              <a:gd name="T29" fmla="*/ T28 w 130"/>
                              <a:gd name="T30" fmla="+- 0 341 335"/>
                              <a:gd name="T31" fmla="*/ 341 h 67"/>
                              <a:gd name="T32" fmla="+- 0 2838 2824"/>
                              <a:gd name="T33" fmla="*/ T32 w 130"/>
                              <a:gd name="T34" fmla="+- 0 335 335"/>
                              <a:gd name="T35" fmla="*/ 335 h 67"/>
                              <a:gd name="T36" fmla="+- 0 2843 2824"/>
                              <a:gd name="T37" fmla="*/ T36 w 130"/>
                              <a:gd name="T38" fmla="+- 0 337 335"/>
                              <a:gd name="T39" fmla="*/ 337 h 67"/>
                              <a:gd name="T40" fmla="+- 0 2841 2824"/>
                              <a:gd name="T41" fmla="*/ T40 w 130"/>
                              <a:gd name="T42" fmla="+- 0 343 335"/>
                              <a:gd name="T43" fmla="*/ 343 h 67"/>
                              <a:gd name="T44" fmla="+- 0 2852 2824"/>
                              <a:gd name="T45" fmla="*/ T44 w 130"/>
                              <a:gd name="T46" fmla="+- 0 386 335"/>
                              <a:gd name="T47" fmla="*/ 386 h 67"/>
                              <a:gd name="T48" fmla="+- 0 2858 2824"/>
                              <a:gd name="T49" fmla="*/ T48 w 130"/>
                              <a:gd name="T50" fmla="+- 0 351 335"/>
                              <a:gd name="T51" fmla="*/ 351 h 67"/>
                              <a:gd name="T52" fmla="+- 0 2874 2824"/>
                              <a:gd name="T53" fmla="*/ T52 w 130"/>
                              <a:gd name="T54" fmla="+- 0 382 335"/>
                              <a:gd name="T55" fmla="*/ 382 h 67"/>
                              <a:gd name="T56" fmla="+- 0 2874 2824"/>
                              <a:gd name="T57" fmla="*/ T56 w 130"/>
                              <a:gd name="T58" fmla="+- 0 382 335"/>
                              <a:gd name="T59" fmla="*/ 382 h 67"/>
                              <a:gd name="T60" fmla="+- 0 2875 2824"/>
                              <a:gd name="T61" fmla="*/ T60 w 130"/>
                              <a:gd name="T62" fmla="+- 0 376 335"/>
                              <a:gd name="T63" fmla="*/ 376 h 67"/>
                              <a:gd name="T64" fmla="+- 0 2881 2824"/>
                              <a:gd name="T65" fmla="*/ T64 w 130"/>
                              <a:gd name="T66" fmla="+- 0 351 335"/>
                              <a:gd name="T67" fmla="*/ 351 h 67"/>
                              <a:gd name="T68" fmla="+- 0 2875 2824"/>
                              <a:gd name="T69" fmla="*/ T68 w 130"/>
                              <a:gd name="T70" fmla="+- 0 380 335"/>
                              <a:gd name="T71" fmla="*/ 380 h 67"/>
                              <a:gd name="T72" fmla="+- 0 2881 2824"/>
                              <a:gd name="T73" fmla="*/ T72 w 130"/>
                              <a:gd name="T74" fmla="+- 0 385 335"/>
                              <a:gd name="T75" fmla="*/ 385 h 67"/>
                              <a:gd name="T76" fmla="+- 0 2875 2824"/>
                              <a:gd name="T77" fmla="*/ T76 w 130"/>
                              <a:gd name="T78" fmla="+- 0 380 335"/>
                              <a:gd name="T79" fmla="*/ 380 h 67"/>
                              <a:gd name="T80" fmla="+- 0 2881 2824"/>
                              <a:gd name="T81" fmla="*/ T80 w 130"/>
                              <a:gd name="T82" fmla="+- 0 385 335"/>
                              <a:gd name="T83" fmla="*/ 385 h 67"/>
                              <a:gd name="T84" fmla="+- 0 2897 2824"/>
                              <a:gd name="T85" fmla="*/ T84 w 130"/>
                              <a:gd name="T86" fmla="+- 0 357 335"/>
                              <a:gd name="T87" fmla="*/ 357 h 67"/>
                              <a:gd name="T88" fmla="+- 0 2914 2824"/>
                              <a:gd name="T89" fmla="*/ T88 w 130"/>
                              <a:gd name="T90" fmla="+- 0 350 335"/>
                              <a:gd name="T91" fmla="*/ 350 h 67"/>
                              <a:gd name="T92" fmla="+- 0 2903 2824"/>
                              <a:gd name="T93" fmla="*/ T92 w 130"/>
                              <a:gd name="T94" fmla="+- 0 355 335"/>
                              <a:gd name="T95" fmla="*/ 355 h 67"/>
                              <a:gd name="T96" fmla="+- 0 2897 2824"/>
                              <a:gd name="T97" fmla="*/ T96 w 130"/>
                              <a:gd name="T98" fmla="+- 0 385 335"/>
                              <a:gd name="T99" fmla="*/ 385 h 67"/>
                              <a:gd name="T100" fmla="+- 0 2892 2824"/>
                              <a:gd name="T101" fmla="*/ T100 w 130"/>
                              <a:gd name="T102" fmla="+- 0 351 335"/>
                              <a:gd name="T103" fmla="*/ 351 h 67"/>
                              <a:gd name="T104" fmla="+- 0 2897 2824"/>
                              <a:gd name="T105" fmla="*/ T104 w 130"/>
                              <a:gd name="T106" fmla="+- 0 357 335"/>
                              <a:gd name="T107" fmla="*/ 357 h 67"/>
                              <a:gd name="T108" fmla="+- 0 2897 2824"/>
                              <a:gd name="T109" fmla="*/ T108 w 130"/>
                              <a:gd name="T110" fmla="+- 0 361 335"/>
                              <a:gd name="T111" fmla="*/ 361 h 67"/>
                              <a:gd name="T112" fmla="+- 0 2920 2824"/>
                              <a:gd name="T113" fmla="*/ T112 w 130"/>
                              <a:gd name="T114" fmla="+- 0 385 335"/>
                              <a:gd name="T115" fmla="*/ 385 h 67"/>
                              <a:gd name="T116" fmla="+- 0 2915 2824"/>
                              <a:gd name="T117" fmla="*/ T116 w 130"/>
                              <a:gd name="T118" fmla="+- 0 355 335"/>
                              <a:gd name="T119" fmla="*/ 355 h 67"/>
                              <a:gd name="T120" fmla="+- 0 2920 2824"/>
                              <a:gd name="T121" fmla="*/ T120 w 130"/>
                              <a:gd name="T122" fmla="+- 0 358 335"/>
                              <a:gd name="T123" fmla="*/ 358 h 67"/>
                              <a:gd name="T124" fmla="+- 0 2950 2824"/>
                              <a:gd name="T125" fmla="*/ T124 w 130"/>
                              <a:gd name="T126" fmla="+- 0 386 335"/>
                              <a:gd name="T127" fmla="*/ 386 h 67"/>
                              <a:gd name="T128" fmla="+- 0 2928 2824"/>
                              <a:gd name="T129" fmla="*/ T128 w 130"/>
                              <a:gd name="T130" fmla="+- 0 377 335"/>
                              <a:gd name="T131" fmla="*/ 377 h 67"/>
                              <a:gd name="T132" fmla="+- 0 2938 2824"/>
                              <a:gd name="T133" fmla="*/ T132 w 130"/>
                              <a:gd name="T134" fmla="+- 0 350 335"/>
                              <a:gd name="T135" fmla="*/ 350 h 67"/>
                              <a:gd name="T136" fmla="+- 0 2954 2824"/>
                              <a:gd name="T137" fmla="*/ T136 w 130"/>
                              <a:gd name="T138" fmla="+- 0 352 335"/>
                              <a:gd name="T139" fmla="*/ 352 h 67"/>
                              <a:gd name="T140" fmla="+- 0 2941 2824"/>
                              <a:gd name="T141" fmla="*/ T140 w 130"/>
                              <a:gd name="T142" fmla="+- 0 355 335"/>
                              <a:gd name="T143" fmla="*/ 355 h 67"/>
                              <a:gd name="T144" fmla="+- 0 2934 2824"/>
                              <a:gd name="T145" fmla="*/ T144 w 130"/>
                              <a:gd name="T146" fmla="+- 0 375 335"/>
                              <a:gd name="T147" fmla="*/ 375 h 67"/>
                              <a:gd name="T148" fmla="+- 0 2954 2824"/>
                              <a:gd name="T149" fmla="*/ T148 w 130"/>
                              <a:gd name="T150" fmla="+- 0 382 335"/>
                              <a:gd name="T151" fmla="*/ 382 h 67"/>
                              <a:gd name="T152" fmla="+- 0 2950 2824"/>
                              <a:gd name="T153" fmla="*/ T152 w 130"/>
                              <a:gd name="T154" fmla="+- 0 386 335"/>
                              <a:gd name="T155" fmla="*/ 386 h 67"/>
                              <a:gd name="T156" fmla="+- 0 2950 2824"/>
                              <a:gd name="T157" fmla="*/ T156 w 130"/>
                              <a:gd name="T158" fmla="+- 0 355 335"/>
                              <a:gd name="T159" fmla="*/ 355 h 67"/>
                              <a:gd name="T160" fmla="+- 0 2954 2824"/>
                              <a:gd name="T161" fmla="*/ T160 w 130"/>
                              <a:gd name="T162" fmla="+- 0 358 335"/>
                              <a:gd name="T163" fmla="*/ 358 h 67"/>
                              <a:gd name="T164" fmla="+- 0 2950 2824"/>
                              <a:gd name="T165" fmla="*/ T164 w 130"/>
                              <a:gd name="T166" fmla="+- 0 382 335"/>
                              <a:gd name="T167" fmla="*/ 382 h 67"/>
                              <a:gd name="T168" fmla="+- 0 2954 2824"/>
                              <a:gd name="T169" fmla="*/ T168 w 130"/>
                              <a:gd name="T170" fmla="+- 0 382 335"/>
                              <a:gd name="T171" fmla="*/ 382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0" h="67">
                                <a:moveTo>
                                  <a:pt x="15" y="62"/>
                                </a:moveTo>
                                <a:lnTo>
                                  <a:pt x="12" y="62"/>
                                </a:lnTo>
                                <a:lnTo>
                                  <a:pt x="12" y="16"/>
                                </a:lnTo>
                                <a:lnTo>
                                  <a:pt x="18" y="16"/>
                                </a:lnTo>
                                <a:lnTo>
                                  <a:pt x="18" y="57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1" y="67"/>
                                </a:moveTo>
                                <a:lnTo>
                                  <a:pt x="3" y="67"/>
                                </a:lnTo>
                                <a:lnTo>
                                  <a:pt x="0" y="65"/>
                                </a:lnTo>
                                <a:lnTo>
                                  <a:pt x="0" y="60"/>
                                </a:lnTo>
                                <a:lnTo>
                                  <a:pt x="3" y="62"/>
                                </a:lnTo>
                                <a:lnTo>
                                  <a:pt x="15" y="62"/>
                                </a:lnTo>
                                <a:lnTo>
                                  <a:pt x="11" y="67"/>
                                </a:lnTo>
                                <a:close/>
                                <a:moveTo>
                                  <a:pt x="17" y="8"/>
                                </a:moveTo>
                                <a:lnTo>
                                  <a:pt x="14" y="8"/>
                                </a:lnTo>
                                <a:lnTo>
                                  <a:pt x="12" y="6"/>
                                </a:lnTo>
                                <a:lnTo>
                                  <a:pt x="12" y="2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19" y="5"/>
                                </a:lnTo>
                                <a:lnTo>
                                  <a:pt x="17" y="8"/>
                                </a:lnTo>
                                <a:close/>
                                <a:moveTo>
                                  <a:pt x="48" y="51"/>
                                </a:moveTo>
                                <a:lnTo>
                                  <a:pt x="28" y="51"/>
                                </a:lnTo>
                                <a:lnTo>
                                  <a:pt x="28" y="16"/>
                                </a:lnTo>
                                <a:lnTo>
                                  <a:pt x="34" y="16"/>
                                </a:lnTo>
                                <a:lnTo>
                                  <a:pt x="34" y="47"/>
                                </a:lnTo>
                                <a:lnTo>
                                  <a:pt x="50" y="47"/>
                                </a:lnTo>
                                <a:lnTo>
                                  <a:pt x="48" y="51"/>
                                </a:lnTo>
                                <a:close/>
                                <a:moveTo>
                                  <a:pt x="50" y="47"/>
                                </a:moveTo>
                                <a:lnTo>
                                  <a:pt x="46" y="47"/>
                                </a:lnTo>
                                <a:lnTo>
                                  <a:pt x="51" y="41"/>
                                </a:lnTo>
                                <a:lnTo>
                                  <a:pt x="51" y="16"/>
                                </a:lnTo>
                                <a:lnTo>
                                  <a:pt x="57" y="16"/>
                                </a:lnTo>
                                <a:lnTo>
                                  <a:pt x="57" y="45"/>
                                </a:lnTo>
                                <a:lnTo>
                                  <a:pt x="51" y="45"/>
                                </a:lnTo>
                                <a:lnTo>
                                  <a:pt x="50" y="47"/>
                                </a:lnTo>
                                <a:close/>
                                <a:moveTo>
                                  <a:pt x="57" y="50"/>
                                </a:moveTo>
                                <a:lnTo>
                                  <a:pt x="51" y="50"/>
                                </a:lnTo>
                                <a:lnTo>
                                  <a:pt x="51" y="45"/>
                                </a:lnTo>
                                <a:lnTo>
                                  <a:pt x="57" y="45"/>
                                </a:lnTo>
                                <a:lnTo>
                                  <a:pt x="57" y="50"/>
                                </a:lnTo>
                                <a:close/>
                                <a:moveTo>
                                  <a:pt x="77" y="22"/>
                                </a:moveTo>
                                <a:lnTo>
                                  <a:pt x="73" y="22"/>
                                </a:lnTo>
                                <a:lnTo>
                                  <a:pt x="77" y="15"/>
                                </a:lnTo>
                                <a:lnTo>
                                  <a:pt x="90" y="15"/>
                                </a:lnTo>
                                <a:lnTo>
                                  <a:pt x="94" y="20"/>
                                </a:lnTo>
                                <a:lnTo>
                                  <a:pt x="79" y="20"/>
                                </a:lnTo>
                                <a:lnTo>
                                  <a:pt x="77" y="22"/>
                                </a:lnTo>
                                <a:close/>
                                <a:moveTo>
                                  <a:pt x="73" y="50"/>
                                </a:moveTo>
                                <a:lnTo>
                                  <a:pt x="68" y="50"/>
                                </a:lnTo>
                                <a:lnTo>
                                  <a:pt x="68" y="16"/>
                                </a:lnTo>
                                <a:lnTo>
                                  <a:pt x="73" y="16"/>
                                </a:lnTo>
                                <a:lnTo>
                                  <a:pt x="73" y="22"/>
                                </a:lnTo>
                                <a:lnTo>
                                  <a:pt x="77" y="22"/>
                                </a:lnTo>
                                <a:lnTo>
                                  <a:pt x="73" y="26"/>
                                </a:lnTo>
                                <a:lnTo>
                                  <a:pt x="73" y="50"/>
                                </a:lnTo>
                                <a:close/>
                                <a:moveTo>
                                  <a:pt x="96" y="50"/>
                                </a:moveTo>
                                <a:lnTo>
                                  <a:pt x="91" y="50"/>
                                </a:lnTo>
                                <a:lnTo>
                                  <a:pt x="91" y="20"/>
                                </a:lnTo>
                                <a:lnTo>
                                  <a:pt x="94" y="20"/>
                                </a:lnTo>
                                <a:lnTo>
                                  <a:pt x="96" y="23"/>
                                </a:lnTo>
                                <a:lnTo>
                                  <a:pt x="96" y="50"/>
                                </a:lnTo>
                                <a:close/>
                                <a:moveTo>
                                  <a:pt x="126" y="51"/>
                                </a:moveTo>
                                <a:lnTo>
                                  <a:pt x="113" y="51"/>
                                </a:lnTo>
                                <a:lnTo>
                                  <a:pt x="104" y="42"/>
                                </a:lnTo>
                                <a:lnTo>
                                  <a:pt x="104" y="26"/>
                                </a:lnTo>
                                <a:lnTo>
                                  <a:pt x="114" y="15"/>
                                </a:lnTo>
                                <a:lnTo>
                                  <a:pt x="127" y="15"/>
                                </a:lnTo>
                                <a:lnTo>
                                  <a:pt x="130" y="17"/>
                                </a:lnTo>
                                <a:lnTo>
                                  <a:pt x="130" y="20"/>
                                </a:lnTo>
                                <a:lnTo>
                                  <a:pt x="117" y="20"/>
                                </a:lnTo>
                                <a:lnTo>
                                  <a:pt x="110" y="28"/>
                                </a:lnTo>
                                <a:lnTo>
                                  <a:pt x="110" y="40"/>
                                </a:lnTo>
                                <a:lnTo>
                                  <a:pt x="116" y="47"/>
                                </a:lnTo>
                                <a:lnTo>
                                  <a:pt x="130" y="47"/>
                                </a:lnTo>
                                <a:lnTo>
                                  <a:pt x="130" y="49"/>
                                </a:lnTo>
                                <a:lnTo>
                                  <a:pt x="126" y="51"/>
                                </a:lnTo>
                                <a:close/>
                                <a:moveTo>
                                  <a:pt x="130" y="23"/>
                                </a:moveTo>
                                <a:lnTo>
                                  <a:pt x="126" y="20"/>
                                </a:lnTo>
                                <a:lnTo>
                                  <a:pt x="130" y="20"/>
                                </a:lnTo>
                                <a:lnTo>
                                  <a:pt x="130" y="23"/>
                                </a:lnTo>
                                <a:close/>
                                <a:moveTo>
                                  <a:pt x="130" y="47"/>
                                </a:moveTo>
                                <a:lnTo>
                                  <a:pt x="126" y="47"/>
                                </a:lnTo>
                                <a:lnTo>
                                  <a:pt x="130" y="44"/>
                                </a:lnTo>
                                <a:lnTo>
                                  <a:pt x="13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" y="596"/>
                            <a:ext cx="5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1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2846" y="596"/>
                            <a:ext cx="51" cy="222"/>
                          </a:xfrm>
                          <a:prstGeom prst="rect">
                            <a:avLst/>
                          </a:prstGeom>
                          <a:noFill/>
                          <a:ln w="398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AutoShape 505"/>
                        <wps:cNvSpPr>
                          <a:spLocks/>
                        </wps:cNvSpPr>
                        <wps:spPr bwMode="auto">
                          <a:xfrm>
                            <a:off x="2820" y="882"/>
                            <a:ext cx="159" cy="5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159"/>
                              <a:gd name="T2" fmla="+- 0 933 882"/>
                              <a:gd name="T3" fmla="*/ 933 h 52"/>
                              <a:gd name="T4" fmla="+- 0 2844 2820"/>
                              <a:gd name="T5" fmla="*/ T4 w 159"/>
                              <a:gd name="T6" fmla="+- 0 885 882"/>
                              <a:gd name="T7" fmla="*/ 885 h 52"/>
                              <a:gd name="T8" fmla="+- 0 2826 2820"/>
                              <a:gd name="T9" fmla="*/ T8 w 159"/>
                              <a:gd name="T10" fmla="+- 0 890 882"/>
                              <a:gd name="T11" fmla="*/ 890 h 52"/>
                              <a:gd name="T12" fmla="+- 0 2843 2820"/>
                              <a:gd name="T13" fmla="*/ T12 w 159"/>
                              <a:gd name="T14" fmla="+- 0 906 882"/>
                              <a:gd name="T15" fmla="*/ 906 h 52"/>
                              <a:gd name="T16" fmla="+- 0 2826 2820"/>
                              <a:gd name="T17" fmla="*/ T16 w 159"/>
                              <a:gd name="T18" fmla="+- 0 912 882"/>
                              <a:gd name="T19" fmla="*/ 912 h 52"/>
                              <a:gd name="T20" fmla="+- 0 2875 2820"/>
                              <a:gd name="T21" fmla="*/ T20 w 159"/>
                              <a:gd name="T22" fmla="+- 0 934 882"/>
                              <a:gd name="T23" fmla="*/ 934 h 52"/>
                              <a:gd name="T24" fmla="+- 0 2850 2820"/>
                              <a:gd name="T25" fmla="*/ T24 w 159"/>
                              <a:gd name="T26" fmla="+- 0 924 882"/>
                              <a:gd name="T27" fmla="*/ 924 h 52"/>
                              <a:gd name="T28" fmla="+- 0 2860 2820"/>
                              <a:gd name="T29" fmla="*/ T28 w 159"/>
                              <a:gd name="T30" fmla="+- 0 898 882"/>
                              <a:gd name="T31" fmla="*/ 898 h 52"/>
                              <a:gd name="T32" fmla="+- 0 2880 2820"/>
                              <a:gd name="T33" fmla="*/ T32 w 159"/>
                              <a:gd name="T34" fmla="+- 0 902 882"/>
                              <a:gd name="T35" fmla="*/ 902 h 52"/>
                              <a:gd name="T36" fmla="+- 0 2856 2820"/>
                              <a:gd name="T37" fmla="*/ T36 w 159"/>
                              <a:gd name="T38" fmla="+- 0 910 882"/>
                              <a:gd name="T39" fmla="*/ 910 h 52"/>
                              <a:gd name="T40" fmla="+- 0 2862 2820"/>
                              <a:gd name="T41" fmla="*/ T40 w 159"/>
                              <a:gd name="T42" fmla="+- 0 929 882"/>
                              <a:gd name="T43" fmla="*/ 929 h 52"/>
                              <a:gd name="T44" fmla="+- 0 2875 2820"/>
                              <a:gd name="T45" fmla="*/ T44 w 159"/>
                              <a:gd name="T46" fmla="+- 0 934 882"/>
                              <a:gd name="T47" fmla="*/ 934 h 52"/>
                              <a:gd name="T48" fmla="+- 0 2873 2820"/>
                              <a:gd name="T49" fmla="*/ T48 w 159"/>
                              <a:gd name="T50" fmla="+- 0 929 882"/>
                              <a:gd name="T51" fmla="*/ 929 h 52"/>
                              <a:gd name="T52" fmla="+- 0 2879 2820"/>
                              <a:gd name="T53" fmla="*/ T52 w 159"/>
                              <a:gd name="T54" fmla="+- 0 909 882"/>
                              <a:gd name="T55" fmla="*/ 909 h 52"/>
                              <a:gd name="T56" fmla="+- 0 2880 2820"/>
                              <a:gd name="T57" fmla="*/ T56 w 159"/>
                              <a:gd name="T58" fmla="+- 0 902 882"/>
                              <a:gd name="T59" fmla="*/ 902 h 52"/>
                              <a:gd name="T60" fmla="+- 0 2884 2820"/>
                              <a:gd name="T61" fmla="*/ T60 w 159"/>
                              <a:gd name="T62" fmla="+- 0 924 882"/>
                              <a:gd name="T63" fmla="*/ 924 h 52"/>
                              <a:gd name="T64" fmla="+- 0 2901 2820"/>
                              <a:gd name="T65" fmla="*/ T64 w 159"/>
                              <a:gd name="T66" fmla="+- 0 906 882"/>
                              <a:gd name="T67" fmla="*/ 906 h 52"/>
                              <a:gd name="T68" fmla="+- 0 2900 2820"/>
                              <a:gd name="T69" fmla="*/ T68 w 159"/>
                              <a:gd name="T70" fmla="+- 0 902 882"/>
                              <a:gd name="T71" fmla="*/ 902 h 52"/>
                              <a:gd name="T72" fmla="+- 0 2910 2820"/>
                              <a:gd name="T73" fmla="*/ T72 w 159"/>
                              <a:gd name="T74" fmla="+- 0 898 882"/>
                              <a:gd name="T75" fmla="*/ 898 h 52"/>
                              <a:gd name="T76" fmla="+- 0 2911 2820"/>
                              <a:gd name="T77" fmla="*/ T76 w 159"/>
                              <a:gd name="T78" fmla="+- 0 903 882"/>
                              <a:gd name="T79" fmla="*/ 903 h 52"/>
                              <a:gd name="T80" fmla="+- 0 2901 2820"/>
                              <a:gd name="T81" fmla="*/ T80 w 159"/>
                              <a:gd name="T82" fmla="+- 0 906 882"/>
                              <a:gd name="T83" fmla="*/ 906 h 52"/>
                              <a:gd name="T84" fmla="+- 0 2893 2820"/>
                              <a:gd name="T85" fmla="*/ T84 w 159"/>
                              <a:gd name="T86" fmla="+- 0 933 882"/>
                              <a:gd name="T87" fmla="*/ 933 h 52"/>
                              <a:gd name="T88" fmla="+- 0 2898 2820"/>
                              <a:gd name="T89" fmla="*/ T88 w 159"/>
                              <a:gd name="T90" fmla="+- 0 899 882"/>
                              <a:gd name="T91" fmla="*/ 899 h 52"/>
                              <a:gd name="T92" fmla="+- 0 2901 2820"/>
                              <a:gd name="T93" fmla="*/ T92 w 159"/>
                              <a:gd name="T94" fmla="+- 0 906 882"/>
                              <a:gd name="T95" fmla="*/ 906 h 52"/>
                              <a:gd name="T96" fmla="+- 0 2898 2820"/>
                              <a:gd name="T97" fmla="*/ T96 w 159"/>
                              <a:gd name="T98" fmla="+- 0 933 882"/>
                              <a:gd name="T99" fmla="*/ 933 h 52"/>
                              <a:gd name="T100" fmla="+- 0 2909 2820"/>
                              <a:gd name="T101" fmla="*/ T100 w 159"/>
                              <a:gd name="T102" fmla="+- 0 903 882"/>
                              <a:gd name="T103" fmla="*/ 903 h 52"/>
                              <a:gd name="T104" fmla="+- 0 2911 2820"/>
                              <a:gd name="T105" fmla="*/ T104 w 159"/>
                              <a:gd name="T106" fmla="+- 0 904 882"/>
                              <a:gd name="T107" fmla="*/ 904 h 52"/>
                              <a:gd name="T108" fmla="+- 0 2917 2820"/>
                              <a:gd name="T109" fmla="*/ T108 w 159"/>
                              <a:gd name="T110" fmla="+- 0 933 882"/>
                              <a:gd name="T111" fmla="*/ 933 h 52"/>
                              <a:gd name="T112" fmla="+- 0 2922 2820"/>
                              <a:gd name="T113" fmla="*/ T112 w 159"/>
                              <a:gd name="T114" fmla="+- 0 882 882"/>
                              <a:gd name="T115" fmla="*/ 882 h 52"/>
                              <a:gd name="T116" fmla="+- 0 2929 2820"/>
                              <a:gd name="T117" fmla="*/ T116 w 159"/>
                              <a:gd name="T118" fmla="+- 0 914 882"/>
                              <a:gd name="T119" fmla="*/ 914 h 52"/>
                              <a:gd name="T120" fmla="+- 0 2929 2820"/>
                              <a:gd name="T121" fmla="*/ T120 w 159"/>
                              <a:gd name="T122" fmla="+- 0 916 882"/>
                              <a:gd name="T123" fmla="*/ 916 h 52"/>
                              <a:gd name="T124" fmla="+- 0 2922 2820"/>
                              <a:gd name="T125" fmla="*/ T124 w 159"/>
                              <a:gd name="T126" fmla="+- 0 933 882"/>
                              <a:gd name="T127" fmla="*/ 933 h 52"/>
                              <a:gd name="T128" fmla="+- 0 2922 2820"/>
                              <a:gd name="T129" fmla="*/ T128 w 159"/>
                              <a:gd name="T130" fmla="+- 0 914 882"/>
                              <a:gd name="T131" fmla="*/ 914 h 52"/>
                              <a:gd name="T132" fmla="+- 0 2944 2820"/>
                              <a:gd name="T133" fmla="*/ T132 w 159"/>
                              <a:gd name="T134" fmla="+- 0 899 882"/>
                              <a:gd name="T135" fmla="*/ 899 h 52"/>
                              <a:gd name="T136" fmla="+- 0 2945 2820"/>
                              <a:gd name="T137" fmla="*/ T136 w 159"/>
                              <a:gd name="T138" fmla="+- 0 933 882"/>
                              <a:gd name="T139" fmla="*/ 933 h 52"/>
                              <a:gd name="T140" fmla="+- 0 2922 2820"/>
                              <a:gd name="T141" fmla="*/ T140 w 159"/>
                              <a:gd name="T142" fmla="+- 0 916 882"/>
                              <a:gd name="T143" fmla="*/ 916 h 52"/>
                              <a:gd name="T144" fmla="+- 0 2945 2820"/>
                              <a:gd name="T145" fmla="*/ T144 w 159"/>
                              <a:gd name="T146" fmla="+- 0 933 882"/>
                              <a:gd name="T147" fmla="*/ 933 h 52"/>
                              <a:gd name="T148" fmla="+- 0 2951 2820"/>
                              <a:gd name="T149" fmla="*/ T148 w 159"/>
                              <a:gd name="T150" fmla="+- 0 889 882"/>
                              <a:gd name="T151" fmla="*/ 889 h 52"/>
                              <a:gd name="T152" fmla="+- 0 2967 2820"/>
                              <a:gd name="T153" fmla="*/ T152 w 159"/>
                              <a:gd name="T154" fmla="+- 0 891 882"/>
                              <a:gd name="T155" fmla="*/ 891 h 52"/>
                              <a:gd name="T156" fmla="+- 0 2951 2820"/>
                              <a:gd name="T157" fmla="*/ T156 w 159"/>
                              <a:gd name="T158" fmla="+- 0 894 882"/>
                              <a:gd name="T159" fmla="*/ 894 h 52"/>
                              <a:gd name="T160" fmla="+- 0 2962 2820"/>
                              <a:gd name="T161" fmla="*/ T160 w 159"/>
                              <a:gd name="T162" fmla="+- 0 928 882"/>
                              <a:gd name="T163" fmla="*/ 928 h 52"/>
                              <a:gd name="T164" fmla="+- 0 2967 2820"/>
                              <a:gd name="T165" fmla="*/ T164 w 159"/>
                              <a:gd name="T166" fmla="+- 0 891 882"/>
                              <a:gd name="T167" fmla="*/ 891 h 52"/>
                              <a:gd name="T168" fmla="+- 0 2978 2820"/>
                              <a:gd name="T169" fmla="*/ T168 w 159"/>
                              <a:gd name="T170" fmla="+- 0 933 882"/>
                              <a:gd name="T171" fmla="*/ 933 h 52"/>
                              <a:gd name="T172" fmla="+- 0 2951 2820"/>
                              <a:gd name="T173" fmla="*/ T172 w 159"/>
                              <a:gd name="T174" fmla="+- 0 928 882"/>
                              <a:gd name="T175" fmla="*/ 928 h 52"/>
                              <a:gd name="T176" fmla="+- 0 2978 2820"/>
                              <a:gd name="T177" fmla="*/ T176 w 159"/>
                              <a:gd name="T178" fmla="+- 0 933 882"/>
                              <a:gd name="T179" fmla="*/ 933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9" h="52">
                                <a:moveTo>
                                  <a:pt x="6" y="51"/>
                                </a:moveTo>
                                <a:lnTo>
                                  <a:pt x="0" y="51"/>
                                </a:lnTo>
                                <a:lnTo>
                                  <a:pt x="0" y="3"/>
                                </a:lnTo>
                                <a:lnTo>
                                  <a:pt x="24" y="3"/>
                                </a:lnTo>
                                <a:lnTo>
                                  <a:pt x="24" y="8"/>
                                </a:lnTo>
                                <a:lnTo>
                                  <a:pt x="6" y="8"/>
                                </a:lnTo>
                                <a:lnTo>
                                  <a:pt x="6" y="24"/>
                                </a:lnTo>
                                <a:lnTo>
                                  <a:pt x="23" y="24"/>
                                </a:lnTo>
                                <a:lnTo>
                                  <a:pt x="23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51"/>
                                </a:lnTo>
                                <a:close/>
                                <a:moveTo>
                                  <a:pt x="55" y="52"/>
                                </a:moveTo>
                                <a:lnTo>
                                  <a:pt x="40" y="52"/>
                                </a:lnTo>
                                <a:lnTo>
                                  <a:pt x="30" y="42"/>
                                </a:lnTo>
                                <a:lnTo>
                                  <a:pt x="30" y="25"/>
                                </a:lnTo>
                                <a:lnTo>
                                  <a:pt x="40" y="16"/>
                                </a:lnTo>
                                <a:lnTo>
                                  <a:pt x="56" y="16"/>
                                </a:lnTo>
                                <a:lnTo>
                                  <a:pt x="60" y="20"/>
                                </a:lnTo>
                                <a:lnTo>
                                  <a:pt x="42" y="20"/>
                                </a:lnTo>
                                <a:lnTo>
                                  <a:pt x="36" y="28"/>
                                </a:lnTo>
                                <a:lnTo>
                                  <a:pt x="36" y="40"/>
                                </a:lnTo>
                                <a:lnTo>
                                  <a:pt x="42" y="47"/>
                                </a:lnTo>
                                <a:lnTo>
                                  <a:pt x="59" y="47"/>
                                </a:lnTo>
                                <a:lnTo>
                                  <a:pt x="55" y="52"/>
                                </a:lnTo>
                                <a:close/>
                                <a:moveTo>
                                  <a:pt x="59" y="47"/>
                                </a:moveTo>
                                <a:lnTo>
                                  <a:pt x="53" y="47"/>
                                </a:lnTo>
                                <a:lnTo>
                                  <a:pt x="59" y="40"/>
                                </a:lnTo>
                                <a:lnTo>
                                  <a:pt x="59" y="27"/>
                                </a:lnTo>
                                <a:lnTo>
                                  <a:pt x="53" y="20"/>
                                </a:lnTo>
                                <a:lnTo>
                                  <a:pt x="60" y="20"/>
                                </a:lnTo>
                                <a:lnTo>
                                  <a:pt x="64" y="25"/>
                                </a:lnTo>
                                <a:lnTo>
                                  <a:pt x="64" y="42"/>
                                </a:lnTo>
                                <a:lnTo>
                                  <a:pt x="59" y="47"/>
                                </a:lnTo>
                                <a:close/>
                                <a:moveTo>
                                  <a:pt x="81" y="24"/>
                                </a:moveTo>
                                <a:lnTo>
                                  <a:pt x="79" y="24"/>
                                </a:lnTo>
                                <a:lnTo>
                                  <a:pt x="80" y="20"/>
                                </a:lnTo>
                                <a:lnTo>
                                  <a:pt x="85" y="16"/>
                                </a:lnTo>
                                <a:lnTo>
                                  <a:pt x="90" y="16"/>
                                </a:lnTo>
                                <a:lnTo>
                                  <a:pt x="91" y="16"/>
                                </a:lnTo>
                                <a:lnTo>
                                  <a:pt x="91" y="21"/>
                                </a:lnTo>
                                <a:lnTo>
                                  <a:pt x="83" y="21"/>
                                </a:lnTo>
                                <a:lnTo>
                                  <a:pt x="81" y="24"/>
                                </a:lnTo>
                                <a:close/>
                                <a:moveTo>
                                  <a:pt x="78" y="51"/>
                                </a:moveTo>
                                <a:lnTo>
                                  <a:pt x="73" y="51"/>
                                </a:lnTo>
                                <a:lnTo>
                                  <a:pt x="73" y="17"/>
                                </a:lnTo>
                                <a:lnTo>
                                  <a:pt x="78" y="17"/>
                                </a:lnTo>
                                <a:lnTo>
                                  <a:pt x="78" y="24"/>
                                </a:lnTo>
                                <a:lnTo>
                                  <a:pt x="81" y="24"/>
                                </a:lnTo>
                                <a:lnTo>
                                  <a:pt x="78" y="28"/>
                                </a:lnTo>
                                <a:lnTo>
                                  <a:pt x="78" y="51"/>
                                </a:lnTo>
                                <a:close/>
                                <a:moveTo>
                                  <a:pt x="91" y="22"/>
                                </a:moveTo>
                                <a:lnTo>
                                  <a:pt x="89" y="21"/>
                                </a:lnTo>
                                <a:lnTo>
                                  <a:pt x="91" y="21"/>
                                </a:lnTo>
                                <a:lnTo>
                                  <a:pt x="91" y="22"/>
                                </a:lnTo>
                                <a:close/>
                                <a:moveTo>
                                  <a:pt x="102" y="51"/>
                                </a:moveTo>
                                <a:lnTo>
                                  <a:pt x="97" y="51"/>
                                </a:lnTo>
                                <a:lnTo>
                                  <a:pt x="97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32"/>
                                </a:lnTo>
                                <a:lnTo>
                                  <a:pt x="109" y="32"/>
                                </a:lnTo>
                                <a:lnTo>
                                  <a:pt x="108" y="33"/>
                                </a:lnTo>
                                <a:lnTo>
                                  <a:pt x="109" y="34"/>
                                </a:lnTo>
                                <a:lnTo>
                                  <a:pt x="102" y="34"/>
                                </a:lnTo>
                                <a:lnTo>
                                  <a:pt x="102" y="51"/>
                                </a:lnTo>
                                <a:close/>
                                <a:moveTo>
                                  <a:pt x="109" y="32"/>
                                </a:moveTo>
                                <a:lnTo>
                                  <a:pt x="102" y="32"/>
                                </a:lnTo>
                                <a:lnTo>
                                  <a:pt x="117" y="17"/>
                                </a:lnTo>
                                <a:lnTo>
                                  <a:pt x="124" y="17"/>
                                </a:lnTo>
                                <a:lnTo>
                                  <a:pt x="109" y="32"/>
                                </a:lnTo>
                                <a:close/>
                                <a:moveTo>
                                  <a:pt x="125" y="51"/>
                                </a:moveTo>
                                <a:lnTo>
                                  <a:pt x="118" y="51"/>
                                </a:lnTo>
                                <a:lnTo>
                                  <a:pt x="102" y="34"/>
                                </a:lnTo>
                                <a:lnTo>
                                  <a:pt x="109" y="34"/>
                                </a:lnTo>
                                <a:lnTo>
                                  <a:pt x="125" y="51"/>
                                </a:lnTo>
                                <a:close/>
                                <a:moveTo>
                                  <a:pt x="131" y="12"/>
                                </a:moveTo>
                                <a:lnTo>
                                  <a:pt x="131" y="7"/>
                                </a:lnTo>
                                <a:lnTo>
                                  <a:pt x="147" y="2"/>
                                </a:lnTo>
                                <a:lnTo>
                                  <a:pt x="147" y="9"/>
                                </a:lnTo>
                                <a:lnTo>
                                  <a:pt x="142" y="9"/>
                                </a:lnTo>
                                <a:lnTo>
                                  <a:pt x="131" y="12"/>
                                </a:lnTo>
                                <a:close/>
                                <a:moveTo>
                                  <a:pt x="147" y="46"/>
                                </a:moveTo>
                                <a:lnTo>
                                  <a:pt x="142" y="46"/>
                                </a:lnTo>
                                <a:lnTo>
                                  <a:pt x="142" y="9"/>
                                </a:lnTo>
                                <a:lnTo>
                                  <a:pt x="147" y="9"/>
                                </a:lnTo>
                                <a:lnTo>
                                  <a:pt x="147" y="46"/>
                                </a:lnTo>
                                <a:close/>
                                <a:moveTo>
                                  <a:pt x="158" y="51"/>
                                </a:moveTo>
                                <a:lnTo>
                                  <a:pt x="131" y="51"/>
                                </a:lnTo>
                                <a:lnTo>
                                  <a:pt x="131" y="46"/>
                                </a:lnTo>
                                <a:lnTo>
                                  <a:pt x="158" y="46"/>
                                </a:lnTo>
                                <a:lnTo>
                                  <a:pt x="15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9" y="271"/>
                            <a:ext cx="588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AutoShape 503"/>
                        <wps:cNvSpPr>
                          <a:spLocks/>
                        </wps:cNvSpPr>
                        <wps:spPr bwMode="auto">
                          <a:xfrm>
                            <a:off x="3336" y="314"/>
                            <a:ext cx="67" cy="50"/>
                          </a:xfrm>
                          <a:custGeom>
                            <a:avLst/>
                            <a:gdLst>
                              <a:gd name="T0" fmla="+- 0 3354 3336"/>
                              <a:gd name="T1" fmla="*/ T0 w 67"/>
                              <a:gd name="T2" fmla="+- 0 358 314"/>
                              <a:gd name="T3" fmla="*/ 358 h 50"/>
                              <a:gd name="T4" fmla="+- 0 3359 3336"/>
                              <a:gd name="T5" fmla="*/ T4 w 67"/>
                              <a:gd name="T6" fmla="+- 0 349 314"/>
                              <a:gd name="T7" fmla="*/ 349 h 50"/>
                              <a:gd name="T8" fmla="+- 0 3354 3336"/>
                              <a:gd name="T9" fmla="*/ T8 w 67"/>
                              <a:gd name="T10" fmla="+- 0 344 314"/>
                              <a:gd name="T11" fmla="*/ 344 h 50"/>
                              <a:gd name="T12" fmla="+- 0 3345 3336"/>
                              <a:gd name="T13" fmla="*/ T12 w 67"/>
                              <a:gd name="T14" fmla="+- 0 339 314"/>
                              <a:gd name="T15" fmla="*/ 339 h 50"/>
                              <a:gd name="T16" fmla="+- 0 3338 3336"/>
                              <a:gd name="T17" fmla="*/ T16 w 67"/>
                              <a:gd name="T18" fmla="+- 0 333 314"/>
                              <a:gd name="T19" fmla="*/ 333 h 50"/>
                              <a:gd name="T20" fmla="+- 0 3336 3336"/>
                              <a:gd name="T21" fmla="*/ T20 w 67"/>
                              <a:gd name="T22" fmla="+- 0 323 314"/>
                              <a:gd name="T23" fmla="*/ 323 h 50"/>
                              <a:gd name="T24" fmla="+- 0 3343 3336"/>
                              <a:gd name="T25" fmla="*/ T24 w 67"/>
                              <a:gd name="T26" fmla="+- 0 315 314"/>
                              <a:gd name="T27" fmla="*/ 315 h 50"/>
                              <a:gd name="T28" fmla="+- 0 3360 3336"/>
                              <a:gd name="T29" fmla="*/ T28 w 67"/>
                              <a:gd name="T30" fmla="+- 0 314 314"/>
                              <a:gd name="T31" fmla="*/ 314 h 50"/>
                              <a:gd name="T32" fmla="+- 0 3363 3336"/>
                              <a:gd name="T33" fmla="*/ T32 w 67"/>
                              <a:gd name="T34" fmla="+- 0 319 314"/>
                              <a:gd name="T35" fmla="*/ 319 h 50"/>
                              <a:gd name="T36" fmla="+- 0 3346 3336"/>
                              <a:gd name="T37" fmla="*/ T36 w 67"/>
                              <a:gd name="T38" fmla="+- 0 320 314"/>
                              <a:gd name="T39" fmla="*/ 320 h 50"/>
                              <a:gd name="T40" fmla="+- 0 3342 3336"/>
                              <a:gd name="T41" fmla="*/ T40 w 67"/>
                              <a:gd name="T42" fmla="+- 0 324 314"/>
                              <a:gd name="T43" fmla="*/ 324 h 50"/>
                              <a:gd name="T44" fmla="+- 0 3343 3336"/>
                              <a:gd name="T45" fmla="*/ T44 w 67"/>
                              <a:gd name="T46" fmla="+- 0 331 314"/>
                              <a:gd name="T47" fmla="*/ 331 h 50"/>
                              <a:gd name="T48" fmla="+- 0 3350 3336"/>
                              <a:gd name="T49" fmla="*/ T48 w 67"/>
                              <a:gd name="T50" fmla="+- 0 335 314"/>
                              <a:gd name="T51" fmla="*/ 335 h 50"/>
                              <a:gd name="T52" fmla="+- 0 3359 3336"/>
                              <a:gd name="T53" fmla="*/ T52 w 67"/>
                              <a:gd name="T54" fmla="+- 0 340 314"/>
                              <a:gd name="T55" fmla="*/ 340 h 50"/>
                              <a:gd name="T56" fmla="+- 0 3365 3336"/>
                              <a:gd name="T57" fmla="*/ T56 w 67"/>
                              <a:gd name="T58" fmla="+- 0 348 314"/>
                              <a:gd name="T59" fmla="*/ 348 h 50"/>
                              <a:gd name="T60" fmla="+- 0 3362 3336"/>
                              <a:gd name="T61" fmla="*/ T60 w 67"/>
                              <a:gd name="T62" fmla="+- 0 358 314"/>
                              <a:gd name="T63" fmla="*/ 358 h 50"/>
                              <a:gd name="T64" fmla="+- 0 3359 3336"/>
                              <a:gd name="T65" fmla="*/ T64 w 67"/>
                              <a:gd name="T66" fmla="+- 0 319 314"/>
                              <a:gd name="T67" fmla="*/ 319 h 50"/>
                              <a:gd name="T68" fmla="+- 0 3363 3336"/>
                              <a:gd name="T69" fmla="*/ T68 w 67"/>
                              <a:gd name="T70" fmla="+- 0 322 314"/>
                              <a:gd name="T71" fmla="*/ 322 h 50"/>
                              <a:gd name="T72" fmla="+- 0 3347 3336"/>
                              <a:gd name="T73" fmla="*/ T72 w 67"/>
                              <a:gd name="T74" fmla="+- 0 363 314"/>
                              <a:gd name="T75" fmla="*/ 363 h 50"/>
                              <a:gd name="T76" fmla="+- 0 3340 3336"/>
                              <a:gd name="T77" fmla="*/ T76 w 67"/>
                              <a:gd name="T78" fmla="+- 0 362 314"/>
                              <a:gd name="T79" fmla="*/ 362 h 50"/>
                              <a:gd name="T80" fmla="+- 0 3336 3336"/>
                              <a:gd name="T81" fmla="*/ T80 w 67"/>
                              <a:gd name="T82" fmla="+- 0 361 314"/>
                              <a:gd name="T83" fmla="*/ 361 h 50"/>
                              <a:gd name="T84" fmla="+- 0 3337 3336"/>
                              <a:gd name="T85" fmla="*/ T84 w 67"/>
                              <a:gd name="T86" fmla="+- 0 355 314"/>
                              <a:gd name="T87" fmla="*/ 355 h 50"/>
                              <a:gd name="T88" fmla="+- 0 3344 3336"/>
                              <a:gd name="T89" fmla="*/ T88 w 67"/>
                              <a:gd name="T90" fmla="+- 0 358 314"/>
                              <a:gd name="T91" fmla="*/ 358 h 50"/>
                              <a:gd name="T92" fmla="+- 0 3362 3336"/>
                              <a:gd name="T93" fmla="*/ T92 w 67"/>
                              <a:gd name="T94" fmla="+- 0 358 314"/>
                              <a:gd name="T95" fmla="*/ 358 h 50"/>
                              <a:gd name="T96" fmla="+- 0 3357 3336"/>
                              <a:gd name="T97" fmla="*/ T96 w 67"/>
                              <a:gd name="T98" fmla="+- 0 362 314"/>
                              <a:gd name="T99" fmla="*/ 362 h 50"/>
                              <a:gd name="T100" fmla="+- 0 3394 3336"/>
                              <a:gd name="T101" fmla="*/ T100 w 67"/>
                              <a:gd name="T102" fmla="+- 0 363 314"/>
                              <a:gd name="T103" fmla="*/ 363 h 50"/>
                              <a:gd name="T104" fmla="+- 0 3372 3336"/>
                              <a:gd name="T105" fmla="*/ T104 w 67"/>
                              <a:gd name="T106" fmla="+- 0 352 314"/>
                              <a:gd name="T107" fmla="*/ 352 h 50"/>
                              <a:gd name="T108" fmla="+- 0 3383 3336"/>
                              <a:gd name="T109" fmla="*/ T108 w 67"/>
                              <a:gd name="T110" fmla="+- 0 314 314"/>
                              <a:gd name="T111" fmla="*/ 314 h 50"/>
                              <a:gd name="T112" fmla="+- 0 3399 3336"/>
                              <a:gd name="T113" fmla="*/ T112 w 67"/>
                              <a:gd name="T114" fmla="+- 0 315 314"/>
                              <a:gd name="T115" fmla="*/ 315 h 50"/>
                              <a:gd name="T116" fmla="+- 0 3385 3336"/>
                              <a:gd name="T117" fmla="*/ T116 w 67"/>
                              <a:gd name="T118" fmla="+- 0 319 314"/>
                              <a:gd name="T119" fmla="*/ 319 h 50"/>
                              <a:gd name="T120" fmla="+- 0 3377 3336"/>
                              <a:gd name="T121" fmla="*/ T120 w 67"/>
                              <a:gd name="T122" fmla="+- 0 339 314"/>
                              <a:gd name="T123" fmla="*/ 339 h 50"/>
                              <a:gd name="T124" fmla="+- 0 3378 3336"/>
                              <a:gd name="T125" fmla="*/ T124 w 67"/>
                              <a:gd name="T126" fmla="+- 0 343 314"/>
                              <a:gd name="T127" fmla="*/ 343 h 50"/>
                              <a:gd name="T128" fmla="+- 0 3383 3336"/>
                              <a:gd name="T129" fmla="*/ T128 w 67"/>
                              <a:gd name="T130" fmla="+- 0 359 314"/>
                              <a:gd name="T131" fmla="*/ 359 h 50"/>
                              <a:gd name="T132" fmla="+- 0 3394 3336"/>
                              <a:gd name="T133" fmla="*/ T132 w 67"/>
                              <a:gd name="T134" fmla="+- 0 363 314"/>
                              <a:gd name="T135" fmla="*/ 363 h 50"/>
                              <a:gd name="T136" fmla="+- 0 3396 3336"/>
                              <a:gd name="T137" fmla="*/ T136 w 67"/>
                              <a:gd name="T138" fmla="+- 0 319 314"/>
                              <a:gd name="T139" fmla="*/ 319 h 50"/>
                              <a:gd name="T140" fmla="+- 0 3399 3336"/>
                              <a:gd name="T141" fmla="*/ T140 w 67"/>
                              <a:gd name="T142" fmla="+- 0 320 314"/>
                              <a:gd name="T143" fmla="*/ 320 h 50"/>
                              <a:gd name="T144" fmla="+- 0 3378 3336"/>
                              <a:gd name="T145" fmla="*/ T144 w 67"/>
                              <a:gd name="T146" fmla="+- 0 339 314"/>
                              <a:gd name="T147" fmla="*/ 339 h 50"/>
                              <a:gd name="T148" fmla="+- 0 3395 3336"/>
                              <a:gd name="T149" fmla="*/ T148 w 67"/>
                              <a:gd name="T150" fmla="+- 0 333 314"/>
                              <a:gd name="T151" fmla="*/ 333 h 50"/>
                              <a:gd name="T152" fmla="+- 0 3383 3336"/>
                              <a:gd name="T153" fmla="*/ T152 w 67"/>
                              <a:gd name="T154" fmla="+- 0 337 314"/>
                              <a:gd name="T155" fmla="*/ 337 h 50"/>
                              <a:gd name="T156" fmla="+- 0 3398 3336"/>
                              <a:gd name="T157" fmla="*/ T156 w 67"/>
                              <a:gd name="T158" fmla="+- 0 359 314"/>
                              <a:gd name="T159" fmla="*/ 359 h 50"/>
                              <a:gd name="T160" fmla="+- 0 3397 3336"/>
                              <a:gd name="T161" fmla="*/ T160 w 67"/>
                              <a:gd name="T162" fmla="+- 0 353 314"/>
                              <a:gd name="T163" fmla="*/ 353 h 50"/>
                              <a:gd name="T164" fmla="+- 0 3392 3336"/>
                              <a:gd name="T165" fmla="*/ T164 w 67"/>
                              <a:gd name="T166" fmla="+- 0 337 314"/>
                              <a:gd name="T167" fmla="*/ 337 h 50"/>
                              <a:gd name="T168" fmla="+- 0 3402 3336"/>
                              <a:gd name="T169" fmla="*/ T168 w 67"/>
                              <a:gd name="T170" fmla="+- 0 341 314"/>
                              <a:gd name="T171" fmla="*/ 341 h 50"/>
                              <a:gd name="T172" fmla="+- 0 3398 3336"/>
                              <a:gd name="T173" fmla="*/ T172 w 67"/>
                              <a:gd name="T174" fmla="+- 0 359 314"/>
                              <a:gd name="T175" fmla="*/ 359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7" h="50">
                                <a:moveTo>
                                  <a:pt x="26" y="44"/>
                                </a:moveTo>
                                <a:lnTo>
                                  <a:pt x="18" y="44"/>
                                </a:lnTo>
                                <a:lnTo>
                                  <a:pt x="23" y="41"/>
                                </a:lnTo>
                                <a:lnTo>
                                  <a:pt x="23" y="35"/>
                                </a:lnTo>
                                <a:lnTo>
                                  <a:pt x="21" y="32"/>
                                </a:lnTo>
                                <a:lnTo>
                                  <a:pt x="18" y="30"/>
                                </a:lnTo>
                                <a:lnTo>
                                  <a:pt x="14" y="28"/>
                                </a:lnTo>
                                <a:lnTo>
                                  <a:pt x="9" y="25"/>
                                </a:lnTo>
                                <a:lnTo>
                                  <a:pt x="5" y="23"/>
                                </a:lnTo>
                                <a:lnTo>
                                  <a:pt x="2" y="19"/>
                                </a:lnTo>
                                <a:lnTo>
                                  <a:pt x="0" y="15"/>
                                </a:lnTo>
                                <a:lnTo>
                                  <a:pt x="0" y="9"/>
                                </a:lnTo>
                                <a:lnTo>
                                  <a:pt x="3" y="5"/>
                                </a:lnTo>
                                <a:lnTo>
                                  <a:pt x="7" y="1"/>
                                </a:lnTo>
                                <a:lnTo>
                                  <a:pt x="13" y="0"/>
                                </a:lnTo>
                                <a:lnTo>
                                  <a:pt x="24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14" y="5"/>
                                </a:lnTo>
                                <a:lnTo>
                                  <a:pt x="10" y="6"/>
                                </a:lnTo>
                                <a:lnTo>
                                  <a:pt x="7" y="8"/>
                                </a:lnTo>
                                <a:lnTo>
                                  <a:pt x="6" y="10"/>
                                </a:lnTo>
                                <a:lnTo>
                                  <a:pt x="6" y="14"/>
                                </a:lnTo>
                                <a:lnTo>
                                  <a:pt x="7" y="17"/>
                                </a:lnTo>
                                <a:lnTo>
                                  <a:pt x="10" y="19"/>
                                </a:lnTo>
                                <a:lnTo>
                                  <a:pt x="14" y="21"/>
                                </a:lnTo>
                                <a:lnTo>
                                  <a:pt x="19" y="24"/>
                                </a:lnTo>
                                <a:lnTo>
                                  <a:pt x="23" y="26"/>
                                </a:lnTo>
                                <a:lnTo>
                                  <a:pt x="27" y="30"/>
                                </a:lnTo>
                                <a:lnTo>
                                  <a:pt x="29" y="34"/>
                                </a:lnTo>
                                <a:lnTo>
                                  <a:pt x="29" y="40"/>
                                </a:lnTo>
                                <a:lnTo>
                                  <a:pt x="26" y="44"/>
                                </a:lnTo>
                                <a:close/>
                                <a:moveTo>
                                  <a:pt x="27" y="8"/>
                                </a:moveTo>
                                <a:lnTo>
                                  <a:pt x="23" y="5"/>
                                </a:lnTo>
                                <a:lnTo>
                                  <a:pt x="27" y="5"/>
                                </a:lnTo>
                                <a:lnTo>
                                  <a:pt x="27" y="8"/>
                                </a:lnTo>
                                <a:close/>
                                <a:moveTo>
                                  <a:pt x="15" y="49"/>
                                </a:moveTo>
                                <a:lnTo>
                                  <a:pt x="11" y="49"/>
                                </a:lnTo>
                                <a:lnTo>
                                  <a:pt x="7" y="49"/>
                                </a:lnTo>
                                <a:lnTo>
                                  <a:pt x="4" y="48"/>
                                </a:lnTo>
                                <a:lnTo>
                                  <a:pt x="1" y="47"/>
                                </a:lnTo>
                                <a:lnTo>
                                  <a:pt x="0" y="47"/>
                                </a:lnTo>
                                <a:lnTo>
                                  <a:pt x="0" y="40"/>
                                </a:lnTo>
                                <a:lnTo>
                                  <a:pt x="1" y="41"/>
                                </a:lnTo>
                                <a:lnTo>
                                  <a:pt x="4" y="43"/>
                                </a:lnTo>
                                <a:lnTo>
                                  <a:pt x="8" y="44"/>
                                </a:lnTo>
                                <a:lnTo>
                                  <a:pt x="11" y="44"/>
                                </a:lnTo>
                                <a:lnTo>
                                  <a:pt x="26" y="44"/>
                                </a:lnTo>
                                <a:lnTo>
                                  <a:pt x="26" y="45"/>
                                </a:lnTo>
                                <a:lnTo>
                                  <a:pt x="21" y="48"/>
                                </a:lnTo>
                                <a:lnTo>
                                  <a:pt x="15" y="49"/>
                                </a:lnTo>
                                <a:close/>
                                <a:moveTo>
                                  <a:pt x="58" y="49"/>
                                </a:moveTo>
                                <a:lnTo>
                                  <a:pt x="44" y="49"/>
                                </a:lnTo>
                                <a:lnTo>
                                  <a:pt x="36" y="38"/>
                                </a:lnTo>
                                <a:lnTo>
                                  <a:pt x="36" y="15"/>
                                </a:lnTo>
                                <a:lnTo>
                                  <a:pt x="47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1"/>
                                </a:lnTo>
                                <a:lnTo>
                                  <a:pt x="63" y="5"/>
                                </a:lnTo>
                                <a:lnTo>
                                  <a:pt x="49" y="5"/>
                                </a:lnTo>
                                <a:lnTo>
                                  <a:pt x="41" y="16"/>
                                </a:lnTo>
                                <a:lnTo>
                                  <a:pt x="41" y="25"/>
                                </a:lnTo>
                                <a:lnTo>
                                  <a:pt x="45" y="25"/>
                                </a:lnTo>
                                <a:lnTo>
                                  <a:pt x="42" y="29"/>
                                </a:lnTo>
                                <a:lnTo>
                                  <a:pt x="42" y="38"/>
                                </a:lnTo>
                                <a:lnTo>
                                  <a:pt x="47" y="45"/>
                                </a:lnTo>
                                <a:lnTo>
                                  <a:pt x="62" y="45"/>
                                </a:lnTo>
                                <a:lnTo>
                                  <a:pt x="58" y="49"/>
                                </a:lnTo>
                                <a:close/>
                                <a:moveTo>
                                  <a:pt x="63" y="6"/>
                                </a:moveTo>
                                <a:lnTo>
                                  <a:pt x="60" y="5"/>
                                </a:lnTo>
                                <a:lnTo>
                                  <a:pt x="63" y="5"/>
                                </a:lnTo>
                                <a:lnTo>
                                  <a:pt x="63" y="6"/>
                                </a:lnTo>
                                <a:close/>
                                <a:moveTo>
                                  <a:pt x="45" y="25"/>
                                </a:moveTo>
                                <a:lnTo>
                                  <a:pt x="42" y="25"/>
                                </a:lnTo>
                                <a:lnTo>
                                  <a:pt x="45" y="19"/>
                                </a:lnTo>
                                <a:lnTo>
                                  <a:pt x="59" y="19"/>
                                </a:lnTo>
                                <a:lnTo>
                                  <a:pt x="63" y="23"/>
                                </a:lnTo>
                                <a:lnTo>
                                  <a:pt x="47" y="23"/>
                                </a:lnTo>
                                <a:lnTo>
                                  <a:pt x="45" y="25"/>
                                </a:lnTo>
                                <a:close/>
                                <a:moveTo>
                                  <a:pt x="62" y="45"/>
                                </a:moveTo>
                                <a:lnTo>
                                  <a:pt x="56" y="45"/>
                                </a:lnTo>
                                <a:lnTo>
                                  <a:pt x="61" y="39"/>
                                </a:lnTo>
                                <a:lnTo>
                                  <a:pt x="61" y="29"/>
                                </a:lnTo>
                                <a:lnTo>
                                  <a:pt x="56" y="23"/>
                                </a:lnTo>
                                <a:lnTo>
                                  <a:pt x="63" y="23"/>
                                </a:lnTo>
                                <a:lnTo>
                                  <a:pt x="66" y="27"/>
                                </a:lnTo>
                                <a:lnTo>
                                  <a:pt x="66" y="41"/>
                                </a:lnTo>
                                <a:lnTo>
                                  <a:pt x="6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3075" y="385"/>
                            <a:ext cx="594" cy="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3069" y="773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7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1" y="399"/>
                            <a:ext cx="22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8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3075" y="779"/>
                            <a:ext cx="594" cy="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9" y="861"/>
                            <a:ext cx="22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0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3069" y="380"/>
                            <a:ext cx="594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Freeform 496"/>
                        <wps:cNvSpPr>
                          <a:spLocks/>
                        </wps:cNvSpPr>
                        <wps:spPr bwMode="auto">
                          <a:xfrm>
                            <a:off x="3069" y="271"/>
                            <a:ext cx="588" cy="901"/>
                          </a:xfrm>
                          <a:custGeom>
                            <a:avLst/>
                            <a:gdLst>
                              <a:gd name="T0" fmla="+- 0 3069 3069"/>
                              <a:gd name="T1" fmla="*/ T0 w 588"/>
                              <a:gd name="T2" fmla="+- 0 328 271"/>
                              <a:gd name="T3" fmla="*/ 328 h 901"/>
                              <a:gd name="T4" fmla="+- 0 3069 3069"/>
                              <a:gd name="T5" fmla="*/ T4 w 588"/>
                              <a:gd name="T6" fmla="+- 0 1115 271"/>
                              <a:gd name="T7" fmla="*/ 1115 h 901"/>
                              <a:gd name="T8" fmla="+- 0 3074 3069"/>
                              <a:gd name="T9" fmla="*/ T8 w 588"/>
                              <a:gd name="T10" fmla="+- 0 1137 271"/>
                              <a:gd name="T11" fmla="*/ 1137 h 901"/>
                              <a:gd name="T12" fmla="+- 0 3086 3069"/>
                              <a:gd name="T13" fmla="*/ T12 w 588"/>
                              <a:gd name="T14" fmla="+- 0 1155 271"/>
                              <a:gd name="T15" fmla="*/ 1155 h 901"/>
                              <a:gd name="T16" fmla="+- 0 3104 3069"/>
                              <a:gd name="T17" fmla="*/ T16 w 588"/>
                              <a:gd name="T18" fmla="+- 0 1168 271"/>
                              <a:gd name="T19" fmla="*/ 1168 h 901"/>
                              <a:gd name="T20" fmla="+- 0 3126 3069"/>
                              <a:gd name="T21" fmla="*/ T20 w 588"/>
                              <a:gd name="T22" fmla="+- 0 1172 271"/>
                              <a:gd name="T23" fmla="*/ 1172 h 901"/>
                              <a:gd name="T24" fmla="+- 0 3600 3069"/>
                              <a:gd name="T25" fmla="*/ T24 w 588"/>
                              <a:gd name="T26" fmla="+- 0 1172 271"/>
                              <a:gd name="T27" fmla="*/ 1172 h 901"/>
                              <a:gd name="T28" fmla="+- 0 3622 3069"/>
                              <a:gd name="T29" fmla="*/ T28 w 588"/>
                              <a:gd name="T30" fmla="+- 0 1168 271"/>
                              <a:gd name="T31" fmla="*/ 1168 h 901"/>
                              <a:gd name="T32" fmla="+- 0 3640 3069"/>
                              <a:gd name="T33" fmla="*/ T32 w 588"/>
                              <a:gd name="T34" fmla="+- 0 1155 271"/>
                              <a:gd name="T35" fmla="*/ 1155 h 901"/>
                              <a:gd name="T36" fmla="+- 0 3653 3069"/>
                              <a:gd name="T37" fmla="*/ T36 w 588"/>
                              <a:gd name="T38" fmla="+- 0 1137 271"/>
                              <a:gd name="T39" fmla="*/ 1137 h 901"/>
                              <a:gd name="T40" fmla="+- 0 3657 3069"/>
                              <a:gd name="T41" fmla="*/ T40 w 588"/>
                              <a:gd name="T42" fmla="+- 0 1115 271"/>
                              <a:gd name="T43" fmla="*/ 1115 h 901"/>
                              <a:gd name="T44" fmla="+- 0 3657 3069"/>
                              <a:gd name="T45" fmla="*/ T44 w 588"/>
                              <a:gd name="T46" fmla="+- 0 328 271"/>
                              <a:gd name="T47" fmla="*/ 328 h 901"/>
                              <a:gd name="T48" fmla="+- 0 3653 3069"/>
                              <a:gd name="T49" fmla="*/ T48 w 588"/>
                              <a:gd name="T50" fmla="+- 0 306 271"/>
                              <a:gd name="T51" fmla="*/ 306 h 901"/>
                              <a:gd name="T52" fmla="+- 0 3640 3069"/>
                              <a:gd name="T53" fmla="*/ T52 w 588"/>
                              <a:gd name="T54" fmla="+- 0 288 271"/>
                              <a:gd name="T55" fmla="*/ 288 h 901"/>
                              <a:gd name="T56" fmla="+- 0 3622 3069"/>
                              <a:gd name="T57" fmla="*/ T56 w 588"/>
                              <a:gd name="T58" fmla="+- 0 276 271"/>
                              <a:gd name="T59" fmla="*/ 276 h 901"/>
                              <a:gd name="T60" fmla="+- 0 3600 3069"/>
                              <a:gd name="T61" fmla="*/ T60 w 588"/>
                              <a:gd name="T62" fmla="+- 0 271 271"/>
                              <a:gd name="T63" fmla="*/ 271 h 901"/>
                              <a:gd name="T64" fmla="+- 0 3126 3069"/>
                              <a:gd name="T65" fmla="*/ T64 w 588"/>
                              <a:gd name="T66" fmla="+- 0 271 271"/>
                              <a:gd name="T67" fmla="*/ 271 h 901"/>
                              <a:gd name="T68" fmla="+- 0 3104 3069"/>
                              <a:gd name="T69" fmla="*/ T68 w 588"/>
                              <a:gd name="T70" fmla="+- 0 276 271"/>
                              <a:gd name="T71" fmla="*/ 276 h 901"/>
                              <a:gd name="T72" fmla="+- 0 3086 3069"/>
                              <a:gd name="T73" fmla="*/ T72 w 588"/>
                              <a:gd name="T74" fmla="+- 0 288 271"/>
                              <a:gd name="T75" fmla="*/ 288 h 901"/>
                              <a:gd name="T76" fmla="+- 0 3074 3069"/>
                              <a:gd name="T77" fmla="*/ T76 w 588"/>
                              <a:gd name="T78" fmla="+- 0 306 271"/>
                              <a:gd name="T79" fmla="*/ 306 h 901"/>
                              <a:gd name="T80" fmla="+- 0 3069 3069"/>
                              <a:gd name="T81" fmla="*/ T80 w 588"/>
                              <a:gd name="T82" fmla="+- 0 328 271"/>
                              <a:gd name="T83" fmla="*/ 328 h 9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8" h="901">
                                <a:moveTo>
                                  <a:pt x="0" y="57"/>
                                </a:moveTo>
                                <a:lnTo>
                                  <a:pt x="0" y="844"/>
                                </a:lnTo>
                                <a:lnTo>
                                  <a:pt x="5" y="866"/>
                                </a:lnTo>
                                <a:lnTo>
                                  <a:pt x="17" y="884"/>
                                </a:lnTo>
                                <a:lnTo>
                                  <a:pt x="35" y="897"/>
                                </a:lnTo>
                                <a:lnTo>
                                  <a:pt x="57" y="901"/>
                                </a:lnTo>
                                <a:lnTo>
                                  <a:pt x="531" y="901"/>
                                </a:lnTo>
                                <a:lnTo>
                                  <a:pt x="553" y="897"/>
                                </a:lnTo>
                                <a:lnTo>
                                  <a:pt x="571" y="884"/>
                                </a:lnTo>
                                <a:lnTo>
                                  <a:pt x="584" y="866"/>
                                </a:lnTo>
                                <a:lnTo>
                                  <a:pt x="588" y="844"/>
                                </a:lnTo>
                                <a:lnTo>
                                  <a:pt x="588" y="57"/>
                                </a:lnTo>
                                <a:lnTo>
                                  <a:pt x="584" y="35"/>
                                </a:lnTo>
                                <a:lnTo>
                                  <a:pt x="571" y="17"/>
                                </a:lnTo>
                                <a:lnTo>
                                  <a:pt x="553" y="5"/>
                                </a:lnTo>
                                <a:lnTo>
                                  <a:pt x="531" y="0"/>
                                </a:lnTo>
                                <a:lnTo>
                                  <a:pt x="57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0" y="512"/>
                            <a:ext cx="29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3" name="AutoShape 494"/>
                        <wps:cNvSpPr>
                          <a:spLocks/>
                        </wps:cNvSpPr>
                        <wps:spPr bwMode="auto">
                          <a:xfrm>
                            <a:off x="3992" y="847"/>
                            <a:ext cx="21" cy="52"/>
                          </a:xfrm>
                          <a:custGeom>
                            <a:avLst/>
                            <a:gdLst>
                              <a:gd name="T0" fmla="+- 0 4003 3992"/>
                              <a:gd name="T1" fmla="*/ T0 w 21"/>
                              <a:gd name="T2" fmla="+- 0 864 847"/>
                              <a:gd name="T3" fmla="*/ 864 h 52"/>
                              <a:gd name="T4" fmla="+- 0 3997 3992"/>
                              <a:gd name="T5" fmla="*/ T4 w 21"/>
                              <a:gd name="T6" fmla="+- 0 864 847"/>
                              <a:gd name="T7" fmla="*/ 864 h 52"/>
                              <a:gd name="T8" fmla="+- 0 3997 3992"/>
                              <a:gd name="T9" fmla="*/ T8 w 21"/>
                              <a:gd name="T10" fmla="+- 0 853 847"/>
                              <a:gd name="T11" fmla="*/ 853 h 52"/>
                              <a:gd name="T12" fmla="+- 0 4004 3992"/>
                              <a:gd name="T13" fmla="*/ T12 w 21"/>
                              <a:gd name="T14" fmla="+- 0 847 847"/>
                              <a:gd name="T15" fmla="*/ 847 h 52"/>
                              <a:gd name="T16" fmla="+- 0 4011 3992"/>
                              <a:gd name="T17" fmla="*/ T16 w 21"/>
                              <a:gd name="T18" fmla="+- 0 847 847"/>
                              <a:gd name="T19" fmla="*/ 847 h 52"/>
                              <a:gd name="T20" fmla="+- 0 4012 3992"/>
                              <a:gd name="T21" fmla="*/ T20 w 21"/>
                              <a:gd name="T22" fmla="+- 0 848 847"/>
                              <a:gd name="T23" fmla="*/ 848 h 52"/>
                              <a:gd name="T24" fmla="+- 0 4012 3992"/>
                              <a:gd name="T25" fmla="*/ T24 w 21"/>
                              <a:gd name="T26" fmla="+- 0 852 847"/>
                              <a:gd name="T27" fmla="*/ 852 h 52"/>
                              <a:gd name="T28" fmla="+- 0 4003 3992"/>
                              <a:gd name="T29" fmla="*/ T28 w 21"/>
                              <a:gd name="T30" fmla="+- 0 852 847"/>
                              <a:gd name="T31" fmla="*/ 852 h 52"/>
                              <a:gd name="T32" fmla="+- 0 4003 3992"/>
                              <a:gd name="T33" fmla="*/ T32 w 21"/>
                              <a:gd name="T34" fmla="+- 0 864 847"/>
                              <a:gd name="T35" fmla="*/ 864 h 52"/>
                              <a:gd name="T36" fmla="+- 0 4012 3992"/>
                              <a:gd name="T37" fmla="*/ T36 w 21"/>
                              <a:gd name="T38" fmla="+- 0 853 847"/>
                              <a:gd name="T39" fmla="*/ 853 h 52"/>
                              <a:gd name="T40" fmla="+- 0 4011 3992"/>
                              <a:gd name="T41" fmla="*/ T40 w 21"/>
                              <a:gd name="T42" fmla="+- 0 852 847"/>
                              <a:gd name="T43" fmla="*/ 852 h 52"/>
                              <a:gd name="T44" fmla="+- 0 4012 3992"/>
                              <a:gd name="T45" fmla="*/ T44 w 21"/>
                              <a:gd name="T46" fmla="+- 0 852 847"/>
                              <a:gd name="T47" fmla="*/ 852 h 52"/>
                              <a:gd name="T48" fmla="+- 0 4012 3992"/>
                              <a:gd name="T49" fmla="*/ T48 w 21"/>
                              <a:gd name="T50" fmla="+- 0 853 847"/>
                              <a:gd name="T51" fmla="*/ 853 h 52"/>
                              <a:gd name="T52" fmla="+- 0 4011 3992"/>
                              <a:gd name="T53" fmla="*/ T52 w 21"/>
                              <a:gd name="T54" fmla="+- 0 869 847"/>
                              <a:gd name="T55" fmla="*/ 869 h 52"/>
                              <a:gd name="T56" fmla="+- 0 3992 3992"/>
                              <a:gd name="T57" fmla="*/ T56 w 21"/>
                              <a:gd name="T58" fmla="+- 0 869 847"/>
                              <a:gd name="T59" fmla="*/ 869 h 52"/>
                              <a:gd name="T60" fmla="+- 0 3992 3992"/>
                              <a:gd name="T61" fmla="*/ T60 w 21"/>
                              <a:gd name="T62" fmla="+- 0 864 847"/>
                              <a:gd name="T63" fmla="*/ 864 h 52"/>
                              <a:gd name="T64" fmla="+- 0 4011 3992"/>
                              <a:gd name="T65" fmla="*/ T64 w 21"/>
                              <a:gd name="T66" fmla="+- 0 864 847"/>
                              <a:gd name="T67" fmla="*/ 864 h 52"/>
                              <a:gd name="T68" fmla="+- 0 4011 3992"/>
                              <a:gd name="T69" fmla="*/ T68 w 21"/>
                              <a:gd name="T70" fmla="+- 0 869 847"/>
                              <a:gd name="T71" fmla="*/ 869 h 52"/>
                              <a:gd name="T72" fmla="+- 0 4003 3992"/>
                              <a:gd name="T73" fmla="*/ T72 w 21"/>
                              <a:gd name="T74" fmla="+- 0 899 847"/>
                              <a:gd name="T75" fmla="*/ 899 h 52"/>
                              <a:gd name="T76" fmla="+- 0 3997 3992"/>
                              <a:gd name="T77" fmla="*/ T76 w 21"/>
                              <a:gd name="T78" fmla="+- 0 899 847"/>
                              <a:gd name="T79" fmla="*/ 899 h 52"/>
                              <a:gd name="T80" fmla="+- 0 3997 3992"/>
                              <a:gd name="T81" fmla="*/ T80 w 21"/>
                              <a:gd name="T82" fmla="+- 0 869 847"/>
                              <a:gd name="T83" fmla="*/ 869 h 52"/>
                              <a:gd name="T84" fmla="+- 0 4003 3992"/>
                              <a:gd name="T85" fmla="*/ T84 w 21"/>
                              <a:gd name="T86" fmla="+- 0 869 847"/>
                              <a:gd name="T87" fmla="*/ 869 h 52"/>
                              <a:gd name="T88" fmla="+- 0 4003 3992"/>
                              <a:gd name="T89" fmla="*/ T88 w 21"/>
                              <a:gd name="T90" fmla="+- 0 899 847"/>
                              <a:gd name="T91" fmla="*/ 899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" h="52">
                                <a:moveTo>
                                  <a:pt x="11" y="17"/>
                                </a:moveTo>
                                <a:lnTo>
                                  <a:pt x="5" y="17"/>
                                </a:lnTo>
                                <a:lnTo>
                                  <a:pt x="5" y="6"/>
                                </a:lnTo>
                                <a:lnTo>
                                  <a:pt x="12" y="0"/>
                                </a:lnTo>
                                <a:lnTo>
                                  <a:pt x="19" y="0"/>
                                </a:lnTo>
                                <a:lnTo>
                                  <a:pt x="20" y="1"/>
                                </a:lnTo>
                                <a:lnTo>
                                  <a:pt x="20" y="5"/>
                                </a:lnTo>
                                <a:lnTo>
                                  <a:pt x="11" y="5"/>
                                </a:lnTo>
                                <a:lnTo>
                                  <a:pt x="11" y="17"/>
                                </a:lnTo>
                                <a:close/>
                                <a:moveTo>
                                  <a:pt x="20" y="6"/>
                                </a:moveTo>
                                <a:lnTo>
                                  <a:pt x="19" y="5"/>
                                </a:lnTo>
                                <a:lnTo>
                                  <a:pt x="20" y="5"/>
                                </a:lnTo>
                                <a:lnTo>
                                  <a:pt x="20" y="6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11" y="52"/>
                                </a:moveTo>
                                <a:lnTo>
                                  <a:pt x="5" y="52"/>
                                </a:lnTo>
                                <a:lnTo>
                                  <a:pt x="5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9" y="203"/>
                            <a:ext cx="4173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Freeform 492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4168" cy="1266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4168"/>
                              <a:gd name="T2" fmla="+- 0 61 3"/>
                              <a:gd name="T3" fmla="*/ 61 h 1266"/>
                              <a:gd name="T4" fmla="+- 0 3 3"/>
                              <a:gd name="T5" fmla="*/ T4 w 4168"/>
                              <a:gd name="T6" fmla="+- 0 1212 3"/>
                              <a:gd name="T7" fmla="*/ 1212 h 1266"/>
                              <a:gd name="T8" fmla="+- 0 8 3"/>
                              <a:gd name="T9" fmla="*/ T8 w 4168"/>
                              <a:gd name="T10" fmla="+- 0 1234 3"/>
                              <a:gd name="T11" fmla="*/ 1234 h 1266"/>
                              <a:gd name="T12" fmla="+- 0 20 3"/>
                              <a:gd name="T13" fmla="*/ T12 w 4168"/>
                              <a:gd name="T14" fmla="+- 0 1252 3"/>
                              <a:gd name="T15" fmla="*/ 1252 h 1266"/>
                              <a:gd name="T16" fmla="+- 0 38 3"/>
                              <a:gd name="T17" fmla="*/ T16 w 4168"/>
                              <a:gd name="T18" fmla="+- 0 1265 3"/>
                              <a:gd name="T19" fmla="*/ 1265 h 1266"/>
                              <a:gd name="T20" fmla="+- 0 61 3"/>
                              <a:gd name="T21" fmla="*/ T20 w 4168"/>
                              <a:gd name="T22" fmla="+- 0 1269 3"/>
                              <a:gd name="T23" fmla="*/ 1269 h 1266"/>
                              <a:gd name="T24" fmla="+- 0 4114 3"/>
                              <a:gd name="T25" fmla="*/ T24 w 4168"/>
                              <a:gd name="T26" fmla="+- 0 1269 3"/>
                              <a:gd name="T27" fmla="*/ 1269 h 1266"/>
                              <a:gd name="T28" fmla="+- 0 4136 3"/>
                              <a:gd name="T29" fmla="*/ T28 w 4168"/>
                              <a:gd name="T30" fmla="+- 0 1265 3"/>
                              <a:gd name="T31" fmla="*/ 1265 h 1266"/>
                              <a:gd name="T32" fmla="+- 0 4154 3"/>
                              <a:gd name="T33" fmla="*/ T32 w 4168"/>
                              <a:gd name="T34" fmla="+- 0 1252 3"/>
                              <a:gd name="T35" fmla="*/ 1252 h 1266"/>
                              <a:gd name="T36" fmla="+- 0 4166 3"/>
                              <a:gd name="T37" fmla="*/ T36 w 4168"/>
                              <a:gd name="T38" fmla="+- 0 1234 3"/>
                              <a:gd name="T39" fmla="*/ 1234 h 1266"/>
                              <a:gd name="T40" fmla="+- 0 4171 3"/>
                              <a:gd name="T41" fmla="*/ T40 w 4168"/>
                              <a:gd name="T42" fmla="+- 0 1212 3"/>
                              <a:gd name="T43" fmla="*/ 1212 h 1266"/>
                              <a:gd name="T44" fmla="+- 0 4171 3"/>
                              <a:gd name="T45" fmla="*/ T44 w 4168"/>
                              <a:gd name="T46" fmla="+- 0 61 3"/>
                              <a:gd name="T47" fmla="*/ 61 h 1266"/>
                              <a:gd name="T48" fmla="+- 0 4166 3"/>
                              <a:gd name="T49" fmla="*/ T48 w 4168"/>
                              <a:gd name="T50" fmla="+- 0 38 3"/>
                              <a:gd name="T51" fmla="*/ 38 h 1266"/>
                              <a:gd name="T52" fmla="+- 0 4154 3"/>
                              <a:gd name="T53" fmla="*/ T52 w 4168"/>
                              <a:gd name="T54" fmla="+- 0 20 3"/>
                              <a:gd name="T55" fmla="*/ 20 h 1266"/>
                              <a:gd name="T56" fmla="+- 0 4136 3"/>
                              <a:gd name="T57" fmla="*/ T56 w 4168"/>
                              <a:gd name="T58" fmla="+- 0 8 3"/>
                              <a:gd name="T59" fmla="*/ 8 h 1266"/>
                              <a:gd name="T60" fmla="+- 0 4114 3"/>
                              <a:gd name="T61" fmla="*/ T60 w 4168"/>
                              <a:gd name="T62" fmla="+- 0 3 3"/>
                              <a:gd name="T63" fmla="*/ 3 h 1266"/>
                              <a:gd name="T64" fmla="+- 0 61 3"/>
                              <a:gd name="T65" fmla="*/ T64 w 4168"/>
                              <a:gd name="T66" fmla="+- 0 3 3"/>
                              <a:gd name="T67" fmla="*/ 3 h 1266"/>
                              <a:gd name="T68" fmla="+- 0 38 3"/>
                              <a:gd name="T69" fmla="*/ T68 w 4168"/>
                              <a:gd name="T70" fmla="+- 0 8 3"/>
                              <a:gd name="T71" fmla="*/ 8 h 1266"/>
                              <a:gd name="T72" fmla="+- 0 20 3"/>
                              <a:gd name="T73" fmla="*/ T72 w 4168"/>
                              <a:gd name="T74" fmla="+- 0 20 3"/>
                              <a:gd name="T75" fmla="*/ 20 h 1266"/>
                              <a:gd name="T76" fmla="+- 0 8 3"/>
                              <a:gd name="T77" fmla="*/ T76 w 4168"/>
                              <a:gd name="T78" fmla="+- 0 38 3"/>
                              <a:gd name="T79" fmla="*/ 38 h 1266"/>
                              <a:gd name="T80" fmla="+- 0 3 3"/>
                              <a:gd name="T81" fmla="*/ T80 w 4168"/>
                              <a:gd name="T82" fmla="+- 0 61 3"/>
                              <a:gd name="T83" fmla="*/ 61 h 1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266">
                                <a:moveTo>
                                  <a:pt x="0" y="58"/>
                                </a:moveTo>
                                <a:lnTo>
                                  <a:pt x="0" y="1209"/>
                                </a:lnTo>
                                <a:lnTo>
                                  <a:pt x="5" y="1231"/>
                                </a:lnTo>
                                <a:lnTo>
                                  <a:pt x="17" y="1249"/>
                                </a:lnTo>
                                <a:lnTo>
                                  <a:pt x="35" y="1262"/>
                                </a:lnTo>
                                <a:lnTo>
                                  <a:pt x="58" y="1266"/>
                                </a:lnTo>
                                <a:lnTo>
                                  <a:pt x="4111" y="1266"/>
                                </a:lnTo>
                                <a:lnTo>
                                  <a:pt x="4133" y="1262"/>
                                </a:lnTo>
                                <a:lnTo>
                                  <a:pt x="4151" y="1249"/>
                                </a:lnTo>
                                <a:lnTo>
                                  <a:pt x="4163" y="1231"/>
                                </a:lnTo>
                                <a:lnTo>
                                  <a:pt x="4168" y="1209"/>
                                </a:lnTo>
                                <a:lnTo>
                                  <a:pt x="4168" y="58"/>
                                </a:lnTo>
                                <a:lnTo>
                                  <a:pt x="4163" y="35"/>
                                </a:lnTo>
                                <a:lnTo>
                                  <a:pt x="4151" y="17"/>
                                </a:lnTo>
                                <a:lnTo>
                                  <a:pt x="4133" y="5"/>
                                </a:lnTo>
                                <a:lnTo>
                                  <a:pt x="4111" y="0"/>
                                </a:ln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3840" y="710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3880" y="739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3965" y="7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9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0" y="724"/>
                            <a:ext cx="3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0" y="525"/>
                            <a:ext cx="32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1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1111" y="665"/>
                            <a:ext cx="245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AutoShape 485"/>
                        <wps:cNvSpPr>
                          <a:spLocks/>
                        </wps:cNvSpPr>
                        <wps:spPr bwMode="auto">
                          <a:xfrm>
                            <a:off x="1244" y="611"/>
                            <a:ext cx="57" cy="49"/>
                          </a:xfrm>
                          <a:custGeom>
                            <a:avLst/>
                            <a:gdLst>
                              <a:gd name="T0" fmla="+- 0 1255 1244"/>
                              <a:gd name="T1" fmla="*/ T0 w 57"/>
                              <a:gd name="T2" fmla="+- 0 625 611"/>
                              <a:gd name="T3" fmla="*/ 625 h 49"/>
                              <a:gd name="T4" fmla="+- 0 1250 1244"/>
                              <a:gd name="T5" fmla="*/ T4 w 57"/>
                              <a:gd name="T6" fmla="+- 0 625 611"/>
                              <a:gd name="T7" fmla="*/ 625 h 49"/>
                              <a:gd name="T8" fmla="+- 0 1250 1244"/>
                              <a:gd name="T9" fmla="*/ T8 w 57"/>
                              <a:gd name="T10" fmla="+- 0 617 611"/>
                              <a:gd name="T11" fmla="*/ 617 h 49"/>
                              <a:gd name="T12" fmla="+- 0 1255 1244"/>
                              <a:gd name="T13" fmla="*/ T12 w 57"/>
                              <a:gd name="T14" fmla="+- 0 615 611"/>
                              <a:gd name="T15" fmla="*/ 615 h 49"/>
                              <a:gd name="T16" fmla="+- 0 1255 1244"/>
                              <a:gd name="T17" fmla="*/ T16 w 57"/>
                              <a:gd name="T18" fmla="+- 0 625 611"/>
                              <a:gd name="T19" fmla="*/ 625 h 49"/>
                              <a:gd name="T20" fmla="+- 0 1264 1244"/>
                              <a:gd name="T21" fmla="*/ T20 w 57"/>
                              <a:gd name="T22" fmla="+- 0 630 611"/>
                              <a:gd name="T23" fmla="*/ 630 h 49"/>
                              <a:gd name="T24" fmla="+- 0 1244 1244"/>
                              <a:gd name="T25" fmla="*/ T24 w 57"/>
                              <a:gd name="T26" fmla="+- 0 630 611"/>
                              <a:gd name="T27" fmla="*/ 630 h 49"/>
                              <a:gd name="T28" fmla="+- 0 1244 1244"/>
                              <a:gd name="T29" fmla="*/ T28 w 57"/>
                              <a:gd name="T30" fmla="+- 0 625 611"/>
                              <a:gd name="T31" fmla="*/ 625 h 49"/>
                              <a:gd name="T32" fmla="+- 0 1264 1244"/>
                              <a:gd name="T33" fmla="*/ T32 w 57"/>
                              <a:gd name="T34" fmla="+- 0 625 611"/>
                              <a:gd name="T35" fmla="*/ 625 h 49"/>
                              <a:gd name="T36" fmla="+- 0 1264 1244"/>
                              <a:gd name="T37" fmla="*/ T36 w 57"/>
                              <a:gd name="T38" fmla="+- 0 630 611"/>
                              <a:gd name="T39" fmla="*/ 630 h 49"/>
                              <a:gd name="T40" fmla="+- 0 1262 1244"/>
                              <a:gd name="T41" fmla="*/ T40 w 57"/>
                              <a:gd name="T42" fmla="+- 0 660 611"/>
                              <a:gd name="T43" fmla="*/ 660 h 49"/>
                              <a:gd name="T44" fmla="+- 0 1250 1244"/>
                              <a:gd name="T45" fmla="*/ T44 w 57"/>
                              <a:gd name="T46" fmla="+- 0 660 611"/>
                              <a:gd name="T47" fmla="*/ 660 h 49"/>
                              <a:gd name="T48" fmla="+- 0 1250 1244"/>
                              <a:gd name="T49" fmla="*/ T48 w 57"/>
                              <a:gd name="T50" fmla="+- 0 630 611"/>
                              <a:gd name="T51" fmla="*/ 630 h 49"/>
                              <a:gd name="T52" fmla="+- 0 1255 1244"/>
                              <a:gd name="T53" fmla="*/ T52 w 57"/>
                              <a:gd name="T54" fmla="+- 0 630 611"/>
                              <a:gd name="T55" fmla="*/ 630 h 49"/>
                              <a:gd name="T56" fmla="+- 0 1255 1244"/>
                              <a:gd name="T57" fmla="*/ T56 w 57"/>
                              <a:gd name="T58" fmla="+- 0 652 611"/>
                              <a:gd name="T59" fmla="*/ 652 h 49"/>
                              <a:gd name="T60" fmla="+- 0 1257 1244"/>
                              <a:gd name="T61" fmla="*/ T60 w 57"/>
                              <a:gd name="T62" fmla="+- 0 655 611"/>
                              <a:gd name="T63" fmla="*/ 655 h 49"/>
                              <a:gd name="T64" fmla="+- 0 1264 1244"/>
                              <a:gd name="T65" fmla="*/ T64 w 57"/>
                              <a:gd name="T66" fmla="+- 0 655 611"/>
                              <a:gd name="T67" fmla="*/ 655 h 49"/>
                              <a:gd name="T68" fmla="+- 0 1264 1244"/>
                              <a:gd name="T69" fmla="*/ T68 w 57"/>
                              <a:gd name="T70" fmla="+- 0 659 611"/>
                              <a:gd name="T71" fmla="*/ 659 h 49"/>
                              <a:gd name="T72" fmla="+- 0 1262 1244"/>
                              <a:gd name="T73" fmla="*/ T72 w 57"/>
                              <a:gd name="T74" fmla="+- 0 660 611"/>
                              <a:gd name="T75" fmla="*/ 660 h 49"/>
                              <a:gd name="T76" fmla="+- 0 1264 1244"/>
                              <a:gd name="T77" fmla="*/ T76 w 57"/>
                              <a:gd name="T78" fmla="+- 0 655 611"/>
                              <a:gd name="T79" fmla="*/ 655 h 49"/>
                              <a:gd name="T80" fmla="+- 0 1262 1244"/>
                              <a:gd name="T81" fmla="*/ T80 w 57"/>
                              <a:gd name="T82" fmla="+- 0 655 611"/>
                              <a:gd name="T83" fmla="*/ 655 h 49"/>
                              <a:gd name="T84" fmla="+- 0 1264 1244"/>
                              <a:gd name="T85" fmla="*/ T84 w 57"/>
                              <a:gd name="T86" fmla="+- 0 654 611"/>
                              <a:gd name="T87" fmla="*/ 654 h 49"/>
                              <a:gd name="T88" fmla="+- 0 1264 1244"/>
                              <a:gd name="T89" fmla="*/ T88 w 57"/>
                              <a:gd name="T90" fmla="+- 0 655 611"/>
                              <a:gd name="T91" fmla="*/ 655 h 49"/>
                              <a:gd name="T92" fmla="+- 0 1300 1244"/>
                              <a:gd name="T93" fmla="*/ T92 w 57"/>
                              <a:gd name="T94" fmla="+- 0 646 611"/>
                              <a:gd name="T95" fmla="*/ 646 h 49"/>
                              <a:gd name="T96" fmla="+- 0 1266 1244"/>
                              <a:gd name="T97" fmla="*/ T96 w 57"/>
                              <a:gd name="T98" fmla="+- 0 646 611"/>
                              <a:gd name="T99" fmla="*/ 646 h 49"/>
                              <a:gd name="T100" fmla="+- 0 1266 1244"/>
                              <a:gd name="T101" fmla="*/ T100 w 57"/>
                              <a:gd name="T102" fmla="+- 0 643 611"/>
                              <a:gd name="T103" fmla="*/ 643 h 49"/>
                              <a:gd name="T104" fmla="+- 0 1287 1244"/>
                              <a:gd name="T105" fmla="*/ T104 w 57"/>
                              <a:gd name="T106" fmla="+- 0 611 611"/>
                              <a:gd name="T107" fmla="*/ 611 h 49"/>
                              <a:gd name="T108" fmla="+- 0 1294 1244"/>
                              <a:gd name="T109" fmla="*/ T108 w 57"/>
                              <a:gd name="T110" fmla="+- 0 611 611"/>
                              <a:gd name="T111" fmla="*/ 611 h 49"/>
                              <a:gd name="T112" fmla="+- 0 1294 1244"/>
                              <a:gd name="T113" fmla="*/ T112 w 57"/>
                              <a:gd name="T114" fmla="+- 0 616 611"/>
                              <a:gd name="T115" fmla="*/ 616 h 49"/>
                              <a:gd name="T116" fmla="+- 0 1289 1244"/>
                              <a:gd name="T117" fmla="*/ T116 w 57"/>
                              <a:gd name="T118" fmla="+- 0 616 611"/>
                              <a:gd name="T119" fmla="*/ 616 h 49"/>
                              <a:gd name="T120" fmla="+- 0 1288 1244"/>
                              <a:gd name="T121" fmla="*/ T120 w 57"/>
                              <a:gd name="T122" fmla="+- 0 617 611"/>
                              <a:gd name="T123" fmla="*/ 617 h 49"/>
                              <a:gd name="T124" fmla="+- 0 1287 1244"/>
                              <a:gd name="T125" fmla="*/ T124 w 57"/>
                              <a:gd name="T126" fmla="+- 0 620 611"/>
                              <a:gd name="T127" fmla="*/ 620 h 49"/>
                              <a:gd name="T128" fmla="+- 0 1272 1244"/>
                              <a:gd name="T129" fmla="*/ T128 w 57"/>
                              <a:gd name="T130" fmla="+- 0 642 611"/>
                              <a:gd name="T131" fmla="*/ 642 h 49"/>
                              <a:gd name="T132" fmla="+- 0 1300 1244"/>
                              <a:gd name="T133" fmla="*/ T132 w 57"/>
                              <a:gd name="T134" fmla="+- 0 642 611"/>
                              <a:gd name="T135" fmla="*/ 642 h 49"/>
                              <a:gd name="T136" fmla="+- 0 1300 1244"/>
                              <a:gd name="T137" fmla="*/ T136 w 57"/>
                              <a:gd name="T138" fmla="+- 0 646 611"/>
                              <a:gd name="T139" fmla="*/ 646 h 49"/>
                              <a:gd name="T140" fmla="+- 0 1294 1244"/>
                              <a:gd name="T141" fmla="*/ T140 w 57"/>
                              <a:gd name="T142" fmla="+- 0 642 611"/>
                              <a:gd name="T143" fmla="*/ 642 h 49"/>
                              <a:gd name="T144" fmla="+- 0 1289 1244"/>
                              <a:gd name="T145" fmla="*/ T144 w 57"/>
                              <a:gd name="T146" fmla="+- 0 642 611"/>
                              <a:gd name="T147" fmla="*/ 642 h 49"/>
                              <a:gd name="T148" fmla="+- 0 1289 1244"/>
                              <a:gd name="T149" fmla="*/ T148 w 57"/>
                              <a:gd name="T150" fmla="+- 0 619 611"/>
                              <a:gd name="T151" fmla="*/ 619 h 49"/>
                              <a:gd name="T152" fmla="+- 0 1289 1244"/>
                              <a:gd name="T153" fmla="*/ T152 w 57"/>
                              <a:gd name="T154" fmla="+- 0 616 611"/>
                              <a:gd name="T155" fmla="*/ 616 h 49"/>
                              <a:gd name="T156" fmla="+- 0 1294 1244"/>
                              <a:gd name="T157" fmla="*/ T156 w 57"/>
                              <a:gd name="T158" fmla="+- 0 616 611"/>
                              <a:gd name="T159" fmla="*/ 616 h 49"/>
                              <a:gd name="T160" fmla="+- 0 1294 1244"/>
                              <a:gd name="T161" fmla="*/ T160 w 57"/>
                              <a:gd name="T162" fmla="+- 0 642 611"/>
                              <a:gd name="T163" fmla="*/ 642 h 49"/>
                              <a:gd name="T164" fmla="+- 0 1294 1244"/>
                              <a:gd name="T165" fmla="*/ T164 w 57"/>
                              <a:gd name="T166" fmla="+- 0 659 611"/>
                              <a:gd name="T167" fmla="*/ 659 h 49"/>
                              <a:gd name="T168" fmla="+- 0 1289 1244"/>
                              <a:gd name="T169" fmla="*/ T168 w 57"/>
                              <a:gd name="T170" fmla="+- 0 659 611"/>
                              <a:gd name="T171" fmla="*/ 659 h 49"/>
                              <a:gd name="T172" fmla="+- 0 1289 1244"/>
                              <a:gd name="T173" fmla="*/ T172 w 57"/>
                              <a:gd name="T174" fmla="+- 0 646 611"/>
                              <a:gd name="T175" fmla="*/ 646 h 49"/>
                              <a:gd name="T176" fmla="+- 0 1294 1244"/>
                              <a:gd name="T177" fmla="*/ T176 w 57"/>
                              <a:gd name="T178" fmla="+- 0 646 611"/>
                              <a:gd name="T179" fmla="*/ 646 h 49"/>
                              <a:gd name="T180" fmla="+- 0 1294 1244"/>
                              <a:gd name="T181" fmla="*/ T180 w 57"/>
                              <a:gd name="T182" fmla="+- 0 659 611"/>
                              <a:gd name="T183" fmla="*/ 65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7" h="49">
                                <a:moveTo>
                                  <a:pt x="11" y="14"/>
                                </a:moveTo>
                                <a:lnTo>
                                  <a:pt x="6" y="14"/>
                                </a:lnTo>
                                <a:lnTo>
                                  <a:pt x="6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14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4"/>
                                </a:moveTo>
                                <a:lnTo>
                                  <a:pt x="18" y="44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close/>
                                <a:moveTo>
                                  <a:pt x="56" y="35"/>
                                </a:moveTo>
                                <a:lnTo>
                                  <a:pt x="22" y="35"/>
                                </a:lnTo>
                                <a:lnTo>
                                  <a:pt x="22" y="32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"/>
                                </a:lnTo>
                                <a:lnTo>
                                  <a:pt x="45" y="5"/>
                                </a:lnTo>
                                <a:lnTo>
                                  <a:pt x="44" y="6"/>
                                </a:lnTo>
                                <a:lnTo>
                                  <a:pt x="43" y="9"/>
                                </a:lnTo>
                                <a:lnTo>
                                  <a:pt x="28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close/>
                                <a:moveTo>
                                  <a:pt x="50" y="31"/>
                                </a:moveTo>
                                <a:lnTo>
                                  <a:pt x="45" y="31"/>
                                </a:lnTo>
                                <a:lnTo>
                                  <a:pt x="45" y="8"/>
                                </a:lnTo>
                                <a:lnTo>
                                  <a:pt x="45" y="5"/>
                                </a:lnTo>
                                <a:lnTo>
                                  <a:pt x="50" y="5"/>
                                </a:lnTo>
                                <a:lnTo>
                                  <a:pt x="50" y="31"/>
                                </a:lnTo>
                                <a:close/>
                                <a:moveTo>
                                  <a:pt x="50" y="48"/>
                                </a:moveTo>
                                <a:lnTo>
                                  <a:pt x="45" y="48"/>
                                </a:lnTo>
                                <a:lnTo>
                                  <a:pt x="45" y="35"/>
                                </a:lnTo>
                                <a:lnTo>
                                  <a:pt x="50" y="35"/>
                                </a:lnTo>
                                <a:lnTo>
                                  <a:pt x="5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1271" y="693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1356" y="6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426" y="8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426" y="659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AutoShape 480"/>
                        <wps:cNvSpPr>
                          <a:spLocks/>
                        </wps:cNvSpPr>
                        <wps:spPr bwMode="auto">
                          <a:xfrm>
                            <a:off x="616" y="605"/>
                            <a:ext cx="55" cy="50"/>
                          </a:xfrm>
                          <a:custGeom>
                            <a:avLst/>
                            <a:gdLst>
                              <a:gd name="T0" fmla="+- 0 627 616"/>
                              <a:gd name="T1" fmla="*/ T0 w 55"/>
                              <a:gd name="T2" fmla="+- 0 619 605"/>
                              <a:gd name="T3" fmla="*/ 619 h 50"/>
                              <a:gd name="T4" fmla="+- 0 622 616"/>
                              <a:gd name="T5" fmla="*/ T4 w 55"/>
                              <a:gd name="T6" fmla="+- 0 619 605"/>
                              <a:gd name="T7" fmla="*/ 619 h 50"/>
                              <a:gd name="T8" fmla="+- 0 622 616"/>
                              <a:gd name="T9" fmla="*/ T8 w 55"/>
                              <a:gd name="T10" fmla="+- 0 611 605"/>
                              <a:gd name="T11" fmla="*/ 611 h 50"/>
                              <a:gd name="T12" fmla="+- 0 627 616"/>
                              <a:gd name="T13" fmla="*/ T12 w 55"/>
                              <a:gd name="T14" fmla="+- 0 609 605"/>
                              <a:gd name="T15" fmla="*/ 609 h 50"/>
                              <a:gd name="T16" fmla="+- 0 627 616"/>
                              <a:gd name="T17" fmla="*/ T16 w 55"/>
                              <a:gd name="T18" fmla="+- 0 619 605"/>
                              <a:gd name="T19" fmla="*/ 619 h 50"/>
                              <a:gd name="T20" fmla="+- 0 636 616"/>
                              <a:gd name="T21" fmla="*/ T20 w 55"/>
                              <a:gd name="T22" fmla="+- 0 624 605"/>
                              <a:gd name="T23" fmla="*/ 624 h 50"/>
                              <a:gd name="T24" fmla="+- 0 616 616"/>
                              <a:gd name="T25" fmla="*/ T24 w 55"/>
                              <a:gd name="T26" fmla="+- 0 624 605"/>
                              <a:gd name="T27" fmla="*/ 624 h 50"/>
                              <a:gd name="T28" fmla="+- 0 616 616"/>
                              <a:gd name="T29" fmla="*/ T28 w 55"/>
                              <a:gd name="T30" fmla="+- 0 619 605"/>
                              <a:gd name="T31" fmla="*/ 619 h 50"/>
                              <a:gd name="T32" fmla="+- 0 636 616"/>
                              <a:gd name="T33" fmla="*/ T32 w 55"/>
                              <a:gd name="T34" fmla="+- 0 619 605"/>
                              <a:gd name="T35" fmla="*/ 619 h 50"/>
                              <a:gd name="T36" fmla="+- 0 636 616"/>
                              <a:gd name="T37" fmla="*/ T36 w 55"/>
                              <a:gd name="T38" fmla="+- 0 624 605"/>
                              <a:gd name="T39" fmla="*/ 624 h 50"/>
                              <a:gd name="T40" fmla="+- 0 634 616"/>
                              <a:gd name="T41" fmla="*/ T40 w 55"/>
                              <a:gd name="T42" fmla="+- 0 654 605"/>
                              <a:gd name="T43" fmla="*/ 654 h 50"/>
                              <a:gd name="T44" fmla="+- 0 622 616"/>
                              <a:gd name="T45" fmla="*/ T44 w 55"/>
                              <a:gd name="T46" fmla="+- 0 654 605"/>
                              <a:gd name="T47" fmla="*/ 654 h 50"/>
                              <a:gd name="T48" fmla="+- 0 622 616"/>
                              <a:gd name="T49" fmla="*/ T48 w 55"/>
                              <a:gd name="T50" fmla="+- 0 624 605"/>
                              <a:gd name="T51" fmla="*/ 624 h 50"/>
                              <a:gd name="T52" fmla="+- 0 627 616"/>
                              <a:gd name="T53" fmla="*/ T52 w 55"/>
                              <a:gd name="T54" fmla="+- 0 624 605"/>
                              <a:gd name="T55" fmla="*/ 624 h 50"/>
                              <a:gd name="T56" fmla="+- 0 627 616"/>
                              <a:gd name="T57" fmla="*/ T56 w 55"/>
                              <a:gd name="T58" fmla="+- 0 647 605"/>
                              <a:gd name="T59" fmla="*/ 647 h 50"/>
                              <a:gd name="T60" fmla="+- 0 629 616"/>
                              <a:gd name="T61" fmla="*/ T60 w 55"/>
                              <a:gd name="T62" fmla="+- 0 650 605"/>
                              <a:gd name="T63" fmla="*/ 650 h 50"/>
                              <a:gd name="T64" fmla="+- 0 636 616"/>
                              <a:gd name="T65" fmla="*/ T64 w 55"/>
                              <a:gd name="T66" fmla="+- 0 650 605"/>
                              <a:gd name="T67" fmla="*/ 650 h 50"/>
                              <a:gd name="T68" fmla="+- 0 636 616"/>
                              <a:gd name="T69" fmla="*/ T68 w 55"/>
                              <a:gd name="T70" fmla="+- 0 653 605"/>
                              <a:gd name="T71" fmla="*/ 653 h 50"/>
                              <a:gd name="T72" fmla="+- 0 634 616"/>
                              <a:gd name="T73" fmla="*/ T72 w 55"/>
                              <a:gd name="T74" fmla="+- 0 654 605"/>
                              <a:gd name="T75" fmla="*/ 654 h 50"/>
                              <a:gd name="T76" fmla="+- 0 636 616"/>
                              <a:gd name="T77" fmla="*/ T76 w 55"/>
                              <a:gd name="T78" fmla="+- 0 650 605"/>
                              <a:gd name="T79" fmla="*/ 650 h 50"/>
                              <a:gd name="T80" fmla="+- 0 634 616"/>
                              <a:gd name="T81" fmla="*/ T80 w 55"/>
                              <a:gd name="T82" fmla="+- 0 650 605"/>
                              <a:gd name="T83" fmla="*/ 650 h 50"/>
                              <a:gd name="T84" fmla="+- 0 636 616"/>
                              <a:gd name="T85" fmla="*/ T84 w 55"/>
                              <a:gd name="T86" fmla="+- 0 648 605"/>
                              <a:gd name="T87" fmla="*/ 648 h 50"/>
                              <a:gd name="T88" fmla="+- 0 636 616"/>
                              <a:gd name="T89" fmla="*/ T88 w 55"/>
                              <a:gd name="T90" fmla="+- 0 650 605"/>
                              <a:gd name="T91" fmla="*/ 650 h 50"/>
                              <a:gd name="T92" fmla="+- 0 643 616"/>
                              <a:gd name="T93" fmla="*/ T92 w 55"/>
                              <a:gd name="T94" fmla="+- 0 615 605"/>
                              <a:gd name="T95" fmla="*/ 615 h 50"/>
                              <a:gd name="T96" fmla="+- 0 643 616"/>
                              <a:gd name="T97" fmla="*/ T96 w 55"/>
                              <a:gd name="T98" fmla="+- 0 609 605"/>
                              <a:gd name="T99" fmla="*/ 609 h 50"/>
                              <a:gd name="T100" fmla="+- 0 649 616"/>
                              <a:gd name="T101" fmla="*/ T100 w 55"/>
                              <a:gd name="T102" fmla="+- 0 605 605"/>
                              <a:gd name="T103" fmla="*/ 605 h 50"/>
                              <a:gd name="T104" fmla="+- 0 663 616"/>
                              <a:gd name="T105" fmla="*/ T104 w 55"/>
                              <a:gd name="T106" fmla="+- 0 605 605"/>
                              <a:gd name="T107" fmla="*/ 605 h 50"/>
                              <a:gd name="T108" fmla="+- 0 668 616"/>
                              <a:gd name="T109" fmla="*/ T108 w 55"/>
                              <a:gd name="T110" fmla="+- 0 609 605"/>
                              <a:gd name="T111" fmla="*/ 609 h 50"/>
                              <a:gd name="T112" fmla="+- 0 649 616"/>
                              <a:gd name="T113" fmla="*/ T112 w 55"/>
                              <a:gd name="T114" fmla="+- 0 609 605"/>
                              <a:gd name="T115" fmla="*/ 609 h 50"/>
                              <a:gd name="T116" fmla="+- 0 643 616"/>
                              <a:gd name="T117" fmla="*/ T116 w 55"/>
                              <a:gd name="T118" fmla="+- 0 615 605"/>
                              <a:gd name="T119" fmla="*/ 615 h 50"/>
                              <a:gd name="T120" fmla="+- 0 670 616"/>
                              <a:gd name="T121" fmla="*/ T120 w 55"/>
                              <a:gd name="T122" fmla="+- 0 653 605"/>
                              <a:gd name="T123" fmla="*/ 653 h 50"/>
                              <a:gd name="T124" fmla="+- 0 641 616"/>
                              <a:gd name="T125" fmla="*/ T124 w 55"/>
                              <a:gd name="T126" fmla="+- 0 653 605"/>
                              <a:gd name="T127" fmla="*/ 653 h 50"/>
                              <a:gd name="T128" fmla="+- 0 641 616"/>
                              <a:gd name="T129" fmla="*/ T128 w 55"/>
                              <a:gd name="T130" fmla="+- 0 649 605"/>
                              <a:gd name="T131" fmla="*/ 649 h 50"/>
                              <a:gd name="T132" fmla="+- 0 660 616"/>
                              <a:gd name="T133" fmla="*/ T132 w 55"/>
                              <a:gd name="T134" fmla="+- 0 629 605"/>
                              <a:gd name="T135" fmla="*/ 629 h 50"/>
                              <a:gd name="T136" fmla="+- 0 665 616"/>
                              <a:gd name="T137" fmla="*/ T136 w 55"/>
                              <a:gd name="T138" fmla="+- 0 622 605"/>
                              <a:gd name="T139" fmla="*/ 622 h 50"/>
                              <a:gd name="T140" fmla="+- 0 665 616"/>
                              <a:gd name="T141" fmla="*/ T140 w 55"/>
                              <a:gd name="T142" fmla="+- 0 614 605"/>
                              <a:gd name="T143" fmla="*/ 614 h 50"/>
                              <a:gd name="T144" fmla="+- 0 660 616"/>
                              <a:gd name="T145" fmla="*/ T144 w 55"/>
                              <a:gd name="T146" fmla="+- 0 609 605"/>
                              <a:gd name="T147" fmla="*/ 609 h 50"/>
                              <a:gd name="T148" fmla="+- 0 668 616"/>
                              <a:gd name="T149" fmla="*/ T148 w 55"/>
                              <a:gd name="T150" fmla="+- 0 609 605"/>
                              <a:gd name="T151" fmla="*/ 609 h 50"/>
                              <a:gd name="T152" fmla="+- 0 670 616"/>
                              <a:gd name="T153" fmla="*/ T152 w 55"/>
                              <a:gd name="T154" fmla="+- 0 612 605"/>
                              <a:gd name="T155" fmla="*/ 612 h 50"/>
                              <a:gd name="T156" fmla="+- 0 670 616"/>
                              <a:gd name="T157" fmla="*/ T156 w 55"/>
                              <a:gd name="T158" fmla="+- 0 622 605"/>
                              <a:gd name="T159" fmla="*/ 622 h 50"/>
                              <a:gd name="T160" fmla="+- 0 665 616"/>
                              <a:gd name="T161" fmla="*/ T160 w 55"/>
                              <a:gd name="T162" fmla="+- 0 631 605"/>
                              <a:gd name="T163" fmla="*/ 631 h 50"/>
                              <a:gd name="T164" fmla="+- 0 647 616"/>
                              <a:gd name="T165" fmla="*/ T164 w 55"/>
                              <a:gd name="T166" fmla="+- 0 648 605"/>
                              <a:gd name="T167" fmla="*/ 648 h 50"/>
                              <a:gd name="T168" fmla="+- 0 647 616"/>
                              <a:gd name="T169" fmla="*/ T168 w 55"/>
                              <a:gd name="T170" fmla="+- 0 648 605"/>
                              <a:gd name="T171" fmla="*/ 648 h 50"/>
                              <a:gd name="T172" fmla="+- 0 670 616"/>
                              <a:gd name="T173" fmla="*/ T172 w 55"/>
                              <a:gd name="T174" fmla="+- 0 648 605"/>
                              <a:gd name="T175" fmla="*/ 648 h 50"/>
                              <a:gd name="T176" fmla="+- 0 670 616"/>
                              <a:gd name="T177" fmla="*/ T176 w 55"/>
                              <a:gd name="T178" fmla="+- 0 653 605"/>
                              <a:gd name="T179" fmla="*/ 65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11" y="14"/>
                                </a:moveTo>
                                <a:lnTo>
                                  <a:pt x="6" y="14"/>
                                </a:lnTo>
                                <a:lnTo>
                                  <a:pt x="6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14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27" y="10"/>
                                </a:moveTo>
                                <a:lnTo>
                                  <a:pt x="27" y="4"/>
                                </a:lnTo>
                                <a:lnTo>
                                  <a:pt x="33" y="0"/>
                                </a:lnTo>
                                <a:lnTo>
                                  <a:pt x="47" y="0"/>
                                </a:lnTo>
                                <a:lnTo>
                                  <a:pt x="52" y="4"/>
                                </a:lnTo>
                                <a:lnTo>
                                  <a:pt x="33" y="4"/>
                                </a:lnTo>
                                <a:lnTo>
                                  <a:pt x="27" y="10"/>
                                </a:lnTo>
                                <a:close/>
                                <a:moveTo>
                                  <a:pt x="54" y="48"/>
                                </a:moveTo>
                                <a:lnTo>
                                  <a:pt x="25" y="48"/>
                                </a:lnTo>
                                <a:lnTo>
                                  <a:pt x="25" y="44"/>
                                </a:lnTo>
                                <a:lnTo>
                                  <a:pt x="44" y="24"/>
                                </a:lnTo>
                                <a:lnTo>
                                  <a:pt x="49" y="17"/>
                                </a:lnTo>
                                <a:lnTo>
                                  <a:pt x="49" y="9"/>
                                </a:lnTo>
                                <a:lnTo>
                                  <a:pt x="44" y="4"/>
                                </a:lnTo>
                                <a:lnTo>
                                  <a:pt x="52" y="4"/>
                                </a:lnTo>
                                <a:lnTo>
                                  <a:pt x="54" y="7"/>
                                </a:lnTo>
                                <a:lnTo>
                                  <a:pt x="54" y="17"/>
                                </a:lnTo>
                                <a:lnTo>
                                  <a:pt x="49" y="26"/>
                                </a:lnTo>
                                <a:lnTo>
                                  <a:pt x="31" y="43"/>
                                </a:lnTo>
                                <a:lnTo>
                                  <a:pt x="54" y="43"/>
                                </a:lnTo>
                                <a:lnTo>
                                  <a:pt x="54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928" y="688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014" y="6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437" y="824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39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512" y="762"/>
                            <a:ext cx="844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AutoShape 475"/>
                        <wps:cNvSpPr>
                          <a:spLocks/>
                        </wps:cNvSpPr>
                        <wps:spPr bwMode="auto">
                          <a:xfrm>
                            <a:off x="707" y="708"/>
                            <a:ext cx="55" cy="49"/>
                          </a:xfrm>
                          <a:custGeom>
                            <a:avLst/>
                            <a:gdLst>
                              <a:gd name="T0" fmla="+- 0 718 707"/>
                              <a:gd name="T1" fmla="*/ T0 w 55"/>
                              <a:gd name="T2" fmla="+- 0 722 708"/>
                              <a:gd name="T3" fmla="*/ 722 h 49"/>
                              <a:gd name="T4" fmla="+- 0 713 707"/>
                              <a:gd name="T5" fmla="*/ T4 w 55"/>
                              <a:gd name="T6" fmla="+- 0 722 708"/>
                              <a:gd name="T7" fmla="*/ 722 h 49"/>
                              <a:gd name="T8" fmla="+- 0 713 707"/>
                              <a:gd name="T9" fmla="*/ T8 w 55"/>
                              <a:gd name="T10" fmla="+- 0 713 708"/>
                              <a:gd name="T11" fmla="*/ 713 h 49"/>
                              <a:gd name="T12" fmla="+- 0 718 707"/>
                              <a:gd name="T13" fmla="*/ T12 w 55"/>
                              <a:gd name="T14" fmla="+- 0 712 708"/>
                              <a:gd name="T15" fmla="*/ 712 h 49"/>
                              <a:gd name="T16" fmla="+- 0 718 707"/>
                              <a:gd name="T17" fmla="*/ T16 w 55"/>
                              <a:gd name="T18" fmla="+- 0 722 708"/>
                              <a:gd name="T19" fmla="*/ 722 h 49"/>
                              <a:gd name="T20" fmla="+- 0 727 707"/>
                              <a:gd name="T21" fmla="*/ T20 w 55"/>
                              <a:gd name="T22" fmla="+- 0 726 708"/>
                              <a:gd name="T23" fmla="*/ 726 h 49"/>
                              <a:gd name="T24" fmla="+- 0 707 707"/>
                              <a:gd name="T25" fmla="*/ T24 w 55"/>
                              <a:gd name="T26" fmla="+- 0 726 708"/>
                              <a:gd name="T27" fmla="*/ 726 h 49"/>
                              <a:gd name="T28" fmla="+- 0 707 707"/>
                              <a:gd name="T29" fmla="*/ T28 w 55"/>
                              <a:gd name="T30" fmla="+- 0 722 708"/>
                              <a:gd name="T31" fmla="*/ 722 h 49"/>
                              <a:gd name="T32" fmla="+- 0 727 707"/>
                              <a:gd name="T33" fmla="*/ T32 w 55"/>
                              <a:gd name="T34" fmla="+- 0 722 708"/>
                              <a:gd name="T35" fmla="*/ 722 h 49"/>
                              <a:gd name="T36" fmla="+- 0 727 707"/>
                              <a:gd name="T37" fmla="*/ T36 w 55"/>
                              <a:gd name="T38" fmla="+- 0 726 708"/>
                              <a:gd name="T39" fmla="*/ 726 h 49"/>
                              <a:gd name="T40" fmla="+- 0 725 707"/>
                              <a:gd name="T41" fmla="*/ T40 w 55"/>
                              <a:gd name="T42" fmla="+- 0 757 708"/>
                              <a:gd name="T43" fmla="*/ 757 h 49"/>
                              <a:gd name="T44" fmla="+- 0 713 707"/>
                              <a:gd name="T45" fmla="*/ T44 w 55"/>
                              <a:gd name="T46" fmla="+- 0 757 708"/>
                              <a:gd name="T47" fmla="*/ 757 h 49"/>
                              <a:gd name="T48" fmla="+- 0 713 707"/>
                              <a:gd name="T49" fmla="*/ T48 w 55"/>
                              <a:gd name="T50" fmla="+- 0 726 708"/>
                              <a:gd name="T51" fmla="*/ 726 h 49"/>
                              <a:gd name="T52" fmla="+- 0 718 707"/>
                              <a:gd name="T53" fmla="*/ T52 w 55"/>
                              <a:gd name="T54" fmla="+- 0 726 708"/>
                              <a:gd name="T55" fmla="*/ 726 h 49"/>
                              <a:gd name="T56" fmla="+- 0 718 707"/>
                              <a:gd name="T57" fmla="*/ T56 w 55"/>
                              <a:gd name="T58" fmla="+- 0 749 708"/>
                              <a:gd name="T59" fmla="*/ 749 h 49"/>
                              <a:gd name="T60" fmla="+- 0 721 707"/>
                              <a:gd name="T61" fmla="*/ T60 w 55"/>
                              <a:gd name="T62" fmla="+- 0 752 708"/>
                              <a:gd name="T63" fmla="*/ 752 h 49"/>
                              <a:gd name="T64" fmla="+- 0 727 707"/>
                              <a:gd name="T65" fmla="*/ T64 w 55"/>
                              <a:gd name="T66" fmla="+- 0 752 708"/>
                              <a:gd name="T67" fmla="*/ 752 h 49"/>
                              <a:gd name="T68" fmla="+- 0 727 707"/>
                              <a:gd name="T69" fmla="*/ T68 w 55"/>
                              <a:gd name="T70" fmla="+- 0 756 708"/>
                              <a:gd name="T71" fmla="*/ 756 h 49"/>
                              <a:gd name="T72" fmla="+- 0 725 707"/>
                              <a:gd name="T73" fmla="*/ T72 w 55"/>
                              <a:gd name="T74" fmla="+- 0 757 708"/>
                              <a:gd name="T75" fmla="*/ 757 h 49"/>
                              <a:gd name="T76" fmla="+- 0 727 707"/>
                              <a:gd name="T77" fmla="*/ T76 w 55"/>
                              <a:gd name="T78" fmla="+- 0 752 708"/>
                              <a:gd name="T79" fmla="*/ 752 h 49"/>
                              <a:gd name="T80" fmla="+- 0 726 707"/>
                              <a:gd name="T81" fmla="*/ T80 w 55"/>
                              <a:gd name="T82" fmla="+- 0 752 708"/>
                              <a:gd name="T83" fmla="*/ 752 h 49"/>
                              <a:gd name="T84" fmla="+- 0 727 707"/>
                              <a:gd name="T85" fmla="*/ T84 w 55"/>
                              <a:gd name="T86" fmla="+- 0 751 708"/>
                              <a:gd name="T87" fmla="*/ 751 h 49"/>
                              <a:gd name="T88" fmla="+- 0 727 707"/>
                              <a:gd name="T89" fmla="*/ T88 w 55"/>
                              <a:gd name="T90" fmla="+- 0 752 708"/>
                              <a:gd name="T91" fmla="*/ 752 h 49"/>
                              <a:gd name="T92" fmla="+- 0 736 707"/>
                              <a:gd name="T93" fmla="*/ T92 w 55"/>
                              <a:gd name="T94" fmla="+- 0 732 708"/>
                              <a:gd name="T95" fmla="*/ 732 h 49"/>
                              <a:gd name="T96" fmla="+- 0 736 707"/>
                              <a:gd name="T97" fmla="*/ T96 w 55"/>
                              <a:gd name="T98" fmla="+- 0 708 708"/>
                              <a:gd name="T99" fmla="*/ 708 h 49"/>
                              <a:gd name="T100" fmla="+- 0 759 707"/>
                              <a:gd name="T101" fmla="*/ T100 w 55"/>
                              <a:gd name="T102" fmla="+- 0 708 708"/>
                              <a:gd name="T103" fmla="*/ 708 h 49"/>
                              <a:gd name="T104" fmla="+- 0 759 707"/>
                              <a:gd name="T105" fmla="*/ T104 w 55"/>
                              <a:gd name="T106" fmla="+- 0 713 708"/>
                              <a:gd name="T107" fmla="*/ 713 h 49"/>
                              <a:gd name="T108" fmla="+- 0 741 707"/>
                              <a:gd name="T109" fmla="*/ T108 w 55"/>
                              <a:gd name="T110" fmla="+- 0 713 708"/>
                              <a:gd name="T111" fmla="*/ 713 h 49"/>
                              <a:gd name="T112" fmla="+- 0 741 707"/>
                              <a:gd name="T113" fmla="*/ T112 w 55"/>
                              <a:gd name="T114" fmla="+- 0 727 708"/>
                              <a:gd name="T115" fmla="*/ 727 h 49"/>
                              <a:gd name="T116" fmla="+- 0 753 707"/>
                              <a:gd name="T117" fmla="*/ T116 w 55"/>
                              <a:gd name="T118" fmla="+- 0 727 708"/>
                              <a:gd name="T119" fmla="*/ 727 h 49"/>
                              <a:gd name="T120" fmla="+- 0 758 707"/>
                              <a:gd name="T121" fmla="*/ T120 w 55"/>
                              <a:gd name="T122" fmla="+- 0 732 708"/>
                              <a:gd name="T123" fmla="*/ 732 h 49"/>
                              <a:gd name="T124" fmla="+- 0 741 707"/>
                              <a:gd name="T125" fmla="*/ T124 w 55"/>
                              <a:gd name="T126" fmla="+- 0 732 708"/>
                              <a:gd name="T127" fmla="*/ 732 h 49"/>
                              <a:gd name="T128" fmla="+- 0 736 707"/>
                              <a:gd name="T129" fmla="*/ T128 w 55"/>
                              <a:gd name="T130" fmla="+- 0 732 708"/>
                              <a:gd name="T131" fmla="*/ 732 h 49"/>
                              <a:gd name="T132" fmla="+- 0 753 707"/>
                              <a:gd name="T133" fmla="*/ T132 w 55"/>
                              <a:gd name="T134" fmla="+- 0 727 708"/>
                              <a:gd name="T135" fmla="*/ 727 h 49"/>
                              <a:gd name="T136" fmla="+- 0 741 707"/>
                              <a:gd name="T137" fmla="*/ T136 w 55"/>
                              <a:gd name="T138" fmla="+- 0 727 708"/>
                              <a:gd name="T139" fmla="*/ 727 h 49"/>
                              <a:gd name="T140" fmla="+- 0 743 707"/>
                              <a:gd name="T141" fmla="*/ T140 w 55"/>
                              <a:gd name="T142" fmla="+- 0 727 708"/>
                              <a:gd name="T143" fmla="*/ 727 h 49"/>
                              <a:gd name="T144" fmla="+- 0 753 707"/>
                              <a:gd name="T145" fmla="*/ T144 w 55"/>
                              <a:gd name="T146" fmla="+- 0 727 708"/>
                              <a:gd name="T147" fmla="*/ 727 h 49"/>
                              <a:gd name="T148" fmla="+- 0 753 707"/>
                              <a:gd name="T149" fmla="*/ T148 w 55"/>
                              <a:gd name="T150" fmla="+- 0 727 708"/>
                              <a:gd name="T151" fmla="*/ 727 h 49"/>
                              <a:gd name="T152" fmla="+- 0 757 707"/>
                              <a:gd name="T153" fmla="*/ T152 w 55"/>
                              <a:gd name="T154" fmla="+- 0 752 708"/>
                              <a:gd name="T155" fmla="*/ 752 h 49"/>
                              <a:gd name="T156" fmla="+- 0 749 707"/>
                              <a:gd name="T157" fmla="*/ T156 w 55"/>
                              <a:gd name="T158" fmla="+- 0 752 708"/>
                              <a:gd name="T159" fmla="*/ 752 h 49"/>
                              <a:gd name="T160" fmla="+- 0 756 707"/>
                              <a:gd name="T161" fmla="*/ T160 w 55"/>
                              <a:gd name="T162" fmla="+- 0 746 708"/>
                              <a:gd name="T163" fmla="*/ 746 h 49"/>
                              <a:gd name="T164" fmla="+- 0 756 707"/>
                              <a:gd name="T165" fmla="*/ T164 w 55"/>
                              <a:gd name="T166" fmla="+- 0 737 708"/>
                              <a:gd name="T167" fmla="*/ 737 h 49"/>
                              <a:gd name="T168" fmla="+- 0 749 707"/>
                              <a:gd name="T169" fmla="*/ T168 w 55"/>
                              <a:gd name="T170" fmla="+- 0 732 708"/>
                              <a:gd name="T171" fmla="*/ 732 h 49"/>
                              <a:gd name="T172" fmla="+- 0 758 707"/>
                              <a:gd name="T173" fmla="*/ T172 w 55"/>
                              <a:gd name="T174" fmla="+- 0 732 708"/>
                              <a:gd name="T175" fmla="*/ 732 h 49"/>
                              <a:gd name="T176" fmla="+- 0 761 707"/>
                              <a:gd name="T177" fmla="*/ T176 w 55"/>
                              <a:gd name="T178" fmla="+- 0 735 708"/>
                              <a:gd name="T179" fmla="*/ 735 h 49"/>
                              <a:gd name="T180" fmla="+- 0 761 707"/>
                              <a:gd name="T181" fmla="*/ T180 w 55"/>
                              <a:gd name="T182" fmla="+- 0 748 708"/>
                              <a:gd name="T183" fmla="*/ 748 h 49"/>
                              <a:gd name="T184" fmla="+- 0 757 707"/>
                              <a:gd name="T185" fmla="*/ T184 w 55"/>
                              <a:gd name="T186" fmla="+- 0 752 708"/>
                              <a:gd name="T187" fmla="*/ 752 h 49"/>
                              <a:gd name="T188" fmla="+- 0 752 707"/>
                              <a:gd name="T189" fmla="*/ T188 w 55"/>
                              <a:gd name="T190" fmla="+- 0 757 708"/>
                              <a:gd name="T191" fmla="*/ 757 h 49"/>
                              <a:gd name="T192" fmla="+- 0 738 707"/>
                              <a:gd name="T193" fmla="*/ T192 w 55"/>
                              <a:gd name="T194" fmla="+- 0 757 708"/>
                              <a:gd name="T195" fmla="*/ 757 h 49"/>
                              <a:gd name="T196" fmla="+- 0 734 707"/>
                              <a:gd name="T197" fmla="*/ T196 w 55"/>
                              <a:gd name="T198" fmla="+- 0 755 708"/>
                              <a:gd name="T199" fmla="*/ 755 h 49"/>
                              <a:gd name="T200" fmla="+- 0 734 707"/>
                              <a:gd name="T201" fmla="*/ T200 w 55"/>
                              <a:gd name="T202" fmla="+- 0 749 708"/>
                              <a:gd name="T203" fmla="*/ 749 h 49"/>
                              <a:gd name="T204" fmla="+- 0 739 707"/>
                              <a:gd name="T205" fmla="*/ T204 w 55"/>
                              <a:gd name="T206" fmla="+- 0 752 708"/>
                              <a:gd name="T207" fmla="*/ 752 h 49"/>
                              <a:gd name="T208" fmla="+- 0 757 707"/>
                              <a:gd name="T209" fmla="*/ T208 w 55"/>
                              <a:gd name="T210" fmla="+- 0 752 708"/>
                              <a:gd name="T211" fmla="*/ 752 h 49"/>
                              <a:gd name="T212" fmla="+- 0 752 707"/>
                              <a:gd name="T213" fmla="*/ T212 w 55"/>
                              <a:gd name="T214" fmla="+- 0 757 708"/>
                              <a:gd name="T215" fmla="*/ 75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5" h="49">
                                <a:moveTo>
                                  <a:pt x="11" y="14"/>
                                </a:moveTo>
                                <a:lnTo>
                                  <a:pt x="6" y="14"/>
                                </a:lnTo>
                                <a:lnTo>
                                  <a:pt x="6" y="5"/>
                                </a:lnTo>
                                <a:lnTo>
                                  <a:pt x="11" y="4"/>
                                </a:lnTo>
                                <a:lnTo>
                                  <a:pt x="11" y="14"/>
                                </a:lnTo>
                                <a:close/>
                                <a:moveTo>
                                  <a:pt x="20" y="18"/>
                                </a:moveTo>
                                <a:lnTo>
                                  <a:pt x="0" y="18"/>
                                </a:lnTo>
                                <a:lnTo>
                                  <a:pt x="0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8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41"/>
                                </a:lnTo>
                                <a:lnTo>
                                  <a:pt x="14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4"/>
                                </a:moveTo>
                                <a:lnTo>
                                  <a:pt x="19" y="44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close/>
                                <a:moveTo>
                                  <a:pt x="29" y="24"/>
                                </a:moveTo>
                                <a:lnTo>
                                  <a:pt x="29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19"/>
                                </a:lnTo>
                                <a:lnTo>
                                  <a:pt x="46" y="19"/>
                                </a:lnTo>
                                <a:lnTo>
                                  <a:pt x="51" y="24"/>
                                </a:lnTo>
                                <a:lnTo>
                                  <a:pt x="34" y="24"/>
                                </a:lnTo>
                                <a:lnTo>
                                  <a:pt x="29" y="24"/>
                                </a:lnTo>
                                <a:close/>
                                <a:moveTo>
                                  <a:pt x="46" y="19"/>
                                </a:moveTo>
                                <a:lnTo>
                                  <a:pt x="34" y="19"/>
                                </a:lnTo>
                                <a:lnTo>
                                  <a:pt x="36" y="19"/>
                                </a:lnTo>
                                <a:lnTo>
                                  <a:pt x="46" y="19"/>
                                </a:lnTo>
                                <a:close/>
                                <a:moveTo>
                                  <a:pt x="50" y="44"/>
                                </a:moveTo>
                                <a:lnTo>
                                  <a:pt x="42" y="44"/>
                                </a:lnTo>
                                <a:lnTo>
                                  <a:pt x="49" y="38"/>
                                </a:lnTo>
                                <a:lnTo>
                                  <a:pt x="49" y="29"/>
                                </a:lnTo>
                                <a:lnTo>
                                  <a:pt x="42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7"/>
                                </a:lnTo>
                                <a:lnTo>
                                  <a:pt x="54" y="40"/>
                                </a:lnTo>
                                <a:lnTo>
                                  <a:pt x="50" y="44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31" y="49"/>
                                </a:lnTo>
                                <a:lnTo>
                                  <a:pt x="27" y="47"/>
                                </a:lnTo>
                                <a:lnTo>
                                  <a:pt x="27" y="41"/>
                                </a:lnTo>
                                <a:lnTo>
                                  <a:pt x="32" y="44"/>
                                </a:lnTo>
                                <a:lnTo>
                                  <a:pt x="50" y="44"/>
                                </a:lnTo>
                                <a:lnTo>
                                  <a:pt x="4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1271" y="790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356" y="7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5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5" y="451"/>
                            <a:ext cx="303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0" y="525"/>
                            <a:ext cx="33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7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985" y="100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utoShape 469"/>
                        <wps:cNvSpPr>
                          <a:spLocks/>
                        </wps:cNvSpPr>
                        <wps:spPr bwMode="auto">
                          <a:xfrm>
                            <a:off x="1112" y="948"/>
                            <a:ext cx="56" cy="49"/>
                          </a:xfrm>
                          <a:custGeom>
                            <a:avLst/>
                            <a:gdLst>
                              <a:gd name="T0" fmla="+- 0 1124 1112"/>
                              <a:gd name="T1" fmla="*/ T0 w 56"/>
                              <a:gd name="T2" fmla="+- 0 961 948"/>
                              <a:gd name="T3" fmla="*/ 961 h 49"/>
                              <a:gd name="T4" fmla="+- 0 1118 1112"/>
                              <a:gd name="T5" fmla="*/ T4 w 56"/>
                              <a:gd name="T6" fmla="+- 0 961 948"/>
                              <a:gd name="T7" fmla="*/ 961 h 49"/>
                              <a:gd name="T8" fmla="+- 0 1118 1112"/>
                              <a:gd name="T9" fmla="*/ T8 w 56"/>
                              <a:gd name="T10" fmla="+- 0 953 948"/>
                              <a:gd name="T11" fmla="*/ 953 h 49"/>
                              <a:gd name="T12" fmla="+- 0 1124 1112"/>
                              <a:gd name="T13" fmla="*/ T12 w 56"/>
                              <a:gd name="T14" fmla="+- 0 951 948"/>
                              <a:gd name="T15" fmla="*/ 951 h 49"/>
                              <a:gd name="T16" fmla="+- 0 1124 1112"/>
                              <a:gd name="T17" fmla="*/ T16 w 56"/>
                              <a:gd name="T18" fmla="+- 0 961 948"/>
                              <a:gd name="T19" fmla="*/ 961 h 49"/>
                              <a:gd name="T20" fmla="+- 0 1132 1112"/>
                              <a:gd name="T21" fmla="*/ T20 w 56"/>
                              <a:gd name="T22" fmla="+- 0 966 948"/>
                              <a:gd name="T23" fmla="*/ 966 h 49"/>
                              <a:gd name="T24" fmla="+- 0 1112 1112"/>
                              <a:gd name="T25" fmla="*/ T24 w 56"/>
                              <a:gd name="T26" fmla="+- 0 966 948"/>
                              <a:gd name="T27" fmla="*/ 966 h 49"/>
                              <a:gd name="T28" fmla="+- 0 1112 1112"/>
                              <a:gd name="T29" fmla="*/ T28 w 56"/>
                              <a:gd name="T30" fmla="+- 0 961 948"/>
                              <a:gd name="T31" fmla="*/ 961 h 49"/>
                              <a:gd name="T32" fmla="+- 0 1132 1112"/>
                              <a:gd name="T33" fmla="*/ T32 w 56"/>
                              <a:gd name="T34" fmla="+- 0 961 948"/>
                              <a:gd name="T35" fmla="*/ 961 h 49"/>
                              <a:gd name="T36" fmla="+- 0 1132 1112"/>
                              <a:gd name="T37" fmla="*/ T36 w 56"/>
                              <a:gd name="T38" fmla="+- 0 966 948"/>
                              <a:gd name="T39" fmla="*/ 966 h 49"/>
                              <a:gd name="T40" fmla="+- 0 1131 1112"/>
                              <a:gd name="T41" fmla="*/ T40 w 56"/>
                              <a:gd name="T42" fmla="+- 0 996 948"/>
                              <a:gd name="T43" fmla="*/ 996 h 49"/>
                              <a:gd name="T44" fmla="+- 0 1118 1112"/>
                              <a:gd name="T45" fmla="*/ T44 w 56"/>
                              <a:gd name="T46" fmla="+- 0 996 948"/>
                              <a:gd name="T47" fmla="*/ 996 h 49"/>
                              <a:gd name="T48" fmla="+- 0 1118 1112"/>
                              <a:gd name="T49" fmla="*/ T48 w 56"/>
                              <a:gd name="T50" fmla="+- 0 966 948"/>
                              <a:gd name="T51" fmla="*/ 966 h 49"/>
                              <a:gd name="T52" fmla="+- 0 1124 1112"/>
                              <a:gd name="T53" fmla="*/ T52 w 56"/>
                              <a:gd name="T54" fmla="+- 0 966 948"/>
                              <a:gd name="T55" fmla="*/ 966 h 49"/>
                              <a:gd name="T56" fmla="+- 0 1124 1112"/>
                              <a:gd name="T57" fmla="*/ T56 w 56"/>
                              <a:gd name="T58" fmla="+- 0 989 948"/>
                              <a:gd name="T59" fmla="*/ 989 h 49"/>
                              <a:gd name="T60" fmla="+- 0 1126 1112"/>
                              <a:gd name="T61" fmla="*/ T60 w 56"/>
                              <a:gd name="T62" fmla="+- 0 992 948"/>
                              <a:gd name="T63" fmla="*/ 992 h 49"/>
                              <a:gd name="T64" fmla="+- 0 1132 1112"/>
                              <a:gd name="T65" fmla="*/ T64 w 56"/>
                              <a:gd name="T66" fmla="+- 0 992 948"/>
                              <a:gd name="T67" fmla="*/ 992 h 49"/>
                              <a:gd name="T68" fmla="+- 0 1132 1112"/>
                              <a:gd name="T69" fmla="*/ T68 w 56"/>
                              <a:gd name="T70" fmla="+- 0 995 948"/>
                              <a:gd name="T71" fmla="*/ 995 h 49"/>
                              <a:gd name="T72" fmla="+- 0 1131 1112"/>
                              <a:gd name="T73" fmla="*/ T72 w 56"/>
                              <a:gd name="T74" fmla="+- 0 996 948"/>
                              <a:gd name="T75" fmla="*/ 996 h 49"/>
                              <a:gd name="T76" fmla="+- 0 1132 1112"/>
                              <a:gd name="T77" fmla="*/ T76 w 56"/>
                              <a:gd name="T78" fmla="+- 0 992 948"/>
                              <a:gd name="T79" fmla="*/ 992 h 49"/>
                              <a:gd name="T80" fmla="+- 0 1131 1112"/>
                              <a:gd name="T81" fmla="*/ T80 w 56"/>
                              <a:gd name="T82" fmla="+- 0 992 948"/>
                              <a:gd name="T83" fmla="*/ 992 h 49"/>
                              <a:gd name="T84" fmla="+- 0 1132 1112"/>
                              <a:gd name="T85" fmla="*/ T84 w 56"/>
                              <a:gd name="T86" fmla="+- 0 990 948"/>
                              <a:gd name="T87" fmla="*/ 990 h 49"/>
                              <a:gd name="T88" fmla="+- 0 1132 1112"/>
                              <a:gd name="T89" fmla="*/ T88 w 56"/>
                              <a:gd name="T90" fmla="+- 0 992 948"/>
                              <a:gd name="T91" fmla="*/ 992 h 49"/>
                              <a:gd name="T92" fmla="+- 0 1149 1112"/>
                              <a:gd name="T93" fmla="*/ T92 w 56"/>
                              <a:gd name="T94" fmla="+- 0 995 948"/>
                              <a:gd name="T95" fmla="*/ 995 h 49"/>
                              <a:gd name="T96" fmla="+- 0 1143 1112"/>
                              <a:gd name="T97" fmla="*/ T96 w 56"/>
                              <a:gd name="T98" fmla="+- 0 995 948"/>
                              <a:gd name="T99" fmla="*/ 995 h 49"/>
                              <a:gd name="T100" fmla="+- 0 1161 1112"/>
                              <a:gd name="T101" fmla="*/ T100 w 56"/>
                              <a:gd name="T102" fmla="+- 0 952 948"/>
                              <a:gd name="T103" fmla="*/ 952 h 49"/>
                              <a:gd name="T104" fmla="+- 0 1137 1112"/>
                              <a:gd name="T105" fmla="*/ T104 w 56"/>
                              <a:gd name="T106" fmla="+- 0 952 948"/>
                              <a:gd name="T107" fmla="*/ 952 h 49"/>
                              <a:gd name="T108" fmla="+- 0 1137 1112"/>
                              <a:gd name="T109" fmla="*/ T108 w 56"/>
                              <a:gd name="T110" fmla="+- 0 948 948"/>
                              <a:gd name="T111" fmla="*/ 948 h 49"/>
                              <a:gd name="T112" fmla="+- 0 1168 1112"/>
                              <a:gd name="T113" fmla="*/ T112 w 56"/>
                              <a:gd name="T114" fmla="+- 0 948 948"/>
                              <a:gd name="T115" fmla="*/ 948 h 49"/>
                              <a:gd name="T116" fmla="+- 0 1168 1112"/>
                              <a:gd name="T117" fmla="*/ T116 w 56"/>
                              <a:gd name="T118" fmla="+- 0 949 948"/>
                              <a:gd name="T119" fmla="*/ 949 h 49"/>
                              <a:gd name="T120" fmla="+- 0 1149 1112"/>
                              <a:gd name="T121" fmla="*/ T120 w 56"/>
                              <a:gd name="T122" fmla="+- 0 995 948"/>
                              <a:gd name="T123" fmla="*/ 99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6" h="49">
                                <a:moveTo>
                                  <a:pt x="12" y="13"/>
                                </a:moveTo>
                                <a:lnTo>
                                  <a:pt x="6" y="13"/>
                                </a:lnTo>
                                <a:lnTo>
                                  <a:pt x="6" y="5"/>
                                </a:lnTo>
                                <a:lnTo>
                                  <a:pt x="12" y="3"/>
                                </a:lnTo>
                                <a:lnTo>
                                  <a:pt x="12" y="13"/>
                                </a:lnTo>
                                <a:close/>
                                <a:moveTo>
                                  <a:pt x="20" y="18"/>
                                </a:moveTo>
                                <a:lnTo>
                                  <a:pt x="0" y="18"/>
                                </a:lnTo>
                                <a:lnTo>
                                  <a:pt x="0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8"/>
                                </a:lnTo>
                                <a:close/>
                                <a:moveTo>
                                  <a:pt x="19" y="48"/>
                                </a:moveTo>
                                <a:lnTo>
                                  <a:pt x="6" y="48"/>
                                </a:lnTo>
                                <a:lnTo>
                                  <a:pt x="6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41"/>
                                </a:lnTo>
                                <a:lnTo>
                                  <a:pt x="14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47"/>
                                </a:lnTo>
                                <a:lnTo>
                                  <a:pt x="19" y="48"/>
                                </a:lnTo>
                                <a:close/>
                                <a:moveTo>
                                  <a:pt x="20" y="44"/>
                                </a:moveTo>
                                <a:lnTo>
                                  <a:pt x="19" y="44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close/>
                                <a:moveTo>
                                  <a:pt x="37" y="47"/>
                                </a:moveTo>
                                <a:lnTo>
                                  <a:pt x="31" y="47"/>
                                </a:lnTo>
                                <a:lnTo>
                                  <a:pt x="49" y="4"/>
                                </a:lnTo>
                                <a:lnTo>
                                  <a:pt x="25" y="4"/>
                                </a:lnTo>
                                <a:lnTo>
                                  <a:pt x="25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"/>
                                </a:lnTo>
                                <a:lnTo>
                                  <a:pt x="37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1225" y="1030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1311" y="10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454" y="842"/>
                            <a:ext cx="1513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AutoShape 465"/>
                        <wps:cNvSpPr>
                          <a:spLocks/>
                        </wps:cNvSpPr>
                        <wps:spPr bwMode="auto">
                          <a:xfrm>
                            <a:off x="1598" y="770"/>
                            <a:ext cx="54" cy="50"/>
                          </a:xfrm>
                          <a:custGeom>
                            <a:avLst/>
                            <a:gdLst>
                              <a:gd name="T0" fmla="+- 0 1609 1598"/>
                              <a:gd name="T1" fmla="*/ T0 w 54"/>
                              <a:gd name="T2" fmla="+- 0 785 770"/>
                              <a:gd name="T3" fmla="*/ 785 h 50"/>
                              <a:gd name="T4" fmla="+- 0 1604 1598"/>
                              <a:gd name="T5" fmla="*/ T4 w 54"/>
                              <a:gd name="T6" fmla="+- 0 785 770"/>
                              <a:gd name="T7" fmla="*/ 785 h 50"/>
                              <a:gd name="T8" fmla="+- 0 1604 1598"/>
                              <a:gd name="T9" fmla="*/ T8 w 54"/>
                              <a:gd name="T10" fmla="+- 0 776 770"/>
                              <a:gd name="T11" fmla="*/ 776 h 50"/>
                              <a:gd name="T12" fmla="+- 0 1609 1598"/>
                              <a:gd name="T13" fmla="*/ T12 w 54"/>
                              <a:gd name="T14" fmla="+- 0 774 770"/>
                              <a:gd name="T15" fmla="*/ 774 h 50"/>
                              <a:gd name="T16" fmla="+- 0 1609 1598"/>
                              <a:gd name="T17" fmla="*/ T16 w 54"/>
                              <a:gd name="T18" fmla="+- 0 785 770"/>
                              <a:gd name="T19" fmla="*/ 785 h 50"/>
                              <a:gd name="T20" fmla="+- 0 1618 1598"/>
                              <a:gd name="T21" fmla="*/ T20 w 54"/>
                              <a:gd name="T22" fmla="+- 0 789 770"/>
                              <a:gd name="T23" fmla="*/ 789 h 50"/>
                              <a:gd name="T24" fmla="+- 0 1598 1598"/>
                              <a:gd name="T25" fmla="*/ T24 w 54"/>
                              <a:gd name="T26" fmla="+- 0 789 770"/>
                              <a:gd name="T27" fmla="*/ 789 h 50"/>
                              <a:gd name="T28" fmla="+- 0 1598 1598"/>
                              <a:gd name="T29" fmla="*/ T28 w 54"/>
                              <a:gd name="T30" fmla="+- 0 785 770"/>
                              <a:gd name="T31" fmla="*/ 785 h 50"/>
                              <a:gd name="T32" fmla="+- 0 1618 1598"/>
                              <a:gd name="T33" fmla="*/ T32 w 54"/>
                              <a:gd name="T34" fmla="+- 0 785 770"/>
                              <a:gd name="T35" fmla="*/ 785 h 50"/>
                              <a:gd name="T36" fmla="+- 0 1618 1598"/>
                              <a:gd name="T37" fmla="*/ T36 w 54"/>
                              <a:gd name="T38" fmla="+- 0 789 770"/>
                              <a:gd name="T39" fmla="*/ 789 h 50"/>
                              <a:gd name="T40" fmla="+- 0 1616 1598"/>
                              <a:gd name="T41" fmla="*/ T40 w 54"/>
                              <a:gd name="T42" fmla="+- 0 819 770"/>
                              <a:gd name="T43" fmla="*/ 819 h 50"/>
                              <a:gd name="T44" fmla="+- 0 1604 1598"/>
                              <a:gd name="T45" fmla="*/ T44 w 54"/>
                              <a:gd name="T46" fmla="+- 0 819 770"/>
                              <a:gd name="T47" fmla="*/ 819 h 50"/>
                              <a:gd name="T48" fmla="+- 0 1604 1598"/>
                              <a:gd name="T49" fmla="*/ T48 w 54"/>
                              <a:gd name="T50" fmla="+- 0 789 770"/>
                              <a:gd name="T51" fmla="*/ 789 h 50"/>
                              <a:gd name="T52" fmla="+- 0 1609 1598"/>
                              <a:gd name="T53" fmla="*/ T52 w 54"/>
                              <a:gd name="T54" fmla="+- 0 789 770"/>
                              <a:gd name="T55" fmla="*/ 789 h 50"/>
                              <a:gd name="T56" fmla="+- 0 1609 1598"/>
                              <a:gd name="T57" fmla="*/ T56 w 54"/>
                              <a:gd name="T58" fmla="+- 0 812 770"/>
                              <a:gd name="T59" fmla="*/ 812 h 50"/>
                              <a:gd name="T60" fmla="+- 0 1611 1598"/>
                              <a:gd name="T61" fmla="*/ T60 w 54"/>
                              <a:gd name="T62" fmla="+- 0 815 770"/>
                              <a:gd name="T63" fmla="*/ 815 h 50"/>
                              <a:gd name="T64" fmla="+- 0 1618 1598"/>
                              <a:gd name="T65" fmla="*/ T64 w 54"/>
                              <a:gd name="T66" fmla="+- 0 815 770"/>
                              <a:gd name="T67" fmla="*/ 815 h 50"/>
                              <a:gd name="T68" fmla="+- 0 1618 1598"/>
                              <a:gd name="T69" fmla="*/ T68 w 54"/>
                              <a:gd name="T70" fmla="+- 0 818 770"/>
                              <a:gd name="T71" fmla="*/ 818 h 50"/>
                              <a:gd name="T72" fmla="+- 0 1616 1598"/>
                              <a:gd name="T73" fmla="*/ T72 w 54"/>
                              <a:gd name="T74" fmla="+- 0 819 770"/>
                              <a:gd name="T75" fmla="*/ 819 h 50"/>
                              <a:gd name="T76" fmla="+- 0 1618 1598"/>
                              <a:gd name="T77" fmla="*/ T76 w 54"/>
                              <a:gd name="T78" fmla="+- 0 815 770"/>
                              <a:gd name="T79" fmla="*/ 815 h 50"/>
                              <a:gd name="T80" fmla="+- 0 1616 1598"/>
                              <a:gd name="T81" fmla="*/ T80 w 54"/>
                              <a:gd name="T82" fmla="+- 0 815 770"/>
                              <a:gd name="T83" fmla="*/ 815 h 50"/>
                              <a:gd name="T84" fmla="+- 0 1618 1598"/>
                              <a:gd name="T85" fmla="*/ T84 w 54"/>
                              <a:gd name="T86" fmla="+- 0 814 770"/>
                              <a:gd name="T87" fmla="*/ 814 h 50"/>
                              <a:gd name="T88" fmla="+- 0 1618 1598"/>
                              <a:gd name="T89" fmla="*/ T88 w 54"/>
                              <a:gd name="T90" fmla="+- 0 815 770"/>
                              <a:gd name="T91" fmla="*/ 815 h 50"/>
                              <a:gd name="T92" fmla="+- 0 1626 1598"/>
                              <a:gd name="T93" fmla="*/ T92 w 54"/>
                              <a:gd name="T94" fmla="+- 0 778 770"/>
                              <a:gd name="T95" fmla="*/ 778 h 50"/>
                              <a:gd name="T96" fmla="+- 0 1626 1598"/>
                              <a:gd name="T97" fmla="*/ T96 w 54"/>
                              <a:gd name="T98" fmla="+- 0 773 770"/>
                              <a:gd name="T99" fmla="*/ 773 h 50"/>
                              <a:gd name="T100" fmla="+- 0 1630 1598"/>
                              <a:gd name="T101" fmla="*/ T100 w 54"/>
                              <a:gd name="T102" fmla="+- 0 770 770"/>
                              <a:gd name="T103" fmla="*/ 770 h 50"/>
                              <a:gd name="T104" fmla="+- 0 1643 1598"/>
                              <a:gd name="T105" fmla="*/ T104 w 54"/>
                              <a:gd name="T106" fmla="+- 0 770 770"/>
                              <a:gd name="T107" fmla="*/ 770 h 50"/>
                              <a:gd name="T108" fmla="+- 0 1648 1598"/>
                              <a:gd name="T109" fmla="*/ T108 w 54"/>
                              <a:gd name="T110" fmla="+- 0 775 770"/>
                              <a:gd name="T111" fmla="*/ 775 h 50"/>
                              <a:gd name="T112" fmla="+- 0 1630 1598"/>
                              <a:gd name="T113" fmla="*/ T112 w 54"/>
                              <a:gd name="T114" fmla="+- 0 775 770"/>
                              <a:gd name="T115" fmla="*/ 775 h 50"/>
                              <a:gd name="T116" fmla="+- 0 1626 1598"/>
                              <a:gd name="T117" fmla="*/ T116 w 54"/>
                              <a:gd name="T118" fmla="+- 0 778 770"/>
                              <a:gd name="T119" fmla="*/ 778 h 50"/>
                              <a:gd name="T120" fmla="+- 0 1648 1598"/>
                              <a:gd name="T121" fmla="*/ T120 w 54"/>
                              <a:gd name="T122" fmla="+- 0 815 770"/>
                              <a:gd name="T123" fmla="*/ 815 h 50"/>
                              <a:gd name="T124" fmla="+- 0 1640 1598"/>
                              <a:gd name="T125" fmla="*/ T124 w 54"/>
                              <a:gd name="T126" fmla="+- 0 815 770"/>
                              <a:gd name="T127" fmla="*/ 815 h 50"/>
                              <a:gd name="T128" fmla="+- 0 1646 1598"/>
                              <a:gd name="T129" fmla="*/ T128 w 54"/>
                              <a:gd name="T130" fmla="+- 0 810 770"/>
                              <a:gd name="T131" fmla="*/ 810 h 50"/>
                              <a:gd name="T132" fmla="+- 0 1646 1598"/>
                              <a:gd name="T133" fmla="*/ T132 w 54"/>
                              <a:gd name="T134" fmla="+- 0 796 770"/>
                              <a:gd name="T135" fmla="*/ 796 h 50"/>
                              <a:gd name="T136" fmla="+- 0 1629 1598"/>
                              <a:gd name="T137" fmla="*/ T136 w 54"/>
                              <a:gd name="T138" fmla="+- 0 796 770"/>
                              <a:gd name="T139" fmla="*/ 796 h 50"/>
                              <a:gd name="T140" fmla="+- 0 1629 1598"/>
                              <a:gd name="T141" fmla="*/ T140 w 54"/>
                              <a:gd name="T142" fmla="+- 0 792 770"/>
                              <a:gd name="T143" fmla="*/ 792 h 50"/>
                              <a:gd name="T144" fmla="+- 0 1644 1598"/>
                              <a:gd name="T145" fmla="*/ T144 w 54"/>
                              <a:gd name="T146" fmla="+- 0 792 770"/>
                              <a:gd name="T147" fmla="*/ 792 h 50"/>
                              <a:gd name="T148" fmla="+- 0 1644 1598"/>
                              <a:gd name="T149" fmla="*/ T148 w 54"/>
                              <a:gd name="T150" fmla="+- 0 775 770"/>
                              <a:gd name="T151" fmla="*/ 775 h 50"/>
                              <a:gd name="T152" fmla="+- 0 1648 1598"/>
                              <a:gd name="T153" fmla="*/ T152 w 54"/>
                              <a:gd name="T154" fmla="+- 0 775 770"/>
                              <a:gd name="T155" fmla="*/ 775 h 50"/>
                              <a:gd name="T156" fmla="+- 0 1650 1598"/>
                              <a:gd name="T157" fmla="*/ T156 w 54"/>
                              <a:gd name="T158" fmla="+- 0 776 770"/>
                              <a:gd name="T159" fmla="*/ 776 h 50"/>
                              <a:gd name="T160" fmla="+- 0 1650 1598"/>
                              <a:gd name="T161" fmla="*/ T160 w 54"/>
                              <a:gd name="T162" fmla="+- 0 791 770"/>
                              <a:gd name="T163" fmla="*/ 791 h 50"/>
                              <a:gd name="T164" fmla="+- 0 1640 1598"/>
                              <a:gd name="T165" fmla="*/ T164 w 54"/>
                              <a:gd name="T166" fmla="+- 0 794 770"/>
                              <a:gd name="T167" fmla="*/ 794 h 50"/>
                              <a:gd name="T168" fmla="+- 0 1640 1598"/>
                              <a:gd name="T169" fmla="*/ T168 w 54"/>
                              <a:gd name="T170" fmla="+- 0 794 770"/>
                              <a:gd name="T171" fmla="*/ 794 h 50"/>
                              <a:gd name="T172" fmla="+- 0 1645 1598"/>
                              <a:gd name="T173" fmla="*/ T172 w 54"/>
                              <a:gd name="T174" fmla="+- 0 794 770"/>
                              <a:gd name="T175" fmla="*/ 794 h 50"/>
                              <a:gd name="T176" fmla="+- 0 1652 1598"/>
                              <a:gd name="T177" fmla="*/ T176 w 54"/>
                              <a:gd name="T178" fmla="+- 0 800 770"/>
                              <a:gd name="T179" fmla="*/ 800 h 50"/>
                              <a:gd name="T180" fmla="+- 0 1652 1598"/>
                              <a:gd name="T181" fmla="*/ T180 w 54"/>
                              <a:gd name="T182" fmla="+- 0 812 770"/>
                              <a:gd name="T183" fmla="*/ 812 h 50"/>
                              <a:gd name="T184" fmla="+- 0 1648 1598"/>
                              <a:gd name="T185" fmla="*/ T184 w 54"/>
                              <a:gd name="T186" fmla="+- 0 815 770"/>
                              <a:gd name="T187" fmla="*/ 815 h 50"/>
                              <a:gd name="T188" fmla="+- 0 1642 1598"/>
                              <a:gd name="T189" fmla="*/ T188 w 54"/>
                              <a:gd name="T190" fmla="+- 0 820 770"/>
                              <a:gd name="T191" fmla="*/ 820 h 50"/>
                              <a:gd name="T192" fmla="+- 0 1628 1598"/>
                              <a:gd name="T193" fmla="*/ T192 w 54"/>
                              <a:gd name="T194" fmla="+- 0 820 770"/>
                              <a:gd name="T195" fmla="*/ 820 h 50"/>
                              <a:gd name="T196" fmla="+- 0 1624 1598"/>
                              <a:gd name="T197" fmla="*/ T196 w 54"/>
                              <a:gd name="T198" fmla="+- 0 817 770"/>
                              <a:gd name="T199" fmla="*/ 817 h 50"/>
                              <a:gd name="T200" fmla="+- 0 1624 1598"/>
                              <a:gd name="T201" fmla="*/ T200 w 54"/>
                              <a:gd name="T202" fmla="+- 0 811 770"/>
                              <a:gd name="T203" fmla="*/ 811 h 50"/>
                              <a:gd name="T204" fmla="+- 0 1629 1598"/>
                              <a:gd name="T205" fmla="*/ T204 w 54"/>
                              <a:gd name="T206" fmla="+- 0 815 770"/>
                              <a:gd name="T207" fmla="*/ 815 h 50"/>
                              <a:gd name="T208" fmla="+- 0 1648 1598"/>
                              <a:gd name="T209" fmla="*/ T208 w 54"/>
                              <a:gd name="T210" fmla="+- 0 815 770"/>
                              <a:gd name="T211" fmla="*/ 815 h 50"/>
                              <a:gd name="T212" fmla="+- 0 1642 1598"/>
                              <a:gd name="T213" fmla="*/ T212 w 54"/>
                              <a:gd name="T214" fmla="+- 0 820 770"/>
                              <a:gd name="T215" fmla="*/ 82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4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28" y="8"/>
                                </a:moveTo>
                                <a:lnTo>
                                  <a:pt x="28" y="3"/>
                                </a:lnTo>
                                <a:lnTo>
                                  <a:pt x="32" y="0"/>
                                </a:lnTo>
                                <a:lnTo>
                                  <a:pt x="45" y="0"/>
                                </a:lnTo>
                                <a:lnTo>
                                  <a:pt x="50" y="5"/>
                                </a:lnTo>
                                <a:lnTo>
                                  <a:pt x="32" y="5"/>
                                </a:lnTo>
                                <a:lnTo>
                                  <a:pt x="28" y="8"/>
                                </a:lnTo>
                                <a:close/>
                                <a:moveTo>
                                  <a:pt x="50" y="45"/>
                                </a:moveTo>
                                <a:lnTo>
                                  <a:pt x="42" y="45"/>
                                </a:lnTo>
                                <a:lnTo>
                                  <a:pt x="48" y="40"/>
                                </a:lnTo>
                                <a:lnTo>
                                  <a:pt x="48" y="26"/>
                                </a:lnTo>
                                <a:lnTo>
                                  <a:pt x="31" y="26"/>
                                </a:lnTo>
                                <a:lnTo>
                                  <a:pt x="31" y="22"/>
                                </a:lnTo>
                                <a:lnTo>
                                  <a:pt x="46" y="22"/>
                                </a:lnTo>
                                <a:lnTo>
                                  <a:pt x="46" y="5"/>
                                </a:lnTo>
                                <a:lnTo>
                                  <a:pt x="50" y="5"/>
                                </a:lnTo>
                                <a:lnTo>
                                  <a:pt x="52" y="6"/>
                                </a:lnTo>
                                <a:lnTo>
                                  <a:pt x="52" y="21"/>
                                </a:lnTo>
                                <a:lnTo>
                                  <a:pt x="42" y="24"/>
                                </a:lnTo>
                                <a:lnTo>
                                  <a:pt x="47" y="24"/>
                                </a:lnTo>
                                <a:lnTo>
                                  <a:pt x="54" y="30"/>
                                </a:lnTo>
                                <a:lnTo>
                                  <a:pt x="54" y="42"/>
                                </a:lnTo>
                                <a:lnTo>
                                  <a:pt x="50" y="45"/>
                                </a:lnTo>
                                <a:close/>
                                <a:moveTo>
                                  <a:pt x="44" y="50"/>
                                </a:moveTo>
                                <a:lnTo>
                                  <a:pt x="30" y="50"/>
                                </a:lnTo>
                                <a:lnTo>
                                  <a:pt x="26" y="47"/>
                                </a:lnTo>
                                <a:lnTo>
                                  <a:pt x="26" y="41"/>
                                </a:lnTo>
                                <a:lnTo>
                                  <a:pt x="31" y="45"/>
                                </a:lnTo>
                                <a:lnTo>
                                  <a:pt x="50" y="45"/>
                                </a:lnTo>
                                <a:lnTo>
                                  <a:pt x="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1882" y="870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1967" y="8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1140" y="471"/>
                            <a:ext cx="702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1842" y="471"/>
                            <a:ext cx="0" cy="120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AutoShape 460"/>
                        <wps:cNvSpPr>
                          <a:spLocks/>
                        </wps:cNvSpPr>
                        <wps:spPr bwMode="auto">
                          <a:xfrm>
                            <a:off x="1495" y="519"/>
                            <a:ext cx="56" cy="50"/>
                          </a:xfrm>
                          <a:custGeom>
                            <a:avLst/>
                            <a:gdLst>
                              <a:gd name="T0" fmla="+- 0 1501 1495"/>
                              <a:gd name="T1" fmla="*/ T0 w 56"/>
                              <a:gd name="T2" fmla="+- 0 534 519"/>
                              <a:gd name="T3" fmla="*/ 534 h 50"/>
                              <a:gd name="T4" fmla="+- 0 1506 1495"/>
                              <a:gd name="T5" fmla="*/ T4 w 56"/>
                              <a:gd name="T6" fmla="+- 0 524 519"/>
                              <a:gd name="T7" fmla="*/ 524 h 50"/>
                              <a:gd name="T8" fmla="+- 0 1515 1495"/>
                              <a:gd name="T9" fmla="*/ T8 w 56"/>
                              <a:gd name="T10" fmla="+- 0 538 519"/>
                              <a:gd name="T11" fmla="*/ 538 h 50"/>
                              <a:gd name="T12" fmla="+- 0 1495 1495"/>
                              <a:gd name="T13" fmla="*/ T12 w 56"/>
                              <a:gd name="T14" fmla="+- 0 534 519"/>
                              <a:gd name="T15" fmla="*/ 534 h 50"/>
                              <a:gd name="T16" fmla="+- 0 1515 1495"/>
                              <a:gd name="T17" fmla="*/ T16 w 56"/>
                              <a:gd name="T18" fmla="+- 0 538 519"/>
                              <a:gd name="T19" fmla="*/ 538 h 50"/>
                              <a:gd name="T20" fmla="+- 0 1501 1495"/>
                              <a:gd name="T21" fmla="*/ T20 w 56"/>
                              <a:gd name="T22" fmla="+- 0 569 519"/>
                              <a:gd name="T23" fmla="*/ 569 h 50"/>
                              <a:gd name="T24" fmla="+- 0 1506 1495"/>
                              <a:gd name="T25" fmla="*/ T24 w 56"/>
                              <a:gd name="T26" fmla="+- 0 538 519"/>
                              <a:gd name="T27" fmla="*/ 538 h 50"/>
                              <a:gd name="T28" fmla="+- 0 1509 1495"/>
                              <a:gd name="T29" fmla="*/ T28 w 56"/>
                              <a:gd name="T30" fmla="+- 0 564 519"/>
                              <a:gd name="T31" fmla="*/ 564 h 50"/>
                              <a:gd name="T32" fmla="+- 0 1515 1495"/>
                              <a:gd name="T33" fmla="*/ T32 w 56"/>
                              <a:gd name="T34" fmla="+- 0 568 519"/>
                              <a:gd name="T35" fmla="*/ 568 h 50"/>
                              <a:gd name="T36" fmla="+- 0 1515 1495"/>
                              <a:gd name="T37" fmla="*/ T36 w 56"/>
                              <a:gd name="T38" fmla="+- 0 564 519"/>
                              <a:gd name="T39" fmla="*/ 564 h 50"/>
                              <a:gd name="T40" fmla="+- 0 1515 1495"/>
                              <a:gd name="T41" fmla="*/ T40 w 56"/>
                              <a:gd name="T42" fmla="+- 0 563 519"/>
                              <a:gd name="T43" fmla="*/ 563 h 50"/>
                              <a:gd name="T44" fmla="+- 0 1542 1495"/>
                              <a:gd name="T45" fmla="*/ T44 w 56"/>
                              <a:gd name="T46" fmla="+- 0 569 519"/>
                              <a:gd name="T47" fmla="*/ 569 h 50"/>
                              <a:gd name="T48" fmla="+- 0 1520 1495"/>
                              <a:gd name="T49" fmla="*/ T48 w 56"/>
                              <a:gd name="T50" fmla="+- 0 562 519"/>
                              <a:gd name="T51" fmla="*/ 562 h 50"/>
                              <a:gd name="T52" fmla="+- 0 1530 1495"/>
                              <a:gd name="T53" fmla="*/ T52 w 56"/>
                              <a:gd name="T54" fmla="+- 0 543 519"/>
                              <a:gd name="T55" fmla="*/ 543 h 50"/>
                              <a:gd name="T56" fmla="+- 0 1522 1495"/>
                              <a:gd name="T57" fmla="*/ T56 w 56"/>
                              <a:gd name="T58" fmla="+- 0 539 519"/>
                              <a:gd name="T59" fmla="*/ 539 h 50"/>
                              <a:gd name="T60" fmla="+- 0 1530 1495"/>
                              <a:gd name="T61" fmla="*/ T60 w 56"/>
                              <a:gd name="T62" fmla="+- 0 519 519"/>
                              <a:gd name="T63" fmla="*/ 519 h 50"/>
                              <a:gd name="T64" fmla="+- 0 1547 1495"/>
                              <a:gd name="T65" fmla="*/ T64 w 56"/>
                              <a:gd name="T66" fmla="+- 0 524 519"/>
                              <a:gd name="T67" fmla="*/ 524 h 50"/>
                              <a:gd name="T68" fmla="+- 0 1527 1495"/>
                              <a:gd name="T69" fmla="*/ T68 w 56"/>
                              <a:gd name="T70" fmla="+- 0 528 519"/>
                              <a:gd name="T71" fmla="*/ 528 h 50"/>
                              <a:gd name="T72" fmla="+- 0 1535 1495"/>
                              <a:gd name="T73" fmla="*/ T72 w 56"/>
                              <a:gd name="T74" fmla="+- 0 540 519"/>
                              <a:gd name="T75" fmla="*/ 540 h 50"/>
                              <a:gd name="T76" fmla="+- 0 1540 1495"/>
                              <a:gd name="T77" fmla="*/ T76 w 56"/>
                              <a:gd name="T78" fmla="+- 0 543 519"/>
                              <a:gd name="T79" fmla="*/ 543 h 50"/>
                              <a:gd name="T80" fmla="+- 0 1547 1495"/>
                              <a:gd name="T81" fmla="*/ T80 w 56"/>
                              <a:gd name="T82" fmla="+- 0 545 519"/>
                              <a:gd name="T83" fmla="*/ 545 h 50"/>
                              <a:gd name="T84" fmla="+- 0 1526 1495"/>
                              <a:gd name="T85" fmla="*/ T84 w 56"/>
                              <a:gd name="T86" fmla="+- 0 549 519"/>
                              <a:gd name="T87" fmla="*/ 549 h 50"/>
                              <a:gd name="T88" fmla="+- 0 1531 1495"/>
                              <a:gd name="T89" fmla="*/ T88 w 56"/>
                              <a:gd name="T90" fmla="+- 0 564 519"/>
                              <a:gd name="T91" fmla="*/ 564 h 50"/>
                              <a:gd name="T92" fmla="+- 0 1542 1495"/>
                              <a:gd name="T93" fmla="*/ T92 w 56"/>
                              <a:gd name="T94" fmla="+- 0 569 519"/>
                              <a:gd name="T95" fmla="*/ 569 h 50"/>
                              <a:gd name="T96" fmla="+- 0 1535 1495"/>
                              <a:gd name="T97" fmla="*/ T96 w 56"/>
                              <a:gd name="T98" fmla="+- 0 540 519"/>
                              <a:gd name="T99" fmla="*/ 540 h 50"/>
                              <a:gd name="T100" fmla="+- 0 1543 1495"/>
                              <a:gd name="T101" fmla="*/ T100 w 56"/>
                              <a:gd name="T102" fmla="+- 0 528 519"/>
                              <a:gd name="T103" fmla="*/ 528 h 50"/>
                              <a:gd name="T104" fmla="+- 0 1547 1495"/>
                              <a:gd name="T105" fmla="*/ T104 w 56"/>
                              <a:gd name="T106" fmla="+- 0 524 519"/>
                              <a:gd name="T107" fmla="*/ 524 h 50"/>
                              <a:gd name="T108" fmla="+- 0 1549 1495"/>
                              <a:gd name="T109" fmla="*/ T108 w 56"/>
                              <a:gd name="T110" fmla="+- 0 538 519"/>
                              <a:gd name="T111" fmla="*/ 538 h 50"/>
                              <a:gd name="T112" fmla="+- 0 1547 1495"/>
                              <a:gd name="T113" fmla="*/ T112 w 56"/>
                              <a:gd name="T114" fmla="+- 0 564 519"/>
                              <a:gd name="T115" fmla="*/ 564 h 50"/>
                              <a:gd name="T116" fmla="+- 0 1545 1495"/>
                              <a:gd name="T117" fmla="*/ T116 w 56"/>
                              <a:gd name="T118" fmla="+- 0 560 519"/>
                              <a:gd name="T119" fmla="*/ 560 h 50"/>
                              <a:gd name="T120" fmla="+- 0 1535 1495"/>
                              <a:gd name="T121" fmla="*/ T120 w 56"/>
                              <a:gd name="T122" fmla="+- 0 545 519"/>
                              <a:gd name="T123" fmla="*/ 545 h 50"/>
                              <a:gd name="T124" fmla="+- 0 1550 1495"/>
                              <a:gd name="T125" fmla="*/ T124 w 56"/>
                              <a:gd name="T126" fmla="+- 0 547 519"/>
                              <a:gd name="T127" fmla="*/ 547 h 50"/>
                              <a:gd name="T128" fmla="+- 0 1547 1495"/>
                              <a:gd name="T129" fmla="*/ T128 w 56"/>
                              <a:gd name="T130" fmla="+- 0 564 519"/>
                              <a:gd name="T131" fmla="*/ 56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6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2"/>
                                </a:lnTo>
                                <a:lnTo>
                                  <a:pt x="14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47" y="50"/>
                                </a:moveTo>
                                <a:lnTo>
                                  <a:pt x="33" y="50"/>
                                </a:lnTo>
                                <a:lnTo>
                                  <a:pt x="25" y="43"/>
                                </a:lnTo>
                                <a:lnTo>
                                  <a:pt x="25" y="28"/>
                                </a:lnTo>
                                <a:lnTo>
                                  <a:pt x="35" y="24"/>
                                </a:lnTo>
                                <a:lnTo>
                                  <a:pt x="27" y="20"/>
                                </a:lnTo>
                                <a:lnTo>
                                  <a:pt x="27" y="7"/>
                                </a:lnTo>
                                <a:lnTo>
                                  <a:pt x="35" y="0"/>
                                </a:lnTo>
                                <a:lnTo>
                                  <a:pt x="47" y="0"/>
                                </a:lnTo>
                                <a:lnTo>
                                  <a:pt x="52" y="5"/>
                                </a:lnTo>
                                <a:lnTo>
                                  <a:pt x="37" y="5"/>
                                </a:lnTo>
                                <a:lnTo>
                                  <a:pt x="32" y="9"/>
                                </a:lnTo>
                                <a:lnTo>
                                  <a:pt x="32" y="18"/>
                                </a:lnTo>
                                <a:lnTo>
                                  <a:pt x="40" y="21"/>
                                </a:lnTo>
                                <a:lnTo>
                                  <a:pt x="50" y="21"/>
                                </a:lnTo>
                                <a:lnTo>
                                  <a:pt x="45" y="24"/>
                                </a:lnTo>
                                <a:lnTo>
                                  <a:pt x="52" y="26"/>
                                </a:lnTo>
                                <a:lnTo>
                                  <a:pt x="40" y="26"/>
                                </a:lnTo>
                                <a:lnTo>
                                  <a:pt x="31" y="30"/>
                                </a:lnTo>
                                <a:lnTo>
                                  <a:pt x="31" y="40"/>
                                </a:lnTo>
                                <a:lnTo>
                                  <a:pt x="36" y="45"/>
                                </a:lnTo>
                                <a:lnTo>
                                  <a:pt x="52" y="45"/>
                                </a:lnTo>
                                <a:lnTo>
                                  <a:pt x="47" y="50"/>
                                </a:lnTo>
                                <a:close/>
                                <a:moveTo>
                                  <a:pt x="50" y="21"/>
                                </a:moveTo>
                                <a:lnTo>
                                  <a:pt x="40" y="21"/>
                                </a:lnTo>
                                <a:lnTo>
                                  <a:pt x="48" y="18"/>
                                </a:lnTo>
                                <a:lnTo>
                                  <a:pt x="48" y="9"/>
                                </a:lnTo>
                                <a:lnTo>
                                  <a:pt x="44" y="5"/>
                                </a:lnTo>
                                <a:lnTo>
                                  <a:pt x="52" y="5"/>
                                </a:lnTo>
                                <a:lnTo>
                                  <a:pt x="54" y="6"/>
                                </a:lnTo>
                                <a:lnTo>
                                  <a:pt x="54" y="19"/>
                                </a:lnTo>
                                <a:lnTo>
                                  <a:pt x="50" y="21"/>
                                </a:lnTo>
                                <a:close/>
                                <a:moveTo>
                                  <a:pt x="52" y="45"/>
                                </a:moveTo>
                                <a:lnTo>
                                  <a:pt x="44" y="45"/>
                                </a:lnTo>
                                <a:lnTo>
                                  <a:pt x="50" y="41"/>
                                </a:lnTo>
                                <a:lnTo>
                                  <a:pt x="50" y="30"/>
                                </a:lnTo>
                                <a:lnTo>
                                  <a:pt x="40" y="26"/>
                                </a:lnTo>
                                <a:lnTo>
                                  <a:pt x="52" y="26"/>
                                </a:lnTo>
                                <a:lnTo>
                                  <a:pt x="55" y="28"/>
                                </a:lnTo>
                                <a:lnTo>
                                  <a:pt x="55" y="43"/>
                                </a:lnTo>
                                <a:lnTo>
                                  <a:pt x="5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1813" y="505"/>
                            <a:ext cx="29" cy="86"/>
                          </a:xfrm>
                          <a:prstGeom prst="line">
                            <a:avLst/>
                          </a:prstGeom>
                          <a:noFill/>
                          <a:ln w="39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1842" y="59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39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2418" y="408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AutoShape 456"/>
                        <wps:cNvSpPr>
                          <a:spLocks/>
                        </wps:cNvSpPr>
                        <wps:spPr bwMode="auto">
                          <a:xfrm>
                            <a:off x="2517" y="325"/>
                            <a:ext cx="56" cy="50"/>
                          </a:xfrm>
                          <a:custGeom>
                            <a:avLst/>
                            <a:gdLst>
                              <a:gd name="T0" fmla="+- 0 2528 2517"/>
                              <a:gd name="T1" fmla="*/ T0 w 56"/>
                              <a:gd name="T2" fmla="+- 0 340 325"/>
                              <a:gd name="T3" fmla="*/ 340 h 50"/>
                              <a:gd name="T4" fmla="+- 0 2523 2517"/>
                              <a:gd name="T5" fmla="*/ T4 w 56"/>
                              <a:gd name="T6" fmla="+- 0 340 325"/>
                              <a:gd name="T7" fmla="*/ 340 h 50"/>
                              <a:gd name="T8" fmla="+- 0 2523 2517"/>
                              <a:gd name="T9" fmla="*/ T8 w 56"/>
                              <a:gd name="T10" fmla="+- 0 331 325"/>
                              <a:gd name="T11" fmla="*/ 331 h 50"/>
                              <a:gd name="T12" fmla="+- 0 2528 2517"/>
                              <a:gd name="T13" fmla="*/ T12 w 56"/>
                              <a:gd name="T14" fmla="+- 0 330 325"/>
                              <a:gd name="T15" fmla="*/ 330 h 50"/>
                              <a:gd name="T16" fmla="+- 0 2528 2517"/>
                              <a:gd name="T17" fmla="*/ T16 w 56"/>
                              <a:gd name="T18" fmla="+- 0 340 325"/>
                              <a:gd name="T19" fmla="*/ 340 h 50"/>
                              <a:gd name="T20" fmla="+- 0 2537 2517"/>
                              <a:gd name="T21" fmla="*/ T20 w 56"/>
                              <a:gd name="T22" fmla="+- 0 345 325"/>
                              <a:gd name="T23" fmla="*/ 345 h 50"/>
                              <a:gd name="T24" fmla="+- 0 2517 2517"/>
                              <a:gd name="T25" fmla="*/ T24 w 56"/>
                              <a:gd name="T26" fmla="+- 0 345 325"/>
                              <a:gd name="T27" fmla="*/ 345 h 50"/>
                              <a:gd name="T28" fmla="+- 0 2517 2517"/>
                              <a:gd name="T29" fmla="*/ T28 w 56"/>
                              <a:gd name="T30" fmla="+- 0 340 325"/>
                              <a:gd name="T31" fmla="*/ 340 h 50"/>
                              <a:gd name="T32" fmla="+- 0 2537 2517"/>
                              <a:gd name="T33" fmla="*/ T32 w 56"/>
                              <a:gd name="T34" fmla="+- 0 340 325"/>
                              <a:gd name="T35" fmla="*/ 340 h 50"/>
                              <a:gd name="T36" fmla="+- 0 2537 2517"/>
                              <a:gd name="T37" fmla="*/ T36 w 56"/>
                              <a:gd name="T38" fmla="+- 0 345 325"/>
                              <a:gd name="T39" fmla="*/ 345 h 50"/>
                              <a:gd name="T40" fmla="+- 0 2535 2517"/>
                              <a:gd name="T41" fmla="*/ T40 w 56"/>
                              <a:gd name="T42" fmla="+- 0 375 325"/>
                              <a:gd name="T43" fmla="*/ 375 h 50"/>
                              <a:gd name="T44" fmla="+- 0 2523 2517"/>
                              <a:gd name="T45" fmla="*/ T44 w 56"/>
                              <a:gd name="T46" fmla="+- 0 375 325"/>
                              <a:gd name="T47" fmla="*/ 375 h 50"/>
                              <a:gd name="T48" fmla="+- 0 2523 2517"/>
                              <a:gd name="T49" fmla="*/ T48 w 56"/>
                              <a:gd name="T50" fmla="+- 0 345 325"/>
                              <a:gd name="T51" fmla="*/ 345 h 50"/>
                              <a:gd name="T52" fmla="+- 0 2528 2517"/>
                              <a:gd name="T53" fmla="*/ T52 w 56"/>
                              <a:gd name="T54" fmla="+- 0 345 325"/>
                              <a:gd name="T55" fmla="*/ 345 h 50"/>
                              <a:gd name="T56" fmla="+- 0 2528 2517"/>
                              <a:gd name="T57" fmla="*/ T56 w 56"/>
                              <a:gd name="T58" fmla="+- 0 367 325"/>
                              <a:gd name="T59" fmla="*/ 367 h 50"/>
                              <a:gd name="T60" fmla="+- 0 2530 2517"/>
                              <a:gd name="T61" fmla="*/ T60 w 56"/>
                              <a:gd name="T62" fmla="+- 0 370 325"/>
                              <a:gd name="T63" fmla="*/ 370 h 50"/>
                              <a:gd name="T64" fmla="+- 0 2537 2517"/>
                              <a:gd name="T65" fmla="*/ T64 w 56"/>
                              <a:gd name="T66" fmla="+- 0 370 325"/>
                              <a:gd name="T67" fmla="*/ 370 h 50"/>
                              <a:gd name="T68" fmla="+- 0 2537 2517"/>
                              <a:gd name="T69" fmla="*/ T68 w 56"/>
                              <a:gd name="T70" fmla="+- 0 374 325"/>
                              <a:gd name="T71" fmla="*/ 374 h 50"/>
                              <a:gd name="T72" fmla="+- 0 2535 2517"/>
                              <a:gd name="T73" fmla="*/ T72 w 56"/>
                              <a:gd name="T74" fmla="+- 0 375 325"/>
                              <a:gd name="T75" fmla="*/ 375 h 50"/>
                              <a:gd name="T76" fmla="+- 0 2537 2517"/>
                              <a:gd name="T77" fmla="*/ T76 w 56"/>
                              <a:gd name="T78" fmla="+- 0 370 325"/>
                              <a:gd name="T79" fmla="*/ 370 h 50"/>
                              <a:gd name="T80" fmla="+- 0 2535 2517"/>
                              <a:gd name="T81" fmla="*/ T80 w 56"/>
                              <a:gd name="T82" fmla="+- 0 370 325"/>
                              <a:gd name="T83" fmla="*/ 370 h 50"/>
                              <a:gd name="T84" fmla="+- 0 2537 2517"/>
                              <a:gd name="T85" fmla="*/ T84 w 56"/>
                              <a:gd name="T86" fmla="+- 0 369 325"/>
                              <a:gd name="T87" fmla="*/ 369 h 50"/>
                              <a:gd name="T88" fmla="+- 0 2537 2517"/>
                              <a:gd name="T89" fmla="*/ T88 w 56"/>
                              <a:gd name="T90" fmla="+- 0 370 325"/>
                              <a:gd name="T91" fmla="*/ 370 h 50"/>
                              <a:gd name="T92" fmla="+- 0 2563 2517"/>
                              <a:gd name="T93" fmla="*/ T92 w 56"/>
                              <a:gd name="T94" fmla="+- 0 356 325"/>
                              <a:gd name="T95" fmla="*/ 356 h 50"/>
                              <a:gd name="T96" fmla="+- 0 2550 2517"/>
                              <a:gd name="T97" fmla="*/ T96 w 56"/>
                              <a:gd name="T98" fmla="+- 0 356 325"/>
                              <a:gd name="T99" fmla="*/ 356 h 50"/>
                              <a:gd name="T100" fmla="+- 0 2542 2517"/>
                              <a:gd name="T101" fmla="*/ T100 w 56"/>
                              <a:gd name="T102" fmla="+- 0 348 325"/>
                              <a:gd name="T103" fmla="*/ 348 h 50"/>
                              <a:gd name="T104" fmla="+- 0 2542 2517"/>
                              <a:gd name="T105" fmla="*/ T104 w 56"/>
                              <a:gd name="T106" fmla="+- 0 334 325"/>
                              <a:gd name="T107" fmla="*/ 334 h 50"/>
                              <a:gd name="T108" fmla="+- 0 2550 2517"/>
                              <a:gd name="T109" fmla="*/ T108 w 56"/>
                              <a:gd name="T110" fmla="+- 0 325 325"/>
                              <a:gd name="T111" fmla="*/ 325 h 50"/>
                              <a:gd name="T112" fmla="+- 0 2564 2517"/>
                              <a:gd name="T113" fmla="*/ T112 w 56"/>
                              <a:gd name="T114" fmla="+- 0 325 325"/>
                              <a:gd name="T115" fmla="*/ 325 h 50"/>
                              <a:gd name="T116" fmla="+- 0 2567 2517"/>
                              <a:gd name="T117" fmla="*/ T116 w 56"/>
                              <a:gd name="T118" fmla="+- 0 330 325"/>
                              <a:gd name="T119" fmla="*/ 330 h 50"/>
                              <a:gd name="T120" fmla="+- 0 2553 2517"/>
                              <a:gd name="T121" fmla="*/ T120 w 56"/>
                              <a:gd name="T122" fmla="+- 0 330 325"/>
                              <a:gd name="T123" fmla="*/ 330 h 50"/>
                              <a:gd name="T124" fmla="+- 0 2547 2517"/>
                              <a:gd name="T125" fmla="*/ T124 w 56"/>
                              <a:gd name="T126" fmla="+- 0 336 325"/>
                              <a:gd name="T127" fmla="*/ 336 h 50"/>
                              <a:gd name="T128" fmla="+- 0 2547 2517"/>
                              <a:gd name="T129" fmla="*/ T128 w 56"/>
                              <a:gd name="T130" fmla="+- 0 346 325"/>
                              <a:gd name="T131" fmla="*/ 346 h 50"/>
                              <a:gd name="T132" fmla="+- 0 2553 2517"/>
                              <a:gd name="T133" fmla="*/ T132 w 56"/>
                              <a:gd name="T134" fmla="+- 0 351 325"/>
                              <a:gd name="T135" fmla="*/ 351 h 50"/>
                              <a:gd name="T136" fmla="+- 0 2566 2517"/>
                              <a:gd name="T137" fmla="*/ T136 w 56"/>
                              <a:gd name="T138" fmla="+- 0 351 325"/>
                              <a:gd name="T139" fmla="*/ 351 h 50"/>
                              <a:gd name="T140" fmla="+- 0 2563 2517"/>
                              <a:gd name="T141" fmla="*/ T140 w 56"/>
                              <a:gd name="T142" fmla="+- 0 356 325"/>
                              <a:gd name="T143" fmla="*/ 356 h 50"/>
                              <a:gd name="T144" fmla="+- 0 2566 2517"/>
                              <a:gd name="T145" fmla="*/ T144 w 56"/>
                              <a:gd name="T146" fmla="+- 0 351 325"/>
                              <a:gd name="T147" fmla="*/ 351 h 50"/>
                              <a:gd name="T148" fmla="+- 0 2561 2517"/>
                              <a:gd name="T149" fmla="*/ T148 w 56"/>
                              <a:gd name="T150" fmla="+- 0 351 325"/>
                              <a:gd name="T151" fmla="*/ 351 h 50"/>
                              <a:gd name="T152" fmla="+- 0 2566 2517"/>
                              <a:gd name="T153" fmla="*/ T152 w 56"/>
                              <a:gd name="T154" fmla="+- 0 346 325"/>
                              <a:gd name="T155" fmla="*/ 346 h 50"/>
                              <a:gd name="T156" fmla="+- 0 2566 2517"/>
                              <a:gd name="T157" fmla="*/ T156 w 56"/>
                              <a:gd name="T158" fmla="+- 0 337 325"/>
                              <a:gd name="T159" fmla="*/ 337 h 50"/>
                              <a:gd name="T160" fmla="+- 0 2561 2517"/>
                              <a:gd name="T161" fmla="*/ T160 w 56"/>
                              <a:gd name="T162" fmla="+- 0 330 325"/>
                              <a:gd name="T163" fmla="*/ 330 h 50"/>
                              <a:gd name="T164" fmla="+- 0 2567 2517"/>
                              <a:gd name="T165" fmla="*/ T164 w 56"/>
                              <a:gd name="T166" fmla="+- 0 330 325"/>
                              <a:gd name="T167" fmla="*/ 330 h 50"/>
                              <a:gd name="T168" fmla="+- 0 2572 2517"/>
                              <a:gd name="T169" fmla="*/ T168 w 56"/>
                              <a:gd name="T170" fmla="+- 0 337 325"/>
                              <a:gd name="T171" fmla="*/ 337 h 50"/>
                              <a:gd name="T172" fmla="+- 0 2572 2517"/>
                              <a:gd name="T173" fmla="*/ T172 w 56"/>
                              <a:gd name="T174" fmla="+- 0 350 325"/>
                              <a:gd name="T175" fmla="*/ 350 h 50"/>
                              <a:gd name="T176" fmla="+- 0 2566 2517"/>
                              <a:gd name="T177" fmla="*/ T176 w 56"/>
                              <a:gd name="T178" fmla="+- 0 350 325"/>
                              <a:gd name="T179" fmla="*/ 350 h 50"/>
                              <a:gd name="T180" fmla="+- 0 2566 2517"/>
                              <a:gd name="T181" fmla="*/ T180 w 56"/>
                              <a:gd name="T182" fmla="+- 0 351 325"/>
                              <a:gd name="T183" fmla="*/ 351 h 50"/>
                              <a:gd name="T184" fmla="+- 0 2565 2517"/>
                              <a:gd name="T185" fmla="*/ T184 w 56"/>
                              <a:gd name="T186" fmla="+- 0 370 325"/>
                              <a:gd name="T187" fmla="*/ 370 h 50"/>
                              <a:gd name="T188" fmla="+- 0 2559 2517"/>
                              <a:gd name="T189" fmla="*/ T188 w 56"/>
                              <a:gd name="T190" fmla="+- 0 370 325"/>
                              <a:gd name="T191" fmla="*/ 370 h 50"/>
                              <a:gd name="T192" fmla="+- 0 2567 2517"/>
                              <a:gd name="T193" fmla="*/ T192 w 56"/>
                              <a:gd name="T194" fmla="+- 0 360 325"/>
                              <a:gd name="T195" fmla="*/ 360 h 50"/>
                              <a:gd name="T196" fmla="+- 0 2567 2517"/>
                              <a:gd name="T197" fmla="*/ T196 w 56"/>
                              <a:gd name="T198" fmla="+- 0 350 325"/>
                              <a:gd name="T199" fmla="*/ 350 h 50"/>
                              <a:gd name="T200" fmla="+- 0 2572 2517"/>
                              <a:gd name="T201" fmla="*/ T200 w 56"/>
                              <a:gd name="T202" fmla="+- 0 350 325"/>
                              <a:gd name="T203" fmla="*/ 350 h 50"/>
                              <a:gd name="T204" fmla="+- 0 2572 2517"/>
                              <a:gd name="T205" fmla="*/ T204 w 56"/>
                              <a:gd name="T206" fmla="+- 0 360 325"/>
                              <a:gd name="T207" fmla="*/ 360 h 50"/>
                              <a:gd name="T208" fmla="+- 0 2565 2517"/>
                              <a:gd name="T209" fmla="*/ T208 w 56"/>
                              <a:gd name="T210" fmla="+- 0 370 325"/>
                              <a:gd name="T211" fmla="*/ 370 h 50"/>
                              <a:gd name="T212" fmla="+- 0 2562 2517"/>
                              <a:gd name="T213" fmla="*/ T212 w 56"/>
                              <a:gd name="T214" fmla="+- 0 375 325"/>
                              <a:gd name="T215" fmla="*/ 375 h 50"/>
                              <a:gd name="T216" fmla="+- 0 2548 2517"/>
                              <a:gd name="T217" fmla="*/ T216 w 56"/>
                              <a:gd name="T218" fmla="+- 0 375 325"/>
                              <a:gd name="T219" fmla="*/ 375 h 50"/>
                              <a:gd name="T220" fmla="+- 0 2544 2517"/>
                              <a:gd name="T221" fmla="*/ T220 w 56"/>
                              <a:gd name="T222" fmla="+- 0 373 325"/>
                              <a:gd name="T223" fmla="*/ 373 h 50"/>
                              <a:gd name="T224" fmla="+- 0 2544 2517"/>
                              <a:gd name="T225" fmla="*/ T224 w 56"/>
                              <a:gd name="T226" fmla="+- 0 368 325"/>
                              <a:gd name="T227" fmla="*/ 368 h 50"/>
                              <a:gd name="T228" fmla="+- 0 2548 2517"/>
                              <a:gd name="T229" fmla="*/ T228 w 56"/>
                              <a:gd name="T230" fmla="+- 0 370 325"/>
                              <a:gd name="T231" fmla="*/ 370 h 50"/>
                              <a:gd name="T232" fmla="+- 0 2565 2517"/>
                              <a:gd name="T233" fmla="*/ T232 w 56"/>
                              <a:gd name="T234" fmla="+- 0 370 325"/>
                              <a:gd name="T235" fmla="*/ 370 h 50"/>
                              <a:gd name="T236" fmla="+- 0 2562 2517"/>
                              <a:gd name="T237" fmla="*/ T236 w 56"/>
                              <a:gd name="T238" fmla="+- 0 375 325"/>
                              <a:gd name="T239" fmla="*/ 37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6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46" y="31"/>
                                </a:moveTo>
                                <a:lnTo>
                                  <a:pt x="33" y="31"/>
                                </a:lnTo>
                                <a:lnTo>
                                  <a:pt x="25" y="23"/>
                                </a:lnTo>
                                <a:lnTo>
                                  <a:pt x="25" y="9"/>
                                </a:lnTo>
                                <a:lnTo>
                                  <a:pt x="33" y="0"/>
                                </a:lnTo>
                                <a:lnTo>
                                  <a:pt x="47" y="0"/>
                                </a:lnTo>
                                <a:lnTo>
                                  <a:pt x="50" y="5"/>
                                </a:lnTo>
                                <a:lnTo>
                                  <a:pt x="36" y="5"/>
                                </a:lnTo>
                                <a:lnTo>
                                  <a:pt x="30" y="11"/>
                                </a:lnTo>
                                <a:lnTo>
                                  <a:pt x="30" y="21"/>
                                </a:lnTo>
                                <a:lnTo>
                                  <a:pt x="36" y="26"/>
                                </a:lnTo>
                                <a:lnTo>
                                  <a:pt x="49" y="26"/>
                                </a:lnTo>
                                <a:lnTo>
                                  <a:pt x="46" y="31"/>
                                </a:lnTo>
                                <a:close/>
                                <a:moveTo>
                                  <a:pt x="49" y="26"/>
                                </a:moveTo>
                                <a:lnTo>
                                  <a:pt x="44" y="26"/>
                                </a:lnTo>
                                <a:lnTo>
                                  <a:pt x="49" y="21"/>
                                </a:lnTo>
                                <a:lnTo>
                                  <a:pt x="49" y="12"/>
                                </a:lnTo>
                                <a:lnTo>
                                  <a:pt x="44" y="5"/>
                                </a:lnTo>
                                <a:lnTo>
                                  <a:pt x="50" y="5"/>
                                </a:lnTo>
                                <a:lnTo>
                                  <a:pt x="55" y="12"/>
                                </a:lnTo>
                                <a:lnTo>
                                  <a:pt x="55" y="25"/>
                                </a:lnTo>
                                <a:lnTo>
                                  <a:pt x="49" y="25"/>
                                </a:lnTo>
                                <a:lnTo>
                                  <a:pt x="49" y="26"/>
                                </a:lnTo>
                                <a:close/>
                                <a:moveTo>
                                  <a:pt x="48" y="45"/>
                                </a:moveTo>
                                <a:lnTo>
                                  <a:pt x="42" y="45"/>
                                </a:lnTo>
                                <a:lnTo>
                                  <a:pt x="50" y="35"/>
                                </a:lnTo>
                                <a:lnTo>
                                  <a:pt x="50" y="25"/>
                                </a:lnTo>
                                <a:lnTo>
                                  <a:pt x="55" y="25"/>
                                </a:lnTo>
                                <a:lnTo>
                                  <a:pt x="55" y="35"/>
                                </a:lnTo>
                                <a:lnTo>
                                  <a:pt x="48" y="45"/>
                                </a:lnTo>
                                <a:close/>
                                <a:moveTo>
                                  <a:pt x="45" y="50"/>
                                </a:moveTo>
                                <a:lnTo>
                                  <a:pt x="31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3"/>
                                </a:lnTo>
                                <a:lnTo>
                                  <a:pt x="31" y="45"/>
                                </a:lnTo>
                                <a:lnTo>
                                  <a:pt x="48" y="45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2607" y="437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2692" y="4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4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7" y="702"/>
                            <a:ext cx="30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5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346" y="8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346" y="522"/>
                            <a:ext cx="582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AutoShape 450"/>
                        <wps:cNvSpPr>
                          <a:spLocks/>
                        </wps:cNvSpPr>
                        <wps:spPr bwMode="auto">
                          <a:xfrm>
                            <a:off x="479" y="456"/>
                            <a:ext cx="55" cy="50"/>
                          </a:xfrm>
                          <a:custGeom>
                            <a:avLst/>
                            <a:gdLst>
                              <a:gd name="T0" fmla="+- 0 490 479"/>
                              <a:gd name="T1" fmla="*/ T0 w 55"/>
                              <a:gd name="T2" fmla="+- 0 471 456"/>
                              <a:gd name="T3" fmla="*/ 471 h 50"/>
                              <a:gd name="T4" fmla="+- 0 485 479"/>
                              <a:gd name="T5" fmla="*/ T4 w 55"/>
                              <a:gd name="T6" fmla="+- 0 471 456"/>
                              <a:gd name="T7" fmla="*/ 471 h 50"/>
                              <a:gd name="T8" fmla="+- 0 485 479"/>
                              <a:gd name="T9" fmla="*/ T8 w 55"/>
                              <a:gd name="T10" fmla="+- 0 463 456"/>
                              <a:gd name="T11" fmla="*/ 463 h 50"/>
                              <a:gd name="T12" fmla="+- 0 490 479"/>
                              <a:gd name="T13" fmla="*/ T12 w 55"/>
                              <a:gd name="T14" fmla="+- 0 461 456"/>
                              <a:gd name="T15" fmla="*/ 461 h 50"/>
                              <a:gd name="T16" fmla="+- 0 490 479"/>
                              <a:gd name="T17" fmla="*/ T16 w 55"/>
                              <a:gd name="T18" fmla="+- 0 471 456"/>
                              <a:gd name="T19" fmla="*/ 471 h 50"/>
                              <a:gd name="T20" fmla="+- 0 499 479"/>
                              <a:gd name="T21" fmla="*/ T20 w 55"/>
                              <a:gd name="T22" fmla="+- 0 476 456"/>
                              <a:gd name="T23" fmla="*/ 476 h 50"/>
                              <a:gd name="T24" fmla="+- 0 479 479"/>
                              <a:gd name="T25" fmla="*/ T24 w 55"/>
                              <a:gd name="T26" fmla="+- 0 476 456"/>
                              <a:gd name="T27" fmla="*/ 476 h 50"/>
                              <a:gd name="T28" fmla="+- 0 479 479"/>
                              <a:gd name="T29" fmla="*/ T28 w 55"/>
                              <a:gd name="T30" fmla="+- 0 471 456"/>
                              <a:gd name="T31" fmla="*/ 471 h 50"/>
                              <a:gd name="T32" fmla="+- 0 499 479"/>
                              <a:gd name="T33" fmla="*/ T32 w 55"/>
                              <a:gd name="T34" fmla="+- 0 471 456"/>
                              <a:gd name="T35" fmla="*/ 471 h 50"/>
                              <a:gd name="T36" fmla="+- 0 499 479"/>
                              <a:gd name="T37" fmla="*/ T36 w 55"/>
                              <a:gd name="T38" fmla="+- 0 476 456"/>
                              <a:gd name="T39" fmla="*/ 476 h 50"/>
                              <a:gd name="T40" fmla="+- 0 497 479"/>
                              <a:gd name="T41" fmla="*/ T40 w 55"/>
                              <a:gd name="T42" fmla="+- 0 506 456"/>
                              <a:gd name="T43" fmla="*/ 506 h 50"/>
                              <a:gd name="T44" fmla="+- 0 485 479"/>
                              <a:gd name="T45" fmla="*/ T44 w 55"/>
                              <a:gd name="T46" fmla="+- 0 506 456"/>
                              <a:gd name="T47" fmla="*/ 506 h 50"/>
                              <a:gd name="T48" fmla="+- 0 485 479"/>
                              <a:gd name="T49" fmla="*/ T48 w 55"/>
                              <a:gd name="T50" fmla="+- 0 476 456"/>
                              <a:gd name="T51" fmla="*/ 476 h 50"/>
                              <a:gd name="T52" fmla="+- 0 490 479"/>
                              <a:gd name="T53" fmla="*/ T52 w 55"/>
                              <a:gd name="T54" fmla="+- 0 476 456"/>
                              <a:gd name="T55" fmla="*/ 476 h 50"/>
                              <a:gd name="T56" fmla="+- 0 490 479"/>
                              <a:gd name="T57" fmla="*/ T56 w 55"/>
                              <a:gd name="T58" fmla="+- 0 498 456"/>
                              <a:gd name="T59" fmla="*/ 498 h 50"/>
                              <a:gd name="T60" fmla="+- 0 492 479"/>
                              <a:gd name="T61" fmla="*/ T60 w 55"/>
                              <a:gd name="T62" fmla="+- 0 501 456"/>
                              <a:gd name="T63" fmla="*/ 501 h 50"/>
                              <a:gd name="T64" fmla="+- 0 499 479"/>
                              <a:gd name="T65" fmla="*/ T64 w 55"/>
                              <a:gd name="T66" fmla="+- 0 501 456"/>
                              <a:gd name="T67" fmla="*/ 501 h 50"/>
                              <a:gd name="T68" fmla="+- 0 499 479"/>
                              <a:gd name="T69" fmla="*/ T68 w 55"/>
                              <a:gd name="T70" fmla="+- 0 505 456"/>
                              <a:gd name="T71" fmla="*/ 505 h 50"/>
                              <a:gd name="T72" fmla="+- 0 497 479"/>
                              <a:gd name="T73" fmla="*/ T72 w 55"/>
                              <a:gd name="T74" fmla="+- 0 506 456"/>
                              <a:gd name="T75" fmla="*/ 506 h 50"/>
                              <a:gd name="T76" fmla="+- 0 499 479"/>
                              <a:gd name="T77" fmla="*/ T76 w 55"/>
                              <a:gd name="T78" fmla="+- 0 501 456"/>
                              <a:gd name="T79" fmla="*/ 501 h 50"/>
                              <a:gd name="T80" fmla="+- 0 497 479"/>
                              <a:gd name="T81" fmla="*/ T80 w 55"/>
                              <a:gd name="T82" fmla="+- 0 501 456"/>
                              <a:gd name="T83" fmla="*/ 501 h 50"/>
                              <a:gd name="T84" fmla="+- 0 499 479"/>
                              <a:gd name="T85" fmla="*/ T84 w 55"/>
                              <a:gd name="T86" fmla="+- 0 500 456"/>
                              <a:gd name="T87" fmla="*/ 500 h 50"/>
                              <a:gd name="T88" fmla="+- 0 499 479"/>
                              <a:gd name="T89" fmla="*/ T88 w 55"/>
                              <a:gd name="T90" fmla="+- 0 501 456"/>
                              <a:gd name="T91" fmla="*/ 501 h 50"/>
                              <a:gd name="T92" fmla="+- 0 506 479"/>
                              <a:gd name="T93" fmla="*/ T92 w 55"/>
                              <a:gd name="T94" fmla="+- 0 466 456"/>
                              <a:gd name="T95" fmla="*/ 466 h 50"/>
                              <a:gd name="T96" fmla="+- 0 506 479"/>
                              <a:gd name="T97" fmla="*/ T96 w 55"/>
                              <a:gd name="T98" fmla="+- 0 461 456"/>
                              <a:gd name="T99" fmla="*/ 461 h 50"/>
                              <a:gd name="T100" fmla="+- 0 523 479"/>
                              <a:gd name="T101" fmla="*/ T100 w 55"/>
                              <a:gd name="T102" fmla="+- 0 456 456"/>
                              <a:gd name="T103" fmla="*/ 456 h 50"/>
                              <a:gd name="T104" fmla="+- 0 523 479"/>
                              <a:gd name="T105" fmla="*/ T104 w 55"/>
                              <a:gd name="T106" fmla="+- 0 463 456"/>
                              <a:gd name="T107" fmla="*/ 463 h 50"/>
                              <a:gd name="T108" fmla="+- 0 517 479"/>
                              <a:gd name="T109" fmla="*/ T108 w 55"/>
                              <a:gd name="T110" fmla="+- 0 463 456"/>
                              <a:gd name="T111" fmla="*/ 463 h 50"/>
                              <a:gd name="T112" fmla="+- 0 506 479"/>
                              <a:gd name="T113" fmla="*/ T112 w 55"/>
                              <a:gd name="T114" fmla="+- 0 466 456"/>
                              <a:gd name="T115" fmla="*/ 466 h 50"/>
                              <a:gd name="T116" fmla="+- 0 523 479"/>
                              <a:gd name="T117" fmla="*/ T116 w 55"/>
                              <a:gd name="T118" fmla="+- 0 500 456"/>
                              <a:gd name="T119" fmla="*/ 500 h 50"/>
                              <a:gd name="T120" fmla="+- 0 517 479"/>
                              <a:gd name="T121" fmla="*/ T120 w 55"/>
                              <a:gd name="T122" fmla="+- 0 500 456"/>
                              <a:gd name="T123" fmla="*/ 500 h 50"/>
                              <a:gd name="T124" fmla="+- 0 517 479"/>
                              <a:gd name="T125" fmla="*/ T124 w 55"/>
                              <a:gd name="T126" fmla="+- 0 463 456"/>
                              <a:gd name="T127" fmla="*/ 463 h 50"/>
                              <a:gd name="T128" fmla="+- 0 523 479"/>
                              <a:gd name="T129" fmla="*/ T128 w 55"/>
                              <a:gd name="T130" fmla="+- 0 463 456"/>
                              <a:gd name="T131" fmla="*/ 463 h 50"/>
                              <a:gd name="T132" fmla="+- 0 523 479"/>
                              <a:gd name="T133" fmla="*/ T132 w 55"/>
                              <a:gd name="T134" fmla="+- 0 500 456"/>
                              <a:gd name="T135" fmla="*/ 500 h 50"/>
                              <a:gd name="T136" fmla="+- 0 534 479"/>
                              <a:gd name="T137" fmla="*/ T136 w 55"/>
                              <a:gd name="T138" fmla="+- 0 505 456"/>
                              <a:gd name="T139" fmla="*/ 505 h 50"/>
                              <a:gd name="T140" fmla="+- 0 506 479"/>
                              <a:gd name="T141" fmla="*/ T140 w 55"/>
                              <a:gd name="T142" fmla="+- 0 505 456"/>
                              <a:gd name="T143" fmla="*/ 505 h 50"/>
                              <a:gd name="T144" fmla="+- 0 506 479"/>
                              <a:gd name="T145" fmla="*/ T144 w 55"/>
                              <a:gd name="T146" fmla="+- 0 500 456"/>
                              <a:gd name="T147" fmla="*/ 500 h 50"/>
                              <a:gd name="T148" fmla="+- 0 534 479"/>
                              <a:gd name="T149" fmla="*/ T148 w 55"/>
                              <a:gd name="T150" fmla="+- 0 500 456"/>
                              <a:gd name="T151" fmla="*/ 500 h 50"/>
                              <a:gd name="T152" fmla="+- 0 534 479"/>
                              <a:gd name="T153" fmla="*/ T152 w 55"/>
                              <a:gd name="T154" fmla="+- 0 505 456"/>
                              <a:gd name="T155" fmla="*/ 50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7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27" y="10"/>
                                </a:moveTo>
                                <a:lnTo>
                                  <a:pt x="27" y="5"/>
                                </a:lnTo>
                                <a:lnTo>
                                  <a:pt x="44" y="0"/>
                                </a:lnTo>
                                <a:lnTo>
                                  <a:pt x="44" y="7"/>
                                </a:lnTo>
                                <a:lnTo>
                                  <a:pt x="38" y="7"/>
                                </a:lnTo>
                                <a:lnTo>
                                  <a:pt x="27" y="10"/>
                                </a:lnTo>
                                <a:close/>
                                <a:moveTo>
                                  <a:pt x="44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7"/>
                                </a:lnTo>
                                <a:lnTo>
                                  <a:pt x="44" y="7"/>
                                </a:lnTo>
                                <a:lnTo>
                                  <a:pt x="44" y="44"/>
                                </a:lnTo>
                                <a:close/>
                                <a:moveTo>
                                  <a:pt x="55" y="49"/>
                                </a:moveTo>
                                <a:lnTo>
                                  <a:pt x="27" y="49"/>
                                </a:lnTo>
                                <a:lnTo>
                                  <a:pt x="27" y="44"/>
                                </a:lnTo>
                                <a:lnTo>
                                  <a:pt x="55" y="44"/>
                                </a:lnTo>
                                <a:lnTo>
                                  <a:pt x="5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843" y="551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928" y="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146" y="380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146" y="864"/>
                            <a:ext cx="92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152" y="893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238" y="8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4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5" y="325"/>
                            <a:ext cx="823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5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460" y="956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AutoShape 441"/>
                        <wps:cNvSpPr>
                          <a:spLocks/>
                        </wps:cNvSpPr>
                        <wps:spPr bwMode="auto">
                          <a:xfrm>
                            <a:off x="593" y="895"/>
                            <a:ext cx="56" cy="50"/>
                          </a:xfrm>
                          <a:custGeom>
                            <a:avLst/>
                            <a:gdLst>
                              <a:gd name="T0" fmla="+- 0 604 593"/>
                              <a:gd name="T1" fmla="*/ T0 w 56"/>
                              <a:gd name="T2" fmla="+- 0 910 895"/>
                              <a:gd name="T3" fmla="*/ 910 h 50"/>
                              <a:gd name="T4" fmla="+- 0 599 593"/>
                              <a:gd name="T5" fmla="*/ T4 w 56"/>
                              <a:gd name="T6" fmla="+- 0 910 895"/>
                              <a:gd name="T7" fmla="*/ 910 h 50"/>
                              <a:gd name="T8" fmla="+- 0 599 593"/>
                              <a:gd name="T9" fmla="*/ T8 w 56"/>
                              <a:gd name="T10" fmla="+- 0 902 895"/>
                              <a:gd name="T11" fmla="*/ 902 h 50"/>
                              <a:gd name="T12" fmla="+- 0 604 593"/>
                              <a:gd name="T13" fmla="*/ T12 w 56"/>
                              <a:gd name="T14" fmla="+- 0 900 895"/>
                              <a:gd name="T15" fmla="*/ 900 h 50"/>
                              <a:gd name="T16" fmla="+- 0 604 593"/>
                              <a:gd name="T17" fmla="*/ T16 w 56"/>
                              <a:gd name="T18" fmla="+- 0 910 895"/>
                              <a:gd name="T19" fmla="*/ 910 h 50"/>
                              <a:gd name="T20" fmla="+- 0 613 593"/>
                              <a:gd name="T21" fmla="*/ T20 w 56"/>
                              <a:gd name="T22" fmla="+- 0 915 895"/>
                              <a:gd name="T23" fmla="*/ 915 h 50"/>
                              <a:gd name="T24" fmla="+- 0 593 593"/>
                              <a:gd name="T25" fmla="*/ T24 w 56"/>
                              <a:gd name="T26" fmla="+- 0 915 895"/>
                              <a:gd name="T27" fmla="*/ 915 h 50"/>
                              <a:gd name="T28" fmla="+- 0 593 593"/>
                              <a:gd name="T29" fmla="*/ T28 w 56"/>
                              <a:gd name="T30" fmla="+- 0 910 895"/>
                              <a:gd name="T31" fmla="*/ 910 h 50"/>
                              <a:gd name="T32" fmla="+- 0 613 593"/>
                              <a:gd name="T33" fmla="*/ T32 w 56"/>
                              <a:gd name="T34" fmla="+- 0 910 895"/>
                              <a:gd name="T35" fmla="*/ 910 h 50"/>
                              <a:gd name="T36" fmla="+- 0 613 593"/>
                              <a:gd name="T37" fmla="*/ T36 w 56"/>
                              <a:gd name="T38" fmla="+- 0 915 895"/>
                              <a:gd name="T39" fmla="*/ 915 h 50"/>
                              <a:gd name="T40" fmla="+- 0 611 593"/>
                              <a:gd name="T41" fmla="*/ T40 w 56"/>
                              <a:gd name="T42" fmla="+- 0 945 895"/>
                              <a:gd name="T43" fmla="*/ 945 h 50"/>
                              <a:gd name="T44" fmla="+- 0 599 593"/>
                              <a:gd name="T45" fmla="*/ T44 w 56"/>
                              <a:gd name="T46" fmla="+- 0 945 895"/>
                              <a:gd name="T47" fmla="*/ 945 h 50"/>
                              <a:gd name="T48" fmla="+- 0 599 593"/>
                              <a:gd name="T49" fmla="*/ T48 w 56"/>
                              <a:gd name="T50" fmla="+- 0 915 895"/>
                              <a:gd name="T51" fmla="*/ 915 h 50"/>
                              <a:gd name="T52" fmla="+- 0 604 593"/>
                              <a:gd name="T53" fmla="*/ T52 w 56"/>
                              <a:gd name="T54" fmla="+- 0 915 895"/>
                              <a:gd name="T55" fmla="*/ 915 h 50"/>
                              <a:gd name="T56" fmla="+- 0 604 593"/>
                              <a:gd name="T57" fmla="*/ T56 w 56"/>
                              <a:gd name="T58" fmla="+- 0 937 895"/>
                              <a:gd name="T59" fmla="*/ 937 h 50"/>
                              <a:gd name="T60" fmla="+- 0 607 593"/>
                              <a:gd name="T61" fmla="*/ T60 w 56"/>
                              <a:gd name="T62" fmla="+- 0 940 895"/>
                              <a:gd name="T63" fmla="*/ 940 h 50"/>
                              <a:gd name="T64" fmla="+- 0 613 593"/>
                              <a:gd name="T65" fmla="*/ T64 w 56"/>
                              <a:gd name="T66" fmla="+- 0 940 895"/>
                              <a:gd name="T67" fmla="*/ 940 h 50"/>
                              <a:gd name="T68" fmla="+- 0 613 593"/>
                              <a:gd name="T69" fmla="*/ T68 w 56"/>
                              <a:gd name="T70" fmla="+- 0 944 895"/>
                              <a:gd name="T71" fmla="*/ 944 h 50"/>
                              <a:gd name="T72" fmla="+- 0 611 593"/>
                              <a:gd name="T73" fmla="*/ T72 w 56"/>
                              <a:gd name="T74" fmla="+- 0 945 895"/>
                              <a:gd name="T75" fmla="*/ 945 h 50"/>
                              <a:gd name="T76" fmla="+- 0 613 593"/>
                              <a:gd name="T77" fmla="*/ T76 w 56"/>
                              <a:gd name="T78" fmla="+- 0 940 895"/>
                              <a:gd name="T79" fmla="*/ 940 h 50"/>
                              <a:gd name="T80" fmla="+- 0 611 593"/>
                              <a:gd name="T81" fmla="*/ T80 w 56"/>
                              <a:gd name="T82" fmla="+- 0 940 895"/>
                              <a:gd name="T83" fmla="*/ 940 h 50"/>
                              <a:gd name="T84" fmla="+- 0 613 593"/>
                              <a:gd name="T85" fmla="*/ T84 w 56"/>
                              <a:gd name="T86" fmla="+- 0 939 895"/>
                              <a:gd name="T87" fmla="*/ 939 h 50"/>
                              <a:gd name="T88" fmla="+- 0 613 593"/>
                              <a:gd name="T89" fmla="*/ T88 w 56"/>
                              <a:gd name="T90" fmla="+- 0 940 895"/>
                              <a:gd name="T91" fmla="*/ 940 h 50"/>
                              <a:gd name="T92" fmla="+- 0 640 593"/>
                              <a:gd name="T93" fmla="*/ T92 w 56"/>
                              <a:gd name="T94" fmla="+- 0 945 895"/>
                              <a:gd name="T95" fmla="*/ 945 h 50"/>
                              <a:gd name="T96" fmla="+- 0 627 593"/>
                              <a:gd name="T97" fmla="*/ T96 w 56"/>
                              <a:gd name="T98" fmla="+- 0 945 895"/>
                              <a:gd name="T99" fmla="*/ 945 h 50"/>
                              <a:gd name="T100" fmla="+- 0 618 593"/>
                              <a:gd name="T101" fmla="*/ T100 w 56"/>
                              <a:gd name="T102" fmla="+- 0 933 895"/>
                              <a:gd name="T103" fmla="*/ 933 h 50"/>
                              <a:gd name="T104" fmla="+- 0 618 593"/>
                              <a:gd name="T105" fmla="*/ T104 w 56"/>
                              <a:gd name="T106" fmla="+- 0 910 895"/>
                              <a:gd name="T107" fmla="*/ 910 h 50"/>
                              <a:gd name="T108" fmla="+- 0 629 593"/>
                              <a:gd name="T109" fmla="*/ T108 w 56"/>
                              <a:gd name="T110" fmla="+- 0 895 895"/>
                              <a:gd name="T111" fmla="*/ 895 h 50"/>
                              <a:gd name="T112" fmla="+- 0 643 593"/>
                              <a:gd name="T113" fmla="*/ T112 w 56"/>
                              <a:gd name="T114" fmla="+- 0 895 895"/>
                              <a:gd name="T115" fmla="*/ 895 h 50"/>
                              <a:gd name="T116" fmla="+- 0 646 593"/>
                              <a:gd name="T117" fmla="*/ T116 w 56"/>
                              <a:gd name="T118" fmla="+- 0 897 895"/>
                              <a:gd name="T119" fmla="*/ 897 h 50"/>
                              <a:gd name="T120" fmla="+- 0 646 593"/>
                              <a:gd name="T121" fmla="*/ T120 w 56"/>
                              <a:gd name="T122" fmla="+- 0 900 895"/>
                              <a:gd name="T123" fmla="*/ 900 h 50"/>
                              <a:gd name="T124" fmla="+- 0 632 593"/>
                              <a:gd name="T125" fmla="*/ T124 w 56"/>
                              <a:gd name="T126" fmla="+- 0 900 895"/>
                              <a:gd name="T127" fmla="*/ 900 h 50"/>
                              <a:gd name="T128" fmla="+- 0 624 593"/>
                              <a:gd name="T129" fmla="*/ T128 w 56"/>
                              <a:gd name="T130" fmla="+- 0 911 895"/>
                              <a:gd name="T131" fmla="*/ 911 h 50"/>
                              <a:gd name="T132" fmla="+- 0 624 593"/>
                              <a:gd name="T133" fmla="*/ T132 w 56"/>
                              <a:gd name="T134" fmla="+- 0 921 895"/>
                              <a:gd name="T135" fmla="*/ 921 h 50"/>
                              <a:gd name="T136" fmla="+- 0 628 593"/>
                              <a:gd name="T137" fmla="*/ T136 w 56"/>
                              <a:gd name="T138" fmla="+- 0 921 895"/>
                              <a:gd name="T139" fmla="*/ 921 h 50"/>
                              <a:gd name="T140" fmla="+- 0 624 593"/>
                              <a:gd name="T141" fmla="*/ T140 w 56"/>
                              <a:gd name="T142" fmla="+- 0 925 895"/>
                              <a:gd name="T143" fmla="*/ 925 h 50"/>
                              <a:gd name="T144" fmla="+- 0 625 593"/>
                              <a:gd name="T145" fmla="*/ T144 w 56"/>
                              <a:gd name="T146" fmla="+- 0 933 895"/>
                              <a:gd name="T147" fmla="*/ 933 h 50"/>
                              <a:gd name="T148" fmla="+- 0 630 593"/>
                              <a:gd name="T149" fmla="*/ T148 w 56"/>
                              <a:gd name="T150" fmla="+- 0 940 895"/>
                              <a:gd name="T151" fmla="*/ 940 h 50"/>
                              <a:gd name="T152" fmla="+- 0 645 593"/>
                              <a:gd name="T153" fmla="*/ T152 w 56"/>
                              <a:gd name="T154" fmla="+- 0 940 895"/>
                              <a:gd name="T155" fmla="*/ 940 h 50"/>
                              <a:gd name="T156" fmla="+- 0 640 593"/>
                              <a:gd name="T157" fmla="*/ T156 w 56"/>
                              <a:gd name="T158" fmla="+- 0 945 895"/>
                              <a:gd name="T159" fmla="*/ 945 h 50"/>
                              <a:gd name="T160" fmla="+- 0 646 593"/>
                              <a:gd name="T161" fmla="*/ T160 w 56"/>
                              <a:gd name="T162" fmla="+- 0 902 895"/>
                              <a:gd name="T163" fmla="*/ 902 h 50"/>
                              <a:gd name="T164" fmla="+- 0 642 593"/>
                              <a:gd name="T165" fmla="*/ T164 w 56"/>
                              <a:gd name="T166" fmla="+- 0 900 895"/>
                              <a:gd name="T167" fmla="*/ 900 h 50"/>
                              <a:gd name="T168" fmla="+- 0 646 593"/>
                              <a:gd name="T169" fmla="*/ T168 w 56"/>
                              <a:gd name="T170" fmla="+- 0 900 895"/>
                              <a:gd name="T171" fmla="*/ 900 h 50"/>
                              <a:gd name="T172" fmla="+- 0 646 593"/>
                              <a:gd name="T173" fmla="*/ T172 w 56"/>
                              <a:gd name="T174" fmla="+- 0 902 895"/>
                              <a:gd name="T175" fmla="*/ 902 h 50"/>
                              <a:gd name="T176" fmla="+- 0 628 593"/>
                              <a:gd name="T177" fmla="*/ T176 w 56"/>
                              <a:gd name="T178" fmla="+- 0 921 895"/>
                              <a:gd name="T179" fmla="*/ 921 h 50"/>
                              <a:gd name="T180" fmla="+- 0 624 593"/>
                              <a:gd name="T181" fmla="*/ T180 w 56"/>
                              <a:gd name="T182" fmla="+- 0 921 895"/>
                              <a:gd name="T183" fmla="*/ 921 h 50"/>
                              <a:gd name="T184" fmla="+- 0 628 593"/>
                              <a:gd name="T185" fmla="*/ T184 w 56"/>
                              <a:gd name="T186" fmla="+- 0 914 895"/>
                              <a:gd name="T187" fmla="*/ 914 h 50"/>
                              <a:gd name="T188" fmla="+- 0 641 593"/>
                              <a:gd name="T189" fmla="*/ T188 w 56"/>
                              <a:gd name="T190" fmla="+- 0 914 895"/>
                              <a:gd name="T191" fmla="*/ 914 h 50"/>
                              <a:gd name="T192" fmla="+- 0 646 593"/>
                              <a:gd name="T193" fmla="*/ T192 w 56"/>
                              <a:gd name="T194" fmla="+- 0 919 895"/>
                              <a:gd name="T195" fmla="*/ 919 h 50"/>
                              <a:gd name="T196" fmla="+- 0 630 593"/>
                              <a:gd name="T197" fmla="*/ T196 w 56"/>
                              <a:gd name="T198" fmla="+- 0 919 895"/>
                              <a:gd name="T199" fmla="*/ 919 h 50"/>
                              <a:gd name="T200" fmla="+- 0 628 593"/>
                              <a:gd name="T201" fmla="*/ T200 w 56"/>
                              <a:gd name="T202" fmla="+- 0 921 895"/>
                              <a:gd name="T203" fmla="*/ 921 h 50"/>
                              <a:gd name="T204" fmla="+- 0 645 593"/>
                              <a:gd name="T205" fmla="*/ T204 w 56"/>
                              <a:gd name="T206" fmla="+- 0 940 895"/>
                              <a:gd name="T207" fmla="*/ 940 h 50"/>
                              <a:gd name="T208" fmla="+- 0 638 593"/>
                              <a:gd name="T209" fmla="*/ T208 w 56"/>
                              <a:gd name="T210" fmla="+- 0 940 895"/>
                              <a:gd name="T211" fmla="*/ 940 h 50"/>
                              <a:gd name="T212" fmla="+- 0 643 593"/>
                              <a:gd name="T213" fmla="*/ T212 w 56"/>
                              <a:gd name="T214" fmla="+- 0 934 895"/>
                              <a:gd name="T215" fmla="*/ 934 h 50"/>
                              <a:gd name="T216" fmla="+- 0 643 593"/>
                              <a:gd name="T217" fmla="*/ T216 w 56"/>
                              <a:gd name="T218" fmla="+- 0 925 895"/>
                              <a:gd name="T219" fmla="*/ 925 h 50"/>
                              <a:gd name="T220" fmla="+- 0 638 593"/>
                              <a:gd name="T221" fmla="*/ T220 w 56"/>
                              <a:gd name="T222" fmla="+- 0 919 895"/>
                              <a:gd name="T223" fmla="*/ 919 h 50"/>
                              <a:gd name="T224" fmla="+- 0 646 593"/>
                              <a:gd name="T225" fmla="*/ T224 w 56"/>
                              <a:gd name="T226" fmla="+- 0 919 895"/>
                              <a:gd name="T227" fmla="*/ 919 h 50"/>
                              <a:gd name="T228" fmla="+- 0 649 593"/>
                              <a:gd name="T229" fmla="*/ T228 w 56"/>
                              <a:gd name="T230" fmla="+- 0 922 895"/>
                              <a:gd name="T231" fmla="*/ 922 h 50"/>
                              <a:gd name="T232" fmla="+- 0 649 593"/>
                              <a:gd name="T233" fmla="*/ T232 w 56"/>
                              <a:gd name="T234" fmla="+- 0 936 895"/>
                              <a:gd name="T235" fmla="*/ 936 h 50"/>
                              <a:gd name="T236" fmla="+- 0 645 593"/>
                              <a:gd name="T237" fmla="*/ T236 w 56"/>
                              <a:gd name="T238" fmla="+- 0 940 895"/>
                              <a:gd name="T239" fmla="*/ 94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7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42"/>
                                </a:lnTo>
                                <a:lnTo>
                                  <a:pt x="14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47" y="50"/>
                                </a:moveTo>
                                <a:lnTo>
                                  <a:pt x="34" y="50"/>
                                </a:lnTo>
                                <a:lnTo>
                                  <a:pt x="25" y="38"/>
                                </a:lnTo>
                                <a:lnTo>
                                  <a:pt x="25" y="15"/>
                                </a:lnTo>
                                <a:lnTo>
                                  <a:pt x="36" y="0"/>
                                </a:lnTo>
                                <a:lnTo>
                                  <a:pt x="50" y="0"/>
                                </a:lnTo>
                                <a:lnTo>
                                  <a:pt x="53" y="2"/>
                                </a:lnTo>
                                <a:lnTo>
                                  <a:pt x="53" y="5"/>
                                </a:lnTo>
                                <a:lnTo>
                                  <a:pt x="39" y="5"/>
                                </a:lnTo>
                                <a:lnTo>
                                  <a:pt x="31" y="16"/>
                                </a:lnTo>
                                <a:lnTo>
                                  <a:pt x="31" y="26"/>
                                </a:lnTo>
                                <a:lnTo>
                                  <a:pt x="35" y="26"/>
                                </a:lnTo>
                                <a:lnTo>
                                  <a:pt x="31" y="30"/>
                                </a:lnTo>
                                <a:lnTo>
                                  <a:pt x="32" y="38"/>
                                </a:lnTo>
                                <a:lnTo>
                                  <a:pt x="37" y="45"/>
                                </a:lnTo>
                                <a:lnTo>
                                  <a:pt x="52" y="45"/>
                                </a:lnTo>
                                <a:lnTo>
                                  <a:pt x="47" y="50"/>
                                </a:lnTo>
                                <a:close/>
                                <a:moveTo>
                                  <a:pt x="53" y="7"/>
                                </a:moveTo>
                                <a:lnTo>
                                  <a:pt x="49" y="5"/>
                                </a:lnTo>
                                <a:lnTo>
                                  <a:pt x="53" y="5"/>
                                </a:lnTo>
                                <a:lnTo>
                                  <a:pt x="53" y="7"/>
                                </a:lnTo>
                                <a:close/>
                                <a:moveTo>
                                  <a:pt x="35" y="26"/>
                                </a:moveTo>
                                <a:lnTo>
                                  <a:pt x="31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9"/>
                                </a:lnTo>
                                <a:lnTo>
                                  <a:pt x="53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6"/>
                                </a:lnTo>
                                <a:close/>
                                <a:moveTo>
                                  <a:pt x="52" y="45"/>
                                </a:moveTo>
                                <a:lnTo>
                                  <a:pt x="45" y="45"/>
                                </a:lnTo>
                                <a:lnTo>
                                  <a:pt x="50" y="39"/>
                                </a:lnTo>
                                <a:lnTo>
                                  <a:pt x="50" y="30"/>
                                </a:lnTo>
                                <a:lnTo>
                                  <a:pt x="45" y="24"/>
                                </a:lnTo>
                                <a:lnTo>
                                  <a:pt x="53" y="24"/>
                                </a:lnTo>
                                <a:lnTo>
                                  <a:pt x="56" y="27"/>
                                </a:lnTo>
                                <a:lnTo>
                                  <a:pt x="56" y="41"/>
                                </a:lnTo>
                                <a:lnTo>
                                  <a:pt x="5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786" y="984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871" y="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346" y="8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346" y="522"/>
                            <a:ext cx="582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436"/>
                        <wps:cNvSpPr>
                          <a:spLocks/>
                        </wps:cNvSpPr>
                        <wps:spPr bwMode="auto">
                          <a:xfrm>
                            <a:off x="479" y="456"/>
                            <a:ext cx="55" cy="50"/>
                          </a:xfrm>
                          <a:custGeom>
                            <a:avLst/>
                            <a:gdLst>
                              <a:gd name="T0" fmla="+- 0 490 479"/>
                              <a:gd name="T1" fmla="*/ T0 w 55"/>
                              <a:gd name="T2" fmla="+- 0 471 456"/>
                              <a:gd name="T3" fmla="*/ 471 h 50"/>
                              <a:gd name="T4" fmla="+- 0 485 479"/>
                              <a:gd name="T5" fmla="*/ T4 w 55"/>
                              <a:gd name="T6" fmla="+- 0 471 456"/>
                              <a:gd name="T7" fmla="*/ 471 h 50"/>
                              <a:gd name="T8" fmla="+- 0 485 479"/>
                              <a:gd name="T9" fmla="*/ T8 w 55"/>
                              <a:gd name="T10" fmla="+- 0 463 456"/>
                              <a:gd name="T11" fmla="*/ 463 h 50"/>
                              <a:gd name="T12" fmla="+- 0 490 479"/>
                              <a:gd name="T13" fmla="*/ T12 w 55"/>
                              <a:gd name="T14" fmla="+- 0 461 456"/>
                              <a:gd name="T15" fmla="*/ 461 h 50"/>
                              <a:gd name="T16" fmla="+- 0 490 479"/>
                              <a:gd name="T17" fmla="*/ T16 w 55"/>
                              <a:gd name="T18" fmla="+- 0 471 456"/>
                              <a:gd name="T19" fmla="*/ 471 h 50"/>
                              <a:gd name="T20" fmla="+- 0 499 479"/>
                              <a:gd name="T21" fmla="*/ T20 w 55"/>
                              <a:gd name="T22" fmla="+- 0 476 456"/>
                              <a:gd name="T23" fmla="*/ 476 h 50"/>
                              <a:gd name="T24" fmla="+- 0 479 479"/>
                              <a:gd name="T25" fmla="*/ T24 w 55"/>
                              <a:gd name="T26" fmla="+- 0 476 456"/>
                              <a:gd name="T27" fmla="*/ 476 h 50"/>
                              <a:gd name="T28" fmla="+- 0 479 479"/>
                              <a:gd name="T29" fmla="*/ T28 w 55"/>
                              <a:gd name="T30" fmla="+- 0 471 456"/>
                              <a:gd name="T31" fmla="*/ 471 h 50"/>
                              <a:gd name="T32" fmla="+- 0 499 479"/>
                              <a:gd name="T33" fmla="*/ T32 w 55"/>
                              <a:gd name="T34" fmla="+- 0 471 456"/>
                              <a:gd name="T35" fmla="*/ 471 h 50"/>
                              <a:gd name="T36" fmla="+- 0 499 479"/>
                              <a:gd name="T37" fmla="*/ T36 w 55"/>
                              <a:gd name="T38" fmla="+- 0 476 456"/>
                              <a:gd name="T39" fmla="*/ 476 h 50"/>
                              <a:gd name="T40" fmla="+- 0 497 479"/>
                              <a:gd name="T41" fmla="*/ T40 w 55"/>
                              <a:gd name="T42" fmla="+- 0 506 456"/>
                              <a:gd name="T43" fmla="*/ 506 h 50"/>
                              <a:gd name="T44" fmla="+- 0 485 479"/>
                              <a:gd name="T45" fmla="*/ T44 w 55"/>
                              <a:gd name="T46" fmla="+- 0 506 456"/>
                              <a:gd name="T47" fmla="*/ 506 h 50"/>
                              <a:gd name="T48" fmla="+- 0 485 479"/>
                              <a:gd name="T49" fmla="*/ T48 w 55"/>
                              <a:gd name="T50" fmla="+- 0 476 456"/>
                              <a:gd name="T51" fmla="*/ 476 h 50"/>
                              <a:gd name="T52" fmla="+- 0 490 479"/>
                              <a:gd name="T53" fmla="*/ T52 w 55"/>
                              <a:gd name="T54" fmla="+- 0 476 456"/>
                              <a:gd name="T55" fmla="*/ 476 h 50"/>
                              <a:gd name="T56" fmla="+- 0 490 479"/>
                              <a:gd name="T57" fmla="*/ T56 w 55"/>
                              <a:gd name="T58" fmla="+- 0 498 456"/>
                              <a:gd name="T59" fmla="*/ 498 h 50"/>
                              <a:gd name="T60" fmla="+- 0 492 479"/>
                              <a:gd name="T61" fmla="*/ T60 w 55"/>
                              <a:gd name="T62" fmla="+- 0 501 456"/>
                              <a:gd name="T63" fmla="*/ 501 h 50"/>
                              <a:gd name="T64" fmla="+- 0 499 479"/>
                              <a:gd name="T65" fmla="*/ T64 w 55"/>
                              <a:gd name="T66" fmla="+- 0 501 456"/>
                              <a:gd name="T67" fmla="*/ 501 h 50"/>
                              <a:gd name="T68" fmla="+- 0 499 479"/>
                              <a:gd name="T69" fmla="*/ T68 w 55"/>
                              <a:gd name="T70" fmla="+- 0 505 456"/>
                              <a:gd name="T71" fmla="*/ 505 h 50"/>
                              <a:gd name="T72" fmla="+- 0 497 479"/>
                              <a:gd name="T73" fmla="*/ T72 w 55"/>
                              <a:gd name="T74" fmla="+- 0 506 456"/>
                              <a:gd name="T75" fmla="*/ 506 h 50"/>
                              <a:gd name="T76" fmla="+- 0 499 479"/>
                              <a:gd name="T77" fmla="*/ T76 w 55"/>
                              <a:gd name="T78" fmla="+- 0 501 456"/>
                              <a:gd name="T79" fmla="*/ 501 h 50"/>
                              <a:gd name="T80" fmla="+- 0 497 479"/>
                              <a:gd name="T81" fmla="*/ T80 w 55"/>
                              <a:gd name="T82" fmla="+- 0 501 456"/>
                              <a:gd name="T83" fmla="*/ 501 h 50"/>
                              <a:gd name="T84" fmla="+- 0 499 479"/>
                              <a:gd name="T85" fmla="*/ T84 w 55"/>
                              <a:gd name="T86" fmla="+- 0 500 456"/>
                              <a:gd name="T87" fmla="*/ 500 h 50"/>
                              <a:gd name="T88" fmla="+- 0 499 479"/>
                              <a:gd name="T89" fmla="*/ T88 w 55"/>
                              <a:gd name="T90" fmla="+- 0 501 456"/>
                              <a:gd name="T91" fmla="*/ 501 h 50"/>
                              <a:gd name="T92" fmla="+- 0 506 479"/>
                              <a:gd name="T93" fmla="*/ T92 w 55"/>
                              <a:gd name="T94" fmla="+- 0 466 456"/>
                              <a:gd name="T95" fmla="*/ 466 h 50"/>
                              <a:gd name="T96" fmla="+- 0 506 479"/>
                              <a:gd name="T97" fmla="*/ T96 w 55"/>
                              <a:gd name="T98" fmla="+- 0 461 456"/>
                              <a:gd name="T99" fmla="*/ 461 h 50"/>
                              <a:gd name="T100" fmla="+- 0 523 479"/>
                              <a:gd name="T101" fmla="*/ T100 w 55"/>
                              <a:gd name="T102" fmla="+- 0 456 456"/>
                              <a:gd name="T103" fmla="*/ 456 h 50"/>
                              <a:gd name="T104" fmla="+- 0 523 479"/>
                              <a:gd name="T105" fmla="*/ T104 w 55"/>
                              <a:gd name="T106" fmla="+- 0 463 456"/>
                              <a:gd name="T107" fmla="*/ 463 h 50"/>
                              <a:gd name="T108" fmla="+- 0 517 479"/>
                              <a:gd name="T109" fmla="*/ T108 w 55"/>
                              <a:gd name="T110" fmla="+- 0 463 456"/>
                              <a:gd name="T111" fmla="*/ 463 h 50"/>
                              <a:gd name="T112" fmla="+- 0 506 479"/>
                              <a:gd name="T113" fmla="*/ T112 w 55"/>
                              <a:gd name="T114" fmla="+- 0 466 456"/>
                              <a:gd name="T115" fmla="*/ 466 h 50"/>
                              <a:gd name="T116" fmla="+- 0 523 479"/>
                              <a:gd name="T117" fmla="*/ T116 w 55"/>
                              <a:gd name="T118" fmla="+- 0 500 456"/>
                              <a:gd name="T119" fmla="*/ 500 h 50"/>
                              <a:gd name="T120" fmla="+- 0 517 479"/>
                              <a:gd name="T121" fmla="*/ T120 w 55"/>
                              <a:gd name="T122" fmla="+- 0 500 456"/>
                              <a:gd name="T123" fmla="*/ 500 h 50"/>
                              <a:gd name="T124" fmla="+- 0 517 479"/>
                              <a:gd name="T125" fmla="*/ T124 w 55"/>
                              <a:gd name="T126" fmla="+- 0 463 456"/>
                              <a:gd name="T127" fmla="*/ 463 h 50"/>
                              <a:gd name="T128" fmla="+- 0 523 479"/>
                              <a:gd name="T129" fmla="*/ T128 w 55"/>
                              <a:gd name="T130" fmla="+- 0 463 456"/>
                              <a:gd name="T131" fmla="*/ 463 h 50"/>
                              <a:gd name="T132" fmla="+- 0 523 479"/>
                              <a:gd name="T133" fmla="*/ T132 w 55"/>
                              <a:gd name="T134" fmla="+- 0 500 456"/>
                              <a:gd name="T135" fmla="*/ 500 h 50"/>
                              <a:gd name="T136" fmla="+- 0 534 479"/>
                              <a:gd name="T137" fmla="*/ T136 w 55"/>
                              <a:gd name="T138" fmla="+- 0 505 456"/>
                              <a:gd name="T139" fmla="*/ 505 h 50"/>
                              <a:gd name="T140" fmla="+- 0 506 479"/>
                              <a:gd name="T141" fmla="*/ T140 w 55"/>
                              <a:gd name="T142" fmla="+- 0 505 456"/>
                              <a:gd name="T143" fmla="*/ 505 h 50"/>
                              <a:gd name="T144" fmla="+- 0 506 479"/>
                              <a:gd name="T145" fmla="*/ T144 w 55"/>
                              <a:gd name="T146" fmla="+- 0 500 456"/>
                              <a:gd name="T147" fmla="*/ 500 h 50"/>
                              <a:gd name="T148" fmla="+- 0 534 479"/>
                              <a:gd name="T149" fmla="*/ T148 w 55"/>
                              <a:gd name="T150" fmla="+- 0 500 456"/>
                              <a:gd name="T151" fmla="*/ 500 h 50"/>
                              <a:gd name="T152" fmla="+- 0 534 479"/>
                              <a:gd name="T153" fmla="*/ T152 w 55"/>
                              <a:gd name="T154" fmla="+- 0 505 456"/>
                              <a:gd name="T155" fmla="*/ 50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7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27" y="10"/>
                                </a:moveTo>
                                <a:lnTo>
                                  <a:pt x="27" y="5"/>
                                </a:lnTo>
                                <a:lnTo>
                                  <a:pt x="44" y="0"/>
                                </a:lnTo>
                                <a:lnTo>
                                  <a:pt x="44" y="7"/>
                                </a:lnTo>
                                <a:lnTo>
                                  <a:pt x="38" y="7"/>
                                </a:lnTo>
                                <a:lnTo>
                                  <a:pt x="27" y="10"/>
                                </a:lnTo>
                                <a:close/>
                                <a:moveTo>
                                  <a:pt x="44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7"/>
                                </a:lnTo>
                                <a:lnTo>
                                  <a:pt x="44" y="7"/>
                                </a:lnTo>
                                <a:lnTo>
                                  <a:pt x="44" y="44"/>
                                </a:lnTo>
                                <a:close/>
                                <a:moveTo>
                                  <a:pt x="55" y="49"/>
                                </a:moveTo>
                                <a:lnTo>
                                  <a:pt x="27" y="49"/>
                                </a:lnTo>
                                <a:lnTo>
                                  <a:pt x="27" y="44"/>
                                </a:lnTo>
                                <a:lnTo>
                                  <a:pt x="55" y="44"/>
                                </a:lnTo>
                                <a:lnTo>
                                  <a:pt x="5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843" y="551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928" y="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426" y="8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426" y="659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AutoShape 431"/>
                        <wps:cNvSpPr>
                          <a:spLocks/>
                        </wps:cNvSpPr>
                        <wps:spPr bwMode="auto">
                          <a:xfrm>
                            <a:off x="616" y="605"/>
                            <a:ext cx="55" cy="50"/>
                          </a:xfrm>
                          <a:custGeom>
                            <a:avLst/>
                            <a:gdLst>
                              <a:gd name="T0" fmla="+- 0 627 616"/>
                              <a:gd name="T1" fmla="*/ T0 w 55"/>
                              <a:gd name="T2" fmla="+- 0 619 605"/>
                              <a:gd name="T3" fmla="*/ 619 h 50"/>
                              <a:gd name="T4" fmla="+- 0 622 616"/>
                              <a:gd name="T5" fmla="*/ T4 w 55"/>
                              <a:gd name="T6" fmla="+- 0 619 605"/>
                              <a:gd name="T7" fmla="*/ 619 h 50"/>
                              <a:gd name="T8" fmla="+- 0 622 616"/>
                              <a:gd name="T9" fmla="*/ T8 w 55"/>
                              <a:gd name="T10" fmla="+- 0 611 605"/>
                              <a:gd name="T11" fmla="*/ 611 h 50"/>
                              <a:gd name="T12" fmla="+- 0 627 616"/>
                              <a:gd name="T13" fmla="*/ T12 w 55"/>
                              <a:gd name="T14" fmla="+- 0 609 605"/>
                              <a:gd name="T15" fmla="*/ 609 h 50"/>
                              <a:gd name="T16" fmla="+- 0 627 616"/>
                              <a:gd name="T17" fmla="*/ T16 w 55"/>
                              <a:gd name="T18" fmla="+- 0 619 605"/>
                              <a:gd name="T19" fmla="*/ 619 h 50"/>
                              <a:gd name="T20" fmla="+- 0 636 616"/>
                              <a:gd name="T21" fmla="*/ T20 w 55"/>
                              <a:gd name="T22" fmla="+- 0 624 605"/>
                              <a:gd name="T23" fmla="*/ 624 h 50"/>
                              <a:gd name="T24" fmla="+- 0 616 616"/>
                              <a:gd name="T25" fmla="*/ T24 w 55"/>
                              <a:gd name="T26" fmla="+- 0 624 605"/>
                              <a:gd name="T27" fmla="*/ 624 h 50"/>
                              <a:gd name="T28" fmla="+- 0 616 616"/>
                              <a:gd name="T29" fmla="*/ T28 w 55"/>
                              <a:gd name="T30" fmla="+- 0 619 605"/>
                              <a:gd name="T31" fmla="*/ 619 h 50"/>
                              <a:gd name="T32" fmla="+- 0 636 616"/>
                              <a:gd name="T33" fmla="*/ T32 w 55"/>
                              <a:gd name="T34" fmla="+- 0 619 605"/>
                              <a:gd name="T35" fmla="*/ 619 h 50"/>
                              <a:gd name="T36" fmla="+- 0 636 616"/>
                              <a:gd name="T37" fmla="*/ T36 w 55"/>
                              <a:gd name="T38" fmla="+- 0 624 605"/>
                              <a:gd name="T39" fmla="*/ 624 h 50"/>
                              <a:gd name="T40" fmla="+- 0 634 616"/>
                              <a:gd name="T41" fmla="*/ T40 w 55"/>
                              <a:gd name="T42" fmla="+- 0 654 605"/>
                              <a:gd name="T43" fmla="*/ 654 h 50"/>
                              <a:gd name="T44" fmla="+- 0 622 616"/>
                              <a:gd name="T45" fmla="*/ T44 w 55"/>
                              <a:gd name="T46" fmla="+- 0 654 605"/>
                              <a:gd name="T47" fmla="*/ 654 h 50"/>
                              <a:gd name="T48" fmla="+- 0 622 616"/>
                              <a:gd name="T49" fmla="*/ T48 w 55"/>
                              <a:gd name="T50" fmla="+- 0 624 605"/>
                              <a:gd name="T51" fmla="*/ 624 h 50"/>
                              <a:gd name="T52" fmla="+- 0 627 616"/>
                              <a:gd name="T53" fmla="*/ T52 w 55"/>
                              <a:gd name="T54" fmla="+- 0 624 605"/>
                              <a:gd name="T55" fmla="*/ 624 h 50"/>
                              <a:gd name="T56" fmla="+- 0 627 616"/>
                              <a:gd name="T57" fmla="*/ T56 w 55"/>
                              <a:gd name="T58" fmla="+- 0 647 605"/>
                              <a:gd name="T59" fmla="*/ 647 h 50"/>
                              <a:gd name="T60" fmla="+- 0 629 616"/>
                              <a:gd name="T61" fmla="*/ T60 w 55"/>
                              <a:gd name="T62" fmla="+- 0 650 605"/>
                              <a:gd name="T63" fmla="*/ 650 h 50"/>
                              <a:gd name="T64" fmla="+- 0 636 616"/>
                              <a:gd name="T65" fmla="*/ T64 w 55"/>
                              <a:gd name="T66" fmla="+- 0 650 605"/>
                              <a:gd name="T67" fmla="*/ 650 h 50"/>
                              <a:gd name="T68" fmla="+- 0 636 616"/>
                              <a:gd name="T69" fmla="*/ T68 w 55"/>
                              <a:gd name="T70" fmla="+- 0 653 605"/>
                              <a:gd name="T71" fmla="*/ 653 h 50"/>
                              <a:gd name="T72" fmla="+- 0 634 616"/>
                              <a:gd name="T73" fmla="*/ T72 w 55"/>
                              <a:gd name="T74" fmla="+- 0 654 605"/>
                              <a:gd name="T75" fmla="*/ 654 h 50"/>
                              <a:gd name="T76" fmla="+- 0 636 616"/>
                              <a:gd name="T77" fmla="*/ T76 w 55"/>
                              <a:gd name="T78" fmla="+- 0 650 605"/>
                              <a:gd name="T79" fmla="*/ 650 h 50"/>
                              <a:gd name="T80" fmla="+- 0 634 616"/>
                              <a:gd name="T81" fmla="*/ T80 w 55"/>
                              <a:gd name="T82" fmla="+- 0 650 605"/>
                              <a:gd name="T83" fmla="*/ 650 h 50"/>
                              <a:gd name="T84" fmla="+- 0 636 616"/>
                              <a:gd name="T85" fmla="*/ T84 w 55"/>
                              <a:gd name="T86" fmla="+- 0 648 605"/>
                              <a:gd name="T87" fmla="*/ 648 h 50"/>
                              <a:gd name="T88" fmla="+- 0 636 616"/>
                              <a:gd name="T89" fmla="*/ T88 w 55"/>
                              <a:gd name="T90" fmla="+- 0 650 605"/>
                              <a:gd name="T91" fmla="*/ 650 h 50"/>
                              <a:gd name="T92" fmla="+- 0 643 616"/>
                              <a:gd name="T93" fmla="*/ T92 w 55"/>
                              <a:gd name="T94" fmla="+- 0 615 605"/>
                              <a:gd name="T95" fmla="*/ 615 h 50"/>
                              <a:gd name="T96" fmla="+- 0 643 616"/>
                              <a:gd name="T97" fmla="*/ T96 w 55"/>
                              <a:gd name="T98" fmla="+- 0 609 605"/>
                              <a:gd name="T99" fmla="*/ 609 h 50"/>
                              <a:gd name="T100" fmla="+- 0 649 616"/>
                              <a:gd name="T101" fmla="*/ T100 w 55"/>
                              <a:gd name="T102" fmla="+- 0 605 605"/>
                              <a:gd name="T103" fmla="*/ 605 h 50"/>
                              <a:gd name="T104" fmla="+- 0 663 616"/>
                              <a:gd name="T105" fmla="*/ T104 w 55"/>
                              <a:gd name="T106" fmla="+- 0 605 605"/>
                              <a:gd name="T107" fmla="*/ 605 h 50"/>
                              <a:gd name="T108" fmla="+- 0 668 616"/>
                              <a:gd name="T109" fmla="*/ T108 w 55"/>
                              <a:gd name="T110" fmla="+- 0 609 605"/>
                              <a:gd name="T111" fmla="*/ 609 h 50"/>
                              <a:gd name="T112" fmla="+- 0 649 616"/>
                              <a:gd name="T113" fmla="*/ T112 w 55"/>
                              <a:gd name="T114" fmla="+- 0 609 605"/>
                              <a:gd name="T115" fmla="*/ 609 h 50"/>
                              <a:gd name="T116" fmla="+- 0 643 616"/>
                              <a:gd name="T117" fmla="*/ T116 w 55"/>
                              <a:gd name="T118" fmla="+- 0 615 605"/>
                              <a:gd name="T119" fmla="*/ 615 h 50"/>
                              <a:gd name="T120" fmla="+- 0 670 616"/>
                              <a:gd name="T121" fmla="*/ T120 w 55"/>
                              <a:gd name="T122" fmla="+- 0 653 605"/>
                              <a:gd name="T123" fmla="*/ 653 h 50"/>
                              <a:gd name="T124" fmla="+- 0 641 616"/>
                              <a:gd name="T125" fmla="*/ T124 w 55"/>
                              <a:gd name="T126" fmla="+- 0 653 605"/>
                              <a:gd name="T127" fmla="*/ 653 h 50"/>
                              <a:gd name="T128" fmla="+- 0 641 616"/>
                              <a:gd name="T129" fmla="*/ T128 w 55"/>
                              <a:gd name="T130" fmla="+- 0 649 605"/>
                              <a:gd name="T131" fmla="*/ 649 h 50"/>
                              <a:gd name="T132" fmla="+- 0 660 616"/>
                              <a:gd name="T133" fmla="*/ T132 w 55"/>
                              <a:gd name="T134" fmla="+- 0 629 605"/>
                              <a:gd name="T135" fmla="*/ 629 h 50"/>
                              <a:gd name="T136" fmla="+- 0 665 616"/>
                              <a:gd name="T137" fmla="*/ T136 w 55"/>
                              <a:gd name="T138" fmla="+- 0 622 605"/>
                              <a:gd name="T139" fmla="*/ 622 h 50"/>
                              <a:gd name="T140" fmla="+- 0 665 616"/>
                              <a:gd name="T141" fmla="*/ T140 w 55"/>
                              <a:gd name="T142" fmla="+- 0 614 605"/>
                              <a:gd name="T143" fmla="*/ 614 h 50"/>
                              <a:gd name="T144" fmla="+- 0 660 616"/>
                              <a:gd name="T145" fmla="*/ T144 w 55"/>
                              <a:gd name="T146" fmla="+- 0 609 605"/>
                              <a:gd name="T147" fmla="*/ 609 h 50"/>
                              <a:gd name="T148" fmla="+- 0 668 616"/>
                              <a:gd name="T149" fmla="*/ T148 w 55"/>
                              <a:gd name="T150" fmla="+- 0 609 605"/>
                              <a:gd name="T151" fmla="*/ 609 h 50"/>
                              <a:gd name="T152" fmla="+- 0 670 616"/>
                              <a:gd name="T153" fmla="*/ T152 w 55"/>
                              <a:gd name="T154" fmla="+- 0 612 605"/>
                              <a:gd name="T155" fmla="*/ 612 h 50"/>
                              <a:gd name="T156" fmla="+- 0 670 616"/>
                              <a:gd name="T157" fmla="*/ T156 w 55"/>
                              <a:gd name="T158" fmla="+- 0 622 605"/>
                              <a:gd name="T159" fmla="*/ 622 h 50"/>
                              <a:gd name="T160" fmla="+- 0 665 616"/>
                              <a:gd name="T161" fmla="*/ T160 w 55"/>
                              <a:gd name="T162" fmla="+- 0 631 605"/>
                              <a:gd name="T163" fmla="*/ 631 h 50"/>
                              <a:gd name="T164" fmla="+- 0 647 616"/>
                              <a:gd name="T165" fmla="*/ T164 w 55"/>
                              <a:gd name="T166" fmla="+- 0 648 605"/>
                              <a:gd name="T167" fmla="*/ 648 h 50"/>
                              <a:gd name="T168" fmla="+- 0 647 616"/>
                              <a:gd name="T169" fmla="*/ T168 w 55"/>
                              <a:gd name="T170" fmla="+- 0 648 605"/>
                              <a:gd name="T171" fmla="*/ 648 h 50"/>
                              <a:gd name="T172" fmla="+- 0 670 616"/>
                              <a:gd name="T173" fmla="*/ T172 w 55"/>
                              <a:gd name="T174" fmla="+- 0 648 605"/>
                              <a:gd name="T175" fmla="*/ 648 h 50"/>
                              <a:gd name="T176" fmla="+- 0 670 616"/>
                              <a:gd name="T177" fmla="*/ T176 w 55"/>
                              <a:gd name="T178" fmla="+- 0 653 605"/>
                              <a:gd name="T179" fmla="*/ 65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11" y="14"/>
                                </a:moveTo>
                                <a:lnTo>
                                  <a:pt x="6" y="14"/>
                                </a:lnTo>
                                <a:lnTo>
                                  <a:pt x="6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14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27" y="10"/>
                                </a:moveTo>
                                <a:lnTo>
                                  <a:pt x="27" y="4"/>
                                </a:lnTo>
                                <a:lnTo>
                                  <a:pt x="33" y="0"/>
                                </a:lnTo>
                                <a:lnTo>
                                  <a:pt x="47" y="0"/>
                                </a:lnTo>
                                <a:lnTo>
                                  <a:pt x="52" y="4"/>
                                </a:lnTo>
                                <a:lnTo>
                                  <a:pt x="33" y="4"/>
                                </a:lnTo>
                                <a:lnTo>
                                  <a:pt x="27" y="10"/>
                                </a:lnTo>
                                <a:close/>
                                <a:moveTo>
                                  <a:pt x="54" y="48"/>
                                </a:moveTo>
                                <a:lnTo>
                                  <a:pt x="25" y="48"/>
                                </a:lnTo>
                                <a:lnTo>
                                  <a:pt x="25" y="44"/>
                                </a:lnTo>
                                <a:lnTo>
                                  <a:pt x="44" y="24"/>
                                </a:lnTo>
                                <a:lnTo>
                                  <a:pt x="49" y="17"/>
                                </a:lnTo>
                                <a:lnTo>
                                  <a:pt x="49" y="9"/>
                                </a:lnTo>
                                <a:lnTo>
                                  <a:pt x="44" y="4"/>
                                </a:lnTo>
                                <a:lnTo>
                                  <a:pt x="52" y="4"/>
                                </a:lnTo>
                                <a:lnTo>
                                  <a:pt x="54" y="7"/>
                                </a:lnTo>
                                <a:lnTo>
                                  <a:pt x="54" y="17"/>
                                </a:lnTo>
                                <a:lnTo>
                                  <a:pt x="49" y="26"/>
                                </a:lnTo>
                                <a:lnTo>
                                  <a:pt x="31" y="43"/>
                                </a:lnTo>
                                <a:lnTo>
                                  <a:pt x="54" y="43"/>
                                </a:lnTo>
                                <a:lnTo>
                                  <a:pt x="54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928" y="688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014" y="6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1111" y="665"/>
                            <a:ext cx="245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427"/>
                        <wps:cNvSpPr>
                          <a:spLocks/>
                        </wps:cNvSpPr>
                        <wps:spPr bwMode="auto">
                          <a:xfrm>
                            <a:off x="1244" y="611"/>
                            <a:ext cx="57" cy="49"/>
                          </a:xfrm>
                          <a:custGeom>
                            <a:avLst/>
                            <a:gdLst>
                              <a:gd name="T0" fmla="+- 0 1255 1244"/>
                              <a:gd name="T1" fmla="*/ T0 w 57"/>
                              <a:gd name="T2" fmla="+- 0 625 611"/>
                              <a:gd name="T3" fmla="*/ 625 h 49"/>
                              <a:gd name="T4" fmla="+- 0 1250 1244"/>
                              <a:gd name="T5" fmla="*/ T4 w 57"/>
                              <a:gd name="T6" fmla="+- 0 625 611"/>
                              <a:gd name="T7" fmla="*/ 625 h 49"/>
                              <a:gd name="T8" fmla="+- 0 1250 1244"/>
                              <a:gd name="T9" fmla="*/ T8 w 57"/>
                              <a:gd name="T10" fmla="+- 0 617 611"/>
                              <a:gd name="T11" fmla="*/ 617 h 49"/>
                              <a:gd name="T12" fmla="+- 0 1255 1244"/>
                              <a:gd name="T13" fmla="*/ T12 w 57"/>
                              <a:gd name="T14" fmla="+- 0 615 611"/>
                              <a:gd name="T15" fmla="*/ 615 h 49"/>
                              <a:gd name="T16" fmla="+- 0 1255 1244"/>
                              <a:gd name="T17" fmla="*/ T16 w 57"/>
                              <a:gd name="T18" fmla="+- 0 625 611"/>
                              <a:gd name="T19" fmla="*/ 625 h 49"/>
                              <a:gd name="T20" fmla="+- 0 1264 1244"/>
                              <a:gd name="T21" fmla="*/ T20 w 57"/>
                              <a:gd name="T22" fmla="+- 0 630 611"/>
                              <a:gd name="T23" fmla="*/ 630 h 49"/>
                              <a:gd name="T24" fmla="+- 0 1244 1244"/>
                              <a:gd name="T25" fmla="*/ T24 w 57"/>
                              <a:gd name="T26" fmla="+- 0 630 611"/>
                              <a:gd name="T27" fmla="*/ 630 h 49"/>
                              <a:gd name="T28" fmla="+- 0 1244 1244"/>
                              <a:gd name="T29" fmla="*/ T28 w 57"/>
                              <a:gd name="T30" fmla="+- 0 625 611"/>
                              <a:gd name="T31" fmla="*/ 625 h 49"/>
                              <a:gd name="T32" fmla="+- 0 1264 1244"/>
                              <a:gd name="T33" fmla="*/ T32 w 57"/>
                              <a:gd name="T34" fmla="+- 0 625 611"/>
                              <a:gd name="T35" fmla="*/ 625 h 49"/>
                              <a:gd name="T36" fmla="+- 0 1264 1244"/>
                              <a:gd name="T37" fmla="*/ T36 w 57"/>
                              <a:gd name="T38" fmla="+- 0 630 611"/>
                              <a:gd name="T39" fmla="*/ 630 h 49"/>
                              <a:gd name="T40" fmla="+- 0 1262 1244"/>
                              <a:gd name="T41" fmla="*/ T40 w 57"/>
                              <a:gd name="T42" fmla="+- 0 660 611"/>
                              <a:gd name="T43" fmla="*/ 660 h 49"/>
                              <a:gd name="T44" fmla="+- 0 1250 1244"/>
                              <a:gd name="T45" fmla="*/ T44 w 57"/>
                              <a:gd name="T46" fmla="+- 0 660 611"/>
                              <a:gd name="T47" fmla="*/ 660 h 49"/>
                              <a:gd name="T48" fmla="+- 0 1250 1244"/>
                              <a:gd name="T49" fmla="*/ T48 w 57"/>
                              <a:gd name="T50" fmla="+- 0 630 611"/>
                              <a:gd name="T51" fmla="*/ 630 h 49"/>
                              <a:gd name="T52" fmla="+- 0 1255 1244"/>
                              <a:gd name="T53" fmla="*/ T52 w 57"/>
                              <a:gd name="T54" fmla="+- 0 630 611"/>
                              <a:gd name="T55" fmla="*/ 630 h 49"/>
                              <a:gd name="T56" fmla="+- 0 1255 1244"/>
                              <a:gd name="T57" fmla="*/ T56 w 57"/>
                              <a:gd name="T58" fmla="+- 0 652 611"/>
                              <a:gd name="T59" fmla="*/ 652 h 49"/>
                              <a:gd name="T60" fmla="+- 0 1257 1244"/>
                              <a:gd name="T61" fmla="*/ T60 w 57"/>
                              <a:gd name="T62" fmla="+- 0 655 611"/>
                              <a:gd name="T63" fmla="*/ 655 h 49"/>
                              <a:gd name="T64" fmla="+- 0 1264 1244"/>
                              <a:gd name="T65" fmla="*/ T64 w 57"/>
                              <a:gd name="T66" fmla="+- 0 655 611"/>
                              <a:gd name="T67" fmla="*/ 655 h 49"/>
                              <a:gd name="T68" fmla="+- 0 1264 1244"/>
                              <a:gd name="T69" fmla="*/ T68 w 57"/>
                              <a:gd name="T70" fmla="+- 0 659 611"/>
                              <a:gd name="T71" fmla="*/ 659 h 49"/>
                              <a:gd name="T72" fmla="+- 0 1262 1244"/>
                              <a:gd name="T73" fmla="*/ T72 w 57"/>
                              <a:gd name="T74" fmla="+- 0 660 611"/>
                              <a:gd name="T75" fmla="*/ 660 h 49"/>
                              <a:gd name="T76" fmla="+- 0 1264 1244"/>
                              <a:gd name="T77" fmla="*/ T76 w 57"/>
                              <a:gd name="T78" fmla="+- 0 655 611"/>
                              <a:gd name="T79" fmla="*/ 655 h 49"/>
                              <a:gd name="T80" fmla="+- 0 1262 1244"/>
                              <a:gd name="T81" fmla="*/ T80 w 57"/>
                              <a:gd name="T82" fmla="+- 0 655 611"/>
                              <a:gd name="T83" fmla="*/ 655 h 49"/>
                              <a:gd name="T84" fmla="+- 0 1264 1244"/>
                              <a:gd name="T85" fmla="*/ T84 w 57"/>
                              <a:gd name="T86" fmla="+- 0 654 611"/>
                              <a:gd name="T87" fmla="*/ 654 h 49"/>
                              <a:gd name="T88" fmla="+- 0 1264 1244"/>
                              <a:gd name="T89" fmla="*/ T88 w 57"/>
                              <a:gd name="T90" fmla="+- 0 655 611"/>
                              <a:gd name="T91" fmla="*/ 655 h 49"/>
                              <a:gd name="T92" fmla="+- 0 1300 1244"/>
                              <a:gd name="T93" fmla="*/ T92 w 57"/>
                              <a:gd name="T94" fmla="+- 0 646 611"/>
                              <a:gd name="T95" fmla="*/ 646 h 49"/>
                              <a:gd name="T96" fmla="+- 0 1266 1244"/>
                              <a:gd name="T97" fmla="*/ T96 w 57"/>
                              <a:gd name="T98" fmla="+- 0 646 611"/>
                              <a:gd name="T99" fmla="*/ 646 h 49"/>
                              <a:gd name="T100" fmla="+- 0 1266 1244"/>
                              <a:gd name="T101" fmla="*/ T100 w 57"/>
                              <a:gd name="T102" fmla="+- 0 643 611"/>
                              <a:gd name="T103" fmla="*/ 643 h 49"/>
                              <a:gd name="T104" fmla="+- 0 1287 1244"/>
                              <a:gd name="T105" fmla="*/ T104 w 57"/>
                              <a:gd name="T106" fmla="+- 0 611 611"/>
                              <a:gd name="T107" fmla="*/ 611 h 49"/>
                              <a:gd name="T108" fmla="+- 0 1294 1244"/>
                              <a:gd name="T109" fmla="*/ T108 w 57"/>
                              <a:gd name="T110" fmla="+- 0 611 611"/>
                              <a:gd name="T111" fmla="*/ 611 h 49"/>
                              <a:gd name="T112" fmla="+- 0 1294 1244"/>
                              <a:gd name="T113" fmla="*/ T112 w 57"/>
                              <a:gd name="T114" fmla="+- 0 616 611"/>
                              <a:gd name="T115" fmla="*/ 616 h 49"/>
                              <a:gd name="T116" fmla="+- 0 1289 1244"/>
                              <a:gd name="T117" fmla="*/ T116 w 57"/>
                              <a:gd name="T118" fmla="+- 0 616 611"/>
                              <a:gd name="T119" fmla="*/ 616 h 49"/>
                              <a:gd name="T120" fmla="+- 0 1288 1244"/>
                              <a:gd name="T121" fmla="*/ T120 w 57"/>
                              <a:gd name="T122" fmla="+- 0 617 611"/>
                              <a:gd name="T123" fmla="*/ 617 h 49"/>
                              <a:gd name="T124" fmla="+- 0 1287 1244"/>
                              <a:gd name="T125" fmla="*/ T124 w 57"/>
                              <a:gd name="T126" fmla="+- 0 620 611"/>
                              <a:gd name="T127" fmla="*/ 620 h 49"/>
                              <a:gd name="T128" fmla="+- 0 1272 1244"/>
                              <a:gd name="T129" fmla="*/ T128 w 57"/>
                              <a:gd name="T130" fmla="+- 0 642 611"/>
                              <a:gd name="T131" fmla="*/ 642 h 49"/>
                              <a:gd name="T132" fmla="+- 0 1300 1244"/>
                              <a:gd name="T133" fmla="*/ T132 w 57"/>
                              <a:gd name="T134" fmla="+- 0 642 611"/>
                              <a:gd name="T135" fmla="*/ 642 h 49"/>
                              <a:gd name="T136" fmla="+- 0 1300 1244"/>
                              <a:gd name="T137" fmla="*/ T136 w 57"/>
                              <a:gd name="T138" fmla="+- 0 646 611"/>
                              <a:gd name="T139" fmla="*/ 646 h 49"/>
                              <a:gd name="T140" fmla="+- 0 1294 1244"/>
                              <a:gd name="T141" fmla="*/ T140 w 57"/>
                              <a:gd name="T142" fmla="+- 0 642 611"/>
                              <a:gd name="T143" fmla="*/ 642 h 49"/>
                              <a:gd name="T144" fmla="+- 0 1289 1244"/>
                              <a:gd name="T145" fmla="*/ T144 w 57"/>
                              <a:gd name="T146" fmla="+- 0 642 611"/>
                              <a:gd name="T147" fmla="*/ 642 h 49"/>
                              <a:gd name="T148" fmla="+- 0 1289 1244"/>
                              <a:gd name="T149" fmla="*/ T148 w 57"/>
                              <a:gd name="T150" fmla="+- 0 619 611"/>
                              <a:gd name="T151" fmla="*/ 619 h 49"/>
                              <a:gd name="T152" fmla="+- 0 1289 1244"/>
                              <a:gd name="T153" fmla="*/ T152 w 57"/>
                              <a:gd name="T154" fmla="+- 0 616 611"/>
                              <a:gd name="T155" fmla="*/ 616 h 49"/>
                              <a:gd name="T156" fmla="+- 0 1294 1244"/>
                              <a:gd name="T157" fmla="*/ T156 w 57"/>
                              <a:gd name="T158" fmla="+- 0 616 611"/>
                              <a:gd name="T159" fmla="*/ 616 h 49"/>
                              <a:gd name="T160" fmla="+- 0 1294 1244"/>
                              <a:gd name="T161" fmla="*/ T160 w 57"/>
                              <a:gd name="T162" fmla="+- 0 642 611"/>
                              <a:gd name="T163" fmla="*/ 642 h 49"/>
                              <a:gd name="T164" fmla="+- 0 1294 1244"/>
                              <a:gd name="T165" fmla="*/ T164 w 57"/>
                              <a:gd name="T166" fmla="+- 0 659 611"/>
                              <a:gd name="T167" fmla="*/ 659 h 49"/>
                              <a:gd name="T168" fmla="+- 0 1289 1244"/>
                              <a:gd name="T169" fmla="*/ T168 w 57"/>
                              <a:gd name="T170" fmla="+- 0 659 611"/>
                              <a:gd name="T171" fmla="*/ 659 h 49"/>
                              <a:gd name="T172" fmla="+- 0 1289 1244"/>
                              <a:gd name="T173" fmla="*/ T172 w 57"/>
                              <a:gd name="T174" fmla="+- 0 646 611"/>
                              <a:gd name="T175" fmla="*/ 646 h 49"/>
                              <a:gd name="T176" fmla="+- 0 1294 1244"/>
                              <a:gd name="T177" fmla="*/ T176 w 57"/>
                              <a:gd name="T178" fmla="+- 0 646 611"/>
                              <a:gd name="T179" fmla="*/ 646 h 49"/>
                              <a:gd name="T180" fmla="+- 0 1294 1244"/>
                              <a:gd name="T181" fmla="*/ T180 w 57"/>
                              <a:gd name="T182" fmla="+- 0 659 611"/>
                              <a:gd name="T183" fmla="*/ 65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7" h="49">
                                <a:moveTo>
                                  <a:pt x="11" y="14"/>
                                </a:moveTo>
                                <a:lnTo>
                                  <a:pt x="6" y="14"/>
                                </a:lnTo>
                                <a:lnTo>
                                  <a:pt x="6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14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4"/>
                                </a:moveTo>
                                <a:lnTo>
                                  <a:pt x="18" y="44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close/>
                                <a:moveTo>
                                  <a:pt x="56" y="35"/>
                                </a:moveTo>
                                <a:lnTo>
                                  <a:pt x="22" y="35"/>
                                </a:lnTo>
                                <a:lnTo>
                                  <a:pt x="22" y="32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"/>
                                </a:lnTo>
                                <a:lnTo>
                                  <a:pt x="45" y="5"/>
                                </a:lnTo>
                                <a:lnTo>
                                  <a:pt x="44" y="6"/>
                                </a:lnTo>
                                <a:lnTo>
                                  <a:pt x="43" y="9"/>
                                </a:lnTo>
                                <a:lnTo>
                                  <a:pt x="28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close/>
                                <a:moveTo>
                                  <a:pt x="50" y="31"/>
                                </a:moveTo>
                                <a:lnTo>
                                  <a:pt x="45" y="31"/>
                                </a:lnTo>
                                <a:lnTo>
                                  <a:pt x="45" y="8"/>
                                </a:lnTo>
                                <a:lnTo>
                                  <a:pt x="45" y="5"/>
                                </a:lnTo>
                                <a:lnTo>
                                  <a:pt x="50" y="5"/>
                                </a:lnTo>
                                <a:lnTo>
                                  <a:pt x="50" y="31"/>
                                </a:lnTo>
                                <a:close/>
                                <a:moveTo>
                                  <a:pt x="50" y="48"/>
                                </a:moveTo>
                                <a:lnTo>
                                  <a:pt x="45" y="48"/>
                                </a:lnTo>
                                <a:lnTo>
                                  <a:pt x="45" y="35"/>
                                </a:lnTo>
                                <a:lnTo>
                                  <a:pt x="50" y="35"/>
                                </a:lnTo>
                                <a:lnTo>
                                  <a:pt x="5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271" y="693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356" y="6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454" y="842"/>
                            <a:ext cx="1513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AutoShape 423"/>
                        <wps:cNvSpPr>
                          <a:spLocks/>
                        </wps:cNvSpPr>
                        <wps:spPr bwMode="auto">
                          <a:xfrm>
                            <a:off x="1598" y="770"/>
                            <a:ext cx="54" cy="50"/>
                          </a:xfrm>
                          <a:custGeom>
                            <a:avLst/>
                            <a:gdLst>
                              <a:gd name="T0" fmla="+- 0 1609 1598"/>
                              <a:gd name="T1" fmla="*/ T0 w 54"/>
                              <a:gd name="T2" fmla="+- 0 785 770"/>
                              <a:gd name="T3" fmla="*/ 785 h 50"/>
                              <a:gd name="T4" fmla="+- 0 1604 1598"/>
                              <a:gd name="T5" fmla="*/ T4 w 54"/>
                              <a:gd name="T6" fmla="+- 0 785 770"/>
                              <a:gd name="T7" fmla="*/ 785 h 50"/>
                              <a:gd name="T8" fmla="+- 0 1604 1598"/>
                              <a:gd name="T9" fmla="*/ T8 w 54"/>
                              <a:gd name="T10" fmla="+- 0 776 770"/>
                              <a:gd name="T11" fmla="*/ 776 h 50"/>
                              <a:gd name="T12" fmla="+- 0 1609 1598"/>
                              <a:gd name="T13" fmla="*/ T12 w 54"/>
                              <a:gd name="T14" fmla="+- 0 774 770"/>
                              <a:gd name="T15" fmla="*/ 774 h 50"/>
                              <a:gd name="T16" fmla="+- 0 1609 1598"/>
                              <a:gd name="T17" fmla="*/ T16 w 54"/>
                              <a:gd name="T18" fmla="+- 0 785 770"/>
                              <a:gd name="T19" fmla="*/ 785 h 50"/>
                              <a:gd name="T20" fmla="+- 0 1618 1598"/>
                              <a:gd name="T21" fmla="*/ T20 w 54"/>
                              <a:gd name="T22" fmla="+- 0 789 770"/>
                              <a:gd name="T23" fmla="*/ 789 h 50"/>
                              <a:gd name="T24" fmla="+- 0 1598 1598"/>
                              <a:gd name="T25" fmla="*/ T24 w 54"/>
                              <a:gd name="T26" fmla="+- 0 789 770"/>
                              <a:gd name="T27" fmla="*/ 789 h 50"/>
                              <a:gd name="T28" fmla="+- 0 1598 1598"/>
                              <a:gd name="T29" fmla="*/ T28 w 54"/>
                              <a:gd name="T30" fmla="+- 0 785 770"/>
                              <a:gd name="T31" fmla="*/ 785 h 50"/>
                              <a:gd name="T32" fmla="+- 0 1618 1598"/>
                              <a:gd name="T33" fmla="*/ T32 w 54"/>
                              <a:gd name="T34" fmla="+- 0 785 770"/>
                              <a:gd name="T35" fmla="*/ 785 h 50"/>
                              <a:gd name="T36" fmla="+- 0 1618 1598"/>
                              <a:gd name="T37" fmla="*/ T36 w 54"/>
                              <a:gd name="T38" fmla="+- 0 789 770"/>
                              <a:gd name="T39" fmla="*/ 789 h 50"/>
                              <a:gd name="T40" fmla="+- 0 1616 1598"/>
                              <a:gd name="T41" fmla="*/ T40 w 54"/>
                              <a:gd name="T42" fmla="+- 0 819 770"/>
                              <a:gd name="T43" fmla="*/ 819 h 50"/>
                              <a:gd name="T44" fmla="+- 0 1604 1598"/>
                              <a:gd name="T45" fmla="*/ T44 w 54"/>
                              <a:gd name="T46" fmla="+- 0 819 770"/>
                              <a:gd name="T47" fmla="*/ 819 h 50"/>
                              <a:gd name="T48" fmla="+- 0 1604 1598"/>
                              <a:gd name="T49" fmla="*/ T48 w 54"/>
                              <a:gd name="T50" fmla="+- 0 789 770"/>
                              <a:gd name="T51" fmla="*/ 789 h 50"/>
                              <a:gd name="T52" fmla="+- 0 1609 1598"/>
                              <a:gd name="T53" fmla="*/ T52 w 54"/>
                              <a:gd name="T54" fmla="+- 0 789 770"/>
                              <a:gd name="T55" fmla="*/ 789 h 50"/>
                              <a:gd name="T56" fmla="+- 0 1609 1598"/>
                              <a:gd name="T57" fmla="*/ T56 w 54"/>
                              <a:gd name="T58" fmla="+- 0 812 770"/>
                              <a:gd name="T59" fmla="*/ 812 h 50"/>
                              <a:gd name="T60" fmla="+- 0 1611 1598"/>
                              <a:gd name="T61" fmla="*/ T60 w 54"/>
                              <a:gd name="T62" fmla="+- 0 815 770"/>
                              <a:gd name="T63" fmla="*/ 815 h 50"/>
                              <a:gd name="T64" fmla="+- 0 1618 1598"/>
                              <a:gd name="T65" fmla="*/ T64 w 54"/>
                              <a:gd name="T66" fmla="+- 0 815 770"/>
                              <a:gd name="T67" fmla="*/ 815 h 50"/>
                              <a:gd name="T68" fmla="+- 0 1618 1598"/>
                              <a:gd name="T69" fmla="*/ T68 w 54"/>
                              <a:gd name="T70" fmla="+- 0 818 770"/>
                              <a:gd name="T71" fmla="*/ 818 h 50"/>
                              <a:gd name="T72" fmla="+- 0 1616 1598"/>
                              <a:gd name="T73" fmla="*/ T72 w 54"/>
                              <a:gd name="T74" fmla="+- 0 819 770"/>
                              <a:gd name="T75" fmla="*/ 819 h 50"/>
                              <a:gd name="T76" fmla="+- 0 1618 1598"/>
                              <a:gd name="T77" fmla="*/ T76 w 54"/>
                              <a:gd name="T78" fmla="+- 0 815 770"/>
                              <a:gd name="T79" fmla="*/ 815 h 50"/>
                              <a:gd name="T80" fmla="+- 0 1616 1598"/>
                              <a:gd name="T81" fmla="*/ T80 w 54"/>
                              <a:gd name="T82" fmla="+- 0 815 770"/>
                              <a:gd name="T83" fmla="*/ 815 h 50"/>
                              <a:gd name="T84" fmla="+- 0 1618 1598"/>
                              <a:gd name="T85" fmla="*/ T84 w 54"/>
                              <a:gd name="T86" fmla="+- 0 814 770"/>
                              <a:gd name="T87" fmla="*/ 814 h 50"/>
                              <a:gd name="T88" fmla="+- 0 1618 1598"/>
                              <a:gd name="T89" fmla="*/ T88 w 54"/>
                              <a:gd name="T90" fmla="+- 0 815 770"/>
                              <a:gd name="T91" fmla="*/ 815 h 50"/>
                              <a:gd name="T92" fmla="+- 0 1626 1598"/>
                              <a:gd name="T93" fmla="*/ T92 w 54"/>
                              <a:gd name="T94" fmla="+- 0 778 770"/>
                              <a:gd name="T95" fmla="*/ 778 h 50"/>
                              <a:gd name="T96" fmla="+- 0 1626 1598"/>
                              <a:gd name="T97" fmla="*/ T96 w 54"/>
                              <a:gd name="T98" fmla="+- 0 773 770"/>
                              <a:gd name="T99" fmla="*/ 773 h 50"/>
                              <a:gd name="T100" fmla="+- 0 1630 1598"/>
                              <a:gd name="T101" fmla="*/ T100 w 54"/>
                              <a:gd name="T102" fmla="+- 0 770 770"/>
                              <a:gd name="T103" fmla="*/ 770 h 50"/>
                              <a:gd name="T104" fmla="+- 0 1643 1598"/>
                              <a:gd name="T105" fmla="*/ T104 w 54"/>
                              <a:gd name="T106" fmla="+- 0 770 770"/>
                              <a:gd name="T107" fmla="*/ 770 h 50"/>
                              <a:gd name="T108" fmla="+- 0 1648 1598"/>
                              <a:gd name="T109" fmla="*/ T108 w 54"/>
                              <a:gd name="T110" fmla="+- 0 775 770"/>
                              <a:gd name="T111" fmla="*/ 775 h 50"/>
                              <a:gd name="T112" fmla="+- 0 1630 1598"/>
                              <a:gd name="T113" fmla="*/ T112 w 54"/>
                              <a:gd name="T114" fmla="+- 0 775 770"/>
                              <a:gd name="T115" fmla="*/ 775 h 50"/>
                              <a:gd name="T116" fmla="+- 0 1626 1598"/>
                              <a:gd name="T117" fmla="*/ T116 w 54"/>
                              <a:gd name="T118" fmla="+- 0 778 770"/>
                              <a:gd name="T119" fmla="*/ 778 h 50"/>
                              <a:gd name="T120" fmla="+- 0 1648 1598"/>
                              <a:gd name="T121" fmla="*/ T120 w 54"/>
                              <a:gd name="T122" fmla="+- 0 815 770"/>
                              <a:gd name="T123" fmla="*/ 815 h 50"/>
                              <a:gd name="T124" fmla="+- 0 1640 1598"/>
                              <a:gd name="T125" fmla="*/ T124 w 54"/>
                              <a:gd name="T126" fmla="+- 0 815 770"/>
                              <a:gd name="T127" fmla="*/ 815 h 50"/>
                              <a:gd name="T128" fmla="+- 0 1646 1598"/>
                              <a:gd name="T129" fmla="*/ T128 w 54"/>
                              <a:gd name="T130" fmla="+- 0 810 770"/>
                              <a:gd name="T131" fmla="*/ 810 h 50"/>
                              <a:gd name="T132" fmla="+- 0 1646 1598"/>
                              <a:gd name="T133" fmla="*/ T132 w 54"/>
                              <a:gd name="T134" fmla="+- 0 796 770"/>
                              <a:gd name="T135" fmla="*/ 796 h 50"/>
                              <a:gd name="T136" fmla="+- 0 1629 1598"/>
                              <a:gd name="T137" fmla="*/ T136 w 54"/>
                              <a:gd name="T138" fmla="+- 0 796 770"/>
                              <a:gd name="T139" fmla="*/ 796 h 50"/>
                              <a:gd name="T140" fmla="+- 0 1629 1598"/>
                              <a:gd name="T141" fmla="*/ T140 w 54"/>
                              <a:gd name="T142" fmla="+- 0 792 770"/>
                              <a:gd name="T143" fmla="*/ 792 h 50"/>
                              <a:gd name="T144" fmla="+- 0 1644 1598"/>
                              <a:gd name="T145" fmla="*/ T144 w 54"/>
                              <a:gd name="T146" fmla="+- 0 792 770"/>
                              <a:gd name="T147" fmla="*/ 792 h 50"/>
                              <a:gd name="T148" fmla="+- 0 1644 1598"/>
                              <a:gd name="T149" fmla="*/ T148 w 54"/>
                              <a:gd name="T150" fmla="+- 0 775 770"/>
                              <a:gd name="T151" fmla="*/ 775 h 50"/>
                              <a:gd name="T152" fmla="+- 0 1648 1598"/>
                              <a:gd name="T153" fmla="*/ T152 w 54"/>
                              <a:gd name="T154" fmla="+- 0 775 770"/>
                              <a:gd name="T155" fmla="*/ 775 h 50"/>
                              <a:gd name="T156" fmla="+- 0 1650 1598"/>
                              <a:gd name="T157" fmla="*/ T156 w 54"/>
                              <a:gd name="T158" fmla="+- 0 776 770"/>
                              <a:gd name="T159" fmla="*/ 776 h 50"/>
                              <a:gd name="T160" fmla="+- 0 1650 1598"/>
                              <a:gd name="T161" fmla="*/ T160 w 54"/>
                              <a:gd name="T162" fmla="+- 0 791 770"/>
                              <a:gd name="T163" fmla="*/ 791 h 50"/>
                              <a:gd name="T164" fmla="+- 0 1640 1598"/>
                              <a:gd name="T165" fmla="*/ T164 w 54"/>
                              <a:gd name="T166" fmla="+- 0 794 770"/>
                              <a:gd name="T167" fmla="*/ 794 h 50"/>
                              <a:gd name="T168" fmla="+- 0 1640 1598"/>
                              <a:gd name="T169" fmla="*/ T168 w 54"/>
                              <a:gd name="T170" fmla="+- 0 794 770"/>
                              <a:gd name="T171" fmla="*/ 794 h 50"/>
                              <a:gd name="T172" fmla="+- 0 1645 1598"/>
                              <a:gd name="T173" fmla="*/ T172 w 54"/>
                              <a:gd name="T174" fmla="+- 0 794 770"/>
                              <a:gd name="T175" fmla="*/ 794 h 50"/>
                              <a:gd name="T176" fmla="+- 0 1652 1598"/>
                              <a:gd name="T177" fmla="*/ T176 w 54"/>
                              <a:gd name="T178" fmla="+- 0 800 770"/>
                              <a:gd name="T179" fmla="*/ 800 h 50"/>
                              <a:gd name="T180" fmla="+- 0 1652 1598"/>
                              <a:gd name="T181" fmla="*/ T180 w 54"/>
                              <a:gd name="T182" fmla="+- 0 812 770"/>
                              <a:gd name="T183" fmla="*/ 812 h 50"/>
                              <a:gd name="T184" fmla="+- 0 1648 1598"/>
                              <a:gd name="T185" fmla="*/ T184 w 54"/>
                              <a:gd name="T186" fmla="+- 0 815 770"/>
                              <a:gd name="T187" fmla="*/ 815 h 50"/>
                              <a:gd name="T188" fmla="+- 0 1642 1598"/>
                              <a:gd name="T189" fmla="*/ T188 w 54"/>
                              <a:gd name="T190" fmla="+- 0 820 770"/>
                              <a:gd name="T191" fmla="*/ 820 h 50"/>
                              <a:gd name="T192" fmla="+- 0 1628 1598"/>
                              <a:gd name="T193" fmla="*/ T192 w 54"/>
                              <a:gd name="T194" fmla="+- 0 820 770"/>
                              <a:gd name="T195" fmla="*/ 820 h 50"/>
                              <a:gd name="T196" fmla="+- 0 1624 1598"/>
                              <a:gd name="T197" fmla="*/ T196 w 54"/>
                              <a:gd name="T198" fmla="+- 0 817 770"/>
                              <a:gd name="T199" fmla="*/ 817 h 50"/>
                              <a:gd name="T200" fmla="+- 0 1624 1598"/>
                              <a:gd name="T201" fmla="*/ T200 w 54"/>
                              <a:gd name="T202" fmla="+- 0 811 770"/>
                              <a:gd name="T203" fmla="*/ 811 h 50"/>
                              <a:gd name="T204" fmla="+- 0 1629 1598"/>
                              <a:gd name="T205" fmla="*/ T204 w 54"/>
                              <a:gd name="T206" fmla="+- 0 815 770"/>
                              <a:gd name="T207" fmla="*/ 815 h 50"/>
                              <a:gd name="T208" fmla="+- 0 1648 1598"/>
                              <a:gd name="T209" fmla="*/ T208 w 54"/>
                              <a:gd name="T210" fmla="+- 0 815 770"/>
                              <a:gd name="T211" fmla="*/ 815 h 50"/>
                              <a:gd name="T212" fmla="+- 0 1642 1598"/>
                              <a:gd name="T213" fmla="*/ T212 w 54"/>
                              <a:gd name="T214" fmla="+- 0 820 770"/>
                              <a:gd name="T215" fmla="*/ 82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4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2"/>
                                </a:lnTo>
                                <a:lnTo>
                                  <a:pt x="13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28" y="8"/>
                                </a:moveTo>
                                <a:lnTo>
                                  <a:pt x="28" y="3"/>
                                </a:lnTo>
                                <a:lnTo>
                                  <a:pt x="32" y="0"/>
                                </a:lnTo>
                                <a:lnTo>
                                  <a:pt x="45" y="0"/>
                                </a:lnTo>
                                <a:lnTo>
                                  <a:pt x="50" y="5"/>
                                </a:lnTo>
                                <a:lnTo>
                                  <a:pt x="32" y="5"/>
                                </a:lnTo>
                                <a:lnTo>
                                  <a:pt x="28" y="8"/>
                                </a:lnTo>
                                <a:close/>
                                <a:moveTo>
                                  <a:pt x="50" y="45"/>
                                </a:moveTo>
                                <a:lnTo>
                                  <a:pt x="42" y="45"/>
                                </a:lnTo>
                                <a:lnTo>
                                  <a:pt x="48" y="40"/>
                                </a:lnTo>
                                <a:lnTo>
                                  <a:pt x="48" y="26"/>
                                </a:lnTo>
                                <a:lnTo>
                                  <a:pt x="31" y="26"/>
                                </a:lnTo>
                                <a:lnTo>
                                  <a:pt x="31" y="22"/>
                                </a:lnTo>
                                <a:lnTo>
                                  <a:pt x="46" y="22"/>
                                </a:lnTo>
                                <a:lnTo>
                                  <a:pt x="46" y="5"/>
                                </a:lnTo>
                                <a:lnTo>
                                  <a:pt x="50" y="5"/>
                                </a:lnTo>
                                <a:lnTo>
                                  <a:pt x="52" y="6"/>
                                </a:lnTo>
                                <a:lnTo>
                                  <a:pt x="52" y="21"/>
                                </a:lnTo>
                                <a:lnTo>
                                  <a:pt x="42" y="24"/>
                                </a:lnTo>
                                <a:lnTo>
                                  <a:pt x="47" y="24"/>
                                </a:lnTo>
                                <a:lnTo>
                                  <a:pt x="54" y="30"/>
                                </a:lnTo>
                                <a:lnTo>
                                  <a:pt x="54" y="42"/>
                                </a:lnTo>
                                <a:lnTo>
                                  <a:pt x="50" y="45"/>
                                </a:lnTo>
                                <a:close/>
                                <a:moveTo>
                                  <a:pt x="44" y="50"/>
                                </a:moveTo>
                                <a:lnTo>
                                  <a:pt x="30" y="50"/>
                                </a:lnTo>
                                <a:lnTo>
                                  <a:pt x="26" y="47"/>
                                </a:lnTo>
                                <a:lnTo>
                                  <a:pt x="26" y="41"/>
                                </a:lnTo>
                                <a:lnTo>
                                  <a:pt x="31" y="45"/>
                                </a:lnTo>
                                <a:lnTo>
                                  <a:pt x="50" y="45"/>
                                </a:lnTo>
                                <a:lnTo>
                                  <a:pt x="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882" y="870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967" y="8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40" y="471"/>
                            <a:ext cx="702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842" y="471"/>
                            <a:ext cx="0" cy="120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AutoShape 418"/>
                        <wps:cNvSpPr>
                          <a:spLocks/>
                        </wps:cNvSpPr>
                        <wps:spPr bwMode="auto">
                          <a:xfrm>
                            <a:off x="1495" y="519"/>
                            <a:ext cx="56" cy="50"/>
                          </a:xfrm>
                          <a:custGeom>
                            <a:avLst/>
                            <a:gdLst>
                              <a:gd name="T0" fmla="+- 0 1501 1495"/>
                              <a:gd name="T1" fmla="*/ T0 w 56"/>
                              <a:gd name="T2" fmla="+- 0 534 519"/>
                              <a:gd name="T3" fmla="*/ 534 h 50"/>
                              <a:gd name="T4" fmla="+- 0 1506 1495"/>
                              <a:gd name="T5" fmla="*/ T4 w 56"/>
                              <a:gd name="T6" fmla="+- 0 524 519"/>
                              <a:gd name="T7" fmla="*/ 524 h 50"/>
                              <a:gd name="T8" fmla="+- 0 1515 1495"/>
                              <a:gd name="T9" fmla="*/ T8 w 56"/>
                              <a:gd name="T10" fmla="+- 0 538 519"/>
                              <a:gd name="T11" fmla="*/ 538 h 50"/>
                              <a:gd name="T12" fmla="+- 0 1495 1495"/>
                              <a:gd name="T13" fmla="*/ T12 w 56"/>
                              <a:gd name="T14" fmla="+- 0 534 519"/>
                              <a:gd name="T15" fmla="*/ 534 h 50"/>
                              <a:gd name="T16" fmla="+- 0 1515 1495"/>
                              <a:gd name="T17" fmla="*/ T16 w 56"/>
                              <a:gd name="T18" fmla="+- 0 538 519"/>
                              <a:gd name="T19" fmla="*/ 538 h 50"/>
                              <a:gd name="T20" fmla="+- 0 1501 1495"/>
                              <a:gd name="T21" fmla="*/ T20 w 56"/>
                              <a:gd name="T22" fmla="+- 0 569 519"/>
                              <a:gd name="T23" fmla="*/ 569 h 50"/>
                              <a:gd name="T24" fmla="+- 0 1506 1495"/>
                              <a:gd name="T25" fmla="*/ T24 w 56"/>
                              <a:gd name="T26" fmla="+- 0 538 519"/>
                              <a:gd name="T27" fmla="*/ 538 h 50"/>
                              <a:gd name="T28" fmla="+- 0 1509 1495"/>
                              <a:gd name="T29" fmla="*/ T28 w 56"/>
                              <a:gd name="T30" fmla="+- 0 564 519"/>
                              <a:gd name="T31" fmla="*/ 564 h 50"/>
                              <a:gd name="T32" fmla="+- 0 1515 1495"/>
                              <a:gd name="T33" fmla="*/ T32 w 56"/>
                              <a:gd name="T34" fmla="+- 0 568 519"/>
                              <a:gd name="T35" fmla="*/ 568 h 50"/>
                              <a:gd name="T36" fmla="+- 0 1515 1495"/>
                              <a:gd name="T37" fmla="*/ T36 w 56"/>
                              <a:gd name="T38" fmla="+- 0 564 519"/>
                              <a:gd name="T39" fmla="*/ 564 h 50"/>
                              <a:gd name="T40" fmla="+- 0 1515 1495"/>
                              <a:gd name="T41" fmla="*/ T40 w 56"/>
                              <a:gd name="T42" fmla="+- 0 563 519"/>
                              <a:gd name="T43" fmla="*/ 563 h 50"/>
                              <a:gd name="T44" fmla="+- 0 1542 1495"/>
                              <a:gd name="T45" fmla="*/ T44 w 56"/>
                              <a:gd name="T46" fmla="+- 0 569 519"/>
                              <a:gd name="T47" fmla="*/ 569 h 50"/>
                              <a:gd name="T48" fmla="+- 0 1520 1495"/>
                              <a:gd name="T49" fmla="*/ T48 w 56"/>
                              <a:gd name="T50" fmla="+- 0 562 519"/>
                              <a:gd name="T51" fmla="*/ 562 h 50"/>
                              <a:gd name="T52" fmla="+- 0 1530 1495"/>
                              <a:gd name="T53" fmla="*/ T52 w 56"/>
                              <a:gd name="T54" fmla="+- 0 543 519"/>
                              <a:gd name="T55" fmla="*/ 543 h 50"/>
                              <a:gd name="T56" fmla="+- 0 1522 1495"/>
                              <a:gd name="T57" fmla="*/ T56 w 56"/>
                              <a:gd name="T58" fmla="+- 0 539 519"/>
                              <a:gd name="T59" fmla="*/ 539 h 50"/>
                              <a:gd name="T60" fmla="+- 0 1530 1495"/>
                              <a:gd name="T61" fmla="*/ T60 w 56"/>
                              <a:gd name="T62" fmla="+- 0 519 519"/>
                              <a:gd name="T63" fmla="*/ 519 h 50"/>
                              <a:gd name="T64" fmla="+- 0 1547 1495"/>
                              <a:gd name="T65" fmla="*/ T64 w 56"/>
                              <a:gd name="T66" fmla="+- 0 524 519"/>
                              <a:gd name="T67" fmla="*/ 524 h 50"/>
                              <a:gd name="T68" fmla="+- 0 1527 1495"/>
                              <a:gd name="T69" fmla="*/ T68 w 56"/>
                              <a:gd name="T70" fmla="+- 0 528 519"/>
                              <a:gd name="T71" fmla="*/ 528 h 50"/>
                              <a:gd name="T72" fmla="+- 0 1535 1495"/>
                              <a:gd name="T73" fmla="*/ T72 w 56"/>
                              <a:gd name="T74" fmla="+- 0 540 519"/>
                              <a:gd name="T75" fmla="*/ 540 h 50"/>
                              <a:gd name="T76" fmla="+- 0 1540 1495"/>
                              <a:gd name="T77" fmla="*/ T76 w 56"/>
                              <a:gd name="T78" fmla="+- 0 543 519"/>
                              <a:gd name="T79" fmla="*/ 543 h 50"/>
                              <a:gd name="T80" fmla="+- 0 1547 1495"/>
                              <a:gd name="T81" fmla="*/ T80 w 56"/>
                              <a:gd name="T82" fmla="+- 0 545 519"/>
                              <a:gd name="T83" fmla="*/ 545 h 50"/>
                              <a:gd name="T84" fmla="+- 0 1526 1495"/>
                              <a:gd name="T85" fmla="*/ T84 w 56"/>
                              <a:gd name="T86" fmla="+- 0 549 519"/>
                              <a:gd name="T87" fmla="*/ 549 h 50"/>
                              <a:gd name="T88" fmla="+- 0 1531 1495"/>
                              <a:gd name="T89" fmla="*/ T88 w 56"/>
                              <a:gd name="T90" fmla="+- 0 564 519"/>
                              <a:gd name="T91" fmla="*/ 564 h 50"/>
                              <a:gd name="T92" fmla="+- 0 1542 1495"/>
                              <a:gd name="T93" fmla="*/ T92 w 56"/>
                              <a:gd name="T94" fmla="+- 0 569 519"/>
                              <a:gd name="T95" fmla="*/ 569 h 50"/>
                              <a:gd name="T96" fmla="+- 0 1535 1495"/>
                              <a:gd name="T97" fmla="*/ T96 w 56"/>
                              <a:gd name="T98" fmla="+- 0 540 519"/>
                              <a:gd name="T99" fmla="*/ 540 h 50"/>
                              <a:gd name="T100" fmla="+- 0 1543 1495"/>
                              <a:gd name="T101" fmla="*/ T100 w 56"/>
                              <a:gd name="T102" fmla="+- 0 528 519"/>
                              <a:gd name="T103" fmla="*/ 528 h 50"/>
                              <a:gd name="T104" fmla="+- 0 1547 1495"/>
                              <a:gd name="T105" fmla="*/ T104 w 56"/>
                              <a:gd name="T106" fmla="+- 0 524 519"/>
                              <a:gd name="T107" fmla="*/ 524 h 50"/>
                              <a:gd name="T108" fmla="+- 0 1549 1495"/>
                              <a:gd name="T109" fmla="*/ T108 w 56"/>
                              <a:gd name="T110" fmla="+- 0 538 519"/>
                              <a:gd name="T111" fmla="*/ 538 h 50"/>
                              <a:gd name="T112" fmla="+- 0 1547 1495"/>
                              <a:gd name="T113" fmla="*/ T112 w 56"/>
                              <a:gd name="T114" fmla="+- 0 564 519"/>
                              <a:gd name="T115" fmla="*/ 564 h 50"/>
                              <a:gd name="T116" fmla="+- 0 1545 1495"/>
                              <a:gd name="T117" fmla="*/ T116 w 56"/>
                              <a:gd name="T118" fmla="+- 0 560 519"/>
                              <a:gd name="T119" fmla="*/ 560 h 50"/>
                              <a:gd name="T120" fmla="+- 0 1535 1495"/>
                              <a:gd name="T121" fmla="*/ T120 w 56"/>
                              <a:gd name="T122" fmla="+- 0 545 519"/>
                              <a:gd name="T123" fmla="*/ 545 h 50"/>
                              <a:gd name="T124" fmla="+- 0 1550 1495"/>
                              <a:gd name="T125" fmla="*/ T124 w 56"/>
                              <a:gd name="T126" fmla="+- 0 547 519"/>
                              <a:gd name="T127" fmla="*/ 547 h 50"/>
                              <a:gd name="T128" fmla="+- 0 1547 1495"/>
                              <a:gd name="T129" fmla="*/ T128 w 56"/>
                              <a:gd name="T130" fmla="+- 0 564 519"/>
                              <a:gd name="T131" fmla="*/ 56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6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42"/>
                                </a:lnTo>
                                <a:lnTo>
                                  <a:pt x="14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47" y="50"/>
                                </a:moveTo>
                                <a:lnTo>
                                  <a:pt x="33" y="50"/>
                                </a:lnTo>
                                <a:lnTo>
                                  <a:pt x="25" y="43"/>
                                </a:lnTo>
                                <a:lnTo>
                                  <a:pt x="25" y="28"/>
                                </a:lnTo>
                                <a:lnTo>
                                  <a:pt x="35" y="24"/>
                                </a:lnTo>
                                <a:lnTo>
                                  <a:pt x="27" y="20"/>
                                </a:lnTo>
                                <a:lnTo>
                                  <a:pt x="27" y="7"/>
                                </a:lnTo>
                                <a:lnTo>
                                  <a:pt x="35" y="0"/>
                                </a:lnTo>
                                <a:lnTo>
                                  <a:pt x="47" y="0"/>
                                </a:lnTo>
                                <a:lnTo>
                                  <a:pt x="52" y="5"/>
                                </a:lnTo>
                                <a:lnTo>
                                  <a:pt x="37" y="5"/>
                                </a:lnTo>
                                <a:lnTo>
                                  <a:pt x="32" y="9"/>
                                </a:lnTo>
                                <a:lnTo>
                                  <a:pt x="32" y="18"/>
                                </a:lnTo>
                                <a:lnTo>
                                  <a:pt x="40" y="21"/>
                                </a:lnTo>
                                <a:lnTo>
                                  <a:pt x="50" y="21"/>
                                </a:lnTo>
                                <a:lnTo>
                                  <a:pt x="45" y="24"/>
                                </a:lnTo>
                                <a:lnTo>
                                  <a:pt x="52" y="26"/>
                                </a:lnTo>
                                <a:lnTo>
                                  <a:pt x="40" y="26"/>
                                </a:lnTo>
                                <a:lnTo>
                                  <a:pt x="31" y="30"/>
                                </a:lnTo>
                                <a:lnTo>
                                  <a:pt x="31" y="40"/>
                                </a:lnTo>
                                <a:lnTo>
                                  <a:pt x="36" y="45"/>
                                </a:lnTo>
                                <a:lnTo>
                                  <a:pt x="52" y="45"/>
                                </a:lnTo>
                                <a:lnTo>
                                  <a:pt x="47" y="50"/>
                                </a:lnTo>
                                <a:close/>
                                <a:moveTo>
                                  <a:pt x="50" y="21"/>
                                </a:moveTo>
                                <a:lnTo>
                                  <a:pt x="40" y="21"/>
                                </a:lnTo>
                                <a:lnTo>
                                  <a:pt x="48" y="18"/>
                                </a:lnTo>
                                <a:lnTo>
                                  <a:pt x="48" y="9"/>
                                </a:lnTo>
                                <a:lnTo>
                                  <a:pt x="44" y="5"/>
                                </a:lnTo>
                                <a:lnTo>
                                  <a:pt x="52" y="5"/>
                                </a:lnTo>
                                <a:lnTo>
                                  <a:pt x="54" y="6"/>
                                </a:lnTo>
                                <a:lnTo>
                                  <a:pt x="54" y="19"/>
                                </a:lnTo>
                                <a:lnTo>
                                  <a:pt x="50" y="21"/>
                                </a:lnTo>
                                <a:close/>
                                <a:moveTo>
                                  <a:pt x="52" y="45"/>
                                </a:moveTo>
                                <a:lnTo>
                                  <a:pt x="44" y="45"/>
                                </a:lnTo>
                                <a:lnTo>
                                  <a:pt x="50" y="41"/>
                                </a:lnTo>
                                <a:lnTo>
                                  <a:pt x="50" y="30"/>
                                </a:lnTo>
                                <a:lnTo>
                                  <a:pt x="40" y="26"/>
                                </a:lnTo>
                                <a:lnTo>
                                  <a:pt x="52" y="26"/>
                                </a:lnTo>
                                <a:lnTo>
                                  <a:pt x="55" y="28"/>
                                </a:lnTo>
                                <a:lnTo>
                                  <a:pt x="55" y="43"/>
                                </a:lnTo>
                                <a:lnTo>
                                  <a:pt x="5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813" y="505"/>
                            <a:ext cx="29" cy="86"/>
                          </a:xfrm>
                          <a:prstGeom prst="line">
                            <a:avLst/>
                          </a:prstGeom>
                          <a:noFill/>
                          <a:ln w="39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842" y="59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39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46" y="380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39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46" y="864"/>
                            <a:ext cx="92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52" y="893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238" y="8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437" y="824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39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512" y="762"/>
                            <a:ext cx="844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AutoShape 409"/>
                        <wps:cNvSpPr>
                          <a:spLocks/>
                        </wps:cNvSpPr>
                        <wps:spPr bwMode="auto">
                          <a:xfrm>
                            <a:off x="707" y="708"/>
                            <a:ext cx="55" cy="49"/>
                          </a:xfrm>
                          <a:custGeom>
                            <a:avLst/>
                            <a:gdLst>
                              <a:gd name="T0" fmla="+- 0 718 707"/>
                              <a:gd name="T1" fmla="*/ T0 w 55"/>
                              <a:gd name="T2" fmla="+- 0 722 708"/>
                              <a:gd name="T3" fmla="*/ 722 h 49"/>
                              <a:gd name="T4" fmla="+- 0 713 707"/>
                              <a:gd name="T5" fmla="*/ T4 w 55"/>
                              <a:gd name="T6" fmla="+- 0 722 708"/>
                              <a:gd name="T7" fmla="*/ 722 h 49"/>
                              <a:gd name="T8" fmla="+- 0 713 707"/>
                              <a:gd name="T9" fmla="*/ T8 w 55"/>
                              <a:gd name="T10" fmla="+- 0 713 708"/>
                              <a:gd name="T11" fmla="*/ 713 h 49"/>
                              <a:gd name="T12" fmla="+- 0 718 707"/>
                              <a:gd name="T13" fmla="*/ T12 w 55"/>
                              <a:gd name="T14" fmla="+- 0 712 708"/>
                              <a:gd name="T15" fmla="*/ 712 h 49"/>
                              <a:gd name="T16" fmla="+- 0 718 707"/>
                              <a:gd name="T17" fmla="*/ T16 w 55"/>
                              <a:gd name="T18" fmla="+- 0 722 708"/>
                              <a:gd name="T19" fmla="*/ 722 h 49"/>
                              <a:gd name="T20" fmla="+- 0 727 707"/>
                              <a:gd name="T21" fmla="*/ T20 w 55"/>
                              <a:gd name="T22" fmla="+- 0 726 708"/>
                              <a:gd name="T23" fmla="*/ 726 h 49"/>
                              <a:gd name="T24" fmla="+- 0 707 707"/>
                              <a:gd name="T25" fmla="*/ T24 w 55"/>
                              <a:gd name="T26" fmla="+- 0 726 708"/>
                              <a:gd name="T27" fmla="*/ 726 h 49"/>
                              <a:gd name="T28" fmla="+- 0 707 707"/>
                              <a:gd name="T29" fmla="*/ T28 w 55"/>
                              <a:gd name="T30" fmla="+- 0 722 708"/>
                              <a:gd name="T31" fmla="*/ 722 h 49"/>
                              <a:gd name="T32" fmla="+- 0 727 707"/>
                              <a:gd name="T33" fmla="*/ T32 w 55"/>
                              <a:gd name="T34" fmla="+- 0 722 708"/>
                              <a:gd name="T35" fmla="*/ 722 h 49"/>
                              <a:gd name="T36" fmla="+- 0 727 707"/>
                              <a:gd name="T37" fmla="*/ T36 w 55"/>
                              <a:gd name="T38" fmla="+- 0 726 708"/>
                              <a:gd name="T39" fmla="*/ 726 h 49"/>
                              <a:gd name="T40" fmla="+- 0 725 707"/>
                              <a:gd name="T41" fmla="*/ T40 w 55"/>
                              <a:gd name="T42" fmla="+- 0 757 708"/>
                              <a:gd name="T43" fmla="*/ 757 h 49"/>
                              <a:gd name="T44" fmla="+- 0 713 707"/>
                              <a:gd name="T45" fmla="*/ T44 w 55"/>
                              <a:gd name="T46" fmla="+- 0 757 708"/>
                              <a:gd name="T47" fmla="*/ 757 h 49"/>
                              <a:gd name="T48" fmla="+- 0 713 707"/>
                              <a:gd name="T49" fmla="*/ T48 w 55"/>
                              <a:gd name="T50" fmla="+- 0 726 708"/>
                              <a:gd name="T51" fmla="*/ 726 h 49"/>
                              <a:gd name="T52" fmla="+- 0 718 707"/>
                              <a:gd name="T53" fmla="*/ T52 w 55"/>
                              <a:gd name="T54" fmla="+- 0 726 708"/>
                              <a:gd name="T55" fmla="*/ 726 h 49"/>
                              <a:gd name="T56" fmla="+- 0 718 707"/>
                              <a:gd name="T57" fmla="*/ T56 w 55"/>
                              <a:gd name="T58" fmla="+- 0 749 708"/>
                              <a:gd name="T59" fmla="*/ 749 h 49"/>
                              <a:gd name="T60" fmla="+- 0 721 707"/>
                              <a:gd name="T61" fmla="*/ T60 w 55"/>
                              <a:gd name="T62" fmla="+- 0 752 708"/>
                              <a:gd name="T63" fmla="*/ 752 h 49"/>
                              <a:gd name="T64" fmla="+- 0 727 707"/>
                              <a:gd name="T65" fmla="*/ T64 w 55"/>
                              <a:gd name="T66" fmla="+- 0 752 708"/>
                              <a:gd name="T67" fmla="*/ 752 h 49"/>
                              <a:gd name="T68" fmla="+- 0 727 707"/>
                              <a:gd name="T69" fmla="*/ T68 w 55"/>
                              <a:gd name="T70" fmla="+- 0 756 708"/>
                              <a:gd name="T71" fmla="*/ 756 h 49"/>
                              <a:gd name="T72" fmla="+- 0 725 707"/>
                              <a:gd name="T73" fmla="*/ T72 w 55"/>
                              <a:gd name="T74" fmla="+- 0 757 708"/>
                              <a:gd name="T75" fmla="*/ 757 h 49"/>
                              <a:gd name="T76" fmla="+- 0 727 707"/>
                              <a:gd name="T77" fmla="*/ T76 w 55"/>
                              <a:gd name="T78" fmla="+- 0 752 708"/>
                              <a:gd name="T79" fmla="*/ 752 h 49"/>
                              <a:gd name="T80" fmla="+- 0 726 707"/>
                              <a:gd name="T81" fmla="*/ T80 w 55"/>
                              <a:gd name="T82" fmla="+- 0 752 708"/>
                              <a:gd name="T83" fmla="*/ 752 h 49"/>
                              <a:gd name="T84" fmla="+- 0 727 707"/>
                              <a:gd name="T85" fmla="*/ T84 w 55"/>
                              <a:gd name="T86" fmla="+- 0 751 708"/>
                              <a:gd name="T87" fmla="*/ 751 h 49"/>
                              <a:gd name="T88" fmla="+- 0 727 707"/>
                              <a:gd name="T89" fmla="*/ T88 w 55"/>
                              <a:gd name="T90" fmla="+- 0 752 708"/>
                              <a:gd name="T91" fmla="*/ 752 h 49"/>
                              <a:gd name="T92" fmla="+- 0 736 707"/>
                              <a:gd name="T93" fmla="*/ T92 w 55"/>
                              <a:gd name="T94" fmla="+- 0 732 708"/>
                              <a:gd name="T95" fmla="*/ 732 h 49"/>
                              <a:gd name="T96" fmla="+- 0 736 707"/>
                              <a:gd name="T97" fmla="*/ T96 w 55"/>
                              <a:gd name="T98" fmla="+- 0 708 708"/>
                              <a:gd name="T99" fmla="*/ 708 h 49"/>
                              <a:gd name="T100" fmla="+- 0 759 707"/>
                              <a:gd name="T101" fmla="*/ T100 w 55"/>
                              <a:gd name="T102" fmla="+- 0 708 708"/>
                              <a:gd name="T103" fmla="*/ 708 h 49"/>
                              <a:gd name="T104" fmla="+- 0 759 707"/>
                              <a:gd name="T105" fmla="*/ T104 w 55"/>
                              <a:gd name="T106" fmla="+- 0 713 708"/>
                              <a:gd name="T107" fmla="*/ 713 h 49"/>
                              <a:gd name="T108" fmla="+- 0 741 707"/>
                              <a:gd name="T109" fmla="*/ T108 w 55"/>
                              <a:gd name="T110" fmla="+- 0 713 708"/>
                              <a:gd name="T111" fmla="*/ 713 h 49"/>
                              <a:gd name="T112" fmla="+- 0 741 707"/>
                              <a:gd name="T113" fmla="*/ T112 w 55"/>
                              <a:gd name="T114" fmla="+- 0 727 708"/>
                              <a:gd name="T115" fmla="*/ 727 h 49"/>
                              <a:gd name="T116" fmla="+- 0 753 707"/>
                              <a:gd name="T117" fmla="*/ T116 w 55"/>
                              <a:gd name="T118" fmla="+- 0 727 708"/>
                              <a:gd name="T119" fmla="*/ 727 h 49"/>
                              <a:gd name="T120" fmla="+- 0 758 707"/>
                              <a:gd name="T121" fmla="*/ T120 w 55"/>
                              <a:gd name="T122" fmla="+- 0 732 708"/>
                              <a:gd name="T123" fmla="*/ 732 h 49"/>
                              <a:gd name="T124" fmla="+- 0 741 707"/>
                              <a:gd name="T125" fmla="*/ T124 w 55"/>
                              <a:gd name="T126" fmla="+- 0 732 708"/>
                              <a:gd name="T127" fmla="*/ 732 h 49"/>
                              <a:gd name="T128" fmla="+- 0 736 707"/>
                              <a:gd name="T129" fmla="*/ T128 w 55"/>
                              <a:gd name="T130" fmla="+- 0 732 708"/>
                              <a:gd name="T131" fmla="*/ 732 h 49"/>
                              <a:gd name="T132" fmla="+- 0 753 707"/>
                              <a:gd name="T133" fmla="*/ T132 w 55"/>
                              <a:gd name="T134" fmla="+- 0 727 708"/>
                              <a:gd name="T135" fmla="*/ 727 h 49"/>
                              <a:gd name="T136" fmla="+- 0 741 707"/>
                              <a:gd name="T137" fmla="*/ T136 w 55"/>
                              <a:gd name="T138" fmla="+- 0 727 708"/>
                              <a:gd name="T139" fmla="*/ 727 h 49"/>
                              <a:gd name="T140" fmla="+- 0 743 707"/>
                              <a:gd name="T141" fmla="*/ T140 w 55"/>
                              <a:gd name="T142" fmla="+- 0 727 708"/>
                              <a:gd name="T143" fmla="*/ 727 h 49"/>
                              <a:gd name="T144" fmla="+- 0 753 707"/>
                              <a:gd name="T145" fmla="*/ T144 w 55"/>
                              <a:gd name="T146" fmla="+- 0 727 708"/>
                              <a:gd name="T147" fmla="*/ 727 h 49"/>
                              <a:gd name="T148" fmla="+- 0 753 707"/>
                              <a:gd name="T149" fmla="*/ T148 w 55"/>
                              <a:gd name="T150" fmla="+- 0 727 708"/>
                              <a:gd name="T151" fmla="*/ 727 h 49"/>
                              <a:gd name="T152" fmla="+- 0 757 707"/>
                              <a:gd name="T153" fmla="*/ T152 w 55"/>
                              <a:gd name="T154" fmla="+- 0 752 708"/>
                              <a:gd name="T155" fmla="*/ 752 h 49"/>
                              <a:gd name="T156" fmla="+- 0 749 707"/>
                              <a:gd name="T157" fmla="*/ T156 w 55"/>
                              <a:gd name="T158" fmla="+- 0 752 708"/>
                              <a:gd name="T159" fmla="*/ 752 h 49"/>
                              <a:gd name="T160" fmla="+- 0 756 707"/>
                              <a:gd name="T161" fmla="*/ T160 w 55"/>
                              <a:gd name="T162" fmla="+- 0 746 708"/>
                              <a:gd name="T163" fmla="*/ 746 h 49"/>
                              <a:gd name="T164" fmla="+- 0 756 707"/>
                              <a:gd name="T165" fmla="*/ T164 w 55"/>
                              <a:gd name="T166" fmla="+- 0 737 708"/>
                              <a:gd name="T167" fmla="*/ 737 h 49"/>
                              <a:gd name="T168" fmla="+- 0 749 707"/>
                              <a:gd name="T169" fmla="*/ T168 w 55"/>
                              <a:gd name="T170" fmla="+- 0 732 708"/>
                              <a:gd name="T171" fmla="*/ 732 h 49"/>
                              <a:gd name="T172" fmla="+- 0 758 707"/>
                              <a:gd name="T173" fmla="*/ T172 w 55"/>
                              <a:gd name="T174" fmla="+- 0 732 708"/>
                              <a:gd name="T175" fmla="*/ 732 h 49"/>
                              <a:gd name="T176" fmla="+- 0 761 707"/>
                              <a:gd name="T177" fmla="*/ T176 w 55"/>
                              <a:gd name="T178" fmla="+- 0 735 708"/>
                              <a:gd name="T179" fmla="*/ 735 h 49"/>
                              <a:gd name="T180" fmla="+- 0 761 707"/>
                              <a:gd name="T181" fmla="*/ T180 w 55"/>
                              <a:gd name="T182" fmla="+- 0 748 708"/>
                              <a:gd name="T183" fmla="*/ 748 h 49"/>
                              <a:gd name="T184" fmla="+- 0 757 707"/>
                              <a:gd name="T185" fmla="*/ T184 w 55"/>
                              <a:gd name="T186" fmla="+- 0 752 708"/>
                              <a:gd name="T187" fmla="*/ 752 h 49"/>
                              <a:gd name="T188" fmla="+- 0 752 707"/>
                              <a:gd name="T189" fmla="*/ T188 w 55"/>
                              <a:gd name="T190" fmla="+- 0 757 708"/>
                              <a:gd name="T191" fmla="*/ 757 h 49"/>
                              <a:gd name="T192" fmla="+- 0 738 707"/>
                              <a:gd name="T193" fmla="*/ T192 w 55"/>
                              <a:gd name="T194" fmla="+- 0 757 708"/>
                              <a:gd name="T195" fmla="*/ 757 h 49"/>
                              <a:gd name="T196" fmla="+- 0 734 707"/>
                              <a:gd name="T197" fmla="*/ T196 w 55"/>
                              <a:gd name="T198" fmla="+- 0 755 708"/>
                              <a:gd name="T199" fmla="*/ 755 h 49"/>
                              <a:gd name="T200" fmla="+- 0 734 707"/>
                              <a:gd name="T201" fmla="*/ T200 w 55"/>
                              <a:gd name="T202" fmla="+- 0 749 708"/>
                              <a:gd name="T203" fmla="*/ 749 h 49"/>
                              <a:gd name="T204" fmla="+- 0 739 707"/>
                              <a:gd name="T205" fmla="*/ T204 w 55"/>
                              <a:gd name="T206" fmla="+- 0 752 708"/>
                              <a:gd name="T207" fmla="*/ 752 h 49"/>
                              <a:gd name="T208" fmla="+- 0 757 707"/>
                              <a:gd name="T209" fmla="*/ T208 w 55"/>
                              <a:gd name="T210" fmla="+- 0 752 708"/>
                              <a:gd name="T211" fmla="*/ 752 h 49"/>
                              <a:gd name="T212" fmla="+- 0 752 707"/>
                              <a:gd name="T213" fmla="*/ T212 w 55"/>
                              <a:gd name="T214" fmla="+- 0 757 708"/>
                              <a:gd name="T215" fmla="*/ 75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5" h="49">
                                <a:moveTo>
                                  <a:pt x="11" y="14"/>
                                </a:moveTo>
                                <a:lnTo>
                                  <a:pt x="6" y="14"/>
                                </a:lnTo>
                                <a:lnTo>
                                  <a:pt x="6" y="5"/>
                                </a:lnTo>
                                <a:lnTo>
                                  <a:pt x="11" y="4"/>
                                </a:lnTo>
                                <a:lnTo>
                                  <a:pt x="11" y="14"/>
                                </a:lnTo>
                                <a:close/>
                                <a:moveTo>
                                  <a:pt x="20" y="18"/>
                                </a:moveTo>
                                <a:lnTo>
                                  <a:pt x="0" y="18"/>
                                </a:lnTo>
                                <a:lnTo>
                                  <a:pt x="0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8"/>
                                </a:lnTo>
                                <a:close/>
                                <a:moveTo>
                                  <a:pt x="18" y="49"/>
                                </a:moveTo>
                                <a:lnTo>
                                  <a:pt x="6" y="49"/>
                                </a:lnTo>
                                <a:lnTo>
                                  <a:pt x="6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41"/>
                                </a:lnTo>
                                <a:lnTo>
                                  <a:pt x="14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18" y="49"/>
                                </a:lnTo>
                                <a:close/>
                                <a:moveTo>
                                  <a:pt x="20" y="44"/>
                                </a:moveTo>
                                <a:lnTo>
                                  <a:pt x="19" y="44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close/>
                                <a:moveTo>
                                  <a:pt x="29" y="24"/>
                                </a:moveTo>
                                <a:lnTo>
                                  <a:pt x="29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19"/>
                                </a:lnTo>
                                <a:lnTo>
                                  <a:pt x="46" y="19"/>
                                </a:lnTo>
                                <a:lnTo>
                                  <a:pt x="51" y="24"/>
                                </a:lnTo>
                                <a:lnTo>
                                  <a:pt x="34" y="24"/>
                                </a:lnTo>
                                <a:lnTo>
                                  <a:pt x="29" y="24"/>
                                </a:lnTo>
                                <a:close/>
                                <a:moveTo>
                                  <a:pt x="46" y="19"/>
                                </a:moveTo>
                                <a:lnTo>
                                  <a:pt x="34" y="19"/>
                                </a:lnTo>
                                <a:lnTo>
                                  <a:pt x="36" y="19"/>
                                </a:lnTo>
                                <a:lnTo>
                                  <a:pt x="46" y="19"/>
                                </a:lnTo>
                                <a:close/>
                                <a:moveTo>
                                  <a:pt x="50" y="44"/>
                                </a:moveTo>
                                <a:lnTo>
                                  <a:pt x="42" y="44"/>
                                </a:lnTo>
                                <a:lnTo>
                                  <a:pt x="49" y="38"/>
                                </a:lnTo>
                                <a:lnTo>
                                  <a:pt x="49" y="29"/>
                                </a:lnTo>
                                <a:lnTo>
                                  <a:pt x="42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7"/>
                                </a:lnTo>
                                <a:lnTo>
                                  <a:pt x="54" y="40"/>
                                </a:lnTo>
                                <a:lnTo>
                                  <a:pt x="50" y="44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31" y="49"/>
                                </a:lnTo>
                                <a:lnTo>
                                  <a:pt x="27" y="47"/>
                                </a:lnTo>
                                <a:lnTo>
                                  <a:pt x="27" y="41"/>
                                </a:lnTo>
                                <a:lnTo>
                                  <a:pt x="32" y="44"/>
                                </a:lnTo>
                                <a:lnTo>
                                  <a:pt x="50" y="44"/>
                                </a:lnTo>
                                <a:lnTo>
                                  <a:pt x="4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271" y="790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356" y="7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60" y="956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AutoShape 405"/>
                        <wps:cNvSpPr>
                          <a:spLocks/>
                        </wps:cNvSpPr>
                        <wps:spPr bwMode="auto">
                          <a:xfrm>
                            <a:off x="593" y="895"/>
                            <a:ext cx="56" cy="50"/>
                          </a:xfrm>
                          <a:custGeom>
                            <a:avLst/>
                            <a:gdLst>
                              <a:gd name="T0" fmla="+- 0 604 593"/>
                              <a:gd name="T1" fmla="*/ T0 w 56"/>
                              <a:gd name="T2" fmla="+- 0 910 895"/>
                              <a:gd name="T3" fmla="*/ 910 h 50"/>
                              <a:gd name="T4" fmla="+- 0 599 593"/>
                              <a:gd name="T5" fmla="*/ T4 w 56"/>
                              <a:gd name="T6" fmla="+- 0 910 895"/>
                              <a:gd name="T7" fmla="*/ 910 h 50"/>
                              <a:gd name="T8" fmla="+- 0 599 593"/>
                              <a:gd name="T9" fmla="*/ T8 w 56"/>
                              <a:gd name="T10" fmla="+- 0 902 895"/>
                              <a:gd name="T11" fmla="*/ 902 h 50"/>
                              <a:gd name="T12" fmla="+- 0 604 593"/>
                              <a:gd name="T13" fmla="*/ T12 w 56"/>
                              <a:gd name="T14" fmla="+- 0 900 895"/>
                              <a:gd name="T15" fmla="*/ 900 h 50"/>
                              <a:gd name="T16" fmla="+- 0 604 593"/>
                              <a:gd name="T17" fmla="*/ T16 w 56"/>
                              <a:gd name="T18" fmla="+- 0 910 895"/>
                              <a:gd name="T19" fmla="*/ 910 h 50"/>
                              <a:gd name="T20" fmla="+- 0 613 593"/>
                              <a:gd name="T21" fmla="*/ T20 w 56"/>
                              <a:gd name="T22" fmla="+- 0 915 895"/>
                              <a:gd name="T23" fmla="*/ 915 h 50"/>
                              <a:gd name="T24" fmla="+- 0 593 593"/>
                              <a:gd name="T25" fmla="*/ T24 w 56"/>
                              <a:gd name="T26" fmla="+- 0 915 895"/>
                              <a:gd name="T27" fmla="*/ 915 h 50"/>
                              <a:gd name="T28" fmla="+- 0 593 593"/>
                              <a:gd name="T29" fmla="*/ T28 w 56"/>
                              <a:gd name="T30" fmla="+- 0 910 895"/>
                              <a:gd name="T31" fmla="*/ 910 h 50"/>
                              <a:gd name="T32" fmla="+- 0 613 593"/>
                              <a:gd name="T33" fmla="*/ T32 w 56"/>
                              <a:gd name="T34" fmla="+- 0 910 895"/>
                              <a:gd name="T35" fmla="*/ 910 h 50"/>
                              <a:gd name="T36" fmla="+- 0 613 593"/>
                              <a:gd name="T37" fmla="*/ T36 w 56"/>
                              <a:gd name="T38" fmla="+- 0 915 895"/>
                              <a:gd name="T39" fmla="*/ 915 h 50"/>
                              <a:gd name="T40" fmla="+- 0 611 593"/>
                              <a:gd name="T41" fmla="*/ T40 w 56"/>
                              <a:gd name="T42" fmla="+- 0 945 895"/>
                              <a:gd name="T43" fmla="*/ 945 h 50"/>
                              <a:gd name="T44" fmla="+- 0 599 593"/>
                              <a:gd name="T45" fmla="*/ T44 w 56"/>
                              <a:gd name="T46" fmla="+- 0 945 895"/>
                              <a:gd name="T47" fmla="*/ 945 h 50"/>
                              <a:gd name="T48" fmla="+- 0 599 593"/>
                              <a:gd name="T49" fmla="*/ T48 w 56"/>
                              <a:gd name="T50" fmla="+- 0 915 895"/>
                              <a:gd name="T51" fmla="*/ 915 h 50"/>
                              <a:gd name="T52" fmla="+- 0 604 593"/>
                              <a:gd name="T53" fmla="*/ T52 w 56"/>
                              <a:gd name="T54" fmla="+- 0 915 895"/>
                              <a:gd name="T55" fmla="*/ 915 h 50"/>
                              <a:gd name="T56" fmla="+- 0 604 593"/>
                              <a:gd name="T57" fmla="*/ T56 w 56"/>
                              <a:gd name="T58" fmla="+- 0 937 895"/>
                              <a:gd name="T59" fmla="*/ 937 h 50"/>
                              <a:gd name="T60" fmla="+- 0 607 593"/>
                              <a:gd name="T61" fmla="*/ T60 w 56"/>
                              <a:gd name="T62" fmla="+- 0 940 895"/>
                              <a:gd name="T63" fmla="*/ 940 h 50"/>
                              <a:gd name="T64" fmla="+- 0 613 593"/>
                              <a:gd name="T65" fmla="*/ T64 w 56"/>
                              <a:gd name="T66" fmla="+- 0 940 895"/>
                              <a:gd name="T67" fmla="*/ 940 h 50"/>
                              <a:gd name="T68" fmla="+- 0 613 593"/>
                              <a:gd name="T69" fmla="*/ T68 w 56"/>
                              <a:gd name="T70" fmla="+- 0 944 895"/>
                              <a:gd name="T71" fmla="*/ 944 h 50"/>
                              <a:gd name="T72" fmla="+- 0 611 593"/>
                              <a:gd name="T73" fmla="*/ T72 w 56"/>
                              <a:gd name="T74" fmla="+- 0 945 895"/>
                              <a:gd name="T75" fmla="*/ 945 h 50"/>
                              <a:gd name="T76" fmla="+- 0 613 593"/>
                              <a:gd name="T77" fmla="*/ T76 w 56"/>
                              <a:gd name="T78" fmla="+- 0 940 895"/>
                              <a:gd name="T79" fmla="*/ 940 h 50"/>
                              <a:gd name="T80" fmla="+- 0 611 593"/>
                              <a:gd name="T81" fmla="*/ T80 w 56"/>
                              <a:gd name="T82" fmla="+- 0 940 895"/>
                              <a:gd name="T83" fmla="*/ 940 h 50"/>
                              <a:gd name="T84" fmla="+- 0 613 593"/>
                              <a:gd name="T85" fmla="*/ T84 w 56"/>
                              <a:gd name="T86" fmla="+- 0 939 895"/>
                              <a:gd name="T87" fmla="*/ 939 h 50"/>
                              <a:gd name="T88" fmla="+- 0 613 593"/>
                              <a:gd name="T89" fmla="*/ T88 w 56"/>
                              <a:gd name="T90" fmla="+- 0 940 895"/>
                              <a:gd name="T91" fmla="*/ 940 h 50"/>
                              <a:gd name="T92" fmla="+- 0 640 593"/>
                              <a:gd name="T93" fmla="*/ T92 w 56"/>
                              <a:gd name="T94" fmla="+- 0 945 895"/>
                              <a:gd name="T95" fmla="*/ 945 h 50"/>
                              <a:gd name="T96" fmla="+- 0 627 593"/>
                              <a:gd name="T97" fmla="*/ T96 w 56"/>
                              <a:gd name="T98" fmla="+- 0 945 895"/>
                              <a:gd name="T99" fmla="*/ 945 h 50"/>
                              <a:gd name="T100" fmla="+- 0 618 593"/>
                              <a:gd name="T101" fmla="*/ T100 w 56"/>
                              <a:gd name="T102" fmla="+- 0 933 895"/>
                              <a:gd name="T103" fmla="*/ 933 h 50"/>
                              <a:gd name="T104" fmla="+- 0 618 593"/>
                              <a:gd name="T105" fmla="*/ T104 w 56"/>
                              <a:gd name="T106" fmla="+- 0 910 895"/>
                              <a:gd name="T107" fmla="*/ 910 h 50"/>
                              <a:gd name="T108" fmla="+- 0 629 593"/>
                              <a:gd name="T109" fmla="*/ T108 w 56"/>
                              <a:gd name="T110" fmla="+- 0 895 895"/>
                              <a:gd name="T111" fmla="*/ 895 h 50"/>
                              <a:gd name="T112" fmla="+- 0 643 593"/>
                              <a:gd name="T113" fmla="*/ T112 w 56"/>
                              <a:gd name="T114" fmla="+- 0 895 895"/>
                              <a:gd name="T115" fmla="*/ 895 h 50"/>
                              <a:gd name="T116" fmla="+- 0 646 593"/>
                              <a:gd name="T117" fmla="*/ T116 w 56"/>
                              <a:gd name="T118" fmla="+- 0 897 895"/>
                              <a:gd name="T119" fmla="*/ 897 h 50"/>
                              <a:gd name="T120" fmla="+- 0 646 593"/>
                              <a:gd name="T121" fmla="*/ T120 w 56"/>
                              <a:gd name="T122" fmla="+- 0 900 895"/>
                              <a:gd name="T123" fmla="*/ 900 h 50"/>
                              <a:gd name="T124" fmla="+- 0 632 593"/>
                              <a:gd name="T125" fmla="*/ T124 w 56"/>
                              <a:gd name="T126" fmla="+- 0 900 895"/>
                              <a:gd name="T127" fmla="*/ 900 h 50"/>
                              <a:gd name="T128" fmla="+- 0 624 593"/>
                              <a:gd name="T129" fmla="*/ T128 w 56"/>
                              <a:gd name="T130" fmla="+- 0 911 895"/>
                              <a:gd name="T131" fmla="*/ 911 h 50"/>
                              <a:gd name="T132" fmla="+- 0 624 593"/>
                              <a:gd name="T133" fmla="*/ T132 w 56"/>
                              <a:gd name="T134" fmla="+- 0 921 895"/>
                              <a:gd name="T135" fmla="*/ 921 h 50"/>
                              <a:gd name="T136" fmla="+- 0 628 593"/>
                              <a:gd name="T137" fmla="*/ T136 w 56"/>
                              <a:gd name="T138" fmla="+- 0 921 895"/>
                              <a:gd name="T139" fmla="*/ 921 h 50"/>
                              <a:gd name="T140" fmla="+- 0 624 593"/>
                              <a:gd name="T141" fmla="*/ T140 w 56"/>
                              <a:gd name="T142" fmla="+- 0 925 895"/>
                              <a:gd name="T143" fmla="*/ 925 h 50"/>
                              <a:gd name="T144" fmla="+- 0 625 593"/>
                              <a:gd name="T145" fmla="*/ T144 w 56"/>
                              <a:gd name="T146" fmla="+- 0 933 895"/>
                              <a:gd name="T147" fmla="*/ 933 h 50"/>
                              <a:gd name="T148" fmla="+- 0 630 593"/>
                              <a:gd name="T149" fmla="*/ T148 w 56"/>
                              <a:gd name="T150" fmla="+- 0 940 895"/>
                              <a:gd name="T151" fmla="*/ 940 h 50"/>
                              <a:gd name="T152" fmla="+- 0 645 593"/>
                              <a:gd name="T153" fmla="*/ T152 w 56"/>
                              <a:gd name="T154" fmla="+- 0 940 895"/>
                              <a:gd name="T155" fmla="*/ 940 h 50"/>
                              <a:gd name="T156" fmla="+- 0 640 593"/>
                              <a:gd name="T157" fmla="*/ T156 w 56"/>
                              <a:gd name="T158" fmla="+- 0 945 895"/>
                              <a:gd name="T159" fmla="*/ 945 h 50"/>
                              <a:gd name="T160" fmla="+- 0 646 593"/>
                              <a:gd name="T161" fmla="*/ T160 w 56"/>
                              <a:gd name="T162" fmla="+- 0 902 895"/>
                              <a:gd name="T163" fmla="*/ 902 h 50"/>
                              <a:gd name="T164" fmla="+- 0 642 593"/>
                              <a:gd name="T165" fmla="*/ T164 w 56"/>
                              <a:gd name="T166" fmla="+- 0 900 895"/>
                              <a:gd name="T167" fmla="*/ 900 h 50"/>
                              <a:gd name="T168" fmla="+- 0 646 593"/>
                              <a:gd name="T169" fmla="*/ T168 w 56"/>
                              <a:gd name="T170" fmla="+- 0 900 895"/>
                              <a:gd name="T171" fmla="*/ 900 h 50"/>
                              <a:gd name="T172" fmla="+- 0 646 593"/>
                              <a:gd name="T173" fmla="*/ T172 w 56"/>
                              <a:gd name="T174" fmla="+- 0 902 895"/>
                              <a:gd name="T175" fmla="*/ 902 h 50"/>
                              <a:gd name="T176" fmla="+- 0 628 593"/>
                              <a:gd name="T177" fmla="*/ T176 w 56"/>
                              <a:gd name="T178" fmla="+- 0 921 895"/>
                              <a:gd name="T179" fmla="*/ 921 h 50"/>
                              <a:gd name="T180" fmla="+- 0 624 593"/>
                              <a:gd name="T181" fmla="*/ T180 w 56"/>
                              <a:gd name="T182" fmla="+- 0 921 895"/>
                              <a:gd name="T183" fmla="*/ 921 h 50"/>
                              <a:gd name="T184" fmla="+- 0 628 593"/>
                              <a:gd name="T185" fmla="*/ T184 w 56"/>
                              <a:gd name="T186" fmla="+- 0 914 895"/>
                              <a:gd name="T187" fmla="*/ 914 h 50"/>
                              <a:gd name="T188" fmla="+- 0 641 593"/>
                              <a:gd name="T189" fmla="*/ T188 w 56"/>
                              <a:gd name="T190" fmla="+- 0 914 895"/>
                              <a:gd name="T191" fmla="*/ 914 h 50"/>
                              <a:gd name="T192" fmla="+- 0 646 593"/>
                              <a:gd name="T193" fmla="*/ T192 w 56"/>
                              <a:gd name="T194" fmla="+- 0 919 895"/>
                              <a:gd name="T195" fmla="*/ 919 h 50"/>
                              <a:gd name="T196" fmla="+- 0 630 593"/>
                              <a:gd name="T197" fmla="*/ T196 w 56"/>
                              <a:gd name="T198" fmla="+- 0 919 895"/>
                              <a:gd name="T199" fmla="*/ 919 h 50"/>
                              <a:gd name="T200" fmla="+- 0 628 593"/>
                              <a:gd name="T201" fmla="*/ T200 w 56"/>
                              <a:gd name="T202" fmla="+- 0 921 895"/>
                              <a:gd name="T203" fmla="*/ 921 h 50"/>
                              <a:gd name="T204" fmla="+- 0 645 593"/>
                              <a:gd name="T205" fmla="*/ T204 w 56"/>
                              <a:gd name="T206" fmla="+- 0 940 895"/>
                              <a:gd name="T207" fmla="*/ 940 h 50"/>
                              <a:gd name="T208" fmla="+- 0 638 593"/>
                              <a:gd name="T209" fmla="*/ T208 w 56"/>
                              <a:gd name="T210" fmla="+- 0 940 895"/>
                              <a:gd name="T211" fmla="*/ 940 h 50"/>
                              <a:gd name="T212" fmla="+- 0 643 593"/>
                              <a:gd name="T213" fmla="*/ T212 w 56"/>
                              <a:gd name="T214" fmla="+- 0 934 895"/>
                              <a:gd name="T215" fmla="*/ 934 h 50"/>
                              <a:gd name="T216" fmla="+- 0 643 593"/>
                              <a:gd name="T217" fmla="*/ T216 w 56"/>
                              <a:gd name="T218" fmla="+- 0 925 895"/>
                              <a:gd name="T219" fmla="*/ 925 h 50"/>
                              <a:gd name="T220" fmla="+- 0 638 593"/>
                              <a:gd name="T221" fmla="*/ T220 w 56"/>
                              <a:gd name="T222" fmla="+- 0 919 895"/>
                              <a:gd name="T223" fmla="*/ 919 h 50"/>
                              <a:gd name="T224" fmla="+- 0 646 593"/>
                              <a:gd name="T225" fmla="*/ T224 w 56"/>
                              <a:gd name="T226" fmla="+- 0 919 895"/>
                              <a:gd name="T227" fmla="*/ 919 h 50"/>
                              <a:gd name="T228" fmla="+- 0 649 593"/>
                              <a:gd name="T229" fmla="*/ T228 w 56"/>
                              <a:gd name="T230" fmla="+- 0 922 895"/>
                              <a:gd name="T231" fmla="*/ 922 h 50"/>
                              <a:gd name="T232" fmla="+- 0 649 593"/>
                              <a:gd name="T233" fmla="*/ T232 w 56"/>
                              <a:gd name="T234" fmla="+- 0 936 895"/>
                              <a:gd name="T235" fmla="*/ 936 h 50"/>
                              <a:gd name="T236" fmla="+- 0 645 593"/>
                              <a:gd name="T237" fmla="*/ T236 w 56"/>
                              <a:gd name="T238" fmla="+- 0 940 895"/>
                              <a:gd name="T239" fmla="*/ 94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11" y="15"/>
                                </a:moveTo>
                                <a:lnTo>
                                  <a:pt x="6" y="15"/>
                                </a:lnTo>
                                <a:lnTo>
                                  <a:pt x="6" y="7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0" y="15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18" y="50"/>
                                </a:moveTo>
                                <a:lnTo>
                                  <a:pt x="6" y="50"/>
                                </a:lnTo>
                                <a:lnTo>
                                  <a:pt x="6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42"/>
                                </a:lnTo>
                                <a:lnTo>
                                  <a:pt x="14" y="45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18" y="50"/>
                                </a:lnTo>
                                <a:close/>
                                <a:moveTo>
                                  <a:pt x="20" y="45"/>
                                </a:moveTo>
                                <a:lnTo>
                                  <a:pt x="18" y="45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close/>
                                <a:moveTo>
                                  <a:pt x="47" y="50"/>
                                </a:moveTo>
                                <a:lnTo>
                                  <a:pt x="34" y="50"/>
                                </a:lnTo>
                                <a:lnTo>
                                  <a:pt x="25" y="38"/>
                                </a:lnTo>
                                <a:lnTo>
                                  <a:pt x="25" y="15"/>
                                </a:lnTo>
                                <a:lnTo>
                                  <a:pt x="36" y="0"/>
                                </a:lnTo>
                                <a:lnTo>
                                  <a:pt x="50" y="0"/>
                                </a:lnTo>
                                <a:lnTo>
                                  <a:pt x="53" y="2"/>
                                </a:lnTo>
                                <a:lnTo>
                                  <a:pt x="53" y="5"/>
                                </a:lnTo>
                                <a:lnTo>
                                  <a:pt x="39" y="5"/>
                                </a:lnTo>
                                <a:lnTo>
                                  <a:pt x="31" y="16"/>
                                </a:lnTo>
                                <a:lnTo>
                                  <a:pt x="31" y="26"/>
                                </a:lnTo>
                                <a:lnTo>
                                  <a:pt x="35" y="26"/>
                                </a:lnTo>
                                <a:lnTo>
                                  <a:pt x="31" y="30"/>
                                </a:lnTo>
                                <a:lnTo>
                                  <a:pt x="32" y="38"/>
                                </a:lnTo>
                                <a:lnTo>
                                  <a:pt x="37" y="45"/>
                                </a:lnTo>
                                <a:lnTo>
                                  <a:pt x="52" y="45"/>
                                </a:lnTo>
                                <a:lnTo>
                                  <a:pt x="47" y="50"/>
                                </a:lnTo>
                                <a:close/>
                                <a:moveTo>
                                  <a:pt x="53" y="7"/>
                                </a:moveTo>
                                <a:lnTo>
                                  <a:pt x="49" y="5"/>
                                </a:lnTo>
                                <a:lnTo>
                                  <a:pt x="53" y="5"/>
                                </a:lnTo>
                                <a:lnTo>
                                  <a:pt x="53" y="7"/>
                                </a:lnTo>
                                <a:close/>
                                <a:moveTo>
                                  <a:pt x="35" y="26"/>
                                </a:moveTo>
                                <a:lnTo>
                                  <a:pt x="31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9"/>
                                </a:lnTo>
                                <a:lnTo>
                                  <a:pt x="53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6"/>
                                </a:lnTo>
                                <a:close/>
                                <a:moveTo>
                                  <a:pt x="52" y="45"/>
                                </a:moveTo>
                                <a:lnTo>
                                  <a:pt x="45" y="45"/>
                                </a:lnTo>
                                <a:lnTo>
                                  <a:pt x="50" y="39"/>
                                </a:lnTo>
                                <a:lnTo>
                                  <a:pt x="50" y="30"/>
                                </a:lnTo>
                                <a:lnTo>
                                  <a:pt x="45" y="24"/>
                                </a:lnTo>
                                <a:lnTo>
                                  <a:pt x="53" y="24"/>
                                </a:lnTo>
                                <a:lnTo>
                                  <a:pt x="56" y="27"/>
                                </a:lnTo>
                                <a:lnTo>
                                  <a:pt x="56" y="41"/>
                                </a:lnTo>
                                <a:lnTo>
                                  <a:pt x="5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786" y="984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871" y="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985" y="100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AutoShape 401"/>
                        <wps:cNvSpPr>
                          <a:spLocks/>
                        </wps:cNvSpPr>
                        <wps:spPr bwMode="auto">
                          <a:xfrm>
                            <a:off x="1112" y="948"/>
                            <a:ext cx="56" cy="49"/>
                          </a:xfrm>
                          <a:custGeom>
                            <a:avLst/>
                            <a:gdLst>
                              <a:gd name="T0" fmla="+- 0 1124 1112"/>
                              <a:gd name="T1" fmla="*/ T0 w 56"/>
                              <a:gd name="T2" fmla="+- 0 961 948"/>
                              <a:gd name="T3" fmla="*/ 961 h 49"/>
                              <a:gd name="T4" fmla="+- 0 1118 1112"/>
                              <a:gd name="T5" fmla="*/ T4 w 56"/>
                              <a:gd name="T6" fmla="+- 0 961 948"/>
                              <a:gd name="T7" fmla="*/ 961 h 49"/>
                              <a:gd name="T8" fmla="+- 0 1118 1112"/>
                              <a:gd name="T9" fmla="*/ T8 w 56"/>
                              <a:gd name="T10" fmla="+- 0 953 948"/>
                              <a:gd name="T11" fmla="*/ 953 h 49"/>
                              <a:gd name="T12" fmla="+- 0 1124 1112"/>
                              <a:gd name="T13" fmla="*/ T12 w 56"/>
                              <a:gd name="T14" fmla="+- 0 951 948"/>
                              <a:gd name="T15" fmla="*/ 951 h 49"/>
                              <a:gd name="T16" fmla="+- 0 1124 1112"/>
                              <a:gd name="T17" fmla="*/ T16 w 56"/>
                              <a:gd name="T18" fmla="+- 0 961 948"/>
                              <a:gd name="T19" fmla="*/ 961 h 49"/>
                              <a:gd name="T20" fmla="+- 0 1132 1112"/>
                              <a:gd name="T21" fmla="*/ T20 w 56"/>
                              <a:gd name="T22" fmla="+- 0 966 948"/>
                              <a:gd name="T23" fmla="*/ 966 h 49"/>
                              <a:gd name="T24" fmla="+- 0 1112 1112"/>
                              <a:gd name="T25" fmla="*/ T24 w 56"/>
                              <a:gd name="T26" fmla="+- 0 966 948"/>
                              <a:gd name="T27" fmla="*/ 966 h 49"/>
                              <a:gd name="T28" fmla="+- 0 1112 1112"/>
                              <a:gd name="T29" fmla="*/ T28 w 56"/>
                              <a:gd name="T30" fmla="+- 0 961 948"/>
                              <a:gd name="T31" fmla="*/ 961 h 49"/>
                              <a:gd name="T32" fmla="+- 0 1132 1112"/>
                              <a:gd name="T33" fmla="*/ T32 w 56"/>
                              <a:gd name="T34" fmla="+- 0 961 948"/>
                              <a:gd name="T35" fmla="*/ 961 h 49"/>
                              <a:gd name="T36" fmla="+- 0 1132 1112"/>
                              <a:gd name="T37" fmla="*/ T36 w 56"/>
                              <a:gd name="T38" fmla="+- 0 966 948"/>
                              <a:gd name="T39" fmla="*/ 966 h 49"/>
                              <a:gd name="T40" fmla="+- 0 1131 1112"/>
                              <a:gd name="T41" fmla="*/ T40 w 56"/>
                              <a:gd name="T42" fmla="+- 0 996 948"/>
                              <a:gd name="T43" fmla="*/ 996 h 49"/>
                              <a:gd name="T44" fmla="+- 0 1118 1112"/>
                              <a:gd name="T45" fmla="*/ T44 w 56"/>
                              <a:gd name="T46" fmla="+- 0 996 948"/>
                              <a:gd name="T47" fmla="*/ 996 h 49"/>
                              <a:gd name="T48" fmla="+- 0 1118 1112"/>
                              <a:gd name="T49" fmla="*/ T48 w 56"/>
                              <a:gd name="T50" fmla="+- 0 966 948"/>
                              <a:gd name="T51" fmla="*/ 966 h 49"/>
                              <a:gd name="T52" fmla="+- 0 1124 1112"/>
                              <a:gd name="T53" fmla="*/ T52 w 56"/>
                              <a:gd name="T54" fmla="+- 0 966 948"/>
                              <a:gd name="T55" fmla="*/ 966 h 49"/>
                              <a:gd name="T56" fmla="+- 0 1124 1112"/>
                              <a:gd name="T57" fmla="*/ T56 w 56"/>
                              <a:gd name="T58" fmla="+- 0 989 948"/>
                              <a:gd name="T59" fmla="*/ 989 h 49"/>
                              <a:gd name="T60" fmla="+- 0 1126 1112"/>
                              <a:gd name="T61" fmla="*/ T60 w 56"/>
                              <a:gd name="T62" fmla="+- 0 992 948"/>
                              <a:gd name="T63" fmla="*/ 992 h 49"/>
                              <a:gd name="T64" fmla="+- 0 1132 1112"/>
                              <a:gd name="T65" fmla="*/ T64 w 56"/>
                              <a:gd name="T66" fmla="+- 0 992 948"/>
                              <a:gd name="T67" fmla="*/ 992 h 49"/>
                              <a:gd name="T68" fmla="+- 0 1132 1112"/>
                              <a:gd name="T69" fmla="*/ T68 w 56"/>
                              <a:gd name="T70" fmla="+- 0 995 948"/>
                              <a:gd name="T71" fmla="*/ 995 h 49"/>
                              <a:gd name="T72" fmla="+- 0 1131 1112"/>
                              <a:gd name="T73" fmla="*/ T72 w 56"/>
                              <a:gd name="T74" fmla="+- 0 996 948"/>
                              <a:gd name="T75" fmla="*/ 996 h 49"/>
                              <a:gd name="T76" fmla="+- 0 1132 1112"/>
                              <a:gd name="T77" fmla="*/ T76 w 56"/>
                              <a:gd name="T78" fmla="+- 0 992 948"/>
                              <a:gd name="T79" fmla="*/ 992 h 49"/>
                              <a:gd name="T80" fmla="+- 0 1131 1112"/>
                              <a:gd name="T81" fmla="*/ T80 w 56"/>
                              <a:gd name="T82" fmla="+- 0 992 948"/>
                              <a:gd name="T83" fmla="*/ 992 h 49"/>
                              <a:gd name="T84" fmla="+- 0 1132 1112"/>
                              <a:gd name="T85" fmla="*/ T84 w 56"/>
                              <a:gd name="T86" fmla="+- 0 990 948"/>
                              <a:gd name="T87" fmla="*/ 990 h 49"/>
                              <a:gd name="T88" fmla="+- 0 1132 1112"/>
                              <a:gd name="T89" fmla="*/ T88 w 56"/>
                              <a:gd name="T90" fmla="+- 0 992 948"/>
                              <a:gd name="T91" fmla="*/ 992 h 49"/>
                              <a:gd name="T92" fmla="+- 0 1149 1112"/>
                              <a:gd name="T93" fmla="*/ T92 w 56"/>
                              <a:gd name="T94" fmla="+- 0 995 948"/>
                              <a:gd name="T95" fmla="*/ 995 h 49"/>
                              <a:gd name="T96" fmla="+- 0 1143 1112"/>
                              <a:gd name="T97" fmla="*/ T96 w 56"/>
                              <a:gd name="T98" fmla="+- 0 995 948"/>
                              <a:gd name="T99" fmla="*/ 995 h 49"/>
                              <a:gd name="T100" fmla="+- 0 1161 1112"/>
                              <a:gd name="T101" fmla="*/ T100 w 56"/>
                              <a:gd name="T102" fmla="+- 0 952 948"/>
                              <a:gd name="T103" fmla="*/ 952 h 49"/>
                              <a:gd name="T104" fmla="+- 0 1137 1112"/>
                              <a:gd name="T105" fmla="*/ T104 w 56"/>
                              <a:gd name="T106" fmla="+- 0 952 948"/>
                              <a:gd name="T107" fmla="*/ 952 h 49"/>
                              <a:gd name="T108" fmla="+- 0 1137 1112"/>
                              <a:gd name="T109" fmla="*/ T108 w 56"/>
                              <a:gd name="T110" fmla="+- 0 948 948"/>
                              <a:gd name="T111" fmla="*/ 948 h 49"/>
                              <a:gd name="T112" fmla="+- 0 1168 1112"/>
                              <a:gd name="T113" fmla="*/ T112 w 56"/>
                              <a:gd name="T114" fmla="+- 0 948 948"/>
                              <a:gd name="T115" fmla="*/ 948 h 49"/>
                              <a:gd name="T116" fmla="+- 0 1168 1112"/>
                              <a:gd name="T117" fmla="*/ T116 w 56"/>
                              <a:gd name="T118" fmla="+- 0 949 948"/>
                              <a:gd name="T119" fmla="*/ 949 h 49"/>
                              <a:gd name="T120" fmla="+- 0 1149 1112"/>
                              <a:gd name="T121" fmla="*/ T120 w 56"/>
                              <a:gd name="T122" fmla="+- 0 995 948"/>
                              <a:gd name="T123" fmla="*/ 99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6" h="49">
                                <a:moveTo>
                                  <a:pt x="12" y="13"/>
                                </a:moveTo>
                                <a:lnTo>
                                  <a:pt x="6" y="13"/>
                                </a:lnTo>
                                <a:lnTo>
                                  <a:pt x="6" y="5"/>
                                </a:lnTo>
                                <a:lnTo>
                                  <a:pt x="12" y="3"/>
                                </a:lnTo>
                                <a:lnTo>
                                  <a:pt x="12" y="13"/>
                                </a:lnTo>
                                <a:close/>
                                <a:moveTo>
                                  <a:pt x="20" y="18"/>
                                </a:moveTo>
                                <a:lnTo>
                                  <a:pt x="0" y="18"/>
                                </a:lnTo>
                                <a:lnTo>
                                  <a:pt x="0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8"/>
                                </a:lnTo>
                                <a:close/>
                                <a:moveTo>
                                  <a:pt x="19" y="48"/>
                                </a:moveTo>
                                <a:lnTo>
                                  <a:pt x="6" y="48"/>
                                </a:lnTo>
                                <a:lnTo>
                                  <a:pt x="6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41"/>
                                </a:lnTo>
                                <a:lnTo>
                                  <a:pt x="14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47"/>
                                </a:lnTo>
                                <a:lnTo>
                                  <a:pt x="19" y="48"/>
                                </a:lnTo>
                                <a:close/>
                                <a:moveTo>
                                  <a:pt x="20" y="44"/>
                                </a:moveTo>
                                <a:lnTo>
                                  <a:pt x="19" y="44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close/>
                                <a:moveTo>
                                  <a:pt x="37" y="47"/>
                                </a:moveTo>
                                <a:lnTo>
                                  <a:pt x="31" y="47"/>
                                </a:lnTo>
                                <a:lnTo>
                                  <a:pt x="49" y="4"/>
                                </a:lnTo>
                                <a:lnTo>
                                  <a:pt x="25" y="4"/>
                                </a:lnTo>
                                <a:lnTo>
                                  <a:pt x="25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"/>
                                </a:lnTo>
                                <a:lnTo>
                                  <a:pt x="37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225" y="1030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311" y="10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9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0" y="724"/>
                            <a:ext cx="3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0" y="525"/>
                            <a:ext cx="326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1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3840" y="710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3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3880" y="739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3965" y="7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9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E23EA" id="Group 393" o:spid="_x0000_s1026" style="width:209.55pt;height:64.45pt;mso-position-horizontal-relative:char;mso-position-vertical-relative:line" coordsize="4191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2" o:spid="_x0000_s1027" type="#_x0000_t75" style="position:absolute;left:32;top:32;width:4158;height:1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NOe/FAAAA3AAAAA8AAABkcnMvZG93bnJldi54bWxEj0FrwkAUhO+C/2F5Qm9mY4uiqavY0IKX&#10;HkwU2tsj+5oEs2/D7tak/75bKHgcZuYbZrsfTSdu5HxrWcEiSUEQV1a3XCs4l2/zNQgfkDV2lknB&#10;D3nY76aTLWbaDnyiWxFqESHsM1TQhNBnUvqqIYM+sT1x9L6sMxiidLXUDocIN518TNOVNNhyXGiw&#10;p7yh6lp8GwWv54/+xWhD7jN/X9R52W3oclHqYTYenkEEGsM9/N8+agVPmyX8nYlH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zTnvxQAAANwAAAAPAAAAAAAAAAAAAAAA&#10;AJ8CAABkcnMvZG93bnJldi54bWxQSwUGAAAAAAQABAD3AAAAkQMAAAAA&#10;">
                  <v:imagedata r:id="rId32" o:title=""/>
                </v:shape>
                <v:shape id="Picture 531" o:spid="_x0000_s1028" type="#_x0000_t75" style="position:absolute;left:3;top:3;width:4167;height:1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s4yDDAAAA3AAAAA8AAABkcnMvZG93bnJldi54bWxEj0FrwkAUhO8F/8PyhN7qJgpWo6uIIOih&#10;h0R/wDP7zEazb0N21dRf3y0Uehxm5htmue5tIx7U+dqxgnSUgCAuna65UnA67j5mIHxA1tg4JgXf&#10;5GG9GrwtMdPuyTk9ilCJCGGfoQITQptJ6UtDFv3ItcTRu7jOYoiyq6Tu8BnhtpHjJJlKizXHBYMt&#10;bQ2Vt+JuFeSHtLXaNTkV5rU/59eQfKZfSr0P+80CRKA+/If/2nutYDKfwu+ZeATk6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OzjIMMAAADcAAAADwAAAAAAAAAAAAAAAACf&#10;AgAAZHJzL2Rvd25yZXYueG1sUEsFBgAAAAAEAAQA9wAAAI8DAAAAAA==&#10;">
                  <v:imagedata r:id="rId33" o:title=""/>
                </v:shape>
                <v:shape id="Picture 530" o:spid="_x0000_s1029" type="#_x0000_t75" style="position:absolute;left:1645;top:43;width:891;height: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HJQjEAAAA3AAAAA8AAABkcnMvZG93bnJldi54bWxEj1uLwjAUhN+F/Q/hLOyLaFoFL9VYiiDr&#10;g1C8/IBDc3phm5PSZLX77zeC4OMwM98w23QwrbhT7xrLCuJpBIK4sLrhSsHtepisQDiPrLG1TAr+&#10;yEG6+xhtMdH2wWe6X3wlAoRdggpq77tESlfUZNBNbUccvNL2Bn2QfSV1j48AN62cRdFCGmw4LNTY&#10;0b6m4ufyaxQc81P2beY8xLE+leMc831RlUp9fQ7ZBoSnwb/Dr/ZRK5ivl/A8E46A3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HJQjEAAAA3AAAAA8AAAAAAAAAAAAAAAAA&#10;nwIAAGRycy9kb3ducmV2LnhtbFBLBQYAAAAABAAEAPcAAACQAwAAAAA=&#10;">
                  <v:imagedata r:id="rId34" o:title=""/>
                </v:shape>
                <v:rect id="Rectangle 529" o:spid="_x0000_s1030" style="position:absolute;left:9;top:209;width:4173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XUMIA&#10;AADcAAAADwAAAGRycy9kb3ducmV2LnhtbERPz2vCMBS+D/wfwhvstiZbXZmdsYyBIOgOtsKuj+bZ&#10;ljUvtYla/3tzGOz48f1eFpPtxYVG3znW8JIoEMS1Mx03Gg7V+vkdhA/IBnvHpOFGHorV7GGJuXFX&#10;3tOlDI2IIexz1NCGMORS+roliz5xA3Hkjm60GCIcG2lGvMZw28tXpTJpsePY0OJAXy3Vv+XZasBs&#10;bk7fx3RXbc8ZLppJrd9+lNZPj9PnB4hAU/gX/7k3RkO6iGvjmXg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FdQwgAAANwAAAAPAAAAAAAAAAAAAAAAAJgCAABkcnMvZG93&#10;bnJldi54bWxQSwUGAAAAAAQABAD1AAAAhwMAAAAA&#10;" stroked="f"/>
                <v:shape id="Picture 528" o:spid="_x0000_s1031" type="#_x0000_t75" style="position:absolute;left:93;top:277;width:103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SUX3EAAAA3AAAAA8AAABkcnMvZG93bnJldi54bWxEj1uLwjAUhN8X/A/hCPu2TXXBSzWKCIIs&#10;wuIFn4/Nsa02J6XJ2uqvNwuCj8PMfMNM560pxY1qV1hW0ItiEMSp1QVnCg771dcIhPPIGkvLpOBO&#10;DuazzscUE20b3tJt5zMRIOwSVJB7XyVSujQngy6yFXHwzrY26IOsM6lrbALclLIfxwNpsOCwkGNF&#10;y5zS6+7PBMrld8t03KTX8qdZPNxmuG6WJ6U+u+1iAsJT69/hV3utFXyPx/B/JhwBO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SUX3EAAAA3AAAAA8AAAAAAAAAAAAAAAAA&#10;nwIAAGRycy9kb3ducmV2LnhtbFBLBQYAAAAABAAEAPcAAACQAwAAAAA=&#10;">
                  <v:imagedata r:id="rId35" o:title=""/>
                </v:shape>
                <v:shape id="Picture 527" o:spid="_x0000_s1032" type="#_x0000_t75" style="position:absolute;left:234;top:816;width:229;height: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mP1vDAAAA3AAAAA8AAABkcnMvZG93bnJldi54bWxET8tqwkAU3Rf8h+EK3dUZS1skOgbRFrqy&#10;1PrcXTLXJCRzJ8mMGv++syh0eTjvWdrbWlyp86VjDeORAkGcOVNyrmH78/E0AeEDssHaMWm4k4d0&#10;PniYYWLcjb/pugm5iCHsE9RQhNAkUvqsIIt+5BriyJ1dZzFE2OXSdHiL4baWz0q9SYslx4YCG1oW&#10;lFWbi9VQfm0V5ftTW61e1w3eD9Xu2L5r/TjsF1MQgfrwL/5zfxoNLyrOj2fiEZ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Y/W8MAAADcAAAADwAAAAAAAAAAAAAAAACf&#10;AgAAZHJzL2Rvd25yZXYueG1sUEsFBgAAAAAEAAQA9wAAAI8DAAAAAA==&#10;">
                  <v:imagedata r:id="rId36" o:title=""/>
                </v:shape>
                <v:shape id="Picture 526" o:spid="_x0000_s1033" type="#_x0000_t75" style="position:absolute;left:928;top:283;width:1484;height: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K1c7EAAAA3AAAAA8AAABkcnMvZG93bnJldi54bWxEj09rwkAUxO8Fv8PyBG/1xT+0El1FFNFD&#10;e6iKeHxmn0kw+zZkV02/fbdQ6HGYmd8ws0VrK/XgxpdONAz6CSiWzJlScg3Hw+Z1AsoHEkOVE9bw&#10;zR4W887LjFLjnvLFj33IVYSIT0lDEUKdIvqsYEu+72qW6F1dYylE2eRoGnpGuK1wmCRvaKmUuFBQ&#10;zauCs9v+bjWMxpfdmq8fWzy9f55DvkUjDrXuddvlFFTgNvyH/9o7o2GcDOD3TDwCO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jK1c7EAAAA3AAAAA8AAAAAAAAAAAAAAAAA&#10;nwIAAGRycy9kb3ducmV2LnhtbFBLBQYAAAAABAAEAPcAAACQAwAAAAA=&#10;">
                  <v:imagedata r:id="rId37" o:title=""/>
                </v:shape>
                <v:shape id="AutoShape 525" o:spid="_x0000_s1034" style="position:absolute;left:1646;top:325;width:66;height:50;visibility:visible;mso-wrap-style:square;v-text-anchor:top" coordsize="6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RD8QA&#10;AADcAAAADwAAAGRycy9kb3ducmV2LnhtbESPT2uDQBTE74V+h+UVcinJWglJsa6hMQj2lj/N/eG+&#10;qtR9K+5W7bfvBgo5DjPzGybdzaYTIw2utazgZRWBIK6sbrlW8Hkplq8gnEfW2FkmBb/kYJc9PqSY&#10;aDvxicazr0WAsEtQQeN9n0jpqoYMupXtiYP3ZQeDPsihlnrAKcBNJ+Mo2kiDLYeFBnvKG6q+zz9G&#10;QZF/bI++Kw9F8dxvrpb3SPFeqcXT/P4GwtPs7+H/dqkVrKMYbmfC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dEQ/EAAAA3AAAAA8AAAAAAAAAAAAAAAAAmAIAAGRycy9k&#10;b3ducmV2LnhtbFBLBQYAAAAABAAEAPUAAACJAwAAAAA=&#10;" path="m27,45r-9,l23,41r,-6l21,33,18,30,14,28,9,26,5,23,2,20,,16,,10,3,5,8,2,14,,24,r3,2l27,5,14,5,11,6,8,8,6,11r,3l7,17r3,2l14,21r5,3l24,27r3,3l29,34r,7l27,45xm27,8l23,5r4,l27,8xm15,50r-4,l7,50,4,49,1,48,,47,,41r1,1l4,43r4,1l11,45r16,l26,45r-4,3l15,50xm38,10r,-5l55,r,7l49,7,38,10xm55,44r-6,l49,7r6,l55,44xm65,49r-27,l38,44r27,l65,49xe" fillcolor="black" stroked="f">
                  <v:path arrowok="t" o:connecttype="custom" o:connectlocs="18,370;23,360;18,355;9,351;2,345;0,335;8,327;24,325;27,330;11,331;6,336;7,342;14,346;24,352;29,359;27,370;23,330;27,333;11,375;4,374;0,372;1,367;8,369;27,370;22,373;38,335;55,325;49,332;55,369;49,332;55,369;38,374;65,369" o:connectangles="0,0,0,0,0,0,0,0,0,0,0,0,0,0,0,0,0,0,0,0,0,0,0,0,0,0,0,0,0,0,0,0,0"/>
                </v:shape>
                <v:rect id="Rectangle 524" o:spid="_x0000_s1035" style="position:absolute;left:934;top:397;width:149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dw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UA3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Sdw8MAAADcAAAADwAAAAAAAAAAAAAAAACYAgAAZHJzL2Rv&#10;d25yZXYueG1sUEsFBgAAAAAEAAQA9QAAAIgDAAAAAA==&#10;" stroked="f"/>
                <v:shape id="Picture 523" o:spid="_x0000_s1036" type="#_x0000_t75" style="position:absolute;left:1041;top:431;width:103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g+L3DAAAA3AAAAA8AAABkcnMvZG93bnJldi54bWxEj0FrAjEUhO+C/yG8gjfNVlapq1HEIvRg&#10;D9r2/kiem9XNy7JJ1+2/NwXB4zAz3zCrTe9q0VEbKs8KXicZCGLtTcWlgu+v/fgNRIjIBmvPpOCP&#10;AmzWw8EKC+NvfKTuFEuRIBwKVGBjbAopg7bkMEx8Q5y8s28dxiTbUpoWbwnuajnNsrl0WHFasNjQ&#10;zpK+nn6dAvdur7n+8cfFJR762UyfP+eXTqnRS79dgojUx2f40f4wCvIsh/8z6Qj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qD4vcMAAADcAAAADwAAAAAAAAAAAAAAAACf&#10;AgAAZHJzL2Rvd25yZXYueG1sUEsFBgAAAAAEAAQA9wAAAI8DAAAAAA==&#10;">
                  <v:imagedata r:id="rId38" o:title=""/>
                </v:shape>
                <v:shape id="Picture 522" o:spid="_x0000_s1037" type="#_x0000_t75" style="position:absolute;left:1353;top:627;width:229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nb03GAAAA3AAAAA8AAABkcnMvZG93bnJldi54bWxEj09rAjEUxO+FfofwCt5qUm1VtkZRoUVo&#10;e/D/9ZG87m7dvCybqOu3b4RCj8PM/IYZT1tXiTM1ofSs4amrQBAbb0vONWw3b48jECEiW6w8k4Yr&#10;BZhO7u/GmFl/4RWd1zEXCcIhQw1FjHUmZTAFOQxdXxMn79s3DmOSTS5tg5cEd5XsKTWQDktOCwXW&#10;tCjIHNcnp8Gon/7h62M/MO+95Wnx2a/mQ9xp3XloZ68gIrXxP/zXXloNz+oFbmfSEZ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qdvTcYAAADcAAAADwAAAAAAAAAAAAAA&#10;AACfAgAAZHJzL2Rvd25yZXYueG1sUEsFBgAAAAAEAAQA9wAAAJIDAAAAAA==&#10;">
                  <v:imagedata r:id="rId39" o:title=""/>
                </v:shape>
                <v:shape id="Picture 521" o:spid="_x0000_s1038" type="#_x0000_t75" style="position:absolute;left:1716;top:591;width:582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4Hv/FAAAA3AAAAA8AAABkcnMvZG93bnJldi54bWxEj0uLAjEQhO/C/ofQC15kzSgqy2gUH7i4&#10;Bw8+QI/NpJ0ZTDrDJOrsvzcLgseiqr6iJrPGGnGn2peOFfS6CQjizOmScwXHw/rrG4QPyBqNY1Lw&#10;Rx5m04/WBFPtHryj+z7kIkLYp6igCKFKpfRZQRZ911XE0bu42mKIss6lrvER4dbIfpKMpMWS40KB&#10;FS0Lyq77m1XQuLA6LYadfDswv+XlZ2jc+dxTqv3ZzMcgAjXhHX61N1rBIBnB/5l4BOT0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+B7/xQAAANwAAAAPAAAAAAAAAAAAAAAA&#10;AJ8CAABkcnMvZG93bnJldi54bWxQSwUGAAAAAAQABAD3AAAAkQMAAAAA&#10;">
                  <v:imagedata r:id="rId40" o:title=""/>
                </v:shape>
                <v:shape id="AutoShape 520" o:spid="_x0000_s1039" style="position:absolute;left:1983;top:633;width:65;height:50;visibility:visible;mso-wrap-style:square;v-text-anchor:top" coordsize="6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8GsgA&#10;AADcAAAADwAAAGRycy9kb3ducmV2LnhtbESPW2vCQBSE34X+h+UU+lJ046UqqavUSqkPQuMFnw/Z&#10;0yQ0ezZk15j013eFgo/DzHzDLFatKUVDtSssKxgOIhDEqdUFZwpOx4/+HITzyBpLy6SgIwer5UNv&#10;gbG2V95Tc/CZCBB2MSrIva9iKV2ak0E3sBVx8L5tbdAHWWdS13gNcFPKURRNpcGCw0KOFb3nlP4c&#10;LkbBc9F9nV+GZnMZN5/Zer9L5t1votTTY/v2CsJT6+/h//ZWK5hEM7idCUd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iLwayAAAANwAAAAPAAAAAAAAAAAAAAAAAJgCAABk&#10;cnMvZG93bnJldi54bWxQSwUGAAAAAAQABAD1AAAAjQMAAAAA&#10;" path="m26,45r-8,l23,41r,-6l21,32,18,30,14,28,9,25,5,23,2,20,,16,,10,3,5,7,2,13,,24,r3,2l27,5,14,5,10,6,8,8,6,11r,3l7,17r3,2l14,21r5,3l23,27r4,3l29,34r,6l26,45xm27,8l23,5r4,l27,8xm15,50r-4,l7,49r-3,l1,48,,47,,40r1,1l4,43r4,1l11,45r15,l21,48r-6,2xm38,8r,-5l43,,55,r6,5l43,5,38,8xm60,45r-7,l59,40r,-14l41,26r,-4l57,22,57,5r4,l63,7r,14l53,24r5,l64,31r,11l60,45xm55,50r-14,l36,47r,-6l41,45r19,l55,50xe" fillcolor="black" stroked="f">
                  <v:path arrowok="t" o:connecttype="custom" o:connectlocs="18,678;23,668;18,663;9,658;2,653;0,643;7,635;24,633;27,638;10,639;6,644;7,650;14,654;23,660;29,667;26,678;23,638;27,641;11,683;4,682;0,680;1,674;8,677;26,678;21,681;38,641;43,633;61,638;38,641;53,678;59,659;41,655;57,638;63,640;53,657;58,657;64,675;55,683;36,680;41,678;55,683" o:connectangles="0,0,0,0,0,0,0,0,0,0,0,0,0,0,0,0,0,0,0,0,0,0,0,0,0,0,0,0,0,0,0,0,0,0,0,0,0,0,0,0,0"/>
                </v:shape>
                <v:rect id="Rectangle 519" o:spid="_x0000_s1040" style="position:absolute;left:1722;top:705;width:588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APssAA&#10;AADcAAAADwAAAGRycy9kb3ducmV2LnhtbERPy4rCMBTdC/5DuMLsNPFVnI5RRBAGRhdWYbaX5tqW&#10;aW5qE7Xz92YhuDyc93Ld2VrcqfWVYw3jkQJBnDtTcaHhfNoNFyB8QDZYOyYN/+Rhver3lpga9+Aj&#10;3bNQiBjCPkUNZQhNKqXPS7LoR64hjtzFtRZDhG0hTYuPGG5rOVEqkRYrjg0lNrQtKf/LblYDJjNz&#10;PVym+9PPLcHPolO7+a/S+mPQbb5ABOrCW/xyfxsNMxXXxj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APssAAAADcAAAADwAAAAAAAAAAAAAAAACYAgAAZHJzL2Rvd25y&#10;ZXYueG1sUEsFBgAAAAAEAAQA9QAAAIUDAAAAAA==&#10;" stroked="f"/>
                <v:shape id="Picture 518" o:spid="_x0000_s1041" type="#_x0000_t75" style="position:absolute;left:1964;top:753;width:229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A8vCAAAA3AAAAA8AAABkcnMvZG93bnJldi54bWxEj0GLwjAUhO+C/yE8YW+aWlzRahRZENyj&#10;WgRvj+bZRpuXbhO1++83C4LHYWa+YZbrztbiQa03jhWMRwkI4sJpw6WC/LgdzkD4gKyxdkwKfsnD&#10;etXvLTHT7sl7ehxCKSKEfYYKqhCaTEpfVGTRj1xDHL2Lay2GKNtS6hafEW5rmSbJVFo0HBcqbOir&#10;ouJ2uFsF5tu78zi/SpM2P5/nvT/JWUiV+hh0mwWIQF14h1/tnVYwSebwfyYeAb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MwPLwgAAANwAAAAPAAAAAAAAAAAAAAAAAJ8C&#10;AABkcnMvZG93bnJldi54bWxQSwUGAAAAAAQABAD3AAAAjgMAAAAA&#10;">
                  <v:imagedata r:id="rId41" o:title=""/>
                </v:shape>
                <v:line id="Line 517" o:spid="_x0000_s1042" style="position:absolute;visibility:visible;mso-wrap-style:square" from="1716,699" to="2304,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WcmMEAAADcAAAADwAAAGRycy9kb3ducmV2LnhtbERPTWsCMRC9F/ofwhR6q1mL1bI1ihUK&#10;4s1tKT0OO+NmMZksm9Td+uvNoeDx8b6X69E7deY+tkEMTCcFKJY6UCuNga/Pj6dXUDGhELogbOCP&#10;I6xX93dLLCkMcuBzlRqVQySWaMCm1JVax9qyxzgJHUvmjqH3mDLsG009DjncO/1cFHPtsZXcYLHj&#10;reX6VP16A4sfdxk2W7LVfkHfs/cDvRSOjHl8GDdvoBKP6Sb+d+/IwGya5+cz+Qjo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xZyYwQAAANwAAAAPAAAAAAAAAAAAAAAA&#10;AKECAABkcnMvZG93bnJldi54bWxQSwUGAAAAAAQABAD5AAAAjwMAAAAA&#10;" strokeweight=".1106mm"/>
                <v:shape id="Freeform 516" o:spid="_x0000_s1043" style="position:absolute;left:1716;top:591;width:583;height:422;visibility:visible;mso-wrap-style:square;v-text-anchor:top" coordsize="583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6XXMQA&#10;AADcAAAADwAAAGRycy9kb3ducmV2LnhtbESPT4vCMBTE7wt+h/AEL6JpRUS6RllFRQ8L/lnvj+Zt&#10;G2xeShO1fnsjLOxxmJnfMLNFaytxp8YbxwrSYQKCOHfacKHg57wZTEH4gKyxckwKnuRhMe98zDDT&#10;7sFHup9CISKEfYYKyhDqTEqfl2TRD11NHL1f11gMUTaF1A0+ItxWcpQkE2nRcFwosaZVSfn1dLMK&#10;9m65vZj1pV+bw/c1pPm4WkqnVK/bfn2CCNSG//Bfe6cVjNMU3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+l1zEAAAA3AAAAA8AAAAAAAAAAAAAAAAAmAIAAGRycy9k&#10;b3ducmV2LnhtbFBLBQYAAAAABAAEAPUAAACJAwAAAAA=&#10;" path="m,57l,365r5,22l17,405r18,12l57,422r468,l548,417r18,-12l578,387r4,-22l582,57,578,35,566,16,548,4,525,,57,,35,4,17,16,5,35,,57xe" filled="f" strokeweight=".1107mm">
                  <v:path arrowok="t" o:connecttype="custom" o:connectlocs="0,648;0,956;5,978;17,996;35,1008;57,1013;525,1013;548,1008;566,996;578,978;582,956;582,648;578,626;566,607;548,595;525,591;57,591;35,595;17,607;5,626;0,648" o:connectangles="0,0,0,0,0,0,0,0,0,0,0,0,0,0,0,0,0,0,0,0,0"/>
                </v:shape>
                <v:shape id="Picture 515" o:spid="_x0000_s1044" type="#_x0000_t75" style="position:absolute;left:1010;top:599;width:110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f8A3FAAAA3AAAAA8AAABkcnMvZG93bnJldi54bWxEj91qwkAUhO8LvsNyBO/qxiCi0VVEEGqw&#10;hfpzf8wes8Hs2ZDdanx7t1Do5TAz3zCLVWdrcafWV44VjIYJCOLC6YpLBafj9n0KwgdkjbVjUvAk&#10;D6tl722BmXYP/qb7IZQiQthnqMCE0GRS+sKQRT90DXH0rq61GKJsS6lbfES4rWWaJBNpseK4YLCh&#10;jaHidvixCurzMd/PdpOvZ75rLjOTTy+faaHUoN+t5yACdeE//Nf+0ArGoxR+z8QjIJc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H/ANxQAAANwAAAAPAAAAAAAAAAAAAAAA&#10;AJ8CAABkcnMvZG93bnJldi54bWxQSwUGAAAAAAQABAD3AAAAkQMAAAAA&#10;">
                  <v:imagedata r:id="rId42" o:title=""/>
                </v:shape>
                <v:shape id="AutoShape 514" o:spid="_x0000_s1045" style="position:absolute;left:1168;top:690;width:75;height:50;visibility:visible;mso-wrap-style:square;v-text-anchor:top" coordsize="7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uJcMA&#10;AADcAAAADwAAAGRycy9kb3ducmV2LnhtbESPXWvCMBSG7wf+h3CE3WnqNmRUo6jbYLtRVhVvD82x&#10;qTYnpclq3a9fBGGXD+8X73Te2Uq01PjSsYLRMAFBnDtdcqFgt/0YvILwAVlj5ZgUXMnDfNZ7mGKq&#10;3YW/qc1CIWIJ+xQVmBDqVEqfG7Loh64mjtrRNRZDxKaQusFLLLeVfEqSsbRYclwwWNPKUH7OfqyC&#10;9ro06/fVb7KPeDi9begrM2ulHvvdYgIiUBf+zff0p1bwMnqG25l4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0uJcMAAADcAAAADwAAAAAAAAAAAAAAAACYAgAAZHJzL2Rv&#10;d25yZXYueG1sUEsFBgAAAAAEAAQA9QAAAIgDAAAAAA==&#10;" path="m27,45r-9,l23,41r,-6l22,32,19,30,14,28,10,25,5,23,2,20,,16,,10,3,5,8,2,14,,24,r3,2l27,5,14,5,11,6,8,8,6,11r,3l7,17r3,2l14,21r5,3l24,27r3,3l29,34r,6l27,45xm27,8l23,5r4,l27,8xm15,50r-4,l8,49r-4,l1,48,,47,,40r1,1l4,43r4,1l11,45r16,l26,45r-4,3l15,50xm44,49r-5,l39,1r5,l44,22r31,l75,27r-31,l44,49xm75,22r-6,l69,1r6,l75,22xm75,49r-6,l69,27r6,l75,49xe" fillcolor="black" stroked="f">
                  <v:path arrowok="t" o:connecttype="custom" o:connectlocs="18,735;23,725;19,720;10,715;2,710;0,700;8,692;24,690;27,695;11,696;6,701;7,707;14,711;24,717;29,724;27,735;23,695;27,698;11,740;4,739;0,737;1,731;8,734;27,735;22,738;44,739;39,691;44,712;75,717;44,739;69,712;75,691;75,739;69,717;75,739" o:connectangles="0,0,0,0,0,0,0,0,0,0,0,0,0,0,0,0,0,0,0,0,0,0,0,0,0,0,0,0,0,0,0,0,0,0,0"/>
                </v:shape>
                <v:shape id="Picture 513" o:spid="_x0000_s1046" type="#_x0000_t75" style="position:absolute;left:1308;top:918;width:229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gq4TEAAAA3AAAAA8AAABkcnMvZG93bnJldi54bWxEj92KwjAUhO8XfIdwBO/WVFHpdo3iD4Is&#10;iGzdBzg0x7a0OSlNrPXtzYLg5TAz3zDLdW9q0VHrSssKJuMIBHFmdcm5gr/L4TMG4TyyxtoyKXiQ&#10;g/Vq8LHERNs7/1KX+lwECLsEFRTeN4mULivIoBvbhjh4V9sa9EG2udQt3gPc1HIaRQtpsOSwUGBD&#10;u4KyKr0ZBadLnFa7yi5OcXf4svOf/fZc75UaDfvNNwhPvX+HX+2jVjCbzOD/TDgCcvU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gq4TEAAAA3AAAAA8AAAAAAAAAAAAAAAAA&#10;nwIAAGRycy9kb3ducmV2LnhtbFBLBQYAAAAABAAEAPcAAACQAwAAAAA=&#10;">
                  <v:imagedata r:id="rId43" o:title=""/>
                </v:shape>
                <v:line id="Line 512" o:spid="_x0000_s1047" style="position:absolute;visibility:visible;mso-wrap-style:square" from="928,391" to="2418,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/AMQAAADcAAAADwAAAGRycy9kb3ducmV2LnhtbESPQUsDMRSE74L/ITyhN5uttFbWpqUW&#10;CsVbVxGPj33PzWLysmzS7ra/3giCx2FmvmFWm9E7deY+tkEMzKYFKJY6UCuNgfe3/f0TqJhQCF0Q&#10;NnDhCJv17c0KSwqDHPlcpUZliMQSDdiUulLrWFv2GKehY8neV+g9piz7RlOPQ4Z7px+K4lF7bCUv&#10;WOx4Z7n+rk7ewPLTXYftjmz1uqSP+cuRFoUjYyZ34/YZVOIx/Yf/2gcyMJ8t4PdMPgJ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j8AxAAAANwAAAAPAAAAAAAAAAAA&#10;AAAAAKECAABkcnMvZG93bnJldi54bWxQSwUGAAAAAAQABAD5AAAAkgMAAAAA&#10;" strokeweight=".1106mm"/>
                <v:shape id="Freeform 511" o:spid="_x0000_s1048" style="position:absolute;left:928;top:283;width:1485;height:890;visibility:visible;mso-wrap-style:square;v-text-anchor:top" coordsize="1485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r5asUA&#10;AADcAAAADwAAAGRycy9kb3ducmV2LnhtbESPQWsCMRSE74X+h/AKvdWsUpayGkULLaV4ceuh3p6b&#10;52Z187JsUs3+eyMUPA4z8w0zW0TbijP1vnGsYDzKQBBXTjdcK9j+fLy8gfABWWPrmBQM5GExf3yY&#10;YaHdhTd0LkMtEoR9gQpMCF0hpa8MWfQj1xEn7+B6iyHJvpa6x0uC21ZOsiyXFhtOCwY7ejdUnco/&#10;q2C9336b8pfj6pQfduY4GbrPOCj1/BSXUxCBYriH/9tfWsHrOIfbmXQ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vlqxQAAANwAAAAPAAAAAAAAAAAAAAAAAJgCAABkcnMv&#10;ZG93bnJldi54bWxQSwUGAAAAAAQABAD1AAAAigMAAAAA&#10;" path="m,57l,832r5,22l17,872r18,13l57,889r1370,l1450,885r18,-13l1480,854r5,-22l1485,57r-5,-22l1468,17,1450,4,1427,,57,,35,4,17,17,5,35,,57xe" filled="f" strokeweight=".1106mm">
                  <v:path arrowok="t" o:connecttype="custom" o:connectlocs="0,340;0,1115;5,1137;17,1155;35,1168;57,1172;1427,1172;1450,1168;1468,1155;1480,1137;1485,1115;1485,340;1480,318;1468,300;1450,287;1427,283;57,283;35,287;17,300;5,318;0,340" o:connectangles="0,0,0,0,0,0,0,0,0,0,0,0,0,0,0,0,0,0,0,0,0"/>
                </v:shape>
                <v:shape id="Picture 510" o:spid="_x0000_s1049" type="#_x0000_t75" style="position:absolute;left:794;top:907;width:189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6yN3HAAAA3AAAAA8AAABkcnMvZG93bnJldi54bWxEj1trwkAUhN8L/Q/LEXwR3XhBJXUVWxC0&#10;KK2Xhz4essckNXs2ZFcT/71bEPo4zMw3zGzRmELcqHK5ZQX9XgSCOLE651TB6bjqTkE4j6yxsEwK&#10;7uRgMX99mWGsbc17uh18KgKEXYwKMu/LWEqXZGTQ9WxJHLyzrQz6IKtU6grrADeFHETRWBrMOSxk&#10;WNJHRsnlcDUKvi6738+lwWHd+dmsaPiebte7b6XarWb5BsJT4//Dz/ZaKxj1J/B3JhwBO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36yN3HAAAA3AAAAA8AAAAAAAAAAAAA&#10;AAAAnwIAAGRycy9kb3ducmV2LnhtbFBLBQYAAAAABAAEAPcAAACTAwAAAAA=&#10;">
                  <v:imagedata r:id="rId44" o:title=""/>
                </v:shape>
                <v:shape id="Freeform 509" o:spid="_x0000_s1050" style="position:absolute;left:2697;top:385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docQA&#10;AADcAAAADwAAAGRycy9kb3ducmV2LnhtbESPwWrCQBCG70LfYZmCN91EirSpa2gLQlUomPbibchO&#10;k2B2NmTXGN/eOQgeh3/+b+Zb5aNr1UB9aDwbSOcJKOLS24YrA3+/m9krqBCRLbaeycCVAuTrp8kK&#10;M+svfKChiJUSCIcMDdQxdpnWoazJYZj7jliyf987jDL2lbY9XgTuWr1IkqV22LBcqLGjr5rKU3F2&#10;BoaEBRvc23Is9nzcHn9On7uzMdPn8eMdVKQxPpbv7W9r4CWVb0VGRE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SHaHEAAAA3AAAAA8AAAAAAAAAAAAAAAAAmAIAAGRycy9k&#10;b3ducmV2LnhtbFBLBQYAAAAABAAEAPUAAACJAwAAAAA=&#10;" path="m81,80l8,80,4,73,1,63,,53,,43,50,,60,1,70,3r9,5l81,10r,70xe" fillcolor="black" stroked="f">
                  <v:path arrowok="t" o:connecttype="custom" o:connectlocs="81,465;8,465;4,458;1,448;0,438;0,428;50,385;60,386;70,388;79,393;81,395;81,465" o:connectangles="0,0,0,0,0,0,0,0,0,0,0,0"/>
                </v:shape>
                <v:shape id="AutoShape 508" o:spid="_x0000_s1051" style="position:absolute;left:2824;top:335;width:130;height:67;visibility:visible;mso-wrap-style:square;v-text-anchor:top" coordsize="13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gecQA&#10;AADcAAAADwAAAGRycy9kb3ducmV2LnhtbESPQWuDQBSE74X8h+UFcmtWg5bWZhNCpKGnglbw+nBf&#10;Veq+FXcbzb/PFgo9DjPzDbM/LmYQV5pcb1lBvI1AEDdW99wqqD7fHp9BOI+scbBMCm7k4HhYPewx&#10;03bmgq6lb0WAsMtQQef9mEnpmo4Muq0diYP3ZSeDPsiplXrCOcDNIHdR9CQN9hwWOhzp3FHzXf4Y&#10;BZe5PBfVkuY6zpMybdM6549aqc16Ob2C8LT4//Bf+10rSOIX+D0Tjo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oHnEAAAA3AAAAA8AAAAAAAAAAAAAAAAAmAIAAGRycy9k&#10;b3ducmV2LnhtbFBLBQYAAAAABAAEAPUAAACJAwAAAAA=&#10;" path="m15,62r-3,l12,16r6,l18,57r-3,5xm11,67r-8,l,65,,60r3,2l15,62r-4,5xm17,8r-3,l12,6r,-4l14,r3,l19,2r,3l17,8xm48,51r-20,l28,16r6,l34,47r16,l48,51xm50,47r-4,l51,41r,-25l57,16r,29l51,45r-1,2xm57,50r-6,l51,45r6,l57,50xm77,22r-4,l77,15r13,l94,20r-15,l77,22xm73,50r-5,l68,16r5,l73,22r4,l73,26r,24xm96,50r-5,l91,20r3,l96,23r,27xm126,51r-13,l104,42r,-16l114,15r13,l130,17r,3l117,20r-7,8l110,40r6,7l130,47r,2l126,51xm130,23r-4,-3l130,20r,3xm130,47r-4,l130,44r,3xe" fillcolor="black" stroked="f">
                  <v:path arrowok="t" o:connecttype="custom" o:connectlocs="12,397;18,351;15,397;3,402;0,395;15,397;17,343;12,341;14,335;19,337;17,343;28,386;34,351;50,382;50,382;51,376;57,351;51,380;57,385;51,380;57,385;73,357;90,350;79,355;73,385;68,351;73,357;73,361;96,385;91,355;96,358;126,386;104,377;114,350;130,352;117,355;110,375;130,382;126,386;126,355;130,358;126,382;130,382" o:connectangles="0,0,0,0,0,0,0,0,0,0,0,0,0,0,0,0,0,0,0,0,0,0,0,0,0,0,0,0,0,0,0,0,0,0,0,0,0,0,0,0,0,0,0"/>
                </v:shape>
                <v:shape id="Picture 507" o:spid="_x0000_s1052" type="#_x0000_t75" style="position:absolute;left:2846;top:596;width:51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PChXCAAAA3AAAAA8AAABkcnMvZG93bnJldi54bWxET89rwjAUvgv+D+ENdtN0ZYh0RlFB2KAg&#10;6nbY7dG8NZ3NS0my2vnXm4Pg8eP7vVgNthU9+dA4VvAyzUAQV043XCv4PO0mcxAhImtsHZOCfwqw&#10;Wo5HCyy0u/CB+mOsRQrhUKACE2NXSBkqQxbD1HXEiftx3mJM0NdSe7ykcNvKPMtm0mLDqcFgR1tD&#10;1fn4ZxVc9+ar42F2lmbLH23+XR5+N6VSz0/D+g1EpCE+xHf3u1bwmqf56Uw6An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zwoVwgAAANwAAAAPAAAAAAAAAAAAAAAAAJ8C&#10;AABkcnMvZG93bnJldi54bWxQSwUGAAAAAAQABAD3AAAAjgMAAAAA&#10;">
                  <v:imagedata r:id="rId45" o:title=""/>
                </v:shape>
                <v:rect id="Rectangle 506" o:spid="_x0000_s1053" style="position:absolute;left:2846;top:596;width:51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rZMMA&#10;AADcAAAADwAAAGRycy9kb3ducmV2LnhtbESP0YrCMBRE34X9h3AX9kVsqixSu0YRqSL4ZPUDLs21&#10;LdvclCar8e+NsODjMDNnmOU6mE7caHCtZQXTJAVBXFndcq3gct5NMhDOI2vsLJOCBzlYrz5GS8y1&#10;vfOJbqWvRYSwy1FB432fS+mqhgy6xPbE0bvawaCPcqilHvAe4aaTszSdS4Mtx4UGe9o2VP2Wf0bB&#10;LpXuEqpQmPmxyLrjwmbj/UGpr8+w+QHhKfh3+L990Aq+Z1N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7rZMMAAADcAAAADwAAAAAAAAAAAAAAAACYAgAAZHJzL2Rv&#10;d25yZXYueG1sUEsFBgAAAAAEAAQA9QAAAIgDAAAAAA==&#10;" filled="f" strokeweight=".11075mm"/>
                <v:shape id="AutoShape 505" o:spid="_x0000_s1054" style="position:absolute;left:2820;top:882;width:159;height:52;visibility:visible;mso-wrap-style:square;v-text-anchor:top" coordsize="1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7Td8UA&#10;AADcAAAADwAAAGRycy9kb3ducmV2LnhtbESPQWvCQBSE74X+h+UVetNNQqkaXaUWSiMexNWLt0f2&#10;mYRm34bsVtN/7wpCj8PMfMMsVoNtxYV63zhWkI4TEMSlMw1XCo6Hr9EUhA/IBlvHpOCPPKyWz08L&#10;zI278p4uOlQiQtjnqKAOocul9GVNFv3YdcTRO7veYoiyr6Tp8RrhtpVZkrxLiw3HhRo7+qyp/NG/&#10;VkFSrNPddrZZa62LzffJD+nktFfq9WX4mIMINIT/8KNdGAVvWQb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tN3xQAAANwAAAAPAAAAAAAAAAAAAAAAAJgCAABkcnMv&#10;ZG93bnJldi54bWxQSwUGAAAAAAQABAD1AAAAigMAAAAA&#10;" path="m6,51l,51,,3r24,l24,8,6,8r,16l23,24r,6l6,30r,21xm55,52r-15,l30,42r,-17l40,16r16,l60,20r-18,l36,28r,12l42,47r17,l55,52xm59,47r-6,l59,40r,-13l53,20r7,l64,25r,17l59,47xm81,24r-2,l80,20r5,-4l90,16r1,l91,21r-8,l81,24xm78,51r-5,l73,17r5,l78,24r3,l78,28r,23xm91,22l89,21r2,l91,22xm102,51r-5,l97,r5,l102,32r7,l108,33r1,1l102,34r,17xm109,32r-7,l117,17r7,l109,32xm125,51r-7,l102,34r7,l125,51xm131,12r,-5l147,2r,7l142,9r-11,3xm147,46r-5,l142,9r5,l147,46xm158,51r-27,l131,46r27,l158,51xe" fillcolor="black" stroked="f">
                  <v:path arrowok="t" o:connecttype="custom" o:connectlocs="0,933;24,885;6,890;23,906;6,912;55,934;30,924;40,898;60,902;36,910;42,929;55,934;53,929;59,909;60,902;64,924;81,906;80,902;90,898;91,903;81,906;73,933;78,899;81,906;78,933;89,903;91,904;97,933;102,882;109,914;109,916;102,933;102,914;124,899;125,933;102,916;125,933;131,889;147,891;131,894;142,928;147,891;158,933;131,928;158,933" o:connectangles="0,0,0,0,0,0,0,0,0,0,0,0,0,0,0,0,0,0,0,0,0,0,0,0,0,0,0,0,0,0,0,0,0,0,0,0,0,0,0,0,0,0,0,0,0"/>
                </v:shape>
                <v:shape id="Picture 504" o:spid="_x0000_s1055" type="#_x0000_t75" style="position:absolute;left:3069;top:271;width:588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+vmDEAAAA3AAAAA8AAABkcnMvZG93bnJldi54bWxEj8FqwzAQRO+F/oPYQm6NnNiE4EY2IaXg&#10;Sw9Ne+ltsbayibUykhLbfx8VCj0OM/OGOdSzHcSNfOgdK9isMxDErdM9GwVfn2/PexAhImscHJOC&#10;hQLU1ePDAUvtJv6g2zkakSAcSlTQxTiWUoa2I4th7Ubi5P04bzEm6Y3UHqcEt4PcZtlOWuw5LXQ4&#10;0qmj9nK+WgWu+b5Kf9q/D6/HYgm7xuSkjVKrp/n4AiLSHP/Df+1GKyi2OfyeSUdAV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+vmDEAAAA3AAAAA8AAAAAAAAAAAAAAAAA&#10;nwIAAGRycy9kb3ducmV2LnhtbFBLBQYAAAAABAAEAPcAAACQAwAAAAA=&#10;">
                  <v:imagedata r:id="rId46" o:title=""/>
                </v:shape>
                <v:shape id="AutoShape 503" o:spid="_x0000_s1056" style="position:absolute;left:3336;top:314;width:67;height:50;visibility:visible;mso-wrap-style:square;v-text-anchor:top" coordsize="6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BD8YA&#10;AADcAAAADwAAAGRycy9kb3ducmV2LnhtbESPT2vCQBTE74LfYXmF3nRTkVrTrKKWQi6FVqVeH9mX&#10;P5h9G3Y3Jv323ULB4zAzv2Gy7WhacSPnG8sKnuYJCOLC6oYrBefT++wFhA/IGlvLpOCHPGw300mG&#10;qbYDf9HtGCoRIexTVFCH0KVS+qImg35uO+LoldYZDFG6SmqHQ4SbVi6S5FkabDgu1NjRoabieuyN&#10;gv335XDuy9Vb79prsc7z3cflc1Dq8WHcvYIINIZ7+L+dawXLxRL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bBD8YAAADcAAAADwAAAAAAAAAAAAAAAACYAgAAZHJz&#10;L2Rvd25yZXYueG1sUEsFBgAAAAAEAAQA9QAAAIsDAAAAAA==&#10;" path="m26,44r-8,l23,41r,-6l21,32,18,30,14,28,9,25,5,23,2,19,,15,,9,3,5,7,1,13,,24,r3,2l27,5,14,5,10,6,7,8,6,10r,4l7,17r3,2l14,21r5,3l23,26r4,4l29,34r,6l26,44xm27,8l23,5r4,l27,8xm15,49r-4,l7,49,4,48,1,47,,47,,40r1,1l4,43r4,1l11,44r15,l26,45r-5,3l15,49xm58,49r-14,l36,38r,-23l47,,60,r3,1l63,5,49,5,41,16r,9l45,25r-3,4l42,38r5,7l62,45r-4,4xm63,6l60,5r3,l63,6xm45,25r-3,l45,19r14,l63,23r-16,l45,25xm62,45r-6,l61,39r,-10l56,23r7,l66,27r,14l62,45xe" fillcolor="black" stroked="f">
                  <v:path arrowok="t" o:connecttype="custom" o:connectlocs="18,358;23,349;18,344;9,339;2,333;0,323;7,315;24,314;27,319;10,320;6,324;7,331;14,335;23,340;29,348;26,358;23,319;27,322;11,363;4,362;0,361;1,355;8,358;26,358;21,362;58,363;36,352;47,314;63,315;49,319;41,339;42,343;47,359;58,363;60,319;63,320;42,339;59,333;47,337;62,359;61,353;56,337;66,341;62,359" o:connectangles="0,0,0,0,0,0,0,0,0,0,0,0,0,0,0,0,0,0,0,0,0,0,0,0,0,0,0,0,0,0,0,0,0,0,0,0,0,0,0,0,0,0,0,0"/>
                </v:shape>
                <v:rect id="Rectangle 502" o:spid="_x0000_s1057" style="position:absolute;left:3075;top:385;width:59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T8TM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qM4f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/EzEAAAA3AAAAA8AAAAAAAAAAAAAAAAAmAIAAGRycy9k&#10;b3ducmV2LnhtbFBLBQYAAAAABAAEAPUAAACJAwAAAAA=&#10;" stroked="f"/>
                <v:line id="Line 501" o:spid="_x0000_s1058" style="position:absolute;visibility:visible;mso-wrap-style:square" from="3069,773" to="3657,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xrysQAAADcAAAADwAAAGRycy9kb3ducmV2LnhtbESPQUsDMRSE70L/Q3hCbzZrqa2sTUtb&#10;EIq3riIeH/uem8XkZdnE7ra/3giCx2FmvmHW29E7deY+tkEM3M8KUCx1oFYaA2+vz3ePoGJCIXRB&#10;2MCFI2w3k5s1lhQGOfG5So3KEIklGrApdaXWsbbsMc5Cx5K9z9B7TFn2jaYehwz3Ts+LYqk9tpIX&#10;LHZ8sFx/Vd/ewOrDXYfdgWz1sqL3xf5ED4UjY6a34+4JVOIx/Yf/2kcysJgv4fdMPgJ6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GvKxAAAANwAAAAPAAAAAAAAAAAA&#10;AAAAAKECAABkcnMvZG93bnJldi54bWxQSwUGAAAAAAQABAD5AAAAkgMAAAAA&#10;" strokeweight=".1106mm"/>
                <v:shape id="Picture 500" o:spid="_x0000_s1059" type="#_x0000_t75" style="position:absolute;left:3231;top:399;width:229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TPpfBAAAA3AAAAA8AAABkcnMvZG93bnJldi54bWxEj92KwjAUhO8XfIdwBO/WVFl/qEYpyoJX&#10;gj8PcGiOabE5KU1a69sbQfBymJlvmPW2t5XoqPGlYwWTcQKCOHe6ZKPgevn/XYLwAVlj5ZgUPMnD&#10;djP4WWOq3YNP1J2DERHCPkUFRQh1KqXPC7Lox64mjt7NNRZDlI2RusFHhNtKTpNkLi2WHBcKrGlX&#10;UH4/t1ZBUu6Xnc20MbOsfuL+0rYLc1RqNOyzFYhAffiGP+2DVvA3XcD7TDwCcvM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NTPpfBAAAA3AAAAA8AAAAAAAAAAAAAAAAAnwIA&#10;AGRycy9kb3ducmV2LnhtbFBLBQYAAAAABAAEAPcAAACNAwAAAAA=&#10;">
                  <v:imagedata r:id="rId47" o:title=""/>
                </v:shape>
                <v:rect id="Rectangle 499" o:spid="_x0000_s1060" style="position:absolute;left:3075;top:779;width:59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T0sIA&#10;AADcAAAADwAAAGRycy9kb3ducmV2LnhtbERPz2vCMBS+C/sfwht4s8k6LVtnFBkIwubBVtj10Tzb&#10;sualNql2//1yGOz48f1ebyfbiRsNvnWs4SlRIIgrZ1quNZzL/eIFhA/IBjvHpOGHPGw3D7M15sbd&#10;+US3ItQihrDPUUMTQp9L6auGLPrE9cSRu7jBYohwqKUZ8B7DbSdTpTJpseXY0GBP7w1V38VoNWC2&#10;NNfj5fmz/BgzfK0ntV99Ka3nj9PuDUSgKfyL/9wHo2GZxr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VPSwgAAANwAAAAPAAAAAAAAAAAAAAAAAJgCAABkcnMvZG93&#10;bnJldi54bWxQSwUGAAAAAAQABAD1AAAAhwMAAAAA&#10;" stroked="f"/>
                <v:shape id="Picture 498" o:spid="_x0000_s1061" type="#_x0000_t75" style="position:absolute;left:3249;top:861;width:229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PTJHEAAAA3AAAAA8AAABkcnMvZG93bnJldi54bWxEj0FrwkAUhO8F/8PyhN7qRpGg0VVUsOrR&#10;aA+9PbLPJG32bcyuMf33XUHwOMzMN8x82ZlKtNS40rKC4SACQZxZXXKu4HzafkxAOI+ssbJMCv7I&#10;wXLRe5tjou2dj9SmPhcBwi5BBYX3dSKlywoy6Aa2Jg7exTYGfZBNLnWD9wA3lRxFUSwNlhwWCqxp&#10;U1D2m96MAh0fr9ln+x2Pr+uvzSH3u59U75R673erGQhPnX+Fn+29VjAeTeFxJhwB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2PTJHEAAAA3AAAAA8AAAAAAAAAAAAAAAAA&#10;nwIAAGRycy9kb3ducmV2LnhtbFBLBQYAAAAABAAEAPcAAACQAwAAAAA=&#10;">
                  <v:imagedata r:id="rId48" o:title=""/>
                </v:shape>
                <v:line id="Line 497" o:spid="_x0000_s1062" style="position:absolute;visibility:visible;mso-wrap-style:square" from="3069,380" to="3663,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A+MIAAADcAAAADwAAAGRycy9kb3ducmV2LnhtbERPTUsDMRC9C/6HMII3m62tVtampRaE&#10;4q2riMdhZ9wsTSbLJu1u++ubg+Dx8b6X69E7deI+tkEMTCcFKJY6UCuNga/P94cXUDGhELogbODM&#10;Edar25sllhQG2fOpSo3KIRJLNGBT6kqtY23ZY5yEjiVzv6H3mDLsG009DjncO/1YFM/aYyu5wWLH&#10;W8v1oTp6A4sfdxk2W7LVx4K+5297eiocGXN/N25eQSUe07/4z70jA/NZnp/P5COgV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A+MIAAADcAAAADwAAAAAAAAAAAAAA&#10;AAChAgAAZHJzL2Rvd25yZXYueG1sUEsFBgAAAAAEAAQA+QAAAJADAAAAAA==&#10;" strokeweight=".1106mm"/>
                <v:shape id="Freeform 496" o:spid="_x0000_s1063" style="position:absolute;left:3069;top:271;width:588;height:901;visibility:visible;mso-wrap-style:square;v-text-anchor:top" coordsize="588,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i+sYA&#10;AADcAAAADwAAAGRycy9kb3ducmV2LnhtbESPQWsCMRSE70L/Q3gFL6JZbamyNYoKSulJrQq9PTbP&#10;zbabl2UT3fXfm0LB4zAz3zDTeWtLcaXaF44VDAcJCOLM6YJzBYevdX8CwgdkjaVjUnAjD/PZU2eK&#10;qXYN7+i6D7mIEPYpKjAhVKmUPjNk0Q9cRRy9s6sthijrXOoamwi3pRwlyZu0WHBcMFjRylD2u79Y&#10;Bd+H3mb7szz5xfHTnIjG596lkUp1n9vFO4hAbXiE/9sfWsHryxD+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Ni+sYAAADcAAAADwAAAAAAAAAAAAAAAACYAgAAZHJz&#10;L2Rvd25yZXYueG1sUEsFBgAAAAAEAAQA9QAAAIsDAAAAAA==&#10;" path="m,57l,844r5,22l17,884r18,13l57,901r474,l553,897r18,-13l584,866r4,-22l588,57,584,35,571,17,553,5,531,,57,,35,5,17,17,5,35,,57xe" filled="f" strokeweight=".1107mm">
                  <v:path arrowok="t" o:connecttype="custom" o:connectlocs="0,328;0,1115;5,1137;17,1155;35,1168;57,1172;531,1172;553,1168;571,1155;584,1137;588,1115;588,328;584,306;571,288;553,276;531,271;57,271;35,276;17,288;5,306;0,328" o:connectangles="0,0,0,0,0,0,0,0,0,0,0,0,0,0,0,0,0,0,0,0,0"/>
                </v:shape>
                <v:shape id="Picture 495" o:spid="_x0000_s1064" type="#_x0000_t75" style="position:absolute;left:3780;top:512;width:291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NZhXFAAAA3AAAAA8AAABkcnMvZG93bnJldi54bWxEj19rwjAUxd+FfYdwB3sZNrUTkc4oUjbY&#10;JgrWgq+X5q4tNjelibb79stg4OPh/PlxVpvRtOJGvWssK5hFMQji0uqGKwXF6X26BOE8ssbWMin4&#10;IQeb9cNkham2Ax/plvtKhBF2KSqove9SKV1Zk0EX2Y44eN+2N+iD7CupexzCuGllEscLabDhQKix&#10;o6ym8pJfTYAc3srPSxPnX7vzddg/j0U22EKpp8dx+wrC0+jv4f/2h1Ywf0ng70w4AnL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DWYVxQAAANwAAAAPAAAAAAAAAAAAAAAA&#10;AJ8CAABkcnMvZG93bnJldi54bWxQSwUGAAAAAAQABAD3AAAAkQMAAAAA&#10;">
                  <v:imagedata r:id="rId49" o:title=""/>
                </v:shape>
                <v:shape id="AutoShape 494" o:spid="_x0000_s1065" style="position:absolute;left:3992;top:847;width:21;height:52;visibility:visible;mso-wrap-style:square;v-text-anchor:top" coordsize="21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uCsIA&#10;AADcAAAADwAAAGRycy9kb3ducmV2LnhtbESPT2sCMRTE7wW/Q3hCL6VmrWWR1SgiCOqt/rk/Nq+b&#10;xeQlbKJu++mNUOhxmN/MMPNl76y4URdbzwrGowIEce11y42C03HzPgURE7JG65kU/FCE5WLwMsdK&#10;+zt/0e2QGpFLOFaowKQUKiljbchhHPlAnL1v3zlMWXaN1B3ec7mz8qMoSumw5bxgMNDaUH05XJ2C&#10;y2rfv9mpydx5vbGx3P2GJij1OuxXMxCJ+vQP/6W3WsHnZALPM/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64KwgAAANwAAAAPAAAAAAAAAAAAAAAAAJgCAABkcnMvZG93&#10;bnJldi54bWxQSwUGAAAAAAQABAD1AAAAhwMAAAAA&#10;" path="m11,17r-6,l5,6,12,r7,l20,1r,4l11,5r,12xm20,6l19,5r1,l20,6xm19,22l,22,,17r19,l19,22xm11,52r-6,l5,22r6,l11,52xe" fillcolor="black" stroked="f">
                  <v:path arrowok="t" o:connecttype="custom" o:connectlocs="11,864;5,864;5,853;12,847;19,847;20,848;20,852;11,852;11,864;20,853;19,852;20,852;20,853;19,869;0,869;0,864;19,864;19,869;11,899;5,899;5,869;11,869;11,899" o:connectangles="0,0,0,0,0,0,0,0,0,0,0,0,0,0,0,0,0,0,0,0,0,0,0"/>
                </v:shape>
                <v:line id="Line 493" o:spid="_x0000_s1066" style="position:absolute;visibility:visible;mso-wrap-style:square" from="9,203" to="4182,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vG+8QAAADcAAAADwAAAGRycy9kb3ducmV2LnhtbESPQUvDQBSE70L/w/IK3uxGjVZit6UW&#10;BPHWKOLxkffMBnffhuzapP31riD0OMzMN8xqM3mnDjzELoiB60UBiqUJ1Elr4P3t+eoBVEwohC4I&#10;GzhyhM16drHCisIoez7UqVUZIrFCAzalvtI6NpY9xkXoWbL3FQaPKcuh1TTgmOHe6ZuiuNceO8kL&#10;FnveWW6+6x9vYPnpTuN2R7Z+XdJH+bSnu8KRMZfzafsIKvGUzuH/9gsZKG9L+DuTj4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S8b7xAAAANwAAAAPAAAAAAAAAAAA&#10;AAAAAKECAABkcnMvZG93bnJldi54bWxQSwUGAAAAAAQABAD5AAAAkgMAAAAA&#10;" strokeweight=".1106mm"/>
                <v:shape id="Freeform 492" o:spid="_x0000_s1067" style="position:absolute;left:3;top:3;width:4168;height:1266;visibility:visible;mso-wrap-style:square;v-text-anchor:top" coordsize="4168,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amMYA&#10;AADcAAAADwAAAGRycy9kb3ducmV2LnhtbESPT2vCQBTE70K/w/IKvenGVKWkboLYFjwIavrn/Mi+&#10;JqnZtyG71eindwXB4zAzv2HmWW8acaDO1ZYVjEcRCOLC6ppLBV+fH8MXEM4ja2wsk4ITOcjSh8Ec&#10;E22PvKND7ksRIOwSVFB53yZSuqIig25kW+Lg/drOoA+yK6Xu8BjgppFxFM2kwZrDQoUtLSsq9vm/&#10;URAtzWJsN+/b/TrWb2v7/Rf/mLNST4/94hWEp97fw7f2SiuYPE/heiYcAZl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lamMYAAADcAAAADwAAAAAAAAAAAAAAAACYAgAAZHJz&#10;L2Rvd25yZXYueG1sUEsFBgAAAAAEAAQA9QAAAIsDAAAAAA==&#10;" path="m,58l,1209r5,22l17,1249r18,13l58,1266r4053,l4133,1262r18,-13l4163,1231r5,-22l4168,58r-5,-23l4151,17,4133,5,4111,,58,,35,5,17,17,5,35,,58xe" filled="f" strokeweight=".1106mm">
                  <v:path arrowok="t" o:connecttype="custom" o:connectlocs="0,61;0,1212;5,1234;17,1252;35,1265;58,1269;4111,1269;4133,1265;4151,1252;4163,1234;4168,1212;4168,61;4163,38;4151,20;4133,8;4111,3;58,3;35,8;17,20;5,38;0,61" o:connectangles="0,0,0,0,0,0,0,0,0,0,0,0,0,0,0,0,0,0,0,0,0"/>
                </v:shape>
                <v:line id="Line 491" o:spid="_x0000_s1068" style="position:absolute;visibility:visible;mso-wrap-style:square" from="3840,710" to="3965,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9F8QAAADcAAAADwAAAGRycy9kb3ducmV2LnhtbESPQUsDMRSE70L/Q3iF3mxWrW1Zm5Za&#10;KIi3riI9PvY9N4vJy7KJ3dVfbwTB4zAz3zCb3eidunAf2yAGbuYFKJY6UCuNgdeX4/UaVEwohC4I&#10;G/jiCLvt5GqDJYVBTnypUqMyRGKJBmxKXal1rC17jPPQsWTvPfQeU5Z9o6nHIcO907dFsdQeW8kL&#10;Fjs+WK4/qk9vYHV238P+QLZ6XtHb4vFE94UjY2bTcf8AKvGY/sN/7ScysLhbwu+ZfAT0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f0XxAAAANwAAAAPAAAAAAAAAAAA&#10;AAAAAKECAABkcnMvZG93bnJldi54bWxQSwUGAAAAAAQABAD5AAAAkgMAAAAA&#10;" strokeweight=".1106mm"/>
                <v:line id="Line 490" o:spid="_x0000_s1069" style="position:absolute;visibility:visible;mso-wrap-style:square" from="3880,739" to="3965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IopccAAADcAAAADwAAAGRycy9kb3ducmV2LnhtbESP0WrCQBRE3wv+w3KFvpS6sdZUoquI&#10;VLH6UEz9gMvuNYlm74bsVtO/7wqFPg4zc4aZLTpbiyu1vnKsYDhIQBBrZyouFBy/1s8TED4gG6wd&#10;k4If8rCY9x5mmBl34wNd81CICGGfoYIyhCaT0uuSLPqBa4ijd3KtxRBlW0jT4i3CbS1fkiSVFiuO&#10;CyU2tCpJX/Jvq2C8/zwfrP7I18P3zU43XXo8P+2Ueux3yymIQF34D/+1t0bB6+gN7m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0iilxwAAANwAAAAPAAAAAAAA&#10;AAAAAAAAAKECAABkcnMvZG93bnJldi54bWxQSwUGAAAAAAQABAD5AAAAlQMAAAAA&#10;" strokeweight=".1106mm"/>
                <v:line id="Line 489" o:spid="_x0000_s1070" style="position:absolute;visibility:visible;mso-wrap-style:square" from="3965,710" to="3965,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2818QAAADcAAAADwAAAGRycy9kb3ducmV2LnhtbERP3WrCMBS+F/YO4Qx2IzNVtyK1UcZQ&#10;UXcx7PoAh+SsrWtOSpNpfXtzMdjlx/efrwfbigv1vnGsYDpJQBBrZxquFJRf2+cFCB+QDbaOScGN&#10;PKxXD6McM+OufKJLESoRQ9hnqKAOocuk9Lomi37iOuLIfbveYoiwr6Tp8RrDbStnSZJKiw3Hhho7&#10;eq9J/xS/VsHrx+f5ZPWh2E43u6PuhrQ8j49KPT0Ob0sQgYbwL/5z742Cl3lcG8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TbzXxAAAANwAAAAPAAAAAAAAAAAA&#10;AAAAAKECAABkcnMvZG93bnJldi54bWxQSwUGAAAAAAQABAD5AAAAkgMAAAAA&#10;" strokeweight=".1106mm"/>
                <v:shape id="Picture 488" o:spid="_x0000_s1071" type="#_x0000_t75" style="position:absolute;left:2900;top:724;width:355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+UJXGAAAA3AAAAA8AAABkcnMvZG93bnJldi54bWxEj0FrAjEUhO9C/0N4hd40W1tEV7NSS4X2&#10;4EFbEG+PzdvN4uYlbqKu/94UCj0OM/MNs1j2thUX6kLjWMHzKANBXDrdcK3g53s9nIIIEVlj65gU&#10;3CjAsngYLDDX7spbuuxiLRKEQ44KTIw+lzKUhiyGkfPEyatcZzEm2dVSd3hNcNvKcZZNpMWG04JB&#10;T++GyuPubBVUceq1W58+Tvvjqjwb/7XZyoNST4/92xxEpD7+h//an1rB68sMfs+kIyC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z5QlcYAAADcAAAADwAAAAAAAAAAAAAA&#10;AACfAgAAZHJzL2Rvd25yZXYueG1sUEsFBgAAAAAEAAQA9wAAAJIDAAAAAA==&#10;">
                  <v:imagedata r:id="rId50" o:title=""/>
                </v:shape>
                <v:shape id="Picture 487" o:spid="_x0000_s1072" type="#_x0000_t75" style="position:absolute;left:3460;top:525;width:326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RKtjBAAAA3AAAAA8AAABkcnMvZG93bnJldi54bWxET89rwjAUvg/8H8ITdlvTuSJSG0WUjV12&#10;qLrDbo/m2ZQ1LyXJtP3vl4Pg8eP7XW1H24sr+dA5VvCa5SCIG6c7bhWcT+8vKxAhImvsHZOCiQJs&#10;N7OnCkvtblzT9RhbkUI4lKjAxDiUUobGkMWQuYE4cRfnLcYEfSu1x1sKt71c5PlSWuw4NRgcaG+o&#10;+T3+WQXyZ1XH5Zt30zfb3Uf9NR4O3ij1PB93axCRxvgQ392fWkFRpPnpTDoCcvM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rRKtjBAAAA3AAAAA8AAAAAAAAAAAAAAAAAnwIA&#10;AGRycy9kb3ducmV2LnhtbFBLBQYAAAAABAAEAPcAAACNAwAAAAA=&#10;">
                  <v:imagedata r:id="rId51" o:title=""/>
                </v:shape>
                <v:line id="Line 486" o:spid="_x0000_s1073" style="position:absolute;visibility:visible;mso-wrap-style:square" from="1111,665" to="1356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oWHsQAAADcAAAADwAAAGRycy9kb3ducmV2LnhtbESPQUvDQBSE74L/YXlCb3ZTiVZit6UW&#10;CuKtaSkeH3nPbHD3bciuTfTXu4LgcZiZb5jVZvJOXXiIXRADi3kBiqUJ1Elr4HTc3z6CigmF0AVh&#10;A18cYbO+vlphRWGUA1/q1KoMkVihAZtSX2kdG8se4zz0LNl7D4PHlOXQahpwzHDv9F1RPGiPneQF&#10;iz3vLDcf9ac3sHxz3+N2R7Z+XdK5fD7QfeHImNnNtH0ClXhK/+G/9gsZKMsF/J7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OhYexAAAANwAAAAPAAAAAAAAAAAA&#10;AAAAAKECAABkcnMvZG93bnJldi54bWxQSwUGAAAAAAQABAD5AAAAkgMAAAAA&#10;" strokeweight=".1106mm"/>
                <v:shape id="AutoShape 485" o:spid="_x0000_s1074" style="position:absolute;left:1244;top:611;width:57;height:49;visibility:visible;mso-wrap-style:square;v-text-anchor:top" coordsize="5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mfcYA&#10;AADcAAAADwAAAGRycy9kb3ducmV2LnhtbESPT2vCQBTE74LfYXmCt7pRUpXoKq1aCKWX+gevz+wz&#10;CWbfhuyqaT99Vyh4HGbmN8x82ZpK3KhxpWUFw0EEgjizuuRcwX738TIF4TyyxsoyKfghB8tFtzPH&#10;RNs7f9Nt63MRIOwSVFB4XydSuqwgg25ga+LgnW1j0AfZ5FI3eA9wU8lRFI2lwZLDQoE1rQrKLtur&#10;UXD8Mq+rdbvxJ/sZv092Jq0Ov6lS/V77NgPhqfXP8H871QrieASP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MmfcYAAADcAAAADwAAAAAAAAAAAAAAAACYAgAAZHJz&#10;L2Rvd25yZXYueG1sUEsFBgAAAAAEAAQA9QAAAIsDAAAAAA==&#10;" path="m11,14r-5,l6,6,11,4r,10xm20,19l,19,,14r20,l20,19xm18,49l6,49,6,19r5,l11,41r2,3l20,44r,4l18,49xm20,44r-2,l20,43r,1xm56,35r-34,l22,32,43,r7,l50,5r-5,l44,6,43,9,28,31r28,l56,35xm50,31r-5,l45,8r,-3l50,5r,26xm50,48r-5,l45,35r5,l50,48xe" fillcolor="black" stroked="f">
                  <v:path arrowok="t" o:connecttype="custom" o:connectlocs="11,625;6,625;6,617;11,615;11,625;20,630;0,630;0,625;20,625;20,630;18,660;6,660;6,630;11,630;11,652;13,655;20,655;20,659;18,660;20,655;18,655;20,654;20,655;56,646;22,646;22,643;43,611;50,611;50,616;45,616;44,617;43,620;28,642;56,642;56,646;50,642;45,642;45,619;45,616;50,616;50,642;50,659;45,659;45,646;50,646;50,659" o:connectangles="0,0,0,0,0,0,0,0,0,0,0,0,0,0,0,0,0,0,0,0,0,0,0,0,0,0,0,0,0,0,0,0,0,0,0,0,0,0,0,0,0,0,0,0,0,0"/>
                </v:shape>
                <v:line id="Line 484" o:spid="_x0000_s1075" style="position:absolute;visibility:visible;mso-wrap-style:square" from="1271,693" to="1356,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9d28YAAADcAAAADwAAAGRycy9kb3ducmV2LnhtbESP3WoCMRSE74W+QzgFb4pm/anIapRS&#10;VFq9KK4+wCE53V27OVk2UbdvbwTBy2FmvmHmy9ZW4kKNLx0rGPQTEMTamZJzBcfDujcF4QOywcox&#10;KfgnD8vFS2eOqXFX3tMlC7mIEPYpKihCqFMpvS7Iou+7mjh6v66xGKJscmkavEa4reQwSSbSYslx&#10;ocCaPgvSf9nZKnjf/Zz2Vn9n68Fqs9V1Ozme3rZKdV/bjxmIQG14hh/tL6NgPB7B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vXdvGAAAA3AAAAA8AAAAAAAAA&#10;AAAAAAAAoQIAAGRycy9kb3ducmV2LnhtbFBLBQYAAAAABAAEAPkAAACUAwAAAAA=&#10;" strokeweight=".1106mm"/>
                <v:line id="Line 483" o:spid="_x0000_s1076" style="position:absolute;visibility:visible;mso-wrap-style:square" from="1356,665" to="1356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Fr8YAAADcAAAADwAAAGRycy9kb3ducmV2LnhtbESP0WrCQBRE3wv+w3IFX4pulFQkuoqU&#10;Wqo+iNEPuOxek2j2bshuNf17t1Do4zAzZ5jFqrO1uFPrK8cKxqMEBLF2puJCwfm0Gc5A+IBssHZM&#10;Cn7Iw2rZe1lgZtyDj3TPQyEihH2GCsoQmkxKr0uy6EeuIY7exbUWQ5RtIU2Ljwi3tZwkyVRarDgu&#10;lNjQe0n6ln9bBW/7w/Vo9TbfjD8+d7rppufr606pQb9bz0EE6sJ/+K/9ZRSkaQq/Z+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Gxa/GAAAA3AAAAA8AAAAAAAAA&#10;AAAAAAAAoQIAAGRycy9kb3ducmV2LnhtbFBLBQYAAAAABAAEAPkAAACUAwAAAAA=&#10;" strokeweight=".1106mm"/>
                <v:line id="Line 482" o:spid="_x0000_s1077" style="position:absolute;visibility:visible;mso-wrap-style:square" from="426,819" to="426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+8ZsEAAADcAAAADwAAAGRycy9kb3ducmV2LnhtbESP24rCMBRF3wf8h3AE38ZU0VGqUaRe&#10;mFcvH3Bsjm2wOSlN1OrXG2FgHjf7stjzZWsrcafGG8cKBv0EBHHutOFCwem4/Z6C8AFZY+WYFDzJ&#10;w3LR+Zpjqt2D93Q/hELEEfYpKihDqFMpfV6SRd93NXH0Lq6xGKJsCqkbfMRxW8lhkvxIi4YjocSa&#10;spLy6+FmIzfR2WY8efJwdTr7826frV/GKNXrtqsZiEBt+A//tX+1gtFoDJ8z8Qj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v7xmwQAAANwAAAAPAAAAAAAAAAAAAAAA&#10;AKECAABkcnMvZG93bnJldi54bWxQSwUGAAAAAAQABAD5AAAAjwMAAAAA&#10;" strokeweight=".1108mm"/>
                <v:line id="Line 481" o:spid="_x0000_s1078" style="position:absolute;visibility:visible;mso-wrap-style:square" from="426,659" to="1014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OOasQAAADcAAAADwAAAGRycy9kb3ducmV2LnhtbESPQUvDQBSE70L/w/IK3uzGEluJ3Za2&#10;IIi3piIeH3nPbHD3bciuTfTXu4LgcZiZb5jNbvJOXXiIXRADt4sCFEsTqJPWwMv58eYeVEwohC4I&#10;G/jiCLvt7GqDFYVRTnypU6syRGKFBmxKfaV1bCx7jIvQs2TvPQweU5ZDq2nAMcO908uiWGmPneQF&#10;iz0fLTcf9ac3sH5z3+P+SLZ+XtNreTjRXeHImOv5tH8AlXhK/+G/9hMZKMsV/J7JR0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045qxAAAANwAAAAPAAAAAAAAAAAA&#10;AAAAAKECAABkcnMvZG93bnJldi54bWxQSwUGAAAAAAQABAD5AAAAkgMAAAAA&#10;" strokeweight=".1106mm"/>
                <v:shape id="AutoShape 480" o:spid="_x0000_s1079" style="position:absolute;left:616;top:605;width:55;height:50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e7cYA&#10;AADcAAAADwAAAGRycy9kb3ducmV2LnhtbESPQWsCMRSE7wX/Q3hCL0WzrdrKapRSEKoiUq3g8bF5&#10;7q5uXrZJ1PXfN0Khx2Hmm2HG08ZU4kLOl5YVPHcTEMSZ1SXnCr63s84QhA/IGivLpOBGHqaT1sMY&#10;U22v/EWXTchFLGGfooIihDqV0mcFGfRdWxNH72CdwRCly6V2eI3lppIvSfIqDZYcFwqs6aOg7LQ5&#10;GwX99W0wXM3dMux+yqfV/ogz6i2Uemw37yMQgZrwH/6jP3Xk+m9wPxOPgJ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je7cYAAADcAAAADwAAAAAAAAAAAAAAAACYAgAAZHJz&#10;L2Rvd25yZXYueG1sUEsFBgAAAAAEAAQA9QAAAIsDAAAAAA==&#10;" path="m11,14r-5,l6,6,11,4r,10xm20,19l,19,,14r20,l20,19xm18,49l6,49,6,19r5,l11,42r2,3l20,45r,3l18,49xm20,45r-2,l20,43r,2xm27,10r,-6l33,,47,r5,4l33,4r-6,6xm54,48r-29,l25,44,44,24r5,-7l49,9,44,4r8,l54,7r,10l49,26,31,43r23,l54,48xe" fillcolor="black" stroked="f">
                  <v:path arrowok="t" o:connecttype="custom" o:connectlocs="11,619;6,619;6,611;11,609;11,619;20,624;0,624;0,619;20,619;20,624;18,654;6,654;6,624;11,624;11,647;13,650;20,650;20,653;18,654;20,650;18,650;20,648;20,650;27,615;27,609;33,605;47,605;52,609;33,609;27,615;54,653;25,653;25,649;44,629;49,622;49,614;44,609;52,609;54,612;54,622;49,631;31,648;31,648;54,648;54,653" o:connectangles="0,0,0,0,0,0,0,0,0,0,0,0,0,0,0,0,0,0,0,0,0,0,0,0,0,0,0,0,0,0,0,0,0,0,0,0,0,0,0,0,0,0,0,0,0"/>
                </v:shape>
                <v:line id="Line 479" o:spid="_x0000_s1080" style="position:absolute;visibility:visible;mso-wrap-style:square" from="928,688" to="1014,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vPqsQAAADcAAAADwAAAGRycy9kb3ducmV2LnhtbERP3WrCMBS+F/YO4Qx2IzN1aBnVKGNM&#10;ce5itPoAh+SsrWtOSpO19e3NxcDLj+9/vR1tI3rqfO1YwXyWgCDWztRcKjifds+vIHxANtg4JgVX&#10;8rDdPEzWmBk3cE59EUoRQ9hnqKAKoc2k9Loii37mWuLI/bjOYoiwK6XpcIjhtpEvSZJKizXHhgpb&#10;eq9I/xZ/VsHy6/uSW/1Z7OYf+6Nux/R8mR6Venoc31YgAo3hLv53H4yCxSKujWfi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8+qxAAAANwAAAAPAAAAAAAAAAAA&#10;AAAAAKECAABkcnMvZG93bnJldi54bWxQSwUGAAAAAAQABAD5AAAAkgMAAAAA&#10;" strokeweight=".1106mm"/>
                <v:line id="Line 478" o:spid="_x0000_s1081" style="position:absolute;visibility:visible;mso-wrap-style:square" from="1014,659" to="1014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qMcYAAADcAAAADwAAAGRycy9kb3ducmV2LnhtbESP0WoCMRRE3wv+Q7iCL0WzihVdjSKl&#10;llYfxNUPuCTX3dXNzbJJdfv3Rij0cZiZM8xi1dpK3KjxpWMFw0ECglg7U3Ku4HTc9KcgfEA2WDkm&#10;Bb/kYbXsvCwwNe7OB7plIRcRwj5FBUUIdSql1wVZ9ANXE0fv7BqLIcoml6bBe4TbSo6SZCItlhwX&#10;CqzpvSB9zX6sgrfd/nKw+jvbDD8+t7puJ6fL61apXrddz0EEasN/+K/9ZRSMxzN4no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HajHGAAAA3AAAAA8AAAAAAAAA&#10;AAAAAAAAoQIAAGRycy9kb3ducmV2LnhtbFBLBQYAAAAABAAEAPkAAACUAwAAAAA=&#10;" strokeweight=".1106mm"/>
                <v:line id="Line 477" o:spid="_x0000_s1082" style="position:absolute;visibility:visible;mso-wrap-style:square" from="437,824" to="512,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SHMUAAADcAAAADwAAAGRycy9kb3ducmV2LnhtbESPwWrCQBCG70LfYZlCb7qxVSmpqxRB&#10;Wr0ZC16n2WkSmp0Nu1sT+/TOQfA4/PN/881yPbhWnSnExrOB6SQDRVx623Bl4Ou4Hb+CignZYuuZ&#10;DFwownr1MFpibn3PBzoXqVIC4ZijgTqlLtc6ljU5jBPfEUv244PDJGOotA3YC9y1+jnLFtphw3Kh&#10;xo42NZW/xZ8TjX25+T7NXy7H2bDr+rD9mBb/J2OeHof3N1CJhnRfvrU/rYHZXPTlGSGAXl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SHMUAAADcAAAADwAAAAAAAAAA&#10;AAAAAAChAgAAZHJzL2Rvd25yZXYueG1sUEsFBgAAAAAEAAQA+QAAAJMDAAAAAA==&#10;" strokeweight=".1107mm"/>
                <v:line id="Line 476" o:spid="_x0000_s1083" style="position:absolute;visibility:visible;mso-wrap-style:square" from="512,762" to="1356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Aw8QAAADcAAAADwAAAGRycy9kb3ducmV2LnhtbESPQUsDMRSE74L/ITyhN5uttFbWpqUW&#10;CsVbVxGPj33PzWLysmzS7ra/3giCx2FmvmFWm9E7deY+tkEMzKYFKJY6UCuNgfe3/f0TqJhQCF0Q&#10;NnDhCJv17c0KSwqDHPlcpUZliMQSDdiUulLrWFv2GKehY8neV+g9piz7RlOPQ4Z7px+K4lF7bCUv&#10;WOx4Z7n+rk7ewPLTXYftjmz1uqSP+cuRFoUjYyZ34/YZVOIx/Yf/2gcyMF/M4PdMPgJ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44DDxAAAANwAAAAPAAAAAAAAAAAA&#10;AAAAAKECAABkcnMvZG93bnJldi54bWxQSwUGAAAAAAQABAD5AAAAkgMAAAAA&#10;" strokeweight=".1106mm"/>
                <v:shape id="AutoShape 475" o:spid="_x0000_s1084" style="position:absolute;left:707;top:708;width:55;height:49;visibility:visible;mso-wrap-style:square;v-text-anchor:top" coordsize="5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di7cYA&#10;AADcAAAADwAAAGRycy9kb3ducmV2LnhtbESPQWvCQBSE7wX/w/KE3urGtBWNrhIKFclNW4reHtnX&#10;JDT7Nu6uJv77rlDocZiZb5jVZjCtuJLzjWUF00kCgri0uuFKwefH+9MchA/IGlvLpOBGHjbr0cMK&#10;M2173tP1ECoRIewzVFCH0GVS+rImg35iO+LofVtnMETpKqkd9hFuWpkmyUwabDgu1NjRW03lz+Fi&#10;FBS3/rRdfB3zrSvK/JieZ13/XCj1OB7yJYhAQ/gP/7V3WsHLawr3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di7cYAAADcAAAADwAAAAAAAAAAAAAAAACYAgAAZHJz&#10;L2Rvd25yZXYueG1sUEsFBgAAAAAEAAQA9QAAAIsDAAAAAA==&#10;" path="m11,14r-5,l6,5,11,4r,10xm20,18l,18,,14r20,l20,18xm18,49l6,49,6,18r5,l11,41r3,3l20,44r,4l18,49xm20,44r-1,l20,43r,1xm29,24l29,,52,r,5l34,5r,14l46,19r5,5l34,24r-5,xm46,19r-12,l36,19r10,xm50,44r-8,l49,38r,-9l42,24r9,l54,27r,13l50,44xm45,49r-14,l27,47r,-6l32,44r18,l45,49xe" fillcolor="black" stroked="f">
                  <v:path arrowok="t" o:connecttype="custom" o:connectlocs="11,722;6,722;6,713;11,712;11,722;20,726;0,726;0,722;20,722;20,726;18,757;6,757;6,726;11,726;11,749;14,752;20,752;20,756;18,757;20,752;19,752;20,751;20,752;29,732;29,708;52,708;52,713;34,713;34,727;46,727;51,732;34,732;29,732;46,727;34,727;36,727;46,727;46,727;50,752;42,752;49,746;49,737;42,732;51,732;54,735;54,748;50,752;45,757;31,757;27,755;27,749;32,752;50,752;45,757" o:connectangles="0,0,0,0,0,0,0,0,0,0,0,0,0,0,0,0,0,0,0,0,0,0,0,0,0,0,0,0,0,0,0,0,0,0,0,0,0,0,0,0,0,0,0,0,0,0,0,0,0,0,0,0,0,0"/>
                </v:shape>
                <v:line id="Line 474" o:spid="_x0000_s1085" style="position:absolute;visibility:visible;mso-wrap-style:square" from="1271,790" to="1356,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LBsYAAADcAAAADwAAAGRycy9kb3ducmV2LnhtbESP0WoCMRRE34X+Q7gFX0SzahVZjVKK&#10;SmsfiqsfcElud9dubpZN1O3fG0HwcZiZM8xi1dpKXKjxpWMFw0ECglg7U3Ku4HjY9GcgfEA2WDkm&#10;Bf/kYbV86SwwNe7Ke7pkIRcRwj5FBUUIdSql1wVZ9ANXE0fv1zUWQ5RNLk2D1wi3lRwlyVRaLDku&#10;FFjTR0H6LztbBZPvn9Pe6q9sM1xvd7pup8dTb6dU97V9n4MI1IZn+NH+NAreJmO4n4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2ywbGAAAA3AAAAA8AAAAAAAAA&#10;AAAAAAAAoQIAAGRycy9kb3ducmV2LnhtbFBLBQYAAAAABAAEAPkAAACUAwAAAAA=&#10;" strokeweight=".1106mm"/>
                <v:line id="Line 473" o:spid="_x0000_s1086" style="position:absolute;visibility:visible;mso-wrap-style:square" from="1356,762" to="1356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TcsYAAADcAAAADwAAAGRycy9kb3ducmV2LnhtbESP0WrCQBRE3wv+w3IFX4puLFEkdRWR&#10;KmofiqkfcNm9TWKzd0N2Nenfd4VCH4eZOcMs172txZ1aXzlWMJ0kIIi1MxUXCi6fu/EChA/IBmvH&#10;pOCHPKxXg6clZsZ1fKZ7HgoRIewzVFCG0GRSel2SRT9xDXH0vlxrMUTZFtK02EW4reVLksylxYrj&#10;QokNbUvS3/nNKpi9f1zPVh/z3fRtf9JNP79cn09KjYb95hVEoD78h//aB6MgnaXwOBOP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fU3LGAAAA3AAAAA8AAAAAAAAA&#10;AAAAAAAAoQIAAGRycy9kb3ducmV2LnhtbFBLBQYAAAAABAAEAPkAAACUAwAAAAA=&#10;" strokeweight=".1106mm"/>
                <v:shape id="Picture 472" o:spid="_x0000_s1087" type="#_x0000_t75" style="position:absolute;left:2415;top:451;width:303;height: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iBfnEAAAA3AAAAA8AAABkcnMvZG93bnJldi54bWxEj9Fqg0AURN8L+YflBvJS6tq0BmvdhJJQ&#10;yGOjfsDFvVWJe9e4m2j+vlso9HGYmTNMvptNL240us6ygucoBkFcW91xo6AqP59SEM4ja+wtk4I7&#10;OdhtFw85ZtpOfKJb4RsRIOwyVNB6P2RSurolgy6yA3Hwvu1o0Ac5NlKPOAW46eU6jjfSYMdhocWB&#10;9i3V5+JqFBwvSedequrwVSZT+lbE1/LxQEqtlvPHOwhPs/8P/7WPWsFrksDvmXAE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iBfnEAAAA3AAAAA8AAAAAAAAAAAAAAAAA&#10;nwIAAGRycy9kb3ducmV2LnhtbFBLBQYAAAAABAAEAPcAAACQAwAAAAA=&#10;">
                  <v:imagedata r:id="rId52" o:title=""/>
                </v:shape>
                <v:shape id="Picture 471" o:spid="_x0000_s1088" type="#_x0000_t75" style="position:absolute;left:2900;top:525;width:337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/pTGAAAA3AAAAA8AAABkcnMvZG93bnJldi54bWxEj91qAjEUhO8F3yEcoXea7Z/YrVFqVRRK&#10;QW1Lbw+b083SzUlIom7f3hQKvRxm5htmOu9sK04UYuNYwfWoAEFcOd1wreD9bT2cgIgJWWPrmBT8&#10;UIT5rN+bYqndmfd0OqRaZAjHEhWYlHwpZawMWYwj54mz9+WCxZRlqKUOeM5w28qbohhLiw3nBYOe&#10;ng1V34ejVbB5kYuP1Wa5Czu/ZvPQfL4u/K1SV4Pu6RFEoi79h//aW63g7n4Mv2fyEZCz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0v+lMYAAADcAAAADwAAAAAAAAAAAAAA&#10;AACfAgAAZHJzL2Rvd25yZXYueG1sUEsFBgAAAAAEAAQA9wAAAJIDAAAAAA==&#10;">
                  <v:imagedata r:id="rId53" o:title=""/>
                </v:shape>
                <v:line id="Line 470" o:spid="_x0000_s1089" style="position:absolute;visibility:visible;mso-wrap-style:square" from="985,1001" to="1311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9LMQAAADcAAAADwAAAGRycy9kb3ducmV2LnhtbESPQUvDQBSE70L/w/IK3uzG0hqJ3Za2&#10;IIi3piIeH3nPbHD3bciuTfTXu4LgcZiZb5jNbvJOXXiIXRADt4sCFEsTqJPWwMv58eYeVEwohC4I&#10;G/jiCLvt7GqDFYVRTnypU6syRGKFBmxKfaV1bCx7jIvQs2TvPQweU5ZDq2nAMcO908uiuNMeO8kL&#10;Fns+Wm4+6k9voHxz3+P+SLZ+Lul1dTjRunBkzPV82j+ASjyl//Bf+4kMrNYl/J7JR0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r0sxAAAANwAAAAPAAAAAAAAAAAA&#10;AAAAAKECAABkcnMvZG93bnJldi54bWxQSwUGAAAAAAQABAD5AAAAkgMAAAAA&#10;" strokeweight=".1106mm"/>
                <v:shape id="AutoShape 469" o:spid="_x0000_s1090" style="position:absolute;left:1112;top:948;width:56;height:49;visibility:visible;mso-wrap-style:square;v-text-anchor:top" coordsize="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LNcIA&#10;AADcAAAADwAAAGRycy9kb3ducmV2LnhtbERPTYvCMBC9C/sfwizsTVNFRapRVBT2sCBWYfc4NGNT&#10;bCalibbrrzcHwePjfS9Wna3EnRpfOlYwHCQgiHOnSy4UnE/7/gyED8gaK8ek4J88rJYfvQWm2rV8&#10;pHsWChFD2KeowIRQp1L63JBFP3A1ceQurrEYImwKqRtsY7it5ChJptJiybHBYE1bQ/k1u1kFu3Y7&#10;HT+y28gMN4fr7icrfv8ea6W+Prv1HESgLrzFL/e3VjCexLXx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Is1wgAAANwAAAAPAAAAAAAAAAAAAAAAAJgCAABkcnMvZG93&#10;bnJldi54bWxQSwUGAAAAAAQABAD1AAAAhwMAAAAA&#10;" path="m12,13r-6,l6,5,12,3r,10xm20,18l,18,,13r20,l20,18xm19,48l6,48,6,18r6,l12,41r2,3l20,44r,3l19,48xm20,44r-1,l20,42r,2xm37,47r-6,l49,4,25,4,25,,56,r,1l37,47xe" fillcolor="black" stroked="f">
                  <v:path arrowok="t" o:connecttype="custom" o:connectlocs="12,961;6,961;6,953;12,951;12,961;20,966;0,966;0,961;20,961;20,966;19,996;6,996;6,966;12,966;12,989;14,992;20,992;20,995;19,996;20,992;19,992;20,990;20,992;37,995;31,995;49,952;25,952;25,948;56,948;56,949;37,995" o:connectangles="0,0,0,0,0,0,0,0,0,0,0,0,0,0,0,0,0,0,0,0,0,0,0,0,0,0,0,0,0,0,0"/>
                </v:shape>
                <v:line id="Line 468" o:spid="_x0000_s1091" style="position:absolute;visibility:visible;mso-wrap-style:square" from="1225,1030" to="1311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787McAAADcAAAADwAAAGRycy9kb3ducmV2LnhtbESP0WrCQBRE3wX/YbmCL1I3SpU2zSpF&#10;VKp9KKb5gMvubRKbvRuyq6Z/7xYKfRxm5gyTrXvbiCt1vnasYDZNQBBrZ2ouFRSfu4cnED4gG2wc&#10;k4If8rBeDQcZpsbd+ETXPJQiQtinqKAKoU2l9Loii37qWuLofbnOYoiyK6Xp8BbhtpHzJFlKizXH&#10;hQpb2lSkv/OLVbB4/zifrD7ku9l2f9RtvyzOk6NS41H/+gIiUB/+w3/tN6PgcfEMv2fiEZ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vzsxwAAANwAAAAPAAAAAAAA&#10;AAAAAAAAAKECAABkcnMvZG93bnJldi54bWxQSwUGAAAAAAQABAD5AAAAlQMAAAAA&#10;" strokeweight=".1106mm"/>
                <v:line id="Line 467" o:spid="_x0000_s1092" style="position:absolute;visibility:visible;mso-wrap-style:square" from="1311,1001" to="1311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ifzMMAAADcAAAADwAAAGRycy9kb3ducmV2LnhtbERP3WrCMBS+H+wdwhl4IzNVtIzOKENU&#10;/LkY7XyAQ3LW1jUnpYla395cCLv8+P7ny9424kqdrx0rGI8SEMTamZpLBaefzfsHCB+QDTaOScGd&#10;PCwXry9zzIy7cU7XIpQihrDPUEEVQptJ6XVFFv3ItcSR+3WdxRBhV0rT4S2G20ZOkiSVFmuODRW2&#10;tKpI/xUXq2B2/D7nVu+LzXi9Pei2T0/n4UGpwVv/9QkiUB/+xU/3ziiYpnF+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In8zDAAAA3AAAAA8AAAAAAAAAAAAA&#10;AAAAoQIAAGRycy9kb3ducmV2LnhtbFBLBQYAAAAABAAEAPkAAACRAwAAAAA=&#10;" strokeweight=".1106mm"/>
                <v:line id="Line 466" o:spid="_x0000_s1093" style="position:absolute;visibility:visible;mso-wrap-style:square" from="454,842" to="1967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9KfsQAAADcAAAADwAAAGRycy9kb3ducmV2LnhtbESPQUsDMRSE74L/ITyhN5ttqa2sTUtb&#10;EIq3riIeH/uem8XkZdnE7ra/3giCx2FmvmHW29E7deY+tkEMzKYFKJY6UCuNgbfX5/tHUDGhELog&#10;bODCEbab25s1lhQGOfG5So3KEIklGrApdaXWsbbsMU5Dx5K9z9B7TFn2jaYehwz3Ts+LYqk9tpIX&#10;LHZ8sFx/Vd/ewOrDXYfdgWz1sqL3xf5ED4UjYyZ34+4JVOIx/Yf/2kcysFjO4PdMPgJ6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j0p+xAAAANwAAAAPAAAAAAAAAAAA&#10;AAAAAKECAABkcnMvZG93bnJldi54bWxQSwUGAAAAAAQABAD5AAAAkgMAAAAA&#10;" strokeweight=".1106mm"/>
                <v:shape id="AutoShape 465" o:spid="_x0000_s1094" style="position:absolute;left:1598;top:770;width:54;height:50;visibility:visible;mso-wrap-style:square;v-text-anchor:top" coordsize="5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3IsQA&#10;AADcAAAADwAAAGRycy9kb3ducmV2LnhtbESPwWrDMBBE74X+g9hCbo3cEEzjRAmljWnprXY+YLE2&#10;tom0EpaS2P36KhDocZiZN8xmN1ojLjSE3rGCl3kGgrhxuudWwaEun19BhIis0TgmBRMF2G0fHzZY&#10;aHflH7pUsRUJwqFABV2MvpAyNB1ZDHPniZN3dIPFmOTQSj3gNcGtkYssy6XFntNCh57eO2pO1dkq&#10;aFat//zOSjZ5/jH52uyPp9+DUrOn8W0NItIY/8P39pdWsMwXcDu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dyLEAAAA3AAAAA8AAAAAAAAAAAAAAAAAmAIAAGRycy9k&#10;b3ducmV2LnhtbFBLBQYAAAAABAAEAPUAAACJAwAAAAA=&#10;" path="m11,15r-5,l6,6,11,4r,11xm20,19l,19,,15r20,l20,19xm18,49l6,49,6,19r5,l11,42r2,3l20,45r,3l18,49xm20,45r-2,l20,44r,1xm28,8r,-5l32,,45,r5,5l32,5,28,8xm50,45r-8,l48,40r,-14l31,26r,-4l46,22,46,5r4,l52,6r,15l42,24r5,l54,30r,12l50,45xm44,50r-14,l26,47r,-6l31,45r19,l44,50xe" fillcolor="black" stroked="f">
                  <v:path arrowok="t" o:connecttype="custom" o:connectlocs="11,785;6,785;6,776;11,774;11,785;20,789;0,789;0,785;20,785;20,789;18,819;6,819;6,789;11,789;11,812;13,815;20,815;20,818;18,819;20,815;18,815;20,814;20,815;28,778;28,773;32,770;45,770;50,775;32,775;28,778;50,815;42,815;48,810;48,796;31,796;31,792;46,792;46,775;50,775;52,776;52,791;42,794;42,794;47,794;54,800;54,812;50,815;44,820;30,820;26,817;26,811;31,815;50,815;44,820" o:connectangles="0,0,0,0,0,0,0,0,0,0,0,0,0,0,0,0,0,0,0,0,0,0,0,0,0,0,0,0,0,0,0,0,0,0,0,0,0,0,0,0,0,0,0,0,0,0,0,0,0,0,0,0,0,0"/>
                </v:shape>
                <v:line id="Line 464" o:spid="_x0000_s1095" style="position:absolute;visibility:visible;mso-wrap-style:square" from="1882,870" to="1967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Bu8YAAADcAAAADwAAAGRycy9kb3ducmV2LnhtbESP0WrCQBRE3wv+w3IFX4putDVIdJUi&#10;Wlp9EKMfcNm9JrHZuyG71fTvuwWhj8PMnGEWq87W4katrxwrGI8SEMTamYoLBefTdjgD4QOywdox&#10;KfghD6tl72mBmXF3PtItD4WIEPYZKihDaDIpvS7Joh+5hjh6F9daDFG2hTQt3iPc1nKSJKm0WHFc&#10;KLGhdUn6K/+2Cqb7w/Vo9We+HW/ed7rp0vP1eafUoN+9zUEE6sJ/+NH+MApe0xf4O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aAbvGAAAA3AAAAA8AAAAAAAAA&#10;AAAAAAAAoQIAAGRycy9kb3ducmV2LnhtbFBLBQYAAAAABAAEAPkAAACUAwAAAAA=&#10;" strokeweight=".1106mm"/>
                <v:line id="Line 463" o:spid="_x0000_s1096" style="position:absolute;visibility:visible;mso-wrap-style:square" from="1967,842" to="1967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Zz8YAAADcAAAADwAAAGRycy9kb3ducmV2LnhtbESP0WrCQBRE3wv+w3IFX4puFBskuoqU&#10;Wqo+iNEPuOxek2j2bshuNf17t1Do4zAzZ5jFqrO1uFPrK8cKxqMEBLF2puJCwfm0Gc5A+IBssHZM&#10;Cn7Iw2rZe1lgZtyDj3TPQyEihH2GCsoQmkxKr0uy6EeuIY7exbUWQ5RtIU2Ljwi3tZwkSSotVhwX&#10;SmzovSR9y7+tgrf94Xq0eptvxh+fO9106fn6ulNq0O/WcxCBuvAf/mt/GQXTdAq/Z+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zmc/GAAAA3AAAAA8AAAAAAAAA&#10;AAAAAAAAoQIAAGRycy9kb3ducmV2LnhtbFBLBQYAAAAABAAEAPkAAACUAwAAAAA=&#10;" strokeweight=".1106mm"/>
                <v:line id="Line 462" o:spid="_x0000_s1097" style="position:absolute;visibility:visible;mso-wrap-style:square" from="1140,471" to="1842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MfcQAAADcAAAADwAAAGRycy9kb3ducmV2LnhtbESPX0sDMRDE34V+h7AF32yu0n9cm5a2&#10;IIhvPUV8XG7Xy2GyOS6xd/rpjSD4OMzMb5jdYfROXbmPbRAD81kBiqUO1Epj4OX54W4DKiYUQheE&#10;DXxxhMN+crPDksIgF75WqVEZIrFEAzalrtQ61pY9xlnoWLL3HnqPKcu+0dTjkOHe6fuiWGmPreQF&#10;ix2fLdcf1ac3sH5z38PxTLZ6WtPr4nShZeHImNvpeNyCSjym//Bf+5EMLFZL+D2Tj4D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Ex9xAAAANwAAAAPAAAAAAAAAAAA&#10;AAAAAKECAABkcnMvZG93bnJldi54bWxQSwUGAAAAAAQABAD5AAAAkgMAAAAA&#10;" strokeweight=".1106mm"/>
                <v:line id="Line 461" o:spid="_x0000_s1098" style="position:absolute;visibility:visible;mso-wrap-style:square" from="1842,471" to="1842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h+ccMAAADcAAAADwAAAGRycy9kb3ducmV2LnhtbESPy2rDMBBF94X8g5hAdo3ckLrFjWKM&#10;k5Ru8/iAiTW1Ra2RsZTY7tdXhUKXl/s43E0+2lbcqffGsYKnZQKCuHLacK3gcj48voLwAVlj65gU&#10;TOQh384eNphpN/CR7qdQizjCPkMFTQhdJqWvGrLol64jjt6n6y2GKPta6h6HOG5buUqSVFo0HAkN&#10;dlQ2VH2dbjZyE13un18mXhWXq7++H8vdtzFKLeZj8QYi0Bj+w3/tD61gnabweyYe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YfnHDAAAA3AAAAA8AAAAAAAAAAAAA&#10;AAAAoQIAAGRycy9kb3ducmV2LnhtbFBLBQYAAAAABAAEAPkAAACRAwAAAAA=&#10;" strokeweight=".1108mm"/>
                <v:shape id="AutoShape 460" o:spid="_x0000_s1099" style="position:absolute;left:1495;top:519;width:56;height:5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Gc8MA&#10;AADcAAAADwAAAGRycy9kb3ducmV2LnhtbESPS2vDMBCE74H+B7GF3hq5dcjDiRJK+qDXvCDHxdpa&#10;ptbKWNvY+fdVoZDjMDPfMKvN4Bt1oS7WgQ08jTNQxGWwNVcGjof3xzmoKMgWm8Bk4EoRNuu70QoL&#10;G3re0WUvlUoQjgUacCJtoXUsHXmM49ASJ+8rdB4lya7StsM+wX2jn7Nsqj3WnBYctrR1VH7vf7yB&#10;PD+fjpL3b4vKbSfM4foqH7UxD/fDyxKU0CC38H/70xqYTGfwdyYd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TGc8MAAADcAAAADwAAAAAAAAAAAAAAAACYAgAAZHJzL2Rv&#10;d25yZXYueG1sUEsFBgAAAAAEAAQA9QAAAIgDAAAAAA==&#10;" path="m11,15r-5,l6,6,11,5r,10xm20,19l,19,,15r20,l20,19xm18,50l6,50,6,19r5,l11,42r3,3l20,45r,4l18,50xm20,45r-2,l20,44r,1xm47,50r-14,l25,43r,-15l35,24,27,20,27,7,35,,47,r5,5l37,5,32,9r,9l40,21r10,l45,24r7,2l40,26r-9,4l31,40r5,5l52,45r-5,5xm50,21r-10,l48,18r,-9l44,5r8,l54,6r,13l50,21xm52,45r-8,l50,41r,-11l40,26r12,l55,28r,15l52,45xe" fillcolor="black" stroked="f">
                  <v:path arrowok="t" o:connecttype="custom" o:connectlocs="6,534;11,524;20,538;0,534;20,538;6,569;11,538;14,564;20,568;20,564;20,563;47,569;25,562;35,543;27,539;35,519;52,524;32,528;40,540;45,543;52,545;31,549;36,564;47,569;40,540;48,528;52,524;54,538;52,564;50,560;40,545;55,547;52,564" o:connectangles="0,0,0,0,0,0,0,0,0,0,0,0,0,0,0,0,0,0,0,0,0,0,0,0,0,0,0,0,0,0,0,0,0"/>
                </v:shape>
                <v:line id="Line 459" o:spid="_x0000_s1100" style="position:absolute;visibility:visible;mso-wrap-style:square" from="1813,505" to="1842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nktMAAAADcAAAADwAAAGRycy9kb3ducmV2LnhtbERPTYvCMBC9C/sfwgh707QidekaRRZE&#10;kR60Lux1aMa22ExCE7X7781B8Ph438v1YDpxp963lhWk0wQEcWV1y7WC3/N28gXCB2SNnWVS8E8e&#10;1quP0RJzbR98onsZahFD2OeooAnB5VL6qiGDfmodceQutjcYIuxrqXt8xHDTyVmSZNJgy7GhQUc/&#10;DVXX8mYUuKK4uLRI/3A3P2ZXdzsc3AKV+hwPm28QgYbwFr/ce61gnsW18Uw8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p5LTAAAAA3AAAAA8AAAAAAAAAAAAAAAAA&#10;oQIAAGRycy9kb3ducmV2LnhtbFBLBQYAAAAABAAEAPkAAACOAwAAAAA=&#10;" strokeweight=".11075mm"/>
                <v:line id="Line 458" o:spid="_x0000_s1101" style="position:absolute;visibility:visible;mso-wrap-style:square" from="1842,591" to="1870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VBL8QAAADcAAAADwAAAGRycy9kb3ducmV2LnhtbESPQWvCQBSE74L/YXlCb7qJSFqjq5SC&#10;VCSHagWvj+wzCWbfLtlV47/vFgSPw8x8wyzXvWnFjTrfWFaQThIQxKXVDVcKjr+b8QcIH5A1tpZJ&#10;wYM8rFfDwRJzbe+8p9shVCJC2OeooA7B5VL6siaDfmIdcfTOtjMYouwqqTu8R7hp5TRJMmmw4bhQ&#10;o6OvmsrL4WoUuKI4u7RIT/g9+8ku7rrbuXdU6m3Ufy5ABOrDK/xsb7WCWTaH/zPx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JUEvxAAAANwAAAAPAAAAAAAAAAAA&#10;AAAAAKECAABkcnMvZG93bnJldi54bWxQSwUGAAAAAAQABAD5AAAAkgMAAAAA&#10;" strokeweight=".11075mm"/>
                <v:line id="Line 457" o:spid="_x0000_s1102" style="position:absolute;visibility:visible;mso-wrap-style:square" from="2418,408" to="2692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p5OMEAAADcAAAADwAAAGRycy9kb3ducmV2LnhtbERPTUvDQBC9C/0PyxS82Y2lGkm7LW1B&#10;EG9NRTwOmWk2uDsbsmsT/fXuQfD4eN+b3eSduvIQuyAG7hcFKJYmUCetgbfz890TqJhQCF0QNvDN&#10;EXbb2c0GKwqjnPhap1blEIkVGrAp9ZXWsbHsMS5Cz5K5Sxg8pgyHVtOAYw73Ti+L4lF77CQ3WOz5&#10;aLn5rL+8gfLD/Yz7I9n6taT31eFED4UjY27n034NKvGU/sV/7hcysCrz/HwmHwG9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Gnk4wQAAANwAAAAPAAAAAAAAAAAAAAAA&#10;AKECAABkcnMvZG93bnJldi54bWxQSwUGAAAAAAQABAD5AAAAjwMAAAAA&#10;" strokeweight=".1106mm"/>
                <v:shape id="AutoShape 456" o:spid="_x0000_s1103" style="position:absolute;left:2517;top:325;width:56;height:5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tQcQA&#10;AADcAAAADwAAAGRycy9kb3ducmV2LnhtbESPzWrDMBCE74G+g9hCb4mcOqStGyWU9Idc6yaQ42Jt&#10;LVNrZaxt7Lx9VQjkOMzMN8xqM/pWnaiPTWAD81kGirgKtuHawP7rffoIKgqyxTYwGThThM36ZrLC&#10;woaBP+lUSq0ShGOBBpxIV2gdK0ce4yx0xMn7Dr1HSbKvte1xSHDf6vssW2qPDacFhx1tHVU/5a83&#10;kOfHw17y4e2pdtsFczi/ykdjzN3t+PIMSmiUa/jS3lkDi4c5/J9JR0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bUHEAAAA3AAAAA8AAAAAAAAAAAAAAAAAmAIAAGRycy9k&#10;b3ducmV2LnhtbFBLBQYAAAAABAAEAPUAAACJAwAAAAA=&#10;" path="m11,15r-5,l6,6,11,5r,10xm20,20l,20,,15r20,l20,20xm18,50l6,50,6,20r5,l11,42r2,3l20,45r,4l18,50xm20,45r-2,l20,44r,1xm46,31r-13,l25,23,25,9,33,,47,r3,5l36,5r-6,6l30,21r6,5l49,26r-3,5xm49,26r-5,l49,21r,-9l44,5r6,l55,12r,13l49,25r,1xm48,45r-6,l50,35r,-10l55,25r,10l48,45xm45,50r-14,l27,48r,-5l31,45r17,l45,50xe" fillcolor="black" stroked="f">
                  <v:path arrowok="t" o:connecttype="custom" o:connectlocs="11,340;6,340;6,331;11,330;11,340;20,345;0,345;0,340;20,340;20,345;18,375;6,375;6,345;11,345;11,367;13,370;20,370;20,374;18,375;20,370;18,370;20,369;20,370;46,356;33,356;25,348;25,334;33,325;47,325;50,330;36,330;30,336;30,346;36,351;49,351;46,356;49,351;44,351;49,346;49,337;44,330;50,330;55,337;55,350;49,350;49,351;48,370;42,370;50,360;50,350;55,350;55,360;48,370;45,375;31,375;27,373;27,368;31,370;48,370;45,375" o:connectangles="0,0,0,0,0,0,0,0,0,0,0,0,0,0,0,0,0,0,0,0,0,0,0,0,0,0,0,0,0,0,0,0,0,0,0,0,0,0,0,0,0,0,0,0,0,0,0,0,0,0,0,0,0,0,0,0,0,0,0,0"/>
                </v:shape>
                <v:line id="Line 455" o:spid="_x0000_s1104" style="position:absolute;visibility:visible;mso-wrap-style:square" from="2607,437" to="2692,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8y/cYAAADcAAAADwAAAGRycy9kb3ducmV2LnhtbESP0WoCMRRE3wX/IVzBF6lZpbVlNYqU&#10;Wqw+iFs/4JJcd1c3N8sm6vr3TUHwcZiZM8xs0dpKXKnxpWMFo2ECglg7U3Ku4PC7evkA4QOywcox&#10;KbiTh8W825lhatyN93TNQi4ihH2KCooQ6lRKrwuy6IeuJo7e0TUWQ5RNLk2Dtwi3lRwnyURaLDku&#10;FFjTZ0H6nF2sgrft7rS3+idbjb6+N7puJ4fTYKNUv9cupyACteEZfrTXRsHr+xj+z8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PMv3GAAAA3AAAAA8AAAAAAAAA&#10;AAAAAAAAoQIAAGRycy9kb3ducmV2LnhtbFBLBQYAAAAABAAEAPkAAACUAwAAAAA=&#10;" strokeweight=".1106mm"/>
                <v:line id="Line 454" o:spid="_x0000_s1105" style="position:absolute;visibility:visible;mso-wrap-style:square" from="2692,408" to="2692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OXZscAAADcAAAADwAAAGRycy9kb3ducmV2LnhtbESP0WrCQBRE3wv+w3KFvpS6sdZUoquI&#10;VLH6UEz9gMvuNYlm74bsVtO/7wqFPg4zc4aZLTpbiyu1vnKsYDhIQBBrZyouFBy/1s8TED4gG6wd&#10;k4If8rCY9x5mmBl34wNd81CICGGfoYIyhCaT0uuSLPqBa4ijd3KtxRBlW0jT4i3CbS1fkiSVFiuO&#10;CyU2tCpJX/Jvq2C8/zwfrP7I18P3zU43XXo8P+2Ueux3yymIQF34D/+1t0bB69sI7m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g5dmxwAAANwAAAAPAAAAAAAA&#10;AAAAAAAAAKECAABkcnMvZG93bnJldi54bWxQSwUGAAAAAAQABAD5AAAAlQMAAAAA&#10;" strokeweight=".1106mm"/>
                <v:shape id="Picture 453" o:spid="_x0000_s1106" type="#_x0000_t75" style="position:absolute;left:3477;top:702;width:309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3KsjCAAAA3AAAAA8AAABkcnMvZG93bnJldi54bWxEj0FrwkAUhO8F/8PyBG914yoq0VWkoPTa&#10;NOj1kX0mIdm3Ibs18d+7hUKPw8x8w+yPo23Fg3pfO9awmCcgiAtnai415N/n9y0IH5ANto5Jw5M8&#10;HA+Ttz2mxg38RY8slCJC2KeooQqhS6X0RUUW/dx1xNG7u95iiLIvpelxiHDbSpUka2mx5rhQYUcf&#10;FRVN9mMjpWku6loP69tSldtc5ipzg9J6Nh1POxCBxvAf/mt/Gg2rzQp+z8QjIA8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9yrIwgAAANwAAAAPAAAAAAAAAAAAAAAAAJ8C&#10;AABkcnMvZG93bnJldi54bWxQSwUGAAAAAAQABAD3AAAAjgMAAAAA&#10;">
                  <v:imagedata r:id="rId54" o:title=""/>
                </v:shape>
                <v:line id="Line 452" o:spid="_x0000_s1107" style="position:absolute;visibility:visible;mso-wrap-style:square" from="346,819" to="346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N228EAAADcAAAADwAAAGRycy9kb3ducmV2LnhtbESP3YrCMBCF7wXfIYzgnaaKP0s1ilRd&#10;9lbXBxibsQ02k9JErT69WVjw8nB+Ps5y3dpK3KnxxrGC0TABQZw7bbhQcPrdD75A+ICssXJMCp7k&#10;Yb3qdpaYavfgA92PoRBxhH2KCsoQ6lRKn5dk0Q9dTRy9i2sshiibQuoGH3HcVnKcJDNp0XAklFhT&#10;VlJ+Pd5s5CY6203nTx5vTmd//j5k25cxSvV77WYBIlAbPuH/9o9WMJlP4e9MPAJ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03bbwQAAANwAAAAPAAAAAAAAAAAAAAAA&#10;AKECAABkcnMvZG93bnJldi54bWxQSwUGAAAAAAQABAD5AAAAjwMAAAAA&#10;" strokeweight=".1108mm"/>
                <v:line id="Line 451" o:spid="_x0000_s1108" style="position:absolute;visibility:visible;mso-wrap-style:square" from="346,522" to="928,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9E18QAAADcAAAADwAAAGRycy9kb3ducmV2LnhtbESPQUvDQBSE70L/w/IK3uzGUhuJ3Za2&#10;IIi3piIeH3nPbHD3bciuTfTXu4LgcZiZb5jNbvJOXXiIXRADt4sCFEsTqJPWwMv58eYeVEwohC4I&#10;G/jiCLvt7GqDFYVRTnypU6syRGKFBmxKfaV1bCx7jIvQs2TvPQweU5ZDq2nAMcO908uiWGuPneQF&#10;iz0fLTcf9ac3UL6573F/JFs/l/S6OpzornBkzPV82j+ASjyl//Bf+4kMrMo1/J7JR0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v0TXxAAAANwAAAAPAAAAAAAAAAAA&#10;AAAAAKECAABkcnMvZG93bnJldi54bWxQSwUGAAAAAAQABAD5AAAAkgMAAAAA&#10;" strokeweight=".1106mm"/>
                <v:shape id="AutoShape 450" o:spid="_x0000_s1109" style="position:absolute;left:479;top:456;width:55;height:50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UUMcA&#10;AADcAAAADwAAAGRycy9kb3ducmV2LnhtbESPW2sCMRSE3wv9D+EIvhTNeqnK1iilILSKFG/Qx8Pm&#10;uLt1c7JNUl3/vREKfRxmvhlmOm9MJc7kfGlZQa+bgCDOrC45V7DfLToTED4ga6wsk4IreZjPHh+m&#10;mGp74Q2dtyEXsYR9igqKEOpUSp8VZNB3bU0cvaN1BkOULpfa4SWWm0r2k2QkDZYcFwqs6a2g7LT9&#10;NQqGn9fnyfrDrcLhp3xaf33jggZLpdqt5vUFRKAm/If/6HcdufEY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UFFDHAAAA3AAAAA8AAAAAAAAAAAAAAAAAmAIAAGRy&#10;cy9kb3ducmV2LnhtbFBLBQYAAAAABAAEAPUAAACMAwAAAAA=&#10;" path="m11,15r-5,l6,7,11,5r,10xm20,20l,20,,15r20,l20,20xm18,50l6,50,6,20r5,l11,42r2,3l20,45r,4l18,50xm20,45r-2,l20,44r,1xm27,10r,-5l44,r,7l38,7,27,10xm44,44r-6,l38,7r6,l44,44xm55,49r-28,l27,44r28,l55,49xe" fillcolor="black" stroked="f">
                  <v:path arrowok="t" o:connecttype="custom" o:connectlocs="11,471;6,471;6,463;11,461;11,471;20,476;0,476;0,471;20,471;20,476;18,506;6,506;6,476;11,476;11,498;13,501;20,501;20,505;18,506;20,501;18,501;20,500;20,501;27,466;27,461;44,456;44,463;38,463;27,466;44,500;38,500;38,463;44,463;44,500;55,505;27,505;27,500;55,500;55,505" o:connectangles="0,0,0,0,0,0,0,0,0,0,0,0,0,0,0,0,0,0,0,0,0,0,0,0,0,0,0,0,0,0,0,0,0,0,0,0,0,0,0"/>
                </v:shape>
                <v:line id="Line 449" o:spid="_x0000_s1110" style="position:absolute;visibility:visible;mso-wrap-style:square" from="843,551" to="928,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cFF8MAAADcAAAADwAAAGRycy9kb3ducmV2LnhtbERP3WrCMBS+H/gO4QjeDE0d84dqFJE5&#10;Nr0Qqw9wSI5ttTkpTdTu7ZcLwcuP73++bG0l7tT40rGC4SABQaydKTlXcDpu+lMQPiAbrByTgj/y&#10;sFx03uaYGvfgA92zkIsYwj5FBUUIdSql1wVZ9ANXE0fu7BqLIcIml6bBRwy3lfxIkrG0WHJsKLCm&#10;dUH6mt2sgtFufzlY/Ztthl/fW12349PlfatUr9uuZiACteElfrp/jILPSVwb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nBRfDAAAA3AAAAA8AAAAAAAAAAAAA&#10;AAAAoQIAAGRycy9kb3ducmV2LnhtbFBLBQYAAAAABAAEAPkAAACRAwAAAAA=&#10;" strokeweight=".1106mm"/>
                <v:line id="Line 448" o:spid="_x0000_s1111" style="position:absolute;visibility:visible;mso-wrap-style:square" from="928,522" to="928,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ugjMYAAADcAAAADwAAAGRycy9kb3ducmV2LnhtbESP0WoCMRRE3wX/IVzBF6lZRW27NYqI&#10;Fmsfils/4JLc7q5ubpZN1O3fG6HQx2FmzjDzZWsrcaXGl44VjIYJCGLtTMm5guP39ukFhA/IBivH&#10;pOCXPCwX3c4cU+NufKBrFnIRIexTVFCEUKdSel2QRT90NXH0flxjMUTZ5NI0eItwW8lxksykxZLj&#10;QoE1rQvS5+xiFUw/v04Hqz+y7Wjzvtd1OzueBnul+r129QYiUBv+w3/tnVEweX6Fx5l4BO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roIzGAAAA3AAAAA8AAAAAAAAA&#10;AAAAAAAAoQIAAGRycy9kb3ducmV2LnhtbFBLBQYAAAAABAAEAPkAAACUAwAAAAA=&#10;" strokeweight=".1106mm"/>
                <v:line id="Line 447" o:spid="_x0000_s1112" style="position:absolute;visibility:visible;mso-wrap-style:square" from="146,380" to="146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GlZMAAAADcAAAADwAAAGRycy9kb3ducmV2LnhtbERPS27CMBDdV+IO1iCxK04RUJRiEAof&#10;dQvlAEM8TazG4yg2EHr6zqISy6f3X65736gbddEFNvA2zkARl8E6rgycv/avC1AxIVtsApOBB0VY&#10;rwYvS8xtuPORbqdUKQnhmKOBOqU21zqWNXmM49ASC/cdOo9JYFdp2+Fdwn2jJ1k21x4dS0ONLRU1&#10;lT+nq5fezBa72fuDJ5vzJV4Ox2L765wxo2G/+QCVqE9P8b/70xqYLmS+nJEjo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xpWTAAAAA3AAAAA8AAAAAAAAAAAAAAAAA&#10;oQIAAGRycy9kb3ducmV2LnhtbFBLBQYAAAAABAAEAPkAAACOAwAAAAA=&#10;" strokeweight=".1108mm"/>
                <v:line id="Line 446" o:spid="_x0000_s1113" style="position:absolute;visibility:visible;mso-wrap-style:square" from="146,864" to="238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hMQAAADcAAAADwAAAGRycy9kb3ducmV2LnhtbESPQUsDMRSE70L/Q3hCbzZbqbZsm5a2&#10;UBBvXUU8Pva9bhaTl2UTu6u/3giCx2FmvmE2u9E7deU+tkEMzGcFKJY6UCuNgdeX090KVEwohC4I&#10;G/jiCLvt5GaDJYVBznytUqMyRGKJBmxKXal1rC17jLPQsWTvEnqPKcu+0dTjkOHe6fuieNQeW8kL&#10;Fjs+Wq4/qk9vYPnuvof9kWz1vKS3xeFMD4UjY6a3434NKvGY/sN/7ScysFjN4fdMPgJ6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6yExAAAANwAAAAPAAAAAAAAAAAA&#10;AAAAAKECAABkcnMvZG93bnJldi54bWxQSwUGAAAAAAQABAD5AAAAkgMAAAAA&#10;" strokeweight=".1106mm"/>
                <v:line id="Line 445" o:spid="_x0000_s1114" style="position:absolute;visibility:visible;mso-wrap-style:square" from="152,893" to="238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C2sYAAADcAAAADwAAAGRycy9kb3ducmV2LnhtbESP0WrCQBRE3wv+w3IFX4puElqR6CpS&#10;aqn2oRj9gMvuNYlm74bsqunfu4VCH4eZOcMsVr1txI06XztWkE4SEMTamZpLBcfDZjwD4QOywcYx&#10;KfghD6vl4GmBuXF33tOtCKWIEPY5KqhCaHMpva7Iop+4ljh6J9dZDFF2pTQd3iPcNjJLkqm0WHNc&#10;qLClt4r0pbhaBa9f3+e91dtik75/7HTbT4/n551So2G/noMI1If/8F/70yh4mWXweyYe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aQtrGAAAA3AAAAA8AAAAAAAAA&#10;AAAAAAAAoQIAAGRycy9kb3ducmV2LnhtbFBLBQYAAAAABAAEAPkAAACUAwAAAAA=&#10;" strokeweight=".1106mm"/>
                <v:line id="Line 444" o:spid="_x0000_s1115" style="position:absolute;visibility:visible;mso-wrap-style:square" from="238,864" to="238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bnQccAAADcAAAADwAAAGRycy9kb3ducmV2LnhtbESP0WrCQBRE3wX/YblCX0rdWKtImlWk&#10;1GLtg5jmAy67t0k0ezdktxr/3i0UfBxm5gyTrXrbiDN1vnasYDJOQBBrZ2ouFRTfm6cFCB+QDTaO&#10;ScGVPKyWw0GGqXEXPtA5D6WIEPYpKqhCaFMpva7Ioh+7ljh6P66zGKLsSmk6vES4beRzksylxZrj&#10;QoUtvVWkT/mvVTD72h8PVn/mm8n7x063/bw4Pu6Uehj161cQgfpwD/+3t0bBy2IKf2fi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udBxwAAANwAAAAPAAAAAAAA&#10;AAAAAAAAAKECAABkcnMvZG93bnJldi54bWxQSwUGAAAAAAQABAD5AAAAlQMAAAAA&#10;" strokeweight=".1106mm"/>
                <v:shape id="Picture 443" o:spid="_x0000_s1116" type="#_x0000_t75" style="position:absolute;left:2415;top:325;width:823;height: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qZCjGAAAA3AAAAA8AAABkcnMvZG93bnJldi54bWxEj0FrwkAUhO+C/2F5hd7MpqJiU1cRoSBa&#10;EdNCr4/sM0nNvk13txr767sFweMwM98ws0VnGnEm52vLCp6SFARxYXXNpYKP99fBFIQPyBoby6Tg&#10;Sh4W835vhpm2Fz7QOQ+liBD2GSqoQmgzKX1RkUGf2JY4ekfrDIYoXSm1w0uEm0YO03QiDdYcFyps&#10;aVVRccp/jILNV/n5lu6u68N4T+0z/m5Ox+23Uo8P3fIFRKAu3MO39lorGE1H8H8mHgE5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apkKMYAAADcAAAADwAAAAAAAAAAAAAA&#10;AACfAgAAZHJzL2Rvd25yZXYueG1sUEsFBgAAAAAEAAQA9wAAAJIDAAAAAA==&#10;">
                  <v:imagedata r:id="rId55" o:title=""/>
                </v:shape>
                <v:line id="Line 442" o:spid="_x0000_s1117" style="position:absolute;visibility:visible;mso-wrap-style:square" from="460,956" to="871,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qh8QAAADcAAAADwAAAGRycy9kb3ducmV2LnhtbESPQUsDMRSE70L/Q3gFbzartLasTUst&#10;CMVbVyk9PvY9N4vJy7KJ3bW/3giCx2FmvmHW29E7deE+tkEM3M8KUCx1oFYaA+9vL3crUDGhELog&#10;bOCbI2w3k5s1lhQGOfKlSo3KEIklGrApdaXWsbbsMc5Cx5K9j9B7TFn2jaYehwz3Tj8UxaP22Epe&#10;sNjx3nL9WX15A8uzuw67PdnqdUmn+fORFoUjY26n4+4JVOIx/Yf/2gcyMF8t4PdMPgJ6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KqHxAAAANwAAAAPAAAAAAAAAAAA&#10;AAAAAKECAABkcnMvZG93bnJldi54bWxQSwUGAAAAAAQABAD5AAAAkgMAAAAA&#10;" strokeweight=".1106mm"/>
                <v:shape id="AutoShape 441" o:spid="_x0000_s1118" style="position:absolute;left:593;top:895;width:56;height:5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SFEsMA&#10;AADcAAAADwAAAGRycy9kb3ducmV2LnhtbESPX2vCQBDE34V+h2MLvumljYiNnlKslr7WP9DHJbfm&#10;QnN7Ibc18dt7hUIfh5n5DbPaDL5RV+piHdjA0zQDRVwGW3Nl4HTcTxagoiBbbAKTgRtF2KwfRiss&#10;bOj5k64HqVSCcCzQgBNpC61j6chjnIaWOHmX0HmUJLtK2w77BPeNfs6yufZYc1pw2NLWUfl9+PEG&#10;8vzrfJK8371UbjtjDrc3ea+NGT8Or0tQQoP8h//aH9bAbDGH3zPpCO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SFEsMAAADcAAAADwAAAAAAAAAAAAAAAACYAgAAZHJzL2Rv&#10;d25yZXYueG1sUEsFBgAAAAAEAAQA9QAAAIgDAAAAAA==&#10;" path="m11,15r-5,l6,7,11,5r,10xm20,20l,20,,15r20,l20,20xm18,50l6,50,6,20r5,l11,42r3,3l20,45r,4l18,50xm20,45r-2,l20,44r,1xm47,50r-13,l25,38r,-23l36,,50,r3,2l53,5,39,5,31,16r,10l35,26r-4,4l32,38r5,7l52,45r-5,5xm53,7l49,5r4,l53,7xm35,26r-4,l35,19r13,l53,24r-16,l35,26xm52,45r-7,l50,39r,-9l45,24r8,l56,27r,14l52,45xe" fillcolor="black" stroked="f">
                  <v:path arrowok="t" o:connecttype="custom" o:connectlocs="11,910;6,910;6,902;11,900;11,910;20,915;0,915;0,910;20,910;20,915;18,945;6,945;6,915;11,915;11,937;14,940;20,940;20,944;18,945;20,940;18,940;20,939;20,940;47,945;34,945;25,933;25,910;36,895;50,895;53,897;53,900;39,900;31,911;31,921;35,921;31,925;32,933;37,940;52,940;47,945;53,902;49,900;53,900;53,902;35,921;31,921;35,914;48,914;53,919;37,919;35,921;52,940;45,940;50,934;50,925;45,919;53,919;56,922;56,936;52,940" o:connectangles="0,0,0,0,0,0,0,0,0,0,0,0,0,0,0,0,0,0,0,0,0,0,0,0,0,0,0,0,0,0,0,0,0,0,0,0,0,0,0,0,0,0,0,0,0,0,0,0,0,0,0,0,0,0,0,0,0,0,0,0"/>
                </v:shape>
                <v:line id="Line 440" o:spid="_x0000_s1119" style="position:absolute;visibility:visible;mso-wrap-style:square" from="786,984" to="871,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3hQsYAAADcAAAADwAAAGRycy9kb3ducmV2LnhtbESP0WoCMRRE34X+Q7gFX0SzilVZjVKK&#10;SmsfiqsfcElud9dubpZN1O3fG0HwcZiZM8xi1dpKXKjxpWMFw0ECglg7U3Ku4HjY9GcgfEA2WDkm&#10;Bf/kYbV86SwwNe7Ke7pkIRcRwj5FBUUIdSql1wVZ9ANXE0fv1zUWQ5RNLk2D1wi3lRwlyURaLDku&#10;FFjTR0H6LztbBW/fP6e91V/ZZrje7nTdTo6n3k6p7mv7PgcRqA3P8KP9aRSMZ1O4n4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t4ULGAAAA3AAAAA8AAAAAAAAA&#10;AAAAAAAAoQIAAGRycy9kb3ducmV2LnhtbFBLBQYAAAAABAAEAPkAAACUAwAAAAA=&#10;" strokeweight=".1106mm"/>
                <v:line id="Line 439" o:spid="_x0000_s1120" style="position:absolute;visibility:visible;mso-wrap-style:square" from="871,956" to="871,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1MMIAAADcAAAADwAAAGRycy9kb3ducmV2LnhtbERPzYrCMBC+C75DGMHLoqmyK1KNIqKy&#10;6x4Wqw8wJGNbbSaliVrf3hwWPH58//Nlaytxp8aXjhWMhgkIYu1MybmC03E7mILwAdlg5ZgUPMnD&#10;ctHtzDE17sEHumchFzGEfYoKihDqVEqvC7Loh64mjtzZNRZDhE0uTYOPGG4rOU6SibRYcmwosKZ1&#10;Qfqa3ayCr9+/y8Hqn2w72uz2um4np8vHXql+r13NQARqw1v87/42Cj6ncW08E4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1MMIAAADcAAAADwAAAAAAAAAAAAAA&#10;AAChAgAAZHJzL2Rvd25yZXYueG1sUEsFBgAAAAAEAAQA+QAAAJADAAAAAA==&#10;" strokeweight=".1106mm"/>
                <v:line id="Line 438" o:spid="_x0000_s1121" style="position:absolute;visibility:visible;mso-wrap-style:square" from="346,819" to="346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sM+cMAAADcAAAADwAAAGRycy9kb3ducmV2LnhtbESPy27CMBBF95X4B2uQumscUB8QMAiF&#10;tuo2kA8Y4iGxiMdRbCDp19eVKnV5dR9Hd70dbCtu1HvjWMEsSUEQV04brhWUx4+nBQgfkDW2jknB&#10;SB62m8nDGjPt7lzQ7RBqEUfYZ6igCaHLpPRVQxZ94jri6J1dbzFE2ddS93iP47aV8zR9lRYNR0KD&#10;HeUNVZfD1UZuqvP3l7eR57vy5E+fRb7/Nkapx+mwW4EINIT/8F/7Syt4Xizh90w8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LDPnDAAAA3AAAAA8AAAAAAAAAAAAA&#10;AAAAoQIAAGRycy9kb3ducmV2LnhtbFBLBQYAAAAABAAEAPkAAACRAwAAAAA=&#10;" strokeweight=".1108mm"/>
                <v:line id="Line 437" o:spid="_x0000_s1122" style="position:absolute;visibility:visible;mso-wrap-style:square" from="346,522" to="928,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afwsIAAADcAAAADwAAAGRycy9kb3ducmV2LnhtbERPTUsDMRC9C/6HMII3m620VtempRYK&#10;4q3bIh6HnXGzNJksm9jd+uubg+Dx8b6X69E7deY+tkEMTCcFKJY6UCuNgeNh9/AMKiYUQheEDVw4&#10;wnp1e7PEksIgez5XqVE5RGKJBmxKXal1rC17jJPQsWTuO/QeU4Z9o6nHIYd7px+L4kl7bCU3WOx4&#10;a7k+VT/ewOLL/Q6bLdnqY0Gfs7c9zQtHxtzfjZtXUInH9C/+c7+TgdlLnp/P5COgV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afwsIAAADcAAAADwAAAAAAAAAAAAAA&#10;AAChAgAAZHJzL2Rvd25yZXYueG1sUEsFBgAAAAAEAAQA+QAAAJADAAAAAA==&#10;" strokeweight=".1106mm"/>
                <v:shape id="AutoShape 436" o:spid="_x0000_s1123" style="position:absolute;left:479;top:456;width:55;height:50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3PRcYA&#10;AADcAAAADwAAAGRycy9kb3ducmV2LnhtbESPQWsCMRSE74L/ITyhl6JZ21p0NYoIQm0Rqbbg8bF5&#10;7q5uXrZJ1PXfN4WCx2Hmm2Ems8ZU4kLOl5YV9HsJCOLM6pJzBV+7ZXcIwgdkjZVlUnAjD7NpuzXB&#10;VNsrf9JlG3IRS9inqKAIoU6l9FlBBn3P1sTRO1hnMETpcqkdXmO5qeRTkrxKgyXHhQJrWhSUnbZn&#10;o+BlcxsM1yv3Eb5/ysf1/ohLen5X6qHTzMcgAjXhHv6n33TkRn34OxOP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3PRcYAAADcAAAADwAAAAAAAAAAAAAAAACYAgAAZHJz&#10;L2Rvd25yZXYueG1sUEsFBgAAAAAEAAQA9QAAAIsDAAAAAA==&#10;" path="m11,15r-5,l6,7,11,5r,10xm20,20l,20,,15r20,l20,20xm18,50l6,50,6,20r5,l11,42r2,3l20,45r,4l18,50xm20,45r-2,l20,44r,1xm27,10r,-5l44,r,7l38,7,27,10xm44,44r-6,l38,7r6,l44,44xm55,49r-28,l27,44r28,l55,49xe" fillcolor="black" stroked="f">
                  <v:path arrowok="t" o:connecttype="custom" o:connectlocs="11,471;6,471;6,463;11,461;11,471;20,476;0,476;0,471;20,471;20,476;18,506;6,506;6,476;11,476;11,498;13,501;20,501;20,505;18,506;20,501;18,501;20,500;20,501;27,466;27,461;44,456;44,463;38,463;27,466;44,500;38,500;38,463;44,463;44,500;55,505;27,505;27,500;55,500;55,505" o:connectangles="0,0,0,0,0,0,0,0,0,0,0,0,0,0,0,0,0,0,0,0,0,0,0,0,0,0,0,0,0,0,0,0,0,0,0,0,0,0,0"/>
                </v:shape>
                <v:line id="Line 435" o:spid="_x0000_s1124" style="position:absolute;visibility:visible;mso-wrap-style:square" from="843,551" to="928,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UB8YAAADcAAAADwAAAGRycy9kb3ducmV2LnhtbESP0WoCMRRE3wX/IVzBF6lZpZV2NYqU&#10;Wqw+iFs/4JJcd1c3N8sm6vr3TUHwcZiZM8xs0dpKXKnxpWMFo2ECglg7U3Ku4PC7enkH4QOywcox&#10;KbiTh8W825lhatyN93TNQi4ihH2KCooQ6lRKrwuy6IeuJo7e0TUWQ5RNLk2Dtwi3lRwnyURaLDku&#10;FFjTZ0H6nF2sgrft7rS3+idbjb6+N7puJ4fTYKNUv9cupyACteEZfrTXRsHrxxj+z8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D1AfGAAAA3AAAAA8AAAAAAAAA&#10;AAAAAAAAoQIAAGRycy9kb3ducmV2LnhtbFBLBQYAAAAABAAEAPkAAACUAwAAAAA=&#10;" strokeweight=".1106mm"/>
                <v:line id="Line 434" o:spid="_x0000_s1125" style="position:absolute;visibility:visible;mso-wrap-style:square" from="928,522" to="928,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9xnMcAAADcAAAADwAAAGRycy9kb3ducmV2LnhtbESP0WrCQBRE3wv+w3KFvpS6sdZQo6uI&#10;VLH6UEz9gMvuNYlm74bsVtO/7wqFPg4zc4aZLTpbiyu1vnKsYDhIQBBrZyouFBy/1s9vIHxANlg7&#10;JgU/5GEx7z3MMDPuxge65qEQEcI+QwVlCE0mpdclWfQD1xBH7+RaiyHKtpCmxVuE21q+JEkqLVYc&#10;F0psaFWSvuTfVsF4/3k+WP2Rr4fvm51uuvR4ftop9djvllMQgbrwH/5rb42C18kI7m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3GcxwAAANwAAAAPAAAAAAAA&#10;AAAAAAAAAKECAABkcnMvZG93bnJldi54bWxQSwUGAAAAAAQABAD5AAAAlQMAAAAA&#10;" strokeweight=".1106mm"/>
                <v:line id="Line 433" o:spid="_x0000_s1126" style="position:absolute;visibility:visible;mso-wrap-style:square" from="426,819" to="426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1usMAAADcAAAADwAAAGRycy9kb3ducmV2LnhtbESPy27CMBBF95X4B2uQuisOiD5IMVGU&#10;UtQtlA8Y4iGxGo+j2CSBr8eVKnV5dR9Hd52NthE9dd44VjCfJSCIS6cNVwqO359PbyB8QNbYOCYF&#10;V/KQbSYPa0y1G3hP/SFUIo6wT1FBHUKbSunLmiz6mWuJo3d2ncUQZVdJ3eEQx20jF0nyIi0ajoQa&#10;WypqKn8OFxu5iS62z69XXuTHkz/t9sXHzRilHqdj/g4i0Bj+w3/tL61guVrC75l4BO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TNbrDAAAA3AAAAA8AAAAAAAAAAAAA&#10;AAAAoQIAAGRycy9kb3ducmV2LnhtbFBLBQYAAAAABAAEAPkAAACRAwAAAAA=&#10;" strokeweight=".1108mm"/>
                <v:line id="Line 432" o:spid="_x0000_s1127" style="position:absolute;visibility:visible;mso-wrap-style:square" from="426,659" to="1014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E8WsQAAADcAAAADwAAAGRycy9kb3ducmV2LnhtbESPQUsDMRSE70L/Q3iCN5u1tLauTUst&#10;CNJbV5EeH/uem8XkZdnE7uqvNwXB4zAz3zDr7eidOnMf2yAG7qYFKJY6UCuNgbfX59sVqJhQCF0Q&#10;NvDNEbabydUaSwqDHPlcpUZliMQSDdiUulLrWFv2GKehY8neR+g9piz7RlOPQ4Z7p2dFca89tpIX&#10;LHa8t1x/Vl/ewPLkfobdnmx1WNL7/OlIi8KRMTfX4+4RVOIx/Yf/2i9kYP6wgMuZfAT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YTxaxAAAANwAAAAPAAAAAAAAAAAA&#10;AAAAAKECAABkcnMvZG93bnJldi54bWxQSwUGAAAAAAQABAD5AAAAkgMAAAAA&#10;" strokeweight=".1106mm"/>
                <v:shape id="AutoShape 431" o:spid="_x0000_s1128" style="position:absolute;left:616;top:605;width:55;height:50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XMccA&#10;AADcAAAADwAAAGRycy9kb3ducmV2LnhtbESPW2sCMRSE3wv9D+EIvhTNeqno1iilILSKFG/Qx8Pm&#10;uLt1c7JNUl3/vREKfRxmvhlmOm9MJc7kfGlZQa+bgCDOrC45V7DfLTpjED4ga6wsk4IreZjPHh+m&#10;mGp74Q2dtyEXsYR9igqKEOpUSp8VZNB3bU0cvaN1BkOULpfa4SWWm0r2k2QkDZYcFwqs6a2g7LT9&#10;NQqGn9fn8frDrcLhp3xaf33jggZLpdqt5vUFRKAm/If/6HcduckI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UVzHHAAAA3AAAAA8AAAAAAAAAAAAAAAAAmAIAAGRy&#10;cy9kb3ducmV2LnhtbFBLBQYAAAAABAAEAPUAAACMAwAAAAA=&#10;" path="m11,14r-5,l6,6,11,4r,10xm20,19l,19,,14r20,l20,19xm18,49l6,49,6,19r5,l11,42r2,3l20,45r,3l18,49xm20,45r-2,l20,43r,2xm27,10r,-6l33,,47,r5,4l33,4r-6,6xm54,48r-29,l25,44,44,24r5,-7l49,9,44,4r8,l54,7r,10l49,26,31,43r23,l54,48xe" fillcolor="black" stroked="f">
                  <v:path arrowok="t" o:connecttype="custom" o:connectlocs="11,619;6,619;6,611;11,609;11,619;20,624;0,624;0,619;20,619;20,624;18,654;6,654;6,624;11,624;11,647;13,650;20,650;20,653;18,654;20,650;18,650;20,648;20,650;27,615;27,609;33,605;47,605;52,609;33,609;27,615;54,653;25,653;25,649;44,629;49,622;49,614;44,609;52,609;54,612;54,622;49,631;31,648;31,648;54,648;54,653" o:connectangles="0,0,0,0,0,0,0,0,0,0,0,0,0,0,0,0,0,0,0,0,0,0,0,0,0,0,0,0,0,0,0,0,0,0,0,0,0,0,0,0,0,0,0,0,0"/>
                </v:shape>
                <v:line id="Line 430" o:spid="_x0000_s1129" style="position:absolute;visibility:visible;mso-wrap-style:square" from="928,688" to="1014,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R3n8YAAADcAAAADwAAAGRycy9kb3ducmV2LnhtbESP0WoCMRRE3wX/IVzBF6lZRW27NYqI&#10;Fmsfils/4JLc7q5ubpZN1O3fG6HQx2FmzjDzZWsrcaXGl44VjIYJCGLtTMm5guP39ukFhA/IBivH&#10;pOCXPCwX3c4cU+NufKBrFnIRIexTVFCEUKdSel2QRT90NXH0flxjMUTZ5NI0eItwW8lxksykxZLj&#10;QoE1rQvS5+xiFUw/v04Hqz+y7Wjzvtd1OzueBnul+r129QYiUBv+w3/tnVEweX2Gx5l4BO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0d5/GAAAA3AAAAA8AAAAAAAAA&#10;AAAAAAAAoQIAAGRycy9kb3ducmV2LnhtbFBLBQYAAAAABAAEAPkAAACUAwAAAAA=&#10;" strokeweight=".1106mm"/>
                <v:line id="Line 429" o:spid="_x0000_s1130" style="position:absolute;visibility:visible;mso-wrap-style:square" from="1014,659" to="1014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j7cMAAADcAAAADwAAAGRycy9kb3ducmV2LnhtbERP3WrCMBS+H/gO4QjeDE0dU7QaRWSO&#10;TS/E6gMckmNbbU5KE7V7++VC8PLj+58vW1uJOzW+dKxgOEhAEGtnSs4VnI6b/gSED8gGK8ek4I88&#10;LBedtzmmxj34QPcs5CKGsE9RQRFCnUrpdUEW/cDVxJE7u8ZiiLDJpWnwEcNtJT+SZCwtlhwbCqxp&#10;XZC+ZjerYLTbXw5W/2ab4df3Vtft+HR53yrV67arGYhAbXiJn+4fo+BzGtfG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r4+3DAAAA3AAAAA8AAAAAAAAAAAAA&#10;AAAAoQIAAGRycy9kb3ducmV2LnhtbFBLBQYAAAAABAAEAPkAAACRAwAAAAA=&#10;" strokeweight=".1106mm"/>
                <v:line id="Line 428" o:spid="_x0000_s1131" style="position:absolute;visibility:visible;mso-wrap-style:square" from="1111,665" to="1356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2X8QAAADcAAAADwAAAGRycy9kb3ducmV2LnhtbESPQUsDMRSE74L/ITzBm81aqm3XpqUt&#10;FMRbV5EeH/uem8XkZdnE7tZfbwTB4zAz3zCrzeidOnMf2yAG7icFKJY6UCuNgbfXw90CVEwohC4I&#10;G7hwhM36+mqFJYVBjnyuUqMyRGKJBmxKXal1rC17jJPQsWTvI/QeU5Z9o6nHIcO909OieNQeW8kL&#10;FjveW64/qy9vYH5y38N2T7Z6mdP7bHekh8KRMbc34/YJVOIx/Yf/2s9kYLZcwu+Zf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LDZfxAAAANwAAAAPAAAAAAAAAAAA&#10;AAAAAKECAABkcnMvZG93bnJldi54bWxQSwUGAAAAAAQABAD5AAAAkgMAAAAA&#10;" strokeweight=".1106mm"/>
                <v:shape id="AutoShape 427" o:spid="_x0000_s1132" style="position:absolute;left:1244;top:611;width:57;height:49;visibility:visible;mso-wrap-style:square;v-text-anchor:top" coordsize="5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rzMMA&#10;AADcAAAADwAAAGRycy9kb3ducmV2LnhtbERPz2vCMBS+C/4P4QneZuLQKZ1RNjehjF3Wbuz6bJ5t&#10;sXkpTabVv94cBh4/vt+rTW8bcaLO1441TCcKBHHhTM2lhu9897AE4QOywcYxabiQh816OFhhYtyZ&#10;v+iUhVLEEPYJaqhCaBMpfVGRRT9xLXHkDq6zGCLsSmk6PMdw28hHpZ6kxZpjQ4UtbSsqjtmf1fD7&#10;aefbt/497N3H7HWR27T5uaZaj0f9yzOIQH24i//dqdEwV3F+PBOP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arzMMAAADcAAAADwAAAAAAAAAAAAAAAACYAgAAZHJzL2Rv&#10;d25yZXYueG1sUEsFBgAAAAAEAAQA9QAAAIgDAAAAAA==&#10;" path="m11,14r-5,l6,6,11,4r,10xm20,19l,19,,14r20,l20,19xm18,49l6,49,6,19r5,l11,41r2,3l20,44r,4l18,49xm20,44r-2,l20,43r,1xm56,35r-34,l22,32,43,r7,l50,5r-5,l44,6,43,9,28,31r28,l56,35xm50,31r-5,l45,8r,-3l50,5r,26xm50,48r-5,l45,35r5,l50,48xe" fillcolor="black" stroked="f">
                  <v:path arrowok="t" o:connecttype="custom" o:connectlocs="11,625;6,625;6,617;11,615;11,625;20,630;0,630;0,625;20,625;20,630;18,660;6,660;6,630;11,630;11,652;13,655;20,655;20,659;18,660;20,655;18,655;20,654;20,655;56,646;22,646;22,643;43,611;50,611;50,616;45,616;44,617;43,620;28,642;56,642;56,646;50,642;45,642;45,619;45,616;50,616;50,642;50,659;45,659;45,646;50,646;50,659" o:connectangles="0,0,0,0,0,0,0,0,0,0,0,0,0,0,0,0,0,0,0,0,0,0,0,0,0,0,0,0,0,0,0,0,0,0,0,0,0,0,0,0,0,0,0,0,0,0"/>
                </v:shape>
                <v:line id="Line 426" o:spid="_x0000_s1133" style="position:absolute;visibility:visible;mso-wrap-style:square" from="1271,693" to="1356,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rQasQAAADcAAAADwAAAGRycy9kb3ducmV2LnhtbESP0WrCQBRE3wv+w3IFX0rdRFAkdRWR&#10;KmofxOgHXHZvk9js3ZDdavx7VxD6OMycGWa26GwtrtT6yrGCdJiAINbOVFwoOJ/WH1MQPiAbrB2T&#10;gjt5WMx7bzPMjLvxka55KEQsYZ+hgjKEJpPS65Is+qFriKP341qLIcq2kKbFWyy3tRwlyURarDgu&#10;lNjQqiT9m/9ZBePvw+Vo9S5fp1+bvW66yfnyvldq0O+WnyACdeE//KK3JnJJC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+tBqxAAAANwAAAAPAAAAAAAAAAAA&#10;AAAAAKECAABkcnMvZG93bnJldi54bWxQSwUGAAAAAAQABAD5AAAAkgMAAAAA&#10;" strokeweight=".1106mm"/>
                <v:line id="Line 425" o:spid="_x0000_s1134" style="position:absolute;visibility:visible;mso-wrap-style:square" from="1356,665" to="1356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OHcQAAADcAAAADwAAAGRycy9kb3ducmV2LnhtbESP0YrCMBRE34X9h3AX9kU0VViRahRZ&#10;Vln1Qax+wCW5ttXmpjRR699vBMHHYebMMNN5aytxo8aXjhUM+gkIYu1MybmC42HZG4PwAdlg5ZgU&#10;PMjDfPbRmWJq3J33dMtCLmIJ+xQVFCHUqZReF2TR911NHL2TayyGKJtcmgbvsdxWcpgkI2mx5LhQ&#10;YE0/BelLdrUKvre7897qdbYc/K42um5Hx3N3o9TXZ7uYgAjUhnf4Rf+ZyCVDeJ6JR0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E4dxAAAANwAAAAPAAAAAAAAAAAA&#10;AAAAAKECAABkcnMvZG93bnJldi54bWxQSwUGAAAAAAQABAD5AAAAkgMAAAAA&#10;" strokeweight=".1106mm"/>
                <v:line id="Line 424" o:spid="_x0000_s1135" style="position:absolute;visibility:visible;mso-wrap-style:square" from="454,842" to="1967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+br8QAAADcAAAADwAAAGRycy9kb3ducmV2LnhtbESPX0sDMRDE3wW/Q1jBN5v4p7acTUst&#10;COJbT5E+Lrfr5TDZHJfYO/30RhD6OMzMb5jVZgpeHXlIXRQL1zMDiqWJ1Elr4e316WoJKmUUQh+F&#10;LXxzgs36/GyFFcVR9nysc6sKRFKFFlzOfaV1ahwHTLPYsxTvIw4Bc5FDq2nAscCD1zfG3OuAnZQF&#10;hz3vHDef9VewsDj4n3G7I1e/LOj97nFPc+PJ2suLafsAKvOUT+H/9jNZmJtb+DtTj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5uvxAAAANwAAAAPAAAAAAAAAAAA&#10;AAAAAKECAABkcnMvZG93bnJldi54bWxQSwUGAAAAAAQABAD5AAAAkgMAAAAA&#10;" strokeweight=".1106mm"/>
                <v:shape id="AutoShape 423" o:spid="_x0000_s1136" style="position:absolute;left:1598;top:770;width:54;height:50;visibility:visible;mso-wrap-style:square;v-text-anchor:top" coordsize="5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g8MMA&#10;AADcAAAADwAAAGRycy9kb3ducmV2LnhtbESP0WoCMRRE3wv+Q7hC32pi0aWuRpFWsfSt6gdcNtfd&#10;xeQmbFJd+/VGKPRxmJkzzGLVOysu1MXWs4bxSIEgrrxpudZwPGxf3kDEhGzQeiYNN4qwWg6eFlga&#10;f+VvuuxTLTKEY4kampRCKWWsGnIYRz4QZ+/kO4cpy66WpsNrhjsrX5UqpMOW80KDgd4bqs77H6eh&#10;mtVh96W2bIvi4xYOdnM6/x61fh726zmIRH36D/+1P42GqZrA40w+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ig8MMAAADcAAAADwAAAAAAAAAAAAAAAACYAgAAZHJzL2Rv&#10;d25yZXYueG1sUEsFBgAAAAAEAAQA9QAAAIgDAAAAAA==&#10;" path="m11,15r-5,l6,6,11,4r,11xm20,19l,19,,15r20,l20,19xm18,49l6,49,6,19r5,l11,42r2,3l20,45r,3l18,49xm20,45r-2,l20,44r,1xm28,8r,-5l32,,45,r5,5l32,5,28,8xm50,45r-8,l48,40r,-14l31,26r,-4l46,22,46,5r4,l52,6r,15l42,24r5,l54,30r,12l50,45xm44,50r-14,l26,47r,-6l31,45r19,l44,50xe" fillcolor="black" stroked="f">
                  <v:path arrowok="t" o:connecttype="custom" o:connectlocs="11,785;6,785;6,776;11,774;11,785;20,789;0,789;0,785;20,785;20,789;18,819;6,819;6,789;11,789;11,812;13,815;20,815;20,818;18,819;20,815;18,815;20,814;20,815;28,778;28,773;32,770;45,770;50,775;32,775;28,778;50,815;42,815;48,810;48,796;31,796;31,792;46,792;46,775;50,775;52,776;52,791;42,794;42,794;47,794;54,800;54,812;50,815;44,820;30,820;26,817;26,811;31,815;50,815;44,820" o:connectangles="0,0,0,0,0,0,0,0,0,0,0,0,0,0,0,0,0,0,0,0,0,0,0,0,0,0,0,0,0,0,0,0,0,0,0,0,0,0,0,0,0,0,0,0,0,0,0,0,0,0,0,0,0,0"/>
                </v:shape>
                <v:line id="Line 422" o:spid="_x0000_s1137" style="position:absolute;visibility:visible;mso-wrap-style:square" from="1882,870" to="1967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HWacYAAADcAAAADwAAAGRycy9kb3ducmV2LnhtbESP0WrCQBRE3wX/YbmCL6VuIkRKdJUi&#10;prT2oZj6AZfdaxKbvRuyW5P+fbdQ8HGYOTPMZjfaVtyo941jBekiAUGsnWm4UnD+LB6fQPiAbLB1&#10;TAp+yMNuO51sMDdu4BPdylCJWMI+RwV1CF0updc1WfQL1xFH7+J6iyHKvpKmxyGW21Yuk2QlLTYc&#10;F2rsaF+T/iq/rYLs/eN6svqtLNLDy1F34+p8fTgqNZ+Nz2sQgcZwD//TryZySQZ/Z+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B1mnGAAAA3AAAAA8AAAAAAAAA&#10;AAAAAAAAoQIAAGRycy9kb3ducmV2LnhtbFBLBQYAAAAABAAEAPkAAACUAwAAAAA=&#10;" strokeweight=".1106mm"/>
                <v:line id="Line 421" o:spid="_x0000_s1138" style="position:absolute;visibility:visible;mso-wrap-style:square" from="1967,842" to="1967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IHsUAAADcAAAADwAAAGRycy9kb3ducmV2LnhtbESP0WrCQBRE3wv+w3IFX4puFBpKzEZE&#10;qlj7IKZ+wGX3mkSzd0N2q+nfdwuFPg4zZ4bJV4NtxZ163zhWMJ8lIIi1Mw1XCs6f2+krCB+QDbaO&#10;ScE3eVgVo6ccM+MefKJ7GSoRS9hnqKAOocuk9Lomi37mOuLoXVxvMUTZV9L0+IjltpWLJEmlxYbj&#10;Qo0dbWrSt/LLKnj5OF5PVr+X2/nb7qC7IT1fnw9KTcbDegki0BD+w3/03kQuSeH3TDwCsv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NIHsUAAADcAAAADwAAAAAAAAAA&#10;AAAAAAChAgAAZHJzL2Rvd25yZXYueG1sUEsFBgAAAAAEAAQA+QAAAJMDAAAAAA==&#10;" strokeweight=".1106mm"/>
                <v:line id="Line 420" o:spid="_x0000_s1139" style="position:absolute;visibility:visible;mso-wrap-style:square" from="1140,471" to="1842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SdrMMAAADcAAAADwAAAGRycy9kb3ducmV2LnhtbESPQUsDMRSE74L/ITzBm00U65Zt01IL&#10;gnjrKuLxse+5WUxelk3srv56Iwgeh5n5htns5uDVicfUR7FwvTCgWNpIvXQWXp4frlagUkYh9FHY&#10;whcn2G3PzzZYU5zkyKcmd6pAJNVoweU81Fqn1nHAtIgDS/He4xgwFzl2mkacCjx4fWPMnQ7YS1lw&#10;OPDBcfvRfAYL1Zv/nvYHcs1TRa+390daGk/WXl7M+zWozHP+D/+1H8nC0lTwe6YcAb3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nazDAAAA3AAAAA8AAAAAAAAAAAAA&#10;AAAAoQIAAGRycy9kb3ducmV2LnhtbFBLBQYAAAAABAAEAPkAAACRAwAAAAA=&#10;" strokeweight=".1106mm"/>
                <v:line id="Line 419" o:spid="_x0000_s1140" style="position:absolute;visibility:visible;mso-wrap-style:square" from="1842,471" to="1842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Wlpb8AAADcAAAADwAAAGRycy9kb3ducmV2LnhtbERPyW7CMBC9V+o/WIPUW7FBAqoUg1C6&#10;qFeWDxjiIbGIx1HsQujXdw5IHJ/evlwPoVUX6pOPbGEyNqCIq+g81xYO+6/XN1ApIztsI5OFGyVY&#10;r56flli4eOUtXXa5VhLCqUALTc5doXWqGgqYxrEjFu4U+4BZYF9r1+NVwkOrp8bMdUDP0tBgR2VD&#10;1Xn3G6TXuPJztrjxdHM4puP3tvz4897al9GweQeVacgP8d394yzMjKyVM3IE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zWlpb8AAADcAAAADwAAAAAAAAAAAAAAAACh&#10;AgAAZHJzL2Rvd25yZXYueG1sUEsFBgAAAAAEAAQA+QAAAI0DAAAAAA==&#10;" strokeweight=".1108mm"/>
                <v:shape id="AutoShape 418" o:spid="_x0000_s1141" style="position:absolute;left:1495;top:519;width:56;height:5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dp8QA&#10;AADcAAAADwAAAGRycy9kb3ducmV2LnhtbESPX0vDQBDE3wt+h2MF39qLxopNewlS/+Bra4U+Lrk1&#10;F8zthdzapN/eE4Q+DjPzG2ZTTb5TJxpiG9jA7SIDRVwH23Jj4PDxOn8EFQXZYheYDJwpQlVezTZY&#10;2DDyjk57aVSCcCzQgBPpC61j7chjXISeOHlfYfAoSQ6NtgOOCe47fZdlD9pjy2nBYU9bR/X3/scb&#10;yPPj50Hy8WXVuO09czg/y1trzM319LQGJTTJJfzffrcGltkK/s6kI6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HafEAAAA3AAAAA8AAAAAAAAAAAAAAAAAmAIAAGRycy9k&#10;b3ducmV2LnhtbFBLBQYAAAAABAAEAPUAAACJAwAAAAA=&#10;" path="m11,15r-5,l6,6,11,5r,10xm20,19l,19,,15r20,l20,19xm18,50l6,50,6,19r5,l11,42r3,3l20,45r,4l18,50xm20,45r-2,l20,44r,1xm47,50r-14,l25,43r,-15l35,24,27,20,27,7,35,,47,r5,5l37,5,32,9r,9l40,21r10,l45,24r7,2l40,26r-9,4l31,40r5,5l52,45r-5,5xm50,21r-10,l48,18r,-9l44,5r8,l54,6r,13l50,21xm52,45r-8,l50,41r,-11l40,26r12,l55,28r,15l52,45xe" fillcolor="black" stroked="f">
                  <v:path arrowok="t" o:connecttype="custom" o:connectlocs="6,534;11,524;20,538;0,534;20,538;6,569;11,538;14,564;20,568;20,564;20,563;47,569;25,562;35,543;27,539;35,519;52,524;32,528;40,540;45,543;52,545;31,549;36,564;47,569;40,540;48,528;52,524;54,538;52,564;50,560;40,545;55,547;52,564" o:connectangles="0,0,0,0,0,0,0,0,0,0,0,0,0,0,0,0,0,0,0,0,0,0,0,0,0,0,0,0,0,0,0,0,0"/>
                </v:shape>
                <v:line id="Line 417" o:spid="_x0000_s1142" style="position:absolute;visibility:visible;mso-wrap-style:square" from="1813,505" to="1842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iUUsIAAADcAAAADwAAAGRycy9kb3ducmV2LnhtbERPy2rCQBTdF/oPwy24ayYpVkt0FBGK&#10;ErKoWnB7ydw8MHNnyIwm/fvOotDl4bzX28n04kGD7ywryJIUBHFldceNgu/L5+sHCB+QNfaWScEP&#10;edhunp/WmGs78oke59CIGMI+RwVtCC6X0lctGfSJdcSRq+1gMEQ4NFIPOMZw08u3NF1Igx3HhhYd&#10;7Vuqbue7UeDKsnZZmV3xMP9a3Ny9KNwSlZq9TLsViEBT+Bf/uY9awXsW58c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iUUsIAAADcAAAADwAAAAAAAAAAAAAA&#10;AAChAgAAZHJzL2Rvd25yZXYueG1sUEsFBgAAAAAEAAQA+QAAAJADAAAAAA==&#10;" strokeweight=".11075mm"/>
                <v:line id="Line 416" o:spid="_x0000_s1143" style="position:absolute;visibility:visible;mso-wrap-style:square" from="1842,591" to="1870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QxycMAAADcAAAADwAAAGRycy9kb3ducmV2LnhtbESPQWsCMRSE7wX/Q3iCt5qNWCurUUQo&#10;LbKHVgWvj81zd3HzEjZRt/++EYQeh5n5hlmue9uKG3WhcaxBjTMQxKUzDVcajoeP1zmIEJENto5J&#10;wy8FWK8GL0vMjbvzD932sRIJwiFHDXWMPpcylDVZDGPniZN3dp3FmGRXSdPhPcFtKydZNpMWG04L&#10;NXra1lRe9lerwRfF2atCnfBz+j27+Otu599R69Gw3yxAROrjf/jZ/jIa3pSCx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0McnDAAAA3AAAAA8AAAAAAAAAAAAA&#10;AAAAoQIAAGRycy9kb3ducmV2LnhtbFBLBQYAAAAABAAEAPkAAACRAwAAAAA=&#10;" strokeweight=".11075mm"/>
                <v:line id="Line 415" o:spid="_x0000_s1144" style="position:absolute;visibility:visible;mso-wrap-style:square" from="146,380" to="146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EksIAAADcAAAADwAAAGRycy9kb3ducmV2LnhtbESP3YrCMBCF74V9hzAL3tnUgrp0jSJd&#10;Xbz15wHGZmyDzaQ0Wa0+/UYQvDycn48zX/a2EVfqvHGsYJykIIhLpw1XCo6HzegLhA/IGhvHpOBO&#10;HpaLj8Ecc+1uvKPrPlQijrDPUUEdQptL6cuaLPrEtcTRO7vOYoiyq6Tu8BbHbSOzNJ1Ki4YjocaW&#10;iprKy/7PRm6qi/VkdudsdTz50++u+HkYo9Tws199gwjUh3f41d5qBZNxBs8z8Qj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EksIAAADcAAAADwAAAAAAAAAAAAAA&#10;AAChAgAAZHJzL2Rvd25yZXYueG1sUEsFBgAAAAAEAAQA+QAAAJADAAAAAA==&#10;" strokeweight=".1108mm"/>
                <v:line id="Line 414" o:spid="_x0000_s1145" style="position:absolute;visibility:visible;mso-wrap-style:square" from="146,864" to="238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NcsQAAADcAAAADwAAAGRycy9kb3ducmV2LnhtbESPQUsDMRSE70L/Q3gFbzZbtbasTUst&#10;COKtq4jHx77XzWLysmxid9tfbwTB4zAz3zDr7eidOnEf2yAG5rMCFEsdqJXGwPvb880KVEwohC4I&#10;GzhzhO1mcrXGksIgBz5VqVEZIrFEAzalrtQ61pY9xlnoWLJ3DL3HlGXfaOpxyHDv9G1RPGiPreQF&#10;ix3vLddf1bc3sPx0l2G3J1u9Lunj/ulAi8KRMdfTcfcIKvGY/sN/7RcysJjfwe+ZfAT0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9g1yxAAAANwAAAAPAAAAAAAAAAAA&#10;AAAAAKECAABkcnMvZG93bnJldi54bWxQSwUGAAAAAAQABAD5AAAAkgMAAAAA&#10;" strokeweight=".1106mm"/>
                <v:line id="Line 413" o:spid="_x0000_s1146" style="position:absolute;visibility:visible;mso-wrap-style:square" from="152,893" to="238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TlL8UAAADcAAAADwAAAGRycy9kb3ducmV2LnhtbESP0WrCQBRE3wv+w3IFX6RuIlVKdJVS&#10;VKx9KEY/4LJ7TaLZuyG7avr3XUHo4zBzZpj5srO1uFHrK8cK0lECglg7U3Gh4HhYv76D8AHZYO2Y&#10;FPySh+Wi9zLHzLg77+mWh0LEEvYZKihDaDIpvS7Joh+5hjh6J9daDFG2hTQt3mO5reU4SabSYsVx&#10;ocSGPkvSl/xqFUy+f857q7/ydbra7HTTTY/n4U6pQb/7mIEI1IX/8JPemsilb/A4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TlL8UAAADcAAAADwAAAAAAAAAA&#10;AAAAAAChAgAAZHJzL2Rvd25yZXYueG1sUEsFBgAAAAAEAAQA+QAAAJMDAAAAAA==&#10;" strokeweight=".1106mm"/>
                <v:line id="Line 412" o:spid="_x0000_s1147" style="position:absolute;visibility:visible;mso-wrap-style:square" from="238,864" to="238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AtMUAAADcAAAADwAAAGRycy9kb3ducmV2LnhtbESP3WrCQBSE7wt9h+UUvJG6iaBI6iql&#10;VPHnQpL6AIfd0yQ2ezZkV41v7wpCL4eZb4aZL3vbiAt1vnasIB0lIIi1MzWXCo4/q/cZCB+QDTaO&#10;ScGNPCwXry9zzIy7ck6XIpQilrDPUEEVQptJ6XVFFv3ItcTR+3WdxRBlV0rT4TWW20aOk2QqLdYc&#10;Fyps6asi/VecrYLJ/nDKrd4Wq/R7vdNtPz2ehjulBm/95weIQH34Dz/pjYlcOoHH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hAtMUAAADcAAAADwAAAAAAAAAA&#10;AAAAAAChAgAAZHJzL2Rvd25yZXYueG1sUEsFBgAAAAAEAAQA+QAAAJMDAAAAAA==&#10;" strokeweight=".1106mm"/>
                <v:line id="Line 411" o:spid="_x0000_s1148" style="position:absolute;visibility:visible;mso-wrap-style:square" from="437,824" to="512,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1ZrsUAAADcAAAADwAAAGRycy9kb3ducmV2LnhtbESPQWvCQBCF74L/YRnBm25iVUp0FRGk&#10;trfGgtdpdkyC2dmwu5rYX+8WCj0+3rzvzVtve9OIOzlfW1aQThMQxIXVNZcKvk6HySsIH5A1NpZJ&#10;wYM8bDfDwRozbTv+pHseShEh7DNUUIXQZlL6oiKDfmpb4uhdrDMYonSl1A67CDeNnCXJUhqsOTZU&#10;2NK+ouKa30x846PYf58XL4/TvH9vO3d4S/Ofs1LjUb9bgQjUh//jv/RRK1ikS/gdEwk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1ZrsUAAADcAAAADwAAAAAAAAAA&#10;AAAAAAChAgAAZHJzL2Rvd25yZXYueG1sUEsFBgAAAAAEAAQA+QAAAJMDAAAAAA==&#10;" strokeweight=".1107mm"/>
                <v:line id="Line 410" o:spid="_x0000_s1149" style="position:absolute;visibility:visible;mso-wrap-style:square" from="512,762" to="1356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0LccQAAADcAAAADwAAAGRycy9kb3ducmV2LnhtbESPQUvDQBSE74L/YXmCN7upWCOx21IL&#10;QvHWtBSPj7xnNrj7NmTXJvbXu4LgcZiZb5jlevJOnXmIXRAD81kBiqUJ1Elr4Hh4vXsCFRMKoQvC&#10;Br45wnp1fbXEisIoez7XqVUZIrFCAzalvtI6NpY9xlnoWbL3EQaPKcuh1TTgmOHe6fuieNQeO8kL&#10;FnveWm4+6y9voHx3l3GzJVu/lXR6eNnTonBkzO3NtHkGlXhK/+G/9o4MLOYl/J7JR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QtxxAAAANwAAAAPAAAAAAAAAAAA&#10;AAAAAKECAABkcnMvZG93bnJldi54bWxQSwUGAAAAAAQABAD5AAAAkgMAAAAA&#10;" strokeweight=".1106mm"/>
                <v:shape id="AutoShape 409" o:spid="_x0000_s1150" style="position:absolute;left:707;top:708;width:55;height:49;visibility:visible;mso-wrap-style:square;v-text-anchor:top" coordsize="5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jWsIA&#10;AADcAAAADwAAAGRycy9kb3ducmV2LnhtbERPz2vCMBS+D/wfwhO8zVRFcdUoRZhIb1MZens0b21Z&#10;81KTzNb/fjkIHj++3+ttbxpxJ+drywom4wQEcWF1zaWC8+nzfQnCB2SNjWVS8CAP283gbY2pth1/&#10;0f0YShFD2KeooAqhTaX0RUUG/di2xJH7sc5giNCVUjvsYrhp5DRJFtJgzbGhwpZ2FRW/xz+jIH90&#10;1/3H9yXbu7zILtPbou1muVKjYZ+tQATqw0v8dB+0gvkkro1n4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ONawgAAANwAAAAPAAAAAAAAAAAAAAAAAJgCAABkcnMvZG93&#10;bnJldi54bWxQSwUGAAAAAAQABAD1AAAAhwMAAAAA&#10;" path="m11,14r-5,l6,5,11,4r,10xm20,18l,18,,14r20,l20,18xm18,49l6,49,6,18r5,l11,41r3,3l20,44r,4l18,49xm20,44r-1,l20,43r,1xm29,24l29,,52,r,5l34,5r,14l46,19r5,5l34,24r-5,xm46,19r-12,l36,19r10,xm50,44r-8,l49,38r,-9l42,24r9,l54,27r,13l50,44xm45,49r-14,l27,47r,-6l32,44r18,l45,49xe" fillcolor="black" stroked="f">
                  <v:path arrowok="t" o:connecttype="custom" o:connectlocs="11,722;6,722;6,713;11,712;11,722;20,726;0,726;0,722;20,722;20,726;18,757;6,757;6,726;11,726;11,749;14,752;20,752;20,756;18,757;20,752;19,752;20,751;20,752;29,732;29,708;52,708;52,713;34,713;34,727;46,727;51,732;34,732;29,732;46,727;34,727;36,727;46,727;46,727;50,752;42,752;49,746;49,737;42,732;51,732;54,735;54,748;50,752;45,757;31,757;27,755;27,749;32,752;50,752;45,757" o:connectangles="0,0,0,0,0,0,0,0,0,0,0,0,0,0,0,0,0,0,0,0,0,0,0,0,0,0,0,0,0,0,0,0,0,0,0,0,0,0,0,0,0,0,0,0,0,0,0,0,0,0,0,0,0,0"/>
                </v:shape>
                <v:line id="Line 408" o:spid="_x0000_s1151" style="position:absolute;visibility:visible;mso-wrap-style:square" from="1271,790" to="1356,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KscYAAADcAAAADwAAAGRycy9kb3ducmV2LnhtbESP0WrCQBRE3wv+w3KFvpRmk4KiaVYR&#10;0WLtQzH1Ay67t0k0ezdktxr/3i0U+jjMnBmmWA62FRfqfeNYQZakIIi1Mw1XCo5f2+cZCB+QDbaO&#10;ScGNPCwXo4cCc+OufKBLGSoRS9jnqKAOocul9Lomiz5xHXH0vl1vMUTZV9L0eI3ltpUvaTqVFhuO&#10;CzV2tK5Jn8sfq2Dy8Xk6WP1ebrPN2153w/R4etor9TgeVq8gAg3hP/xH70zksjn8no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VSrHGAAAA3AAAAA8AAAAAAAAA&#10;AAAAAAAAoQIAAGRycy9kb3ducmV2LnhtbFBLBQYAAAAABAAEAPkAAACUAwAAAAA=&#10;" strokeweight=".1106mm"/>
                <v:line id="Line 407" o:spid="_x0000_s1152" style="position:absolute;visibility:visible;mso-wrap-style:square" from="1356,762" to="1356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pkcIAAADcAAAADwAAAGRycy9kb3ducmV2LnhtbERPzWrCQBC+C32HZQQvUjcKFUldRUqV&#10;1h7E6AMMu2MSzc6G7FbTt+8cCj1+fP/Lde8bdacu1oENTCcZKGIbXM2lgfNp+7wAFROywyYwGfih&#10;COvV02CJuQsPPtK9SKWSEI45GqhSanOto63IY5yElli4S+g8JoFdqV2HDwn3jZ5l2Vx7rFkaKmzp&#10;rSJ7K769gZevw/Xo7Wexnb7v9rbt5+freG/MaNhvXkEl6tO/+M/94cQ3k/lyRo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MpkcIAAADcAAAADwAAAAAAAAAAAAAA&#10;AAChAgAAZHJzL2Rvd25yZXYueG1sUEsFBgAAAAAEAAQA+QAAAJADAAAAAA==&#10;" strokeweight=".1106mm"/>
                <v:line id="Line 406" o:spid="_x0000_s1153" style="position:absolute;visibility:visible;mso-wrap-style:square" from="460,956" to="871,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8I8QAAADcAAAADwAAAGRycy9kb3ducmV2LnhtbESPX0sDMRDE3wW/Q1ihbzbX0j9yNi21&#10;UBDfeor4uNyul8Nkc1xi7+qnN4LQx2FmfsNsdqN36sx9bIMYmE0LUCx1oFYaA2+vx/sHUDGhELog&#10;bODCEXbb25sNlhQGOfG5So3KEIklGrApdaXWsbbsMU5Dx5K9z9B7TFn2jaYehwz3Ts+LYqU9tpIX&#10;LHZ8sFx/Vd/ewPrD/Qz7A9nqZU3vi6cTLQtHxkzuxv0jqMRjuob/289kYDmfwd+ZfAT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PwjxAAAANwAAAAPAAAAAAAAAAAA&#10;AAAAAKECAABkcnMvZG93bnJldi54bWxQSwUGAAAAAAQABAD5AAAAkgMAAAAA&#10;" strokeweight=".1106mm"/>
                <v:shape id="AutoShape 405" o:spid="_x0000_s1154" style="position:absolute;left:593;top:895;width:56;height:5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TtsQA&#10;AADcAAAADwAAAGRycy9kb3ducmV2LnhtbESPzWrDMBCE74W8g9hAb41cuy2JEyWU9IdekyaQ42Jt&#10;LFNrZaxt7Lx9VSj0OMzMN8xqM/pWXaiPTWAD97MMFHEVbMO1gcPn290cVBRki21gMnClCJv15GaF&#10;pQ0D7+iyl1olCMcSDTiRrtQ6Vo48xlnoiJN3Dr1HSbKvte1xSHDf6jzLnrTHhtOCw462jqqv/bc3&#10;UBSn40GK4XVRu+0Dc7i+yHtjzO10fF6CEhrlP/zX/rAGHvMcfs+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07bEAAAA3AAAAA8AAAAAAAAAAAAAAAAAmAIAAGRycy9k&#10;b3ducmV2LnhtbFBLBQYAAAAABAAEAPUAAACJAwAAAAA=&#10;" path="m11,15r-5,l6,7,11,5r,10xm20,20l,20,,15r20,l20,20xm18,50l6,50,6,20r5,l11,42r3,3l20,45r,4l18,50xm20,45r-2,l20,44r,1xm47,50r-13,l25,38r,-23l36,,50,r3,2l53,5,39,5,31,16r,10l35,26r-4,4l32,38r5,7l52,45r-5,5xm53,7l49,5r4,l53,7xm35,26r-4,l35,19r13,l53,24r-16,l35,26xm52,45r-7,l50,39r,-9l45,24r8,l56,27r,14l52,45xe" fillcolor="black" stroked="f">
                  <v:path arrowok="t" o:connecttype="custom" o:connectlocs="11,910;6,910;6,902;11,900;11,910;20,915;0,915;0,910;20,910;20,915;18,945;6,945;6,915;11,915;11,937;14,940;20,940;20,944;18,945;20,940;18,940;20,939;20,940;47,945;34,945;25,933;25,910;36,895;50,895;53,897;53,900;39,900;31,911;31,921;35,921;31,925;32,933;37,940;52,940;47,945;53,902;49,900;53,900;53,902;35,921;31,921;35,914;48,914;53,919;37,919;35,921;52,940;45,940;50,934;50,925;45,919;53,919;56,922;56,936;52,940" o:connectangles="0,0,0,0,0,0,0,0,0,0,0,0,0,0,0,0,0,0,0,0,0,0,0,0,0,0,0,0,0,0,0,0,0,0,0,0,0,0,0,0,0,0,0,0,0,0,0,0,0,0,0,0,0,0,0,0,0,0,0,0"/>
                </v:shape>
                <v:line id="Line 404" o:spid="_x0000_s1155" style="position:absolute;visibility:visible;mso-wrap-style:square" from="786,984" to="871,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G35sUAAADcAAAADwAAAGRycy9kb3ducmV2LnhtbESP3WoCMRSE7wu+QziCN6VmVSqyNYqI&#10;ij8X4tYHOCSnu6ubk2UTdX17Uyj0cpj5ZpjpvLWVuFPjS8cKBv0EBLF2puRcwfl7/TEB4QOywcox&#10;KXiSh/ms8zbF1LgHn+iehVzEEvYpKihCqFMpvS7Iou+7mjh6P66xGKJscmkafMRyW8lhkoylxZLj&#10;QoE1LQvS1+xmFXwejpeT1btsPVht9rpux+fL+16pXrddfIEI1Ib/8B+9NZEbjuD3TDw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G35sUAAADcAAAADwAAAAAAAAAA&#10;AAAAAAChAgAAZHJzL2Rvd25yZXYueG1sUEsFBgAAAAAEAAQA+QAAAJMDAAAAAA==&#10;" strokeweight=".1106mm"/>
                <v:line id="Line 403" o:spid="_x0000_s1156" style="position:absolute;visibility:visible;mso-wrap-style:square" from="871,956" to="871,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gvksUAAADcAAAADwAAAGRycy9kb3ducmV2LnhtbESP3WoCMRSE7wu+QziCN6VmFSuyNYqI&#10;ij8X4tYHOCSnu6ubk2UTdX17Uyj0cpj5ZpjpvLWVuFPjS8cKBv0EBLF2puRcwfl7/TEB4QOywcox&#10;KXiSh/ms8zbF1LgHn+iehVzEEvYpKihCqFMpvS7Iou+7mjh6P66xGKJscmkafMRyW8lhkoylxZLj&#10;QoE1LQvS1+xmFXwejpeT1btsPVht9rpux+fL+16pXrddfIEI1Ib/8B+9NZEbjuD3TDw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gvksUAAADcAAAADwAAAAAAAAAA&#10;AAAAAAChAgAAZHJzL2Rvd25yZXYueG1sUEsFBgAAAAAEAAQA+QAAAJMDAAAAAA==&#10;" strokeweight=".1106mm"/>
                <v:line id="Line 402" o:spid="_x0000_s1157" style="position:absolute;visibility:visible;mso-wrap-style:square" from="985,1001" to="1311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/6IMQAAADcAAAADwAAAGRycy9kb3ducmV2LnhtbESPQUvDQBSE74L/YXmCN7uxGCux29IW&#10;hOKtqYjHR94zG9x9G7LbJvbXu4LgcZiZb5jlevJOnXmIXRAD97MCFEsTqJPWwNvx5e4JVEwohC4I&#10;G/jmCOvV9dUSKwqjHPhcp1ZliMQKDdiU+krr2Fj2GGehZ8neZxg8piyHVtOAY4Z7p+dF8ag9dpIX&#10;LPa8s9x81SdvYPHhLuNmR7Z+XdD7w/ZAZeHImNubafMMKvGU/sN/7T0ZKOcl/J7JR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/ogxAAAANwAAAAPAAAAAAAAAAAA&#10;AAAAAKECAABkcnMvZG93bnJldi54bWxQSwUGAAAAAAQABAD5AAAAkgMAAAAA&#10;" strokeweight=".1106mm"/>
                <v:shape id="AutoShape 401" o:spid="_x0000_s1158" style="position:absolute;left:1112;top:948;width:56;height:49;visibility:visible;mso-wrap-style:square;v-text-anchor:top" coordsize="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DGPMYA&#10;AADcAAAADwAAAGRycy9kb3ducmV2LnhtbESPQWvCQBSE74X+h+UJvdWNoYYSXcWKhR4K0lTQ4yP7&#10;zAazb0N2Nam/3hUKHoeZ+YaZLwfbiAt1vnasYDJOQBCXTtdcKdj9fr6+g/ABWWPjmBT8kYfl4vlp&#10;jrl2Pf/QpQiViBD2OSowIbS5lL40ZNGPXUscvaPrLIYou0rqDvsIt41MkySTFmuOCwZbWhsqT8XZ&#10;Ktj06+ztWpxTM/nYnjbfRbU/XFdKvYyG1QxEoCE8wv/tL61gmmZwP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DGPMYAAADcAAAADwAAAAAAAAAAAAAAAACYAgAAZHJz&#10;L2Rvd25yZXYueG1sUEsFBgAAAAAEAAQA9QAAAIsDAAAAAA==&#10;" path="m12,13r-6,l6,5,12,3r,10xm20,18l,18,,13r20,l20,18xm19,48l6,48,6,18r6,l12,41r2,3l20,44r,3l19,48xm20,44r-1,l20,42r,2xm37,47r-6,l49,4,25,4,25,,56,r,1l37,47xe" fillcolor="black" stroked="f">
                  <v:path arrowok="t" o:connecttype="custom" o:connectlocs="12,961;6,961;6,953;12,951;12,961;20,966;0,966;0,961;20,961;20,966;19,996;6,996;6,966;12,966;12,989;14,992;20,992;20,995;19,996;20,992;19,992;20,990;20,992;37,995;31,995;49,952;25,952;25,948;56,948;56,949;37,995" o:connectangles="0,0,0,0,0,0,0,0,0,0,0,0,0,0,0,0,0,0,0,0,0,0,0,0,0,0,0,0,0,0,0"/>
                </v:shape>
                <v:line id="Line 400" o:spid="_x0000_s1159" style="position:absolute;visibility:visible;mso-wrap-style:square" from="1225,1030" to="1311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qx5cYAAADcAAAADwAAAGRycy9kb3ducmV2LnhtbESP0WrCQBRE34X+w3ILvpS6UdCWmI2U&#10;osXqQ0n0Ay671ySavRuyW03/vlso+DjMnBkmWw22FVfqfeNYwXSSgCDWzjRcKTgeNs+vIHxANtg6&#10;JgU/5GGVP4wyTI27cUHXMlQilrBPUUEdQpdK6XVNFv3EdcTRO7neYoiyr6Tp8RbLbStnSbKQFhuO&#10;CzV29F6TvpTfVsF8/3UurP4sN9P1x053w+J4ftopNX4c3pYgAg3hHv6ntyZysxf4OxOP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qseXGAAAA3AAAAA8AAAAAAAAA&#10;AAAAAAAAoQIAAGRycy9kb3ducmV2LnhtbFBLBQYAAAAABAAEAPkAAACUAwAAAAA=&#10;" strokeweight=".1106mm"/>
                <v:line id="Line 399" o:spid="_x0000_s1160" style="position:absolute;visibility:visible;mso-wrap-style:square" from="1311,1001" to="1311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ll8IAAADcAAAADwAAAGRycy9kb3ducmV2LnhtbERPzWrCQBC+C32HZQQvUjcKFUldRUqV&#10;1h7E6AMMu2MSzc6G7FbTt+8cCj1+fP/Lde8bdacu1oENTCcZKGIbXM2lgfNp+7wAFROywyYwGfih&#10;COvV02CJuQsPPtK9SKWSEI45GqhSanOto63IY5yElli4S+g8JoFdqV2HDwn3jZ5l2Vx7rFkaKmzp&#10;rSJ7K769gZevw/Xo7Wexnb7v9rbt5+freG/MaNhvXkEl6tO/+M/94cQ3k7VyRo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Ull8IAAADcAAAADwAAAAAAAAAAAAAA&#10;AAChAgAAZHJzL2Rvd25yZXYueG1sUEsFBgAAAAAEAAQA+QAAAJADAAAAAA==&#10;" strokeweight=".1106mm"/>
                <v:shape id="Picture 398" o:spid="_x0000_s1161" type="#_x0000_t75" style="position:absolute;left:2900;top:724;width:355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GydXFAAAA3AAAAA8AAABkcnMvZG93bnJldi54bWxEj0FrAjEUhO9C/0N4BW9utoLFrkaxpYI9&#10;9KAWxNtj89wsbl7iJur67xtB8DjMzDfMdN7ZRlyoDbVjBW9ZDoK4dLrmSsHfdjkYgwgRWWPjmBTc&#10;KMB89tKbYqHdldd02cRKJAiHAhWYGH0hZSgNWQyZ88TJO7jWYkyyraRu8ZrgtpHDPH+XFmtOCwY9&#10;fRkqj5uzVXCIY6/d8vR92h0/y7PxP79ruVeq/9otJiAidfEZfrRXWsFo+AH3M+kIyN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BsnVxQAAANwAAAAPAAAAAAAAAAAAAAAA&#10;AJ8CAABkcnMvZG93bnJldi54bWxQSwUGAAAAAAQABAD3AAAAkQMAAAAA&#10;">
                  <v:imagedata r:id="rId50" o:title=""/>
                </v:shape>
                <v:shape id="Picture 397" o:spid="_x0000_s1162" type="#_x0000_t75" style="position:absolute;left:3460;top:525;width:326;height: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sSUy/AAAA3AAAAA8AAABkcnMvZG93bnJldi54bWxET0tuwjAQ3VfqHaypxK44/FIUMKgCUbEl&#10;zQFG8RBbxOM0NpD29PUCieXT+6+3g2vFjfpgPSuYjDMQxLXXlhsF1ffhfQkiRGSNrWdS8EsBtpvX&#10;lzUW2t/5RLcyNiKFcChQgYmxK6QMtSGHYew74sSdfe8wJtg3Uvd4T+GuldMsy6VDy6nBYEc7Q/Wl&#10;vDoF04+Kzc/emGs1t7n5yg/4ZydKjd6GzxWISEN8ih/uo1awmKX56Uw6AnLz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LElMvwAAANwAAAAPAAAAAAAAAAAAAAAAAJ8CAABk&#10;cnMvZG93bnJldi54bWxQSwUGAAAAAAQABAD3AAAAiwMAAAAA&#10;">
                  <v:imagedata r:id="rId56" o:title=""/>
                </v:shape>
                <v:line id="Line 396" o:spid="_x0000_s1163" style="position:absolute;visibility:visible;mso-wrap-style:square" from="3840,710" to="3965,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1q/sQAAADcAAAADwAAAGRycy9kb3ducmV2LnhtbESPQUsDMRSE70L/Q3gFbzZbtbasTUst&#10;COKtq4jHx77XzWLysmxid9tfbwTB4zAz3zDr7eidOnEf2yAG5rMCFEsdqJXGwPvb880KVEwohC4I&#10;GzhzhO1mcrXGksIgBz5VqVEZIrFEAzalrtQ61pY9xlnoWLJ3DL3HlGXfaOpxyHDv9G1RPGiPreQF&#10;ix3vLddf1bc3sPx0l2G3J1u9Lunj/ulAi8KRMdfTcfcIKvGY/sN/7RcysLibw++ZfAT0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3Wr+xAAAANwAAAAPAAAAAAAAAAAA&#10;AAAAAKECAABkcnMvZG93bnJldi54bWxQSwUGAAAAAAQABAD5AAAAkgMAAAAA&#10;" strokeweight=".1106mm"/>
                <v:line id="Line 395" o:spid="_x0000_s1164" style="position:absolute;visibility:visible;mso-wrap-style:square" from="3880,739" to="3965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SEoMUAAADcAAAADwAAAGRycy9kb3ducmV2LnhtbESP3WoCMRSE7wu+QziCN6VmVSqyNYqI&#10;ij8X4tYHOCSnu6ubk2UTdX17Uyj0cpj5ZpjpvLWVuFPjS8cKBv0EBLF2puRcwfl7/TEB4QOywcox&#10;KXiSh/ms8zbF1LgHn+iehVzEEvYpKihCqFMpvS7Iou+7mjh6P66xGKJscmkafMRyW8lhkoylxZLj&#10;QoE1LQvS1+xmFXwejpeT1btsPVht9rpux+fL+16pXrddfIEI1Ib/8B+9NZEbDeH3TDw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SEoMUAAADcAAAADwAAAAAAAAAA&#10;AAAAAAChAgAAZHJzL2Rvd25yZXYueG1sUEsFBgAAAAAEAAQA+QAAAJMDAAAAAA==&#10;" strokeweight=".1106mm"/>
                <v:line id="Line 394" o:spid="_x0000_s1165" style="position:absolute;visibility:visible;mso-wrap-style:square" from="3965,710" to="3965,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hO8YAAADcAAAADwAAAGRycy9kb3ducmV2LnhtbESP0WrCQBRE3wv9h+UWfBGzUamUmFWK&#10;qLT6UIx+wGX3msRm74bsqunfdwtCH4eZM8Pky9424kadrx0rGCcpCGLtTM2lgtNxM3oD4QOywcYx&#10;KfghD8vF81OOmXF3PtCtCKWIJewzVFCF0GZSel2RRZ+4ljh6Z9dZDFF2pTQd3mO5beQkTWfSYs1x&#10;ocKWVhXp7+JqFbzuvy4Hqz+LzXi93em2n50uw51Sg5f+fQ4iUB/+ww/6w0RuOo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IITvGAAAA3AAAAA8AAAAAAAAA&#10;AAAAAAAAoQIAAGRycy9kb3ducmV2LnhtbFBLBQYAAAAABAAEAPkAAACUAwAAAAA=&#10;" strokeweight=".1106mm"/>
                <w10:anchorlock/>
              </v:group>
            </w:pict>
          </mc:Fallback>
        </mc:AlternateContent>
      </w:r>
      <w:commentRangeEnd w:id="106"/>
      <w:r w:rsidR="00761177">
        <w:rPr>
          <w:rStyle w:val="Marquedecommentaire"/>
        </w:rPr>
        <w:commentReference w:id="106"/>
      </w:r>
    </w:p>
    <w:p w14:paraId="7916CADA" w14:textId="77777777" w:rsidR="008D2B72" w:rsidRDefault="009114CE">
      <w:pPr>
        <w:spacing w:before="29" w:line="200" w:lineRule="exact"/>
        <w:ind w:left="103"/>
        <w:rPr>
          <w:sz w:val="18"/>
        </w:rPr>
      </w:pPr>
      <w:r>
        <w:rPr>
          <w:sz w:val="18"/>
        </w:rPr>
        <w:t>Figure 1: Example illustrating different ways entering a composite state</w:t>
      </w:r>
    </w:p>
    <w:p w14:paraId="7A711350" w14:textId="77777777" w:rsidR="008D2B72" w:rsidRDefault="008D2B72">
      <w:pPr>
        <w:pStyle w:val="Corpsdetexte"/>
        <w:rPr>
          <w:sz w:val="18"/>
        </w:rPr>
      </w:pPr>
    </w:p>
    <w:p w14:paraId="5EFEE9A8" w14:textId="77777777" w:rsidR="008D2B72" w:rsidRDefault="008D2B72">
      <w:pPr>
        <w:pStyle w:val="Corpsdetexte"/>
        <w:spacing w:before="8"/>
        <w:rPr>
          <w:sz w:val="14"/>
        </w:rPr>
      </w:pPr>
    </w:p>
    <w:p w14:paraId="7456CD23" w14:textId="77777777" w:rsidR="008D2B72" w:rsidRDefault="009114CE">
      <w:pPr>
        <w:pStyle w:val="Titre2"/>
        <w:numPr>
          <w:ilvl w:val="1"/>
          <w:numId w:val="4"/>
        </w:numPr>
        <w:tabs>
          <w:tab w:val="left" w:pos="403"/>
        </w:tabs>
        <w:spacing w:before="1"/>
        <w:ind w:left="403"/>
      </w:pPr>
      <w:r>
        <w:t>Region</w:t>
      </w:r>
    </w:p>
    <w:p w14:paraId="4108A243" w14:textId="77777777" w:rsidR="008D2B72" w:rsidRDefault="009114CE">
      <w:pPr>
        <w:pStyle w:val="Corpsdetexte"/>
        <w:spacing w:before="175"/>
        <w:ind w:left="103" w:right="111" w:firstLine="283"/>
        <w:jc w:val="both"/>
      </w:pPr>
      <w:r>
        <w:t xml:space="preserve">Our approach considers regions as elements to be transformed. </w:t>
      </w:r>
      <w:commentRangeStart w:id="107"/>
      <w:r>
        <w:t>Specifically, each region is transformed into an entering and exiting method</w:t>
      </w:r>
      <w:commentRangeEnd w:id="107"/>
      <w:r w:rsidR="009B0BE9">
        <w:rPr>
          <w:rStyle w:val="Marquedecommentaire"/>
        </w:rPr>
        <w:commentReference w:id="107"/>
      </w:r>
      <w:r>
        <w:t xml:space="preserve">. The entering method controls how a region </w:t>
      </w:r>
      <w:r>
        <w:rPr>
          <w:i/>
        </w:rPr>
        <w:t xml:space="preserve">r </w:t>
      </w:r>
      <w:r>
        <w:t xml:space="preserve">is entered from an outside transition and the exiting method exits com- </w:t>
      </w:r>
      <w:proofErr w:type="spellStart"/>
      <w:r>
        <w:t>pletely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region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executing</w:t>
      </w:r>
      <w:r>
        <w:rPr>
          <w:spacing w:val="-12"/>
        </w:rPr>
        <w:t xml:space="preserve"> </w:t>
      </w:r>
      <w:r>
        <w:t>exit</w:t>
      </w:r>
      <w:r>
        <w:rPr>
          <w:spacing w:val="-13"/>
        </w:rPr>
        <w:t xml:space="preserve"> </w:t>
      </w:r>
      <w:r>
        <w:t>actions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sub-states from innermost to</w:t>
      </w:r>
      <w:r>
        <w:rPr>
          <w:spacing w:val="-11"/>
        </w:rPr>
        <w:t xml:space="preserve"> </w:t>
      </w:r>
      <w:r>
        <w:t>outermost.</w:t>
      </w:r>
    </w:p>
    <w:p w14:paraId="0345C992" w14:textId="77777777" w:rsidR="008D2B72" w:rsidRDefault="009114CE">
      <w:pPr>
        <w:pStyle w:val="Corpsdetexte"/>
        <w:spacing w:before="25"/>
        <w:ind w:left="103" w:right="111" w:firstLine="283"/>
        <w:jc w:val="both"/>
      </w:pPr>
      <w:r>
        <w:t xml:space="preserve">A region can be entered two different ways: (1) </w:t>
      </w:r>
      <w:r>
        <w:rPr>
          <w:b/>
        </w:rPr>
        <w:t>entering by default</w:t>
      </w:r>
      <w:r>
        <w:t xml:space="preserve">: the transition ends at the border of composite states; and (2) </w:t>
      </w:r>
      <w:r>
        <w:rPr>
          <w:b/>
        </w:rPr>
        <w:t>cross transition</w:t>
      </w:r>
      <w:r>
        <w:t xml:space="preserve">: enter- </w:t>
      </w:r>
      <w:proofErr w:type="spellStart"/>
      <w:r>
        <w:t>ing</w:t>
      </w:r>
      <w:proofErr w:type="spellEnd"/>
      <w:r>
        <w:t xml:space="preserve"> at a direct or an indirect sub-vertex of composite states. The two entering ways execute the entry ac- </w:t>
      </w:r>
      <w:proofErr w:type="spellStart"/>
      <w:r>
        <w:t>tion</w:t>
      </w:r>
      <w:proofErr w:type="spellEnd"/>
      <w:r>
        <w:t xml:space="preserve"> of the containing composite state after the </w:t>
      </w:r>
      <w:proofErr w:type="spellStart"/>
      <w:r>
        <w:t>tran</w:t>
      </w:r>
      <w:proofErr w:type="spellEnd"/>
      <w:r>
        <w:t xml:space="preserve">- </w:t>
      </w:r>
      <w:proofErr w:type="spellStart"/>
      <w:r>
        <w:t>sition</w:t>
      </w:r>
      <w:proofErr w:type="spellEnd"/>
      <w:r>
        <w:t xml:space="preserve"> effect. The executions afterwards are different for each way. To illustrate, we use an example as in Fig. 1 with </w:t>
      </w:r>
      <w:r>
        <w:rPr>
          <w:i/>
        </w:rPr>
        <w:t xml:space="preserve">S1 </w:t>
      </w:r>
      <w:r>
        <w:t xml:space="preserve">as a target composite state. </w:t>
      </w:r>
      <w:proofErr w:type="gramStart"/>
      <w:r>
        <w:rPr>
          <w:i/>
        </w:rPr>
        <w:t>t1</w:t>
      </w:r>
      <w:proofErr w:type="gramEnd"/>
      <w:r>
        <w:rPr>
          <w:i/>
        </w:rPr>
        <w:t xml:space="preserve"> </w:t>
      </w:r>
      <w:r>
        <w:t xml:space="preserve">is in the way (1) while </w:t>
      </w:r>
      <w:r>
        <w:rPr>
          <w:i/>
        </w:rPr>
        <w:t xml:space="preserve">t2, t5, t6 </w:t>
      </w:r>
      <w:r>
        <w:t>in the way 2.</w:t>
      </w:r>
    </w:p>
    <w:p w14:paraId="2752A8BA" w14:textId="3F6FFDCE" w:rsidR="008D2B72" w:rsidRDefault="009D047C">
      <w:pPr>
        <w:pStyle w:val="Corpsdetexte"/>
        <w:spacing w:before="25"/>
        <w:ind w:left="103" w:right="111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6E9E50DA" wp14:editId="784D101C">
                <wp:simplePos x="0" y="0"/>
                <wp:positionH relativeFrom="page">
                  <wp:posOffset>5254625</wp:posOffset>
                </wp:positionH>
                <wp:positionV relativeFrom="paragraph">
                  <wp:posOffset>277495</wp:posOffset>
                </wp:positionV>
                <wp:extent cx="38100" cy="0"/>
                <wp:effectExtent l="6350" t="9525" r="12700" b="9525"/>
                <wp:wrapNone/>
                <wp:docPr id="393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9C3B8" id="Line 392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3.75pt,21.85pt" to="416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jP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4A90B434" wp14:editId="03E2E1BC">
                <wp:simplePos x="0" y="0"/>
                <wp:positionH relativeFrom="page">
                  <wp:posOffset>5638800</wp:posOffset>
                </wp:positionH>
                <wp:positionV relativeFrom="paragraph">
                  <wp:posOffset>422910</wp:posOffset>
                </wp:positionV>
                <wp:extent cx="38100" cy="0"/>
                <wp:effectExtent l="9525" t="12065" r="9525" b="6985"/>
                <wp:wrapNone/>
                <wp:docPr id="39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8B2F" id="Line 391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4pt,33.3pt" to="44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ORFQ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t>The</w:t>
      </w:r>
      <w:r w:rsidR="009114CE">
        <w:rPr>
          <w:spacing w:val="-8"/>
        </w:rPr>
        <w:t xml:space="preserve"> </w:t>
      </w:r>
      <w:r w:rsidR="009114CE">
        <w:t>entering</w:t>
      </w:r>
      <w:r w:rsidR="009114CE">
        <w:rPr>
          <w:spacing w:val="-8"/>
        </w:rPr>
        <w:t xml:space="preserve"> </w:t>
      </w:r>
      <w:r w:rsidR="009114CE">
        <w:t>method</w:t>
      </w:r>
      <w:r w:rsidR="009114CE">
        <w:rPr>
          <w:spacing w:val="-8"/>
        </w:rPr>
        <w:t xml:space="preserve"> </w:t>
      </w:r>
      <w:r w:rsidR="009114CE">
        <w:t>associated</w:t>
      </w:r>
      <w:r w:rsidR="009114CE">
        <w:rPr>
          <w:spacing w:val="-8"/>
        </w:rPr>
        <w:t xml:space="preserve"> </w:t>
      </w:r>
      <w:r w:rsidR="009114CE">
        <w:t>with</w:t>
      </w:r>
      <w:r w:rsidR="009114CE">
        <w:rPr>
          <w:spacing w:val="-8"/>
        </w:rPr>
        <w:t xml:space="preserve"> </w:t>
      </w:r>
      <w:r w:rsidR="009114CE">
        <w:t>the</w:t>
      </w:r>
      <w:r w:rsidR="009114CE">
        <w:rPr>
          <w:spacing w:val="-8"/>
        </w:rPr>
        <w:t xml:space="preserve"> </w:t>
      </w:r>
      <w:r w:rsidR="009114CE">
        <w:t>region</w:t>
      </w:r>
      <w:r w:rsidR="009114CE">
        <w:rPr>
          <w:spacing w:val="-8"/>
        </w:rPr>
        <w:t xml:space="preserve"> </w:t>
      </w:r>
      <w:r w:rsidR="009114CE">
        <w:t xml:space="preserve">of </w:t>
      </w:r>
      <w:r w:rsidR="009114CE">
        <w:rPr>
          <w:i/>
        </w:rPr>
        <w:t xml:space="preserve">S1 </w:t>
      </w:r>
      <w:r w:rsidR="009114CE">
        <w:t xml:space="preserve">has a parameter </w:t>
      </w:r>
      <w:r w:rsidR="009114CE">
        <w:rPr>
          <w:i/>
        </w:rPr>
        <w:t xml:space="preserve">enter </w:t>
      </w:r>
      <w:r w:rsidR="009114CE">
        <w:rPr>
          <w:i/>
          <w:spacing w:val="2"/>
        </w:rPr>
        <w:t xml:space="preserve">mode </w:t>
      </w:r>
      <w:r w:rsidR="009114CE">
        <w:t xml:space="preserve">telling how the </w:t>
      </w:r>
      <w:proofErr w:type="spellStart"/>
      <w:r w:rsidR="009114CE">
        <w:t>en</w:t>
      </w:r>
      <w:proofErr w:type="spellEnd"/>
      <w:r w:rsidR="009114CE">
        <w:t xml:space="preserve">- </w:t>
      </w:r>
      <w:proofErr w:type="spellStart"/>
      <w:r w:rsidR="009114CE">
        <w:t>tering</w:t>
      </w:r>
      <w:proofErr w:type="spellEnd"/>
      <w:r w:rsidR="009114CE">
        <w:t xml:space="preserve"> should be executed. </w:t>
      </w:r>
      <w:proofErr w:type="gramStart"/>
      <w:r w:rsidR="009114CE">
        <w:rPr>
          <w:i/>
        </w:rPr>
        <w:t>enter</w:t>
      </w:r>
      <w:proofErr w:type="gramEnd"/>
      <w:r w:rsidR="009114CE">
        <w:rPr>
          <w:i/>
        </w:rPr>
        <w:t xml:space="preserve"> </w:t>
      </w:r>
      <w:r w:rsidR="009114CE">
        <w:rPr>
          <w:i/>
          <w:spacing w:val="2"/>
        </w:rPr>
        <w:t xml:space="preserve">mode </w:t>
      </w:r>
      <w:r w:rsidR="009114CE">
        <w:t>takes values depending the number of transitions coming to the composite state. The detail of how these modes are implemented in specific languages are not discussed here.</w:t>
      </w:r>
      <w:r w:rsidR="009114CE">
        <w:rPr>
          <w:spacing w:val="3"/>
        </w:rPr>
        <w:t xml:space="preserve"> </w:t>
      </w:r>
      <w:r w:rsidR="009114CE">
        <w:t>Listing</w:t>
      </w:r>
      <w:r w:rsidR="009114CE">
        <w:rPr>
          <w:spacing w:val="-14"/>
        </w:rPr>
        <w:t xml:space="preserve"> </w:t>
      </w:r>
      <w:r w:rsidR="009114CE">
        <w:t>3</w:t>
      </w:r>
      <w:r w:rsidR="009114CE">
        <w:rPr>
          <w:spacing w:val="-14"/>
        </w:rPr>
        <w:t xml:space="preserve"> </w:t>
      </w:r>
      <w:r w:rsidR="009114CE">
        <w:t>shows</w:t>
      </w:r>
      <w:r w:rsidR="009114CE">
        <w:rPr>
          <w:spacing w:val="-14"/>
        </w:rPr>
        <w:t xml:space="preserve"> </w:t>
      </w:r>
      <w:commentRangeStart w:id="108"/>
      <w:r w:rsidR="009114CE">
        <w:t>the</w:t>
      </w:r>
      <w:r w:rsidR="009114CE">
        <w:rPr>
          <w:spacing w:val="-14"/>
        </w:rPr>
        <w:t xml:space="preserve"> </w:t>
      </w:r>
      <w:r w:rsidR="009114CE">
        <w:t>C++-like</w:t>
      </w:r>
      <w:r w:rsidR="009114CE">
        <w:rPr>
          <w:spacing w:val="-14"/>
        </w:rPr>
        <w:t xml:space="preserve"> </w:t>
      </w:r>
      <w:commentRangeEnd w:id="108"/>
      <w:r w:rsidR="00B046DF">
        <w:rPr>
          <w:rStyle w:val="Marquedecommentaire"/>
        </w:rPr>
        <w:commentReference w:id="108"/>
      </w:r>
      <w:r w:rsidR="009114CE">
        <w:t>example</w:t>
      </w:r>
      <w:r w:rsidR="009114CE">
        <w:rPr>
          <w:spacing w:val="-14"/>
        </w:rPr>
        <w:t xml:space="preserve"> </w:t>
      </w:r>
      <w:r w:rsidR="009114CE">
        <w:t>code</w:t>
      </w:r>
      <w:r w:rsidR="009114CE">
        <w:rPr>
          <w:spacing w:val="-14"/>
        </w:rPr>
        <w:t xml:space="preserve"> </w:t>
      </w:r>
      <w:r w:rsidR="009114CE">
        <w:t xml:space="preserve">gen- </w:t>
      </w:r>
      <w:proofErr w:type="spellStart"/>
      <w:r w:rsidR="009114CE">
        <w:t>erated</w:t>
      </w:r>
      <w:proofErr w:type="spellEnd"/>
      <w:r w:rsidR="009114CE">
        <w:t>.</w:t>
      </w:r>
    </w:p>
    <w:p w14:paraId="291FB460" w14:textId="77777777" w:rsidR="008D2B72" w:rsidRDefault="009114CE">
      <w:pPr>
        <w:pStyle w:val="Corpsdetexte"/>
        <w:spacing w:before="25"/>
        <w:ind w:left="103" w:right="111" w:firstLine="283"/>
        <w:jc w:val="both"/>
      </w:pPr>
      <w:r>
        <w:t>By</w:t>
      </w:r>
      <w:r>
        <w:rPr>
          <w:spacing w:val="-11"/>
        </w:rPr>
        <w:t xml:space="preserve"> </w:t>
      </w:r>
      <w:r>
        <w:t>default,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region’s</w:t>
      </w:r>
      <w:r>
        <w:rPr>
          <w:spacing w:val="-11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sub-state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 xml:space="preserve">after the execution of any effect associated with the initial transition, </w:t>
      </w:r>
      <w:r>
        <w:rPr>
          <w:i/>
        </w:rPr>
        <w:t>S</w:t>
      </w:r>
      <w:r>
        <w:t xml:space="preserve">3 is set as active sub-state of </w:t>
      </w:r>
      <w:r>
        <w:rPr>
          <w:i/>
        </w:rPr>
        <w:t>S</w:t>
      </w:r>
      <w:r>
        <w:t>1.</w:t>
      </w:r>
      <w:r>
        <w:rPr>
          <w:spacing w:val="-25"/>
        </w:rPr>
        <w:t xml:space="preserve"> </w:t>
      </w:r>
      <w:r>
        <w:t>Entering at</w:t>
      </w:r>
      <w:r>
        <w:rPr>
          <w:spacing w:val="-7"/>
        </w:rPr>
        <w:t xml:space="preserve"> </w:t>
      </w:r>
      <w:r>
        <w:t>(</w:t>
      </w:r>
      <w:r>
        <w:rPr>
          <w:i/>
        </w:rPr>
        <w:t>S2</w:t>
      </w:r>
      <w:r>
        <w:t>)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sub-state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i/>
        </w:rPr>
        <w:t>S1</w:t>
      </w:r>
      <w:r>
        <w:rPr>
          <w:i/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i/>
        </w:rPr>
        <w:t>S2</w:t>
      </w:r>
      <w:r>
        <w:t>.</w:t>
      </w:r>
      <w:r>
        <w:rPr>
          <w:spacing w:val="7"/>
        </w:rPr>
        <w:t xml:space="preserve"> </w:t>
      </w:r>
      <w:r>
        <w:t>In case of an indirect sub-state (</w:t>
      </w:r>
      <w:r>
        <w:rPr>
          <w:i/>
        </w:rPr>
        <w:t>S</w:t>
      </w:r>
      <w:r>
        <w:t xml:space="preserve">4), the entry action of </w:t>
      </w:r>
      <w:r>
        <w:rPr>
          <w:i/>
        </w:rPr>
        <w:t>S</w:t>
      </w:r>
      <w:r>
        <w:t xml:space="preserve">3 is executed before </w:t>
      </w:r>
      <w:r>
        <w:rPr>
          <w:i/>
        </w:rPr>
        <w:t>S</w:t>
      </w:r>
      <w:r>
        <w:t>4 is set as the active-sub state of</w:t>
      </w:r>
      <w:r>
        <w:rPr>
          <w:spacing w:val="-5"/>
        </w:rPr>
        <w:t xml:space="preserve"> </w:t>
      </w:r>
      <w:r>
        <w:rPr>
          <w:i/>
        </w:rPr>
        <w:t>S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S</w:t>
      </w:r>
      <w:r>
        <w:t>4.</w:t>
      </w:r>
      <w:r>
        <w:rPr>
          <w:spacing w:val="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noting that after the execution of each entry action, a start signal is sent to activate the waiting thread</w:t>
      </w:r>
      <w:r>
        <w:rPr>
          <w:spacing w:val="-26"/>
        </w:rPr>
        <w:t xml:space="preserve"> </w:t>
      </w:r>
      <w:r>
        <w:t xml:space="preserve">associated with </w:t>
      </w:r>
      <w:proofErr w:type="spellStart"/>
      <w:r>
        <w:rPr>
          <w:i/>
        </w:rPr>
        <w:t>doActivity</w:t>
      </w:r>
      <w:proofErr w:type="spellEnd"/>
      <w:r>
        <w:rPr>
          <w:i/>
        </w:rPr>
        <w:t xml:space="preserve"> </w:t>
      </w:r>
      <w:r>
        <w:t>of the corresponding</w:t>
      </w:r>
      <w:r>
        <w:rPr>
          <w:spacing w:val="-17"/>
        </w:rPr>
        <w:t xml:space="preserve"> </w:t>
      </w:r>
      <w:r>
        <w:t>state.</w:t>
      </w:r>
    </w:p>
    <w:p w14:paraId="40579853" w14:textId="77777777" w:rsidR="008D2B72" w:rsidRDefault="009114CE">
      <w:pPr>
        <w:pStyle w:val="Corpsdetexte"/>
        <w:spacing w:before="25"/>
        <w:ind w:left="103" w:right="111" w:firstLine="283"/>
        <w:jc w:val="both"/>
      </w:pPr>
      <w:r>
        <w:t xml:space="preserve">Transitioning from a vertex to a sub-vertex of the composite state (transition from </w:t>
      </w:r>
      <w:r>
        <w:rPr>
          <w:i/>
        </w:rPr>
        <w:t>S</w:t>
      </w:r>
      <w:r>
        <w:t xml:space="preserve">0 to </w:t>
      </w:r>
      <w:r>
        <w:rPr>
          <w:i/>
        </w:rPr>
        <w:t xml:space="preserve">SH </w:t>
      </w:r>
      <w:r>
        <w:t xml:space="preserve">is a </w:t>
      </w:r>
      <w:proofErr w:type="spellStart"/>
      <w:r>
        <w:t>partic</w:t>
      </w:r>
      <w:proofErr w:type="spellEnd"/>
      <w:r>
        <w:t xml:space="preserve">- </w:t>
      </w:r>
      <w:proofErr w:type="spellStart"/>
      <w:r>
        <w:t>ular</w:t>
      </w:r>
      <w:proofErr w:type="spellEnd"/>
      <w:r>
        <w:t xml:space="preserve"> case) is not as simple as that of two states. This is detailed in the next section.</w:t>
      </w:r>
    </w:p>
    <w:p w14:paraId="7B7B6CA2" w14:textId="77777777" w:rsidR="008D2B72" w:rsidRDefault="009114CE">
      <w:pPr>
        <w:pStyle w:val="Corpsdetexte"/>
        <w:spacing w:before="25"/>
        <w:ind w:left="103" w:right="111" w:firstLine="283"/>
        <w:jc w:val="both"/>
      </w:pPr>
      <w:r>
        <w:t xml:space="preserve">The method generated for exiting a region is sim- </w:t>
      </w:r>
      <w:proofErr w:type="spellStart"/>
      <w:r>
        <w:t>pler</w:t>
      </w:r>
      <w:proofErr w:type="spellEnd"/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entering.</w:t>
      </w:r>
      <w:r>
        <w:rPr>
          <w:spacing w:val="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basically</w:t>
      </w:r>
      <w:r>
        <w:rPr>
          <w:spacing w:val="-13"/>
        </w:rPr>
        <w:t xml:space="preserve"> </w:t>
      </w:r>
      <w:r>
        <w:t>executes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exit actions of all the active sub-states from innermost to outermost.</w:t>
      </w:r>
    </w:p>
    <w:p w14:paraId="490383CE" w14:textId="77777777" w:rsidR="008D2B72" w:rsidRDefault="008D2B72">
      <w:pPr>
        <w:jc w:val="both"/>
        <w:sectPr w:rsidR="008D2B72">
          <w:type w:val="continuous"/>
          <w:pgSz w:w="11910" w:h="16840"/>
          <w:pgMar w:top="1580" w:right="1360" w:bottom="280" w:left="1340" w:header="720" w:footer="720" w:gutter="0"/>
          <w:cols w:num="2" w:space="720" w:equalWidth="0">
            <w:col w:w="4387" w:space="350"/>
            <w:col w:w="4473"/>
          </w:cols>
        </w:sectPr>
      </w:pPr>
    </w:p>
    <w:p w14:paraId="26E4408B" w14:textId="77777777" w:rsidR="008D2B72" w:rsidRDefault="008D2B72">
      <w:pPr>
        <w:pStyle w:val="Corpsdetexte"/>
        <w:rPr>
          <w:sz w:val="21"/>
        </w:rPr>
      </w:pPr>
    </w:p>
    <w:p w14:paraId="1D8CCBA5" w14:textId="77777777" w:rsidR="008D2B72" w:rsidRDefault="008D2B72">
      <w:pPr>
        <w:rPr>
          <w:sz w:val="21"/>
        </w:rPr>
        <w:sectPr w:rsidR="008D2B72">
          <w:pgSz w:w="11910" w:h="16840"/>
          <w:pgMar w:top="1580" w:right="1360" w:bottom="280" w:left="1340" w:header="720" w:footer="720" w:gutter="0"/>
          <w:cols w:space="720"/>
        </w:sectPr>
      </w:pPr>
    </w:p>
    <w:p w14:paraId="3D6D46CB" w14:textId="77777777" w:rsidR="008D2B72" w:rsidRDefault="008D2B72">
      <w:pPr>
        <w:pStyle w:val="Corpsdetexte"/>
        <w:spacing w:before="9"/>
        <w:rPr>
          <w:sz w:val="17"/>
        </w:rPr>
      </w:pPr>
    </w:p>
    <w:p w14:paraId="2441A906" w14:textId="77777777" w:rsidR="008D2B72" w:rsidRDefault="009114CE">
      <w:pPr>
        <w:spacing w:line="203" w:lineRule="exact"/>
        <w:ind w:left="258" w:right="125"/>
        <w:jc w:val="center"/>
        <w:rPr>
          <w:sz w:val="18"/>
        </w:rPr>
      </w:pPr>
      <w:r>
        <w:rPr>
          <w:sz w:val="18"/>
        </w:rPr>
        <w:t>Listing 3: Example code generated for the region of S1</w:t>
      </w:r>
    </w:p>
    <w:p w14:paraId="05FE0567" w14:textId="343DEA1C" w:rsidR="008D2B72" w:rsidRDefault="009D047C">
      <w:pPr>
        <w:spacing w:line="212" w:lineRule="exact"/>
        <w:ind w:left="258" w:right="974"/>
        <w:jc w:val="center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2C5E1638" wp14:editId="662BAAA2">
                <wp:simplePos x="0" y="0"/>
                <wp:positionH relativeFrom="page">
                  <wp:posOffset>2581910</wp:posOffset>
                </wp:positionH>
                <wp:positionV relativeFrom="paragraph">
                  <wp:posOffset>130175</wp:posOffset>
                </wp:positionV>
                <wp:extent cx="26670" cy="0"/>
                <wp:effectExtent l="10160" t="12065" r="10795" b="6985"/>
                <wp:wrapNone/>
                <wp:docPr id="39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23DF6" id="Line 390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3pt,10.25pt" to="205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gz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proofErr w:type="spellStart"/>
      <w:proofErr w:type="gramStart"/>
      <w:r w:rsidR="009114CE">
        <w:rPr>
          <w:sz w:val="14"/>
        </w:rPr>
        <w:t>vo</w:t>
      </w:r>
      <w:proofErr w:type="spellEnd"/>
      <w:proofErr w:type="gramEnd"/>
      <w:r w:rsidR="009114CE">
        <w:rPr>
          <w:sz w:val="14"/>
        </w:rPr>
        <w:t xml:space="preserve">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d   S 1 Region 1 Enter (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n t   e n t e r  m o d e ) </w:t>
      </w:r>
      <w:r w:rsidR="009114CE">
        <w:rPr>
          <w:rFonts w:ascii="Meiryo"/>
          <w:i/>
          <w:sz w:val="14"/>
        </w:rPr>
        <w:t>{</w:t>
      </w:r>
    </w:p>
    <w:p w14:paraId="7D21F90F" w14:textId="65BDEDE5" w:rsidR="008D2B72" w:rsidRDefault="009D047C">
      <w:pPr>
        <w:spacing w:line="196" w:lineRule="exact"/>
        <w:ind w:left="162"/>
        <w:jc w:val="both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0872854" wp14:editId="5274CBDE">
                <wp:simplePos x="0" y="0"/>
                <wp:positionH relativeFrom="page">
                  <wp:posOffset>1518920</wp:posOffset>
                </wp:positionH>
                <wp:positionV relativeFrom="paragraph">
                  <wp:posOffset>95885</wp:posOffset>
                </wp:positionV>
                <wp:extent cx="26670" cy="0"/>
                <wp:effectExtent l="13970" t="7620" r="6985" b="11430"/>
                <wp:wrapNone/>
                <wp:docPr id="390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B6290" id="Line 389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9.6pt,7.55pt" to="121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Lw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2    </w:t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z w:val="14"/>
        </w:rPr>
        <w:t xml:space="preserve"> f   </w:t>
      </w:r>
      <w:proofErr w:type="gramStart"/>
      <w:r w:rsidR="009114CE">
        <w:rPr>
          <w:sz w:val="14"/>
        </w:rPr>
        <w:t>( e</w:t>
      </w:r>
      <w:proofErr w:type="gramEnd"/>
      <w:r w:rsidR="009114CE">
        <w:rPr>
          <w:sz w:val="14"/>
        </w:rPr>
        <w:t xml:space="preserve"> n t e r  m o d e  ==  DEFAULT) </w:t>
      </w:r>
      <w:r w:rsidR="009114CE">
        <w:rPr>
          <w:rFonts w:ascii="Meiryo"/>
          <w:i/>
          <w:sz w:val="14"/>
        </w:rPr>
        <w:t>{</w:t>
      </w:r>
    </w:p>
    <w:p w14:paraId="1B5CC0F1" w14:textId="3F320D69" w:rsidR="008D2B72" w:rsidRDefault="009D047C">
      <w:pPr>
        <w:spacing w:line="130" w:lineRule="exact"/>
        <w:ind w:left="51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4C22EB04" wp14:editId="698F72C0">
                <wp:simplePos x="0" y="0"/>
                <wp:positionH relativeFrom="page">
                  <wp:posOffset>1656080</wp:posOffset>
                </wp:positionH>
                <wp:positionV relativeFrom="paragraph">
                  <wp:posOffset>67310</wp:posOffset>
                </wp:positionV>
                <wp:extent cx="26670" cy="0"/>
                <wp:effectExtent l="8255" t="8255" r="12700" b="10795"/>
                <wp:wrapNone/>
                <wp:docPr id="389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D6AF3" id="Line 388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4pt,5.3pt" to="13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6XFAIAACo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729EE3BF" wp14:editId="1E4454F7">
                <wp:simplePos x="0" y="0"/>
                <wp:positionH relativeFrom="page">
                  <wp:posOffset>2719070</wp:posOffset>
                </wp:positionH>
                <wp:positionV relativeFrom="paragraph">
                  <wp:posOffset>67310</wp:posOffset>
                </wp:positionV>
                <wp:extent cx="26670" cy="0"/>
                <wp:effectExtent l="13970" t="8255" r="6985" b="10795"/>
                <wp:wrapNone/>
                <wp:docPr id="388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EA8AF" id="Line 387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1pt,5.3pt" to="216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Mu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" strokeweight=".14042mm">
                <w10:wrap anchorx="page"/>
              </v:line>
            </w:pict>
          </mc:Fallback>
        </mc:AlternateContent>
      </w:r>
      <w:proofErr w:type="gramStart"/>
      <w:r w:rsidR="009114CE">
        <w:rPr>
          <w:sz w:val="14"/>
        </w:rPr>
        <w:t>s</w:t>
      </w:r>
      <w:proofErr w:type="gramEnd"/>
      <w:r w:rsidR="009114CE">
        <w:rPr>
          <w:sz w:val="14"/>
        </w:rPr>
        <w:t xml:space="preserve"> t a t e s [ S1 ID ] . </w:t>
      </w:r>
      <w:proofErr w:type="gramStart"/>
      <w:r w:rsidR="009114CE">
        <w:rPr>
          <w:sz w:val="14"/>
        </w:rPr>
        <w:t>a</w:t>
      </w:r>
      <w:proofErr w:type="gramEnd"/>
      <w:r w:rsidR="009114CE">
        <w:rPr>
          <w:sz w:val="14"/>
        </w:rPr>
        <w:t xml:space="preserve"> c t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v e s [ 0 ]   =  S3 ID ;</w:t>
      </w:r>
    </w:p>
    <w:p w14:paraId="5062A734" w14:textId="20F14D28" w:rsidR="008D2B72" w:rsidRDefault="009D047C">
      <w:pPr>
        <w:tabs>
          <w:tab w:val="left" w:pos="511"/>
          <w:tab w:val="left" w:pos="1768"/>
        </w:tabs>
        <w:spacing w:before="4" w:line="146" w:lineRule="exact"/>
        <w:ind w:left="506" w:right="737" w:hanging="34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54941AC9" wp14:editId="61DE1C51">
                <wp:simplePos x="0" y="0"/>
                <wp:positionH relativeFrom="page">
                  <wp:posOffset>1602740</wp:posOffset>
                </wp:positionH>
                <wp:positionV relativeFrom="paragraph">
                  <wp:posOffset>74295</wp:posOffset>
                </wp:positionV>
                <wp:extent cx="26670" cy="0"/>
                <wp:effectExtent l="12065" t="12065" r="8890" b="6985"/>
                <wp:wrapNone/>
                <wp:docPr id="387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0CE2F" id="Line 386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2pt,5.85pt" to="128.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50D4695C" wp14:editId="25638846">
                <wp:simplePos x="0" y="0"/>
                <wp:positionH relativeFrom="page">
                  <wp:posOffset>2931795</wp:posOffset>
                </wp:positionH>
                <wp:positionV relativeFrom="paragraph">
                  <wp:posOffset>74295</wp:posOffset>
                </wp:positionV>
                <wp:extent cx="26035" cy="0"/>
                <wp:effectExtent l="7620" t="12065" r="13970" b="6985"/>
                <wp:wrapNone/>
                <wp:docPr id="386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EA44" id="Line 385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85pt,5.85pt" to="232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lkFA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4</w:t>
      </w:r>
      <w:r w:rsidR="009114CE">
        <w:rPr>
          <w:color w:val="7F7F7F"/>
          <w:sz w:val="12"/>
        </w:rPr>
        <w:tab/>
      </w:r>
      <w:r w:rsidR="009114CE">
        <w:rPr>
          <w:color w:val="7F7F7F"/>
          <w:sz w:val="12"/>
        </w:rPr>
        <w:tab/>
      </w:r>
      <w:r w:rsidR="009114CE">
        <w:rPr>
          <w:sz w:val="14"/>
        </w:rPr>
        <w:t>e</w:t>
      </w:r>
      <w:r w:rsidR="009114CE">
        <w:rPr>
          <w:spacing w:val="-14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4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y</w:t>
      </w:r>
      <w:r w:rsidR="009114CE">
        <w:rPr>
          <w:spacing w:val="4"/>
          <w:sz w:val="14"/>
        </w:rPr>
        <w:t xml:space="preserve"> </w:t>
      </w:r>
      <w:proofErr w:type="gramStart"/>
      <w:r w:rsidR="009114CE">
        <w:rPr>
          <w:sz w:val="14"/>
        </w:rPr>
        <w:t>(</w:t>
      </w:r>
      <w:r w:rsidR="009114CE">
        <w:rPr>
          <w:spacing w:val="-6"/>
          <w:sz w:val="14"/>
        </w:rPr>
        <w:t xml:space="preserve"> </w:t>
      </w:r>
      <w:r w:rsidR="009114CE">
        <w:rPr>
          <w:spacing w:val="6"/>
          <w:sz w:val="14"/>
        </w:rPr>
        <w:t>S3</w:t>
      </w:r>
      <w:proofErr w:type="gramEnd"/>
      <w:r w:rsidR="009114CE">
        <w:rPr>
          <w:spacing w:val="38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-6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sz w:val="14"/>
        </w:rPr>
        <w:tab/>
        <w:t>s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d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2"/>
          <w:sz w:val="14"/>
        </w:rPr>
        <w:t xml:space="preserve">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g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l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-6"/>
          <w:sz w:val="14"/>
        </w:rPr>
        <w:t xml:space="preserve"> </w:t>
      </w:r>
      <w:r w:rsidR="009114CE">
        <w:rPr>
          <w:spacing w:val="6"/>
          <w:sz w:val="14"/>
        </w:rPr>
        <w:t>S3</w:t>
      </w:r>
      <w:r w:rsidR="009114CE">
        <w:rPr>
          <w:spacing w:val="38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-6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spacing w:val="-1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3</w:t>
      </w:r>
      <w:r w:rsidR="009114CE">
        <w:rPr>
          <w:spacing w:val="-19"/>
          <w:sz w:val="14"/>
        </w:rPr>
        <w:t xml:space="preserve"> </w:t>
      </w:r>
      <w:r w:rsidR="009114CE">
        <w:rPr>
          <w:spacing w:val="13"/>
          <w:sz w:val="14"/>
        </w:rPr>
        <w:t>Region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9"/>
          <w:sz w:val="14"/>
        </w:rPr>
        <w:t xml:space="preserve"> </w:t>
      </w:r>
      <w:r w:rsidR="009114CE">
        <w:rPr>
          <w:spacing w:val="12"/>
          <w:sz w:val="14"/>
        </w:rPr>
        <w:t>Enter</w:t>
      </w:r>
      <w:r w:rsidR="009114CE">
        <w:rPr>
          <w:spacing w:val="-1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-23"/>
          <w:sz w:val="14"/>
        </w:rPr>
        <w:t xml:space="preserve"> </w:t>
      </w:r>
      <w:r w:rsidR="009114CE">
        <w:rPr>
          <w:spacing w:val="-4"/>
          <w:sz w:val="14"/>
        </w:rPr>
        <w:t>DEFAULT)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</w:p>
    <w:p w14:paraId="73B564EE" w14:textId="44F6E504" w:rsidR="008D2B72" w:rsidRDefault="009D047C">
      <w:pPr>
        <w:spacing w:line="165" w:lineRule="exact"/>
        <w:ind w:left="162"/>
        <w:jc w:val="both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7FDACE2D" wp14:editId="5854B6D5">
                <wp:simplePos x="0" y="0"/>
                <wp:positionH relativeFrom="page">
                  <wp:posOffset>1891030</wp:posOffset>
                </wp:positionH>
                <wp:positionV relativeFrom="paragraph">
                  <wp:posOffset>76835</wp:posOffset>
                </wp:positionV>
                <wp:extent cx="26670" cy="0"/>
                <wp:effectExtent l="5080" t="12065" r="6350" b="6985"/>
                <wp:wrapNone/>
                <wp:docPr id="385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F33C7" id="Line 384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pt,6.05pt" to="15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a/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82499CC" wp14:editId="3621C385">
                <wp:simplePos x="0" y="0"/>
                <wp:positionH relativeFrom="page">
                  <wp:posOffset>2477770</wp:posOffset>
                </wp:positionH>
                <wp:positionV relativeFrom="paragraph">
                  <wp:posOffset>76835</wp:posOffset>
                </wp:positionV>
                <wp:extent cx="26670" cy="0"/>
                <wp:effectExtent l="10795" t="12065" r="10160" b="6985"/>
                <wp:wrapNone/>
                <wp:docPr id="384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7F166" id="Line 383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1pt,6.05pt" to="197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AK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6   </w:t>
      </w:r>
      <w:proofErr w:type="gramStart"/>
      <w:r w:rsidR="009114CE">
        <w:rPr>
          <w:rFonts w:ascii="Meiryo"/>
          <w:i/>
          <w:sz w:val="14"/>
        </w:rPr>
        <w:t xml:space="preserve">}  </w:t>
      </w:r>
      <w:r w:rsidR="009114CE">
        <w:rPr>
          <w:b/>
          <w:sz w:val="14"/>
        </w:rPr>
        <w:t>e</w:t>
      </w:r>
      <w:proofErr w:type="gramEnd"/>
      <w:r w:rsidR="009114CE">
        <w:rPr>
          <w:b/>
          <w:sz w:val="14"/>
        </w:rPr>
        <w:t xml:space="preserve"> l s e   </w:t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z w:val="14"/>
        </w:rPr>
        <w:t xml:space="preserve"> f   </w:t>
      </w:r>
      <w:r w:rsidR="009114CE">
        <w:rPr>
          <w:sz w:val="14"/>
        </w:rPr>
        <w:t xml:space="preserve">( e n t e r  m o d e   ==  S2 MODE) </w:t>
      </w:r>
      <w:r w:rsidR="009114CE">
        <w:rPr>
          <w:rFonts w:ascii="Meiryo"/>
          <w:i/>
          <w:sz w:val="14"/>
        </w:rPr>
        <w:t>{</w:t>
      </w:r>
    </w:p>
    <w:p w14:paraId="10EE0602" w14:textId="77777777" w:rsidR="008D2B72" w:rsidRDefault="009114CE">
      <w:pPr>
        <w:spacing w:line="93" w:lineRule="exact"/>
        <w:ind w:left="527"/>
        <w:rPr>
          <w:sz w:val="14"/>
        </w:rPr>
      </w:pPr>
      <w:r>
        <w:rPr>
          <w:sz w:val="14"/>
        </w:rPr>
        <w:t>/ / . .</w:t>
      </w:r>
    </w:p>
    <w:p w14:paraId="166944D5" w14:textId="7A6C5541" w:rsidR="008D2B72" w:rsidRDefault="009D047C">
      <w:pPr>
        <w:spacing w:line="207" w:lineRule="exact"/>
        <w:ind w:left="162"/>
        <w:jc w:val="both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F2CEDEA" wp14:editId="178C3F7D">
                <wp:simplePos x="0" y="0"/>
                <wp:positionH relativeFrom="page">
                  <wp:posOffset>1625600</wp:posOffset>
                </wp:positionH>
                <wp:positionV relativeFrom="paragraph">
                  <wp:posOffset>103505</wp:posOffset>
                </wp:positionV>
                <wp:extent cx="26035" cy="0"/>
                <wp:effectExtent l="6350" t="12065" r="5715" b="6985"/>
                <wp:wrapNone/>
                <wp:docPr id="383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446C5" id="Line 382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pt,8.15pt" to="130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WUFA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9B01CCB" wp14:editId="7609FF0B">
                <wp:simplePos x="0" y="0"/>
                <wp:positionH relativeFrom="page">
                  <wp:posOffset>2224405</wp:posOffset>
                </wp:positionH>
                <wp:positionV relativeFrom="paragraph">
                  <wp:posOffset>103505</wp:posOffset>
                </wp:positionV>
                <wp:extent cx="26670" cy="0"/>
                <wp:effectExtent l="5080" t="12065" r="6350" b="6985"/>
                <wp:wrapNone/>
                <wp:docPr id="382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2FE8C" id="Line 381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5.15pt,8.15pt" to="177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8   </w:t>
      </w:r>
      <w:proofErr w:type="gramStart"/>
      <w:r w:rsidR="009114CE">
        <w:rPr>
          <w:rFonts w:ascii="Meiryo"/>
          <w:i/>
          <w:sz w:val="14"/>
        </w:rPr>
        <w:t xml:space="preserve">}  </w:t>
      </w:r>
      <w:proofErr w:type="spellStart"/>
      <w:r w:rsidR="009114CE">
        <w:rPr>
          <w:b/>
          <w:sz w:val="14"/>
        </w:rPr>
        <w:t>i</w:t>
      </w:r>
      <w:proofErr w:type="spellEnd"/>
      <w:proofErr w:type="gramEnd"/>
      <w:r w:rsidR="009114CE">
        <w:rPr>
          <w:b/>
          <w:sz w:val="14"/>
        </w:rPr>
        <w:t xml:space="preserve"> f   </w:t>
      </w:r>
      <w:r w:rsidR="009114CE">
        <w:rPr>
          <w:sz w:val="14"/>
        </w:rPr>
        <w:t xml:space="preserve">( e n t e r  m o d e   ==  SH MODE) </w:t>
      </w:r>
      <w:r w:rsidR="009114CE">
        <w:rPr>
          <w:rFonts w:ascii="Meiryo"/>
          <w:i/>
          <w:sz w:val="14"/>
        </w:rPr>
        <w:t>{</w:t>
      </w:r>
    </w:p>
    <w:p w14:paraId="5F826B81" w14:textId="77777777" w:rsidR="008D2B72" w:rsidRDefault="009114CE">
      <w:pPr>
        <w:spacing w:line="131" w:lineRule="exact"/>
        <w:ind w:left="503"/>
        <w:rPr>
          <w:sz w:val="14"/>
        </w:rPr>
      </w:pPr>
      <w:r>
        <w:rPr>
          <w:sz w:val="14"/>
        </w:rPr>
        <w:t xml:space="preserve">State </w:t>
      </w:r>
      <w:proofErr w:type="spellStart"/>
      <w:proofErr w:type="gramStart"/>
      <w:r>
        <w:rPr>
          <w:sz w:val="14"/>
        </w:rPr>
        <w:t>IDEnum</w:t>
      </w:r>
      <w:proofErr w:type="spellEnd"/>
      <w:r>
        <w:rPr>
          <w:sz w:val="14"/>
        </w:rPr>
        <w:t xml:space="preserve">  h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;</w:t>
      </w:r>
    </w:p>
    <w:p w14:paraId="296322AF" w14:textId="3EC13A84" w:rsidR="008D2B72" w:rsidRDefault="009D047C">
      <w:pPr>
        <w:tabs>
          <w:tab w:val="left" w:pos="516"/>
        </w:tabs>
        <w:spacing w:before="64" w:line="105" w:lineRule="auto"/>
        <w:ind w:left="715" w:right="737" w:hanging="613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744DA26F" wp14:editId="7BFD4807">
                <wp:simplePos x="0" y="0"/>
                <wp:positionH relativeFrom="page">
                  <wp:posOffset>1868805</wp:posOffset>
                </wp:positionH>
                <wp:positionV relativeFrom="paragraph">
                  <wp:posOffset>74930</wp:posOffset>
                </wp:positionV>
                <wp:extent cx="26670" cy="0"/>
                <wp:effectExtent l="11430" t="7620" r="9525" b="11430"/>
                <wp:wrapNone/>
                <wp:docPr id="381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21A9B" id="Line 380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15pt,5.9pt" to="149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ERFQIAACo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615D84EB" wp14:editId="627572BB">
                <wp:simplePos x="0" y="0"/>
                <wp:positionH relativeFrom="page">
                  <wp:posOffset>1567815</wp:posOffset>
                </wp:positionH>
                <wp:positionV relativeFrom="paragraph">
                  <wp:posOffset>172720</wp:posOffset>
                </wp:positionV>
                <wp:extent cx="26670" cy="0"/>
                <wp:effectExtent l="5715" t="10160" r="5715" b="8890"/>
                <wp:wrapNone/>
                <wp:docPr id="380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5843E" id="Line 379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45pt,13.6pt" to="125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Wr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10</w:t>
      </w:r>
      <w:r w:rsidR="009114CE">
        <w:rPr>
          <w:color w:val="7F7F7F"/>
          <w:sz w:val="12"/>
        </w:rPr>
        <w:tab/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pacing w:val="-9"/>
          <w:sz w:val="14"/>
        </w:rPr>
        <w:t xml:space="preserve"> </w:t>
      </w:r>
      <w:r w:rsidR="009114CE">
        <w:rPr>
          <w:b/>
          <w:sz w:val="14"/>
        </w:rPr>
        <w:t xml:space="preserve">f  </w:t>
      </w:r>
      <w:r w:rsidR="009114CE">
        <w:rPr>
          <w:b/>
          <w:spacing w:val="23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10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9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9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9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9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9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10"/>
          <w:sz w:val="14"/>
        </w:rPr>
        <w:t xml:space="preserve"> </w:t>
      </w:r>
      <w:r w:rsidR="009114CE">
        <w:rPr>
          <w:sz w:val="14"/>
        </w:rPr>
        <w:t>[</w:t>
      </w:r>
      <w:r w:rsidR="009114CE">
        <w:rPr>
          <w:spacing w:val="-6"/>
          <w:sz w:val="14"/>
        </w:rPr>
        <w:t xml:space="preserve"> </w:t>
      </w:r>
      <w:r w:rsidR="009114CE">
        <w:rPr>
          <w:spacing w:val="6"/>
          <w:sz w:val="14"/>
        </w:rPr>
        <w:t>S1</w:t>
      </w:r>
      <w:r w:rsidR="009114CE">
        <w:rPr>
          <w:spacing w:val="38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]</w:t>
      </w:r>
      <w:r w:rsidR="009114CE">
        <w:rPr>
          <w:spacing w:val="-8"/>
          <w:sz w:val="14"/>
        </w:rPr>
        <w:t xml:space="preserve"> </w:t>
      </w:r>
      <w:r w:rsidR="009114CE">
        <w:rPr>
          <w:sz w:val="14"/>
        </w:rPr>
        <w:t>.</w:t>
      </w:r>
      <w:r w:rsidR="009114CE">
        <w:rPr>
          <w:spacing w:val="14"/>
          <w:sz w:val="14"/>
        </w:rPr>
        <w:t xml:space="preserve"> </w:t>
      </w:r>
      <w:r w:rsidR="009114CE">
        <w:rPr>
          <w:sz w:val="14"/>
        </w:rPr>
        <w:t>p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v</w:t>
      </w:r>
      <w:r w:rsidR="009114CE">
        <w:rPr>
          <w:spacing w:val="-15"/>
          <w:sz w:val="14"/>
        </w:rPr>
        <w:t xml:space="preserve">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o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u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c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5"/>
          <w:sz w:val="14"/>
        </w:rPr>
        <w:t xml:space="preserve">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v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7"/>
          <w:sz w:val="14"/>
        </w:rPr>
        <w:t xml:space="preserve"> </w:t>
      </w:r>
      <w:r w:rsidR="009114CE">
        <w:rPr>
          <w:sz w:val="14"/>
        </w:rPr>
        <w:t>[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0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]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!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=</w:t>
      </w:r>
      <w:r w:rsidR="009114CE">
        <w:rPr>
          <w:w w:val="99"/>
          <w:sz w:val="14"/>
        </w:rPr>
        <w:t xml:space="preserve"> </w:t>
      </w:r>
      <w:r w:rsidR="009114CE">
        <w:rPr>
          <w:spacing w:val="-5"/>
          <w:sz w:val="14"/>
        </w:rPr>
        <w:t xml:space="preserve">STATE </w:t>
      </w:r>
      <w:r w:rsidR="009114CE">
        <w:rPr>
          <w:sz w:val="14"/>
        </w:rPr>
        <w:t>MAX)</w:t>
      </w:r>
      <w:r w:rsidR="009114CE">
        <w:rPr>
          <w:spacing w:val="-18"/>
          <w:sz w:val="14"/>
        </w:rPr>
        <w:t xml:space="preserve"> </w:t>
      </w:r>
      <w:r w:rsidR="009114CE">
        <w:rPr>
          <w:rFonts w:ascii="Meiryo"/>
          <w:i/>
          <w:sz w:val="14"/>
        </w:rPr>
        <w:t>{</w:t>
      </w:r>
    </w:p>
    <w:p w14:paraId="5B365FDA" w14:textId="77777777" w:rsidR="008D2B72" w:rsidRDefault="009114CE">
      <w:pPr>
        <w:spacing w:line="108" w:lineRule="exact"/>
        <w:ind w:left="144" w:right="125"/>
        <w:jc w:val="center"/>
        <w:rPr>
          <w:sz w:val="14"/>
        </w:rPr>
      </w:pPr>
      <w:proofErr w:type="gramStart"/>
      <w:r>
        <w:rPr>
          <w:sz w:val="14"/>
        </w:rPr>
        <w:t>h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= s t a t e s [ S1 ID ] . </w:t>
      </w:r>
      <w:proofErr w:type="gramStart"/>
      <w:r>
        <w:rPr>
          <w:sz w:val="14"/>
        </w:rPr>
        <w:t>p</w:t>
      </w:r>
      <w:proofErr w:type="gramEnd"/>
      <w:r>
        <w:rPr>
          <w:sz w:val="14"/>
        </w:rPr>
        <w:t xml:space="preserve"> r e v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o u s A c t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v e s [ 0 ] ;</w:t>
      </w:r>
    </w:p>
    <w:p w14:paraId="50080496" w14:textId="281CA15A" w:rsidR="008D2B72" w:rsidRDefault="009D047C">
      <w:pPr>
        <w:spacing w:line="209" w:lineRule="exact"/>
        <w:ind w:left="103"/>
        <w:jc w:val="both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BC10A4E" wp14:editId="5AB3359D">
                <wp:simplePos x="0" y="0"/>
                <wp:positionH relativeFrom="page">
                  <wp:posOffset>1974850</wp:posOffset>
                </wp:positionH>
                <wp:positionV relativeFrom="paragraph">
                  <wp:posOffset>6350</wp:posOffset>
                </wp:positionV>
                <wp:extent cx="26670" cy="0"/>
                <wp:effectExtent l="12700" t="6985" r="8255" b="12065"/>
                <wp:wrapNone/>
                <wp:docPr id="379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ED9E" id="Line 378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5pt,.5pt" to="157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6z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12         </w:t>
      </w:r>
      <w:proofErr w:type="gramStart"/>
      <w:r w:rsidR="009114CE">
        <w:rPr>
          <w:rFonts w:ascii="Meiryo"/>
          <w:i/>
          <w:sz w:val="14"/>
        </w:rPr>
        <w:t xml:space="preserve">}  </w:t>
      </w:r>
      <w:r w:rsidR="009114CE">
        <w:rPr>
          <w:b/>
          <w:sz w:val="14"/>
        </w:rPr>
        <w:t>e</w:t>
      </w:r>
      <w:proofErr w:type="gramEnd"/>
      <w:r w:rsidR="009114CE">
        <w:rPr>
          <w:b/>
          <w:sz w:val="14"/>
        </w:rPr>
        <w:t xml:space="preserve"> l s e  </w:t>
      </w:r>
      <w:r w:rsidR="009114CE">
        <w:rPr>
          <w:rFonts w:ascii="Meiryo"/>
          <w:i/>
          <w:sz w:val="14"/>
        </w:rPr>
        <w:t>{</w:t>
      </w:r>
    </w:p>
    <w:p w14:paraId="5EA4D8E4" w14:textId="77777777" w:rsidR="008D2B72" w:rsidRDefault="009114CE">
      <w:pPr>
        <w:spacing w:line="93" w:lineRule="exact"/>
        <w:ind w:left="679"/>
        <w:rPr>
          <w:sz w:val="14"/>
        </w:rPr>
      </w:pPr>
      <w:proofErr w:type="gramStart"/>
      <w:r>
        <w:rPr>
          <w:sz w:val="14"/>
        </w:rPr>
        <w:t>h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  =  S2 ID ;</w:t>
      </w:r>
    </w:p>
    <w:p w14:paraId="752179F8" w14:textId="7CFE8225" w:rsidR="008D2B72" w:rsidRDefault="009D047C">
      <w:pPr>
        <w:spacing w:line="207" w:lineRule="exact"/>
        <w:ind w:left="103"/>
        <w:jc w:val="both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7B5317F" wp14:editId="638EEBF2">
                <wp:simplePos x="0" y="0"/>
                <wp:positionH relativeFrom="page">
                  <wp:posOffset>1709420</wp:posOffset>
                </wp:positionH>
                <wp:positionV relativeFrom="paragraph">
                  <wp:posOffset>7620</wp:posOffset>
                </wp:positionV>
                <wp:extent cx="26670" cy="0"/>
                <wp:effectExtent l="13970" t="9525" r="6985" b="9525"/>
                <wp:wrapNone/>
                <wp:docPr id="378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BA682" id="Line 377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6pt,.6pt" to="13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MK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14        </w:t>
      </w:r>
      <w:r w:rsidR="009114CE">
        <w:rPr>
          <w:rFonts w:ascii="Meiryo"/>
          <w:i/>
          <w:sz w:val="14"/>
        </w:rPr>
        <w:t>}</w:t>
      </w:r>
    </w:p>
    <w:p w14:paraId="20510273" w14:textId="0137A356" w:rsidR="008D2B72" w:rsidRDefault="009D047C">
      <w:pPr>
        <w:spacing w:line="130" w:lineRule="exact"/>
        <w:ind w:left="51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1D38A2D7" wp14:editId="4D56423B">
                <wp:simplePos x="0" y="0"/>
                <wp:positionH relativeFrom="page">
                  <wp:posOffset>1656080</wp:posOffset>
                </wp:positionH>
                <wp:positionV relativeFrom="paragraph">
                  <wp:posOffset>67310</wp:posOffset>
                </wp:positionV>
                <wp:extent cx="26670" cy="0"/>
                <wp:effectExtent l="8255" t="10160" r="12700" b="8890"/>
                <wp:wrapNone/>
                <wp:docPr id="377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4C04E" id="Line 376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4pt,5.3pt" to="13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3MFA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" strokeweight=".14042mm">
                <w10:wrap anchorx="page"/>
              </v:line>
            </w:pict>
          </mc:Fallback>
        </mc:AlternateContent>
      </w:r>
      <w:proofErr w:type="gramStart"/>
      <w:r w:rsidR="009114CE">
        <w:rPr>
          <w:sz w:val="14"/>
        </w:rPr>
        <w:t>s</w:t>
      </w:r>
      <w:proofErr w:type="gramEnd"/>
      <w:r w:rsidR="009114CE">
        <w:rPr>
          <w:sz w:val="14"/>
        </w:rPr>
        <w:t xml:space="preserve"> t a t e s [ S1 ID ] . </w:t>
      </w:r>
      <w:proofErr w:type="gramStart"/>
      <w:r w:rsidR="009114CE">
        <w:rPr>
          <w:sz w:val="14"/>
        </w:rPr>
        <w:t>a</w:t>
      </w:r>
      <w:proofErr w:type="gramEnd"/>
      <w:r w:rsidR="009114CE">
        <w:rPr>
          <w:sz w:val="14"/>
        </w:rPr>
        <w:t xml:space="preserve"> c t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v e s [ 0 ]   =   h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s ;</w:t>
      </w:r>
    </w:p>
    <w:p w14:paraId="5ED7CA38" w14:textId="77777777" w:rsidR="008D2B72" w:rsidRDefault="009114CE">
      <w:pPr>
        <w:spacing w:line="107" w:lineRule="exact"/>
        <w:ind w:left="103"/>
        <w:jc w:val="both"/>
        <w:rPr>
          <w:sz w:val="14"/>
        </w:rPr>
      </w:pPr>
      <w:r>
        <w:rPr>
          <w:color w:val="7F7F7F"/>
          <w:sz w:val="12"/>
        </w:rPr>
        <w:t xml:space="preserve">16         </w:t>
      </w:r>
      <w:r>
        <w:rPr>
          <w:sz w:val="14"/>
        </w:rPr>
        <w:t xml:space="preserve">e n t r y </w:t>
      </w:r>
      <w:proofErr w:type="gramStart"/>
      <w:r>
        <w:rPr>
          <w:sz w:val="14"/>
        </w:rPr>
        <w:t>( h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) ;      s e n d S t a r t S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g n a l ( h </w:t>
      </w:r>
      <w:proofErr w:type="spellStart"/>
      <w:r>
        <w:rPr>
          <w:sz w:val="14"/>
        </w:rPr>
        <w:t>i</w:t>
      </w:r>
      <w:proofErr w:type="spellEnd"/>
      <w:r>
        <w:rPr>
          <w:sz w:val="14"/>
        </w:rPr>
        <w:t xml:space="preserve"> s ) ;</w:t>
      </w:r>
    </w:p>
    <w:p w14:paraId="1775BB62" w14:textId="05C1B6A7" w:rsidR="008D2B72" w:rsidRDefault="009D047C">
      <w:pPr>
        <w:spacing w:line="209" w:lineRule="exact"/>
        <w:ind w:left="517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20CBD372" wp14:editId="001A231D">
                <wp:simplePos x="0" y="0"/>
                <wp:positionH relativeFrom="page">
                  <wp:posOffset>1496695</wp:posOffset>
                </wp:positionH>
                <wp:positionV relativeFrom="paragraph">
                  <wp:posOffset>104140</wp:posOffset>
                </wp:positionV>
                <wp:extent cx="26670" cy="0"/>
                <wp:effectExtent l="10795" t="6985" r="10160" b="12065"/>
                <wp:wrapNone/>
                <wp:docPr id="376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9C606" id="Line 375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85pt,8.2pt" to="119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aSFA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proofErr w:type="spellStart"/>
      <w:proofErr w:type="gramStart"/>
      <w:r w:rsidR="009114CE">
        <w:rPr>
          <w:b/>
          <w:sz w:val="14"/>
        </w:rPr>
        <w:t>i</w:t>
      </w:r>
      <w:proofErr w:type="spellEnd"/>
      <w:proofErr w:type="gramEnd"/>
      <w:r w:rsidR="009114CE">
        <w:rPr>
          <w:b/>
          <w:sz w:val="14"/>
        </w:rPr>
        <w:t xml:space="preserve"> f    </w:t>
      </w:r>
      <w:r w:rsidR="009114CE">
        <w:rPr>
          <w:sz w:val="14"/>
        </w:rPr>
        <w:t xml:space="preserve">( S3  ID  ==   h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s ) </w:t>
      </w:r>
      <w:r w:rsidR="009114CE">
        <w:rPr>
          <w:rFonts w:ascii="Meiryo"/>
          <w:i/>
          <w:sz w:val="14"/>
        </w:rPr>
        <w:t>{</w:t>
      </w:r>
    </w:p>
    <w:p w14:paraId="1AA26DCE" w14:textId="77777777" w:rsidR="008D2B72" w:rsidRDefault="009114CE">
      <w:pPr>
        <w:tabs>
          <w:tab w:val="left" w:pos="673"/>
        </w:tabs>
        <w:spacing w:line="95" w:lineRule="exact"/>
        <w:ind w:left="103"/>
        <w:jc w:val="both"/>
        <w:rPr>
          <w:sz w:val="14"/>
        </w:rPr>
      </w:pPr>
      <w:r>
        <w:rPr>
          <w:color w:val="7F7F7F"/>
          <w:sz w:val="12"/>
        </w:rPr>
        <w:t>18</w:t>
      </w:r>
      <w:r>
        <w:rPr>
          <w:color w:val="7F7F7F"/>
          <w:sz w:val="12"/>
        </w:rPr>
        <w:tab/>
      </w:r>
      <w:r>
        <w:rPr>
          <w:sz w:val="14"/>
        </w:rPr>
        <w:t>S</w:t>
      </w:r>
      <w:r>
        <w:rPr>
          <w:spacing w:val="-19"/>
          <w:sz w:val="14"/>
        </w:rPr>
        <w:t xml:space="preserve"> </w:t>
      </w:r>
      <w:r>
        <w:rPr>
          <w:sz w:val="14"/>
        </w:rPr>
        <w:t>3</w:t>
      </w:r>
      <w:r>
        <w:rPr>
          <w:spacing w:val="-19"/>
          <w:sz w:val="14"/>
        </w:rPr>
        <w:t xml:space="preserve"> </w:t>
      </w:r>
      <w:r>
        <w:rPr>
          <w:spacing w:val="13"/>
          <w:sz w:val="14"/>
        </w:rPr>
        <w:t>Region</w:t>
      </w:r>
      <w:r>
        <w:rPr>
          <w:spacing w:val="-19"/>
          <w:sz w:val="14"/>
        </w:rPr>
        <w:t xml:space="preserve"> </w:t>
      </w:r>
      <w:r>
        <w:rPr>
          <w:sz w:val="14"/>
        </w:rPr>
        <w:t>1</w:t>
      </w:r>
      <w:r>
        <w:rPr>
          <w:spacing w:val="-19"/>
          <w:sz w:val="14"/>
        </w:rPr>
        <w:t xml:space="preserve"> </w:t>
      </w:r>
      <w:r>
        <w:rPr>
          <w:spacing w:val="12"/>
          <w:sz w:val="14"/>
        </w:rPr>
        <w:t>Enter</w:t>
      </w:r>
      <w:r>
        <w:rPr>
          <w:spacing w:val="1"/>
          <w:sz w:val="14"/>
        </w:rPr>
        <w:t xml:space="preserve"> </w:t>
      </w:r>
      <w:proofErr w:type="gramStart"/>
      <w:r>
        <w:rPr>
          <w:sz w:val="14"/>
        </w:rPr>
        <w:t>(</w:t>
      </w:r>
      <w:r>
        <w:rPr>
          <w:spacing w:val="-15"/>
          <w:sz w:val="14"/>
        </w:rPr>
        <w:t xml:space="preserve"> </w:t>
      </w:r>
      <w:r>
        <w:rPr>
          <w:sz w:val="14"/>
        </w:rPr>
        <w:t>S3</w:t>
      </w:r>
      <w:proofErr w:type="gramEnd"/>
      <w:r>
        <w:rPr>
          <w:spacing w:val="19"/>
          <w:sz w:val="14"/>
        </w:rPr>
        <w:t xml:space="preserve"> </w:t>
      </w:r>
      <w:r>
        <w:rPr>
          <w:sz w:val="14"/>
        </w:rPr>
        <w:t>REGION1</w:t>
      </w:r>
      <w:r>
        <w:rPr>
          <w:spacing w:val="19"/>
          <w:sz w:val="14"/>
        </w:rPr>
        <w:t xml:space="preserve"> </w:t>
      </w:r>
      <w:r>
        <w:rPr>
          <w:sz w:val="14"/>
        </w:rPr>
        <w:t>DEFAULT</w:t>
      </w:r>
      <w:r>
        <w:rPr>
          <w:spacing w:val="-16"/>
          <w:sz w:val="14"/>
        </w:rPr>
        <w:t xml:space="preserve"> </w:t>
      </w:r>
      <w:r>
        <w:rPr>
          <w:sz w:val="14"/>
        </w:rPr>
        <w:t>)</w:t>
      </w:r>
      <w:r>
        <w:rPr>
          <w:spacing w:val="7"/>
          <w:sz w:val="14"/>
        </w:rPr>
        <w:t xml:space="preserve"> </w:t>
      </w:r>
      <w:r>
        <w:rPr>
          <w:sz w:val="14"/>
        </w:rPr>
        <w:t>;</w:t>
      </w:r>
    </w:p>
    <w:p w14:paraId="645B2B16" w14:textId="4D580245" w:rsidR="008D2B72" w:rsidRDefault="009D047C">
      <w:pPr>
        <w:spacing w:line="172" w:lineRule="exact"/>
        <w:ind w:left="496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7B7EE0" wp14:editId="2B4D3E33">
                <wp:simplePos x="0" y="0"/>
                <wp:positionH relativeFrom="page">
                  <wp:posOffset>2166620</wp:posOffset>
                </wp:positionH>
                <wp:positionV relativeFrom="paragraph">
                  <wp:posOffset>6350</wp:posOffset>
                </wp:positionV>
                <wp:extent cx="26670" cy="0"/>
                <wp:effectExtent l="13970" t="6985" r="6985" b="12065"/>
                <wp:wrapNone/>
                <wp:docPr id="375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A0523" id="Line 37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0.6pt,.5pt" to="172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ab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ABF35A3" wp14:editId="3C983883">
                <wp:simplePos x="0" y="0"/>
                <wp:positionH relativeFrom="page">
                  <wp:posOffset>2584450</wp:posOffset>
                </wp:positionH>
                <wp:positionV relativeFrom="paragraph">
                  <wp:posOffset>6350</wp:posOffset>
                </wp:positionV>
                <wp:extent cx="26670" cy="0"/>
                <wp:effectExtent l="12700" t="6985" r="8255" b="12065"/>
                <wp:wrapNone/>
                <wp:docPr id="374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6818F" id="Line 373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5pt,.5pt" to="205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Au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" strokeweight=".14042mm">
                <w10:wrap anchorx="page"/>
              </v:line>
            </w:pict>
          </mc:Fallback>
        </mc:AlternateContent>
      </w:r>
      <w:r w:rsidR="009114CE">
        <w:rPr>
          <w:rFonts w:ascii="Meiryo"/>
          <w:i/>
          <w:w w:val="83"/>
          <w:sz w:val="14"/>
        </w:rPr>
        <w:t>}</w:t>
      </w:r>
    </w:p>
    <w:p w14:paraId="1890CE20" w14:textId="43135E2F" w:rsidR="008D2B72" w:rsidRDefault="009D047C">
      <w:pPr>
        <w:spacing w:line="196" w:lineRule="exact"/>
        <w:ind w:left="517" w:hanging="414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4797505" wp14:editId="28D3092A">
                <wp:simplePos x="0" y="0"/>
                <wp:positionH relativeFrom="page">
                  <wp:posOffset>1891030</wp:posOffset>
                </wp:positionH>
                <wp:positionV relativeFrom="paragraph">
                  <wp:posOffset>95885</wp:posOffset>
                </wp:positionV>
                <wp:extent cx="26670" cy="0"/>
                <wp:effectExtent l="5080" t="5715" r="6350" b="13335"/>
                <wp:wrapNone/>
                <wp:docPr id="373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E1C4E" id="Line 372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pt,7.55pt" to="151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piFA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28B339C" wp14:editId="3A158613">
                <wp:simplePos x="0" y="0"/>
                <wp:positionH relativeFrom="page">
                  <wp:posOffset>2477770</wp:posOffset>
                </wp:positionH>
                <wp:positionV relativeFrom="paragraph">
                  <wp:posOffset>95885</wp:posOffset>
                </wp:positionV>
                <wp:extent cx="26670" cy="0"/>
                <wp:effectExtent l="10795" t="5715" r="10160" b="13335"/>
                <wp:wrapNone/>
                <wp:docPr id="372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5434" id="Line 371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1pt,7.55pt" to="197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20   </w:t>
      </w:r>
      <w:proofErr w:type="gramStart"/>
      <w:r w:rsidR="009114CE">
        <w:rPr>
          <w:rFonts w:ascii="Meiryo"/>
          <w:i/>
          <w:sz w:val="14"/>
        </w:rPr>
        <w:t xml:space="preserve">}  </w:t>
      </w:r>
      <w:r w:rsidR="009114CE">
        <w:rPr>
          <w:b/>
          <w:sz w:val="14"/>
        </w:rPr>
        <w:t>e</w:t>
      </w:r>
      <w:proofErr w:type="gramEnd"/>
      <w:r w:rsidR="009114CE">
        <w:rPr>
          <w:b/>
          <w:sz w:val="14"/>
        </w:rPr>
        <w:t xml:space="preserve"> l s e   </w:t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z w:val="14"/>
        </w:rPr>
        <w:t xml:space="preserve"> f   </w:t>
      </w:r>
      <w:r w:rsidR="009114CE">
        <w:rPr>
          <w:sz w:val="14"/>
        </w:rPr>
        <w:t xml:space="preserve">( e n t e r  m o d e   ==  S4 MODE) </w:t>
      </w:r>
      <w:r w:rsidR="009114CE">
        <w:rPr>
          <w:rFonts w:ascii="Meiryo"/>
          <w:i/>
          <w:sz w:val="14"/>
        </w:rPr>
        <w:t>{</w:t>
      </w:r>
    </w:p>
    <w:p w14:paraId="06406105" w14:textId="34074868" w:rsidR="008D2B72" w:rsidRDefault="009D047C">
      <w:pPr>
        <w:spacing w:line="130" w:lineRule="exact"/>
        <w:ind w:left="51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147A5A3" wp14:editId="2369FC78">
                <wp:simplePos x="0" y="0"/>
                <wp:positionH relativeFrom="page">
                  <wp:posOffset>1656080</wp:posOffset>
                </wp:positionH>
                <wp:positionV relativeFrom="paragraph">
                  <wp:posOffset>67310</wp:posOffset>
                </wp:positionV>
                <wp:extent cx="26670" cy="0"/>
                <wp:effectExtent l="8255" t="6350" r="12700" b="12700"/>
                <wp:wrapNone/>
                <wp:docPr id="371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B14F6" id="Line 370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4pt,5.3pt" to="13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4AA405F" wp14:editId="51867433">
                <wp:simplePos x="0" y="0"/>
                <wp:positionH relativeFrom="page">
                  <wp:posOffset>2719070</wp:posOffset>
                </wp:positionH>
                <wp:positionV relativeFrom="paragraph">
                  <wp:posOffset>67310</wp:posOffset>
                </wp:positionV>
                <wp:extent cx="26670" cy="0"/>
                <wp:effectExtent l="13970" t="6350" r="6985" b="12700"/>
                <wp:wrapNone/>
                <wp:docPr id="370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A342D" id="Line 369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1pt,5.3pt" to="216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v2EwIAACoEAAAOAAAAZHJzL2Uyb0RvYy54bWysU8GO2jAQvVfqP1i5QxIIWY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" strokeweight=".14042mm">
                <w10:wrap anchorx="page"/>
              </v:line>
            </w:pict>
          </mc:Fallback>
        </mc:AlternateContent>
      </w:r>
      <w:proofErr w:type="gramStart"/>
      <w:r w:rsidR="009114CE">
        <w:rPr>
          <w:sz w:val="14"/>
        </w:rPr>
        <w:t>s</w:t>
      </w:r>
      <w:proofErr w:type="gramEnd"/>
      <w:r w:rsidR="009114CE">
        <w:rPr>
          <w:sz w:val="14"/>
        </w:rPr>
        <w:t xml:space="preserve"> t a t e s [ S1 ID ] . </w:t>
      </w:r>
      <w:proofErr w:type="gramStart"/>
      <w:r w:rsidR="009114CE">
        <w:rPr>
          <w:sz w:val="14"/>
        </w:rPr>
        <w:t>a</w:t>
      </w:r>
      <w:proofErr w:type="gramEnd"/>
      <w:r w:rsidR="009114CE">
        <w:rPr>
          <w:sz w:val="14"/>
        </w:rPr>
        <w:t xml:space="preserve"> c t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v e s [ 0 ]   =  S3 ID ;</w:t>
      </w:r>
    </w:p>
    <w:p w14:paraId="6ED6A38D" w14:textId="22BD140B" w:rsidR="008D2B72" w:rsidRDefault="009D047C">
      <w:pPr>
        <w:tabs>
          <w:tab w:val="left" w:pos="511"/>
          <w:tab w:val="left" w:pos="1768"/>
        </w:tabs>
        <w:spacing w:before="4" w:line="146" w:lineRule="exact"/>
        <w:ind w:left="506" w:right="737" w:hanging="40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2745467" wp14:editId="7EE4988B">
                <wp:simplePos x="0" y="0"/>
                <wp:positionH relativeFrom="page">
                  <wp:posOffset>1602740</wp:posOffset>
                </wp:positionH>
                <wp:positionV relativeFrom="paragraph">
                  <wp:posOffset>74295</wp:posOffset>
                </wp:positionV>
                <wp:extent cx="26670" cy="0"/>
                <wp:effectExtent l="12065" t="10160" r="8890" b="8890"/>
                <wp:wrapNone/>
                <wp:docPr id="369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803FA" id="Line 368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2pt,5.85pt" to="128.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3D6CFBB" wp14:editId="0EADB395">
                <wp:simplePos x="0" y="0"/>
                <wp:positionH relativeFrom="page">
                  <wp:posOffset>2931795</wp:posOffset>
                </wp:positionH>
                <wp:positionV relativeFrom="paragraph">
                  <wp:posOffset>74295</wp:posOffset>
                </wp:positionV>
                <wp:extent cx="26035" cy="0"/>
                <wp:effectExtent l="7620" t="10160" r="13970" b="8890"/>
                <wp:wrapNone/>
                <wp:docPr id="368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0B2C6" id="Line 367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85pt,5.85pt" to="232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X6FQIAACo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2EC0A61" wp14:editId="3FBE392B">
                <wp:simplePos x="0" y="0"/>
                <wp:positionH relativeFrom="page">
                  <wp:posOffset>2052320</wp:posOffset>
                </wp:positionH>
                <wp:positionV relativeFrom="paragraph">
                  <wp:posOffset>166370</wp:posOffset>
                </wp:positionV>
                <wp:extent cx="26670" cy="0"/>
                <wp:effectExtent l="13970" t="6985" r="6985" b="12065"/>
                <wp:wrapNone/>
                <wp:docPr id="367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EFC45" id="Line 366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1.6pt,13.1pt" to="163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22</w:t>
      </w:r>
      <w:r w:rsidR="009114CE">
        <w:rPr>
          <w:color w:val="7F7F7F"/>
          <w:sz w:val="12"/>
        </w:rPr>
        <w:tab/>
      </w:r>
      <w:r w:rsidR="009114CE">
        <w:rPr>
          <w:color w:val="7F7F7F"/>
          <w:sz w:val="12"/>
        </w:rPr>
        <w:tab/>
      </w:r>
      <w:r w:rsidR="009114CE">
        <w:rPr>
          <w:sz w:val="14"/>
        </w:rPr>
        <w:t>e</w:t>
      </w:r>
      <w:r w:rsidR="009114CE">
        <w:rPr>
          <w:spacing w:val="-14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4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5"/>
          <w:sz w:val="14"/>
        </w:rPr>
        <w:t xml:space="preserve"> </w:t>
      </w:r>
      <w:r w:rsidR="009114CE">
        <w:rPr>
          <w:sz w:val="14"/>
        </w:rPr>
        <w:t>y</w:t>
      </w:r>
      <w:r w:rsidR="009114CE">
        <w:rPr>
          <w:spacing w:val="4"/>
          <w:sz w:val="14"/>
        </w:rPr>
        <w:t xml:space="preserve"> </w:t>
      </w:r>
      <w:proofErr w:type="gramStart"/>
      <w:r w:rsidR="009114CE">
        <w:rPr>
          <w:sz w:val="14"/>
        </w:rPr>
        <w:t>(</w:t>
      </w:r>
      <w:r w:rsidR="009114CE">
        <w:rPr>
          <w:spacing w:val="-6"/>
          <w:sz w:val="14"/>
        </w:rPr>
        <w:t xml:space="preserve"> </w:t>
      </w:r>
      <w:r w:rsidR="009114CE">
        <w:rPr>
          <w:spacing w:val="6"/>
          <w:sz w:val="14"/>
        </w:rPr>
        <w:t>S3</w:t>
      </w:r>
      <w:proofErr w:type="gramEnd"/>
      <w:r w:rsidR="009114CE">
        <w:rPr>
          <w:spacing w:val="38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-6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sz w:val="14"/>
        </w:rPr>
        <w:tab/>
        <w:t>s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d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2"/>
          <w:sz w:val="14"/>
        </w:rPr>
        <w:t xml:space="preserve">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g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l</w:t>
      </w:r>
      <w:r w:rsidR="009114CE">
        <w:rPr>
          <w:spacing w:val="7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-5"/>
          <w:sz w:val="14"/>
        </w:rPr>
        <w:t xml:space="preserve"> </w:t>
      </w:r>
      <w:r w:rsidR="009114CE">
        <w:rPr>
          <w:spacing w:val="6"/>
          <w:sz w:val="14"/>
        </w:rPr>
        <w:t>S3</w:t>
      </w:r>
      <w:r w:rsidR="009114CE">
        <w:rPr>
          <w:spacing w:val="39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-5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spacing w:val="-1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3</w:t>
      </w:r>
      <w:r w:rsidR="009114CE">
        <w:rPr>
          <w:spacing w:val="-19"/>
          <w:sz w:val="14"/>
        </w:rPr>
        <w:t xml:space="preserve"> </w:t>
      </w:r>
      <w:r w:rsidR="009114CE">
        <w:rPr>
          <w:spacing w:val="13"/>
          <w:sz w:val="14"/>
        </w:rPr>
        <w:t>Region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9"/>
          <w:sz w:val="14"/>
        </w:rPr>
        <w:t xml:space="preserve"> </w:t>
      </w:r>
      <w:r w:rsidR="009114CE">
        <w:rPr>
          <w:spacing w:val="12"/>
          <w:sz w:val="14"/>
        </w:rPr>
        <w:t>Enter</w:t>
      </w:r>
      <w:r w:rsidR="009114CE">
        <w:rPr>
          <w:sz w:val="14"/>
        </w:rPr>
        <w:t xml:space="preserve"> (</w:t>
      </w:r>
      <w:r w:rsidR="009114CE">
        <w:rPr>
          <w:spacing w:val="-20"/>
          <w:sz w:val="14"/>
        </w:rPr>
        <w:t xml:space="preserve"> </w:t>
      </w:r>
      <w:r w:rsidR="009114CE">
        <w:rPr>
          <w:sz w:val="14"/>
        </w:rPr>
        <w:t>S4</w:t>
      </w:r>
      <w:r w:rsidR="009114CE">
        <w:rPr>
          <w:spacing w:val="9"/>
          <w:sz w:val="14"/>
        </w:rPr>
        <w:t xml:space="preserve"> </w:t>
      </w:r>
      <w:r w:rsidR="009114CE">
        <w:rPr>
          <w:sz w:val="14"/>
        </w:rPr>
        <w:t>MODE)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;</w:t>
      </w:r>
    </w:p>
    <w:p w14:paraId="3B4D54E7" w14:textId="3EFC9AD3" w:rsidR="008D2B72" w:rsidRDefault="009D047C">
      <w:pPr>
        <w:spacing w:line="186" w:lineRule="exact"/>
        <w:ind w:left="103"/>
        <w:jc w:val="both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4571616" wp14:editId="0AA6E06E">
                <wp:simplePos x="0" y="0"/>
                <wp:positionH relativeFrom="page">
                  <wp:posOffset>1891030</wp:posOffset>
                </wp:positionH>
                <wp:positionV relativeFrom="paragraph">
                  <wp:posOffset>76835</wp:posOffset>
                </wp:positionV>
                <wp:extent cx="26670" cy="0"/>
                <wp:effectExtent l="5080" t="10160" r="6350" b="8890"/>
                <wp:wrapNone/>
                <wp:docPr id="366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AF745" id="Line 365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pt,6.05pt" to="15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++wFQIAACo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BF724BA" wp14:editId="304017D4">
                <wp:simplePos x="0" y="0"/>
                <wp:positionH relativeFrom="page">
                  <wp:posOffset>2541270</wp:posOffset>
                </wp:positionH>
                <wp:positionV relativeFrom="paragraph">
                  <wp:posOffset>76835</wp:posOffset>
                </wp:positionV>
                <wp:extent cx="26670" cy="0"/>
                <wp:effectExtent l="7620" t="10160" r="13335" b="8890"/>
                <wp:wrapNone/>
                <wp:docPr id="365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30825" id="Line 36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1pt,6.05pt" to="202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+5FQIAACo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 xml:space="preserve">24   </w:t>
      </w:r>
      <w:proofErr w:type="gramStart"/>
      <w:r w:rsidR="009114CE">
        <w:rPr>
          <w:rFonts w:ascii="Meiryo"/>
          <w:i/>
          <w:sz w:val="14"/>
        </w:rPr>
        <w:t xml:space="preserve">}  </w:t>
      </w:r>
      <w:r w:rsidR="009114CE">
        <w:rPr>
          <w:b/>
          <w:sz w:val="14"/>
        </w:rPr>
        <w:t>e</w:t>
      </w:r>
      <w:proofErr w:type="gramEnd"/>
      <w:r w:rsidR="009114CE">
        <w:rPr>
          <w:b/>
          <w:sz w:val="14"/>
        </w:rPr>
        <w:t xml:space="preserve"> l s e   </w:t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z w:val="14"/>
        </w:rPr>
        <w:t xml:space="preserve"> f   </w:t>
      </w:r>
      <w:r w:rsidR="009114CE">
        <w:rPr>
          <w:sz w:val="14"/>
        </w:rPr>
        <w:t xml:space="preserve">( e n t e r  m o d e  ==  ENP MODE)   </w:t>
      </w:r>
      <w:r w:rsidR="009114CE">
        <w:rPr>
          <w:rFonts w:ascii="Meiryo"/>
          <w:i/>
          <w:sz w:val="14"/>
        </w:rPr>
        <w:t xml:space="preserve">{ </w:t>
      </w:r>
      <w:r w:rsidR="009114CE">
        <w:rPr>
          <w:sz w:val="14"/>
        </w:rPr>
        <w:t xml:space="preserve">. . . </w:t>
      </w:r>
      <w:r w:rsidR="009114CE">
        <w:rPr>
          <w:rFonts w:ascii="Meiryo"/>
          <w:i/>
          <w:sz w:val="14"/>
        </w:rPr>
        <w:t>}</w:t>
      </w:r>
    </w:p>
    <w:p w14:paraId="20BF055A" w14:textId="77777777" w:rsidR="008D2B72" w:rsidRDefault="008D2B72">
      <w:pPr>
        <w:pStyle w:val="Corpsdetexte"/>
        <w:spacing w:before="1"/>
        <w:rPr>
          <w:rFonts w:ascii="Meiryo"/>
          <w:i/>
          <w:sz w:val="26"/>
        </w:rPr>
      </w:pPr>
    </w:p>
    <w:p w14:paraId="5B3D0298" w14:textId="77777777" w:rsidR="008D2B72" w:rsidRDefault="009114CE">
      <w:pPr>
        <w:pStyle w:val="Titre2"/>
        <w:numPr>
          <w:ilvl w:val="1"/>
          <w:numId w:val="4"/>
        </w:numPr>
        <w:tabs>
          <w:tab w:val="left" w:pos="434"/>
        </w:tabs>
        <w:ind w:left="433" w:hanging="299"/>
        <w:jc w:val="both"/>
      </w:pPr>
      <w:r>
        <w:t>Event</w:t>
      </w:r>
    </w:p>
    <w:p w14:paraId="4E996433" w14:textId="3E19C9DF" w:rsidR="008D2B72" w:rsidRDefault="009114CE">
      <w:pPr>
        <w:pStyle w:val="Corpsdetexte"/>
        <w:spacing w:before="158"/>
        <w:ind w:left="134" w:firstLine="283"/>
        <w:jc w:val="both"/>
      </w:pPr>
      <w:r>
        <w:t>Similar to the approach in (</w:t>
      </w:r>
      <w:proofErr w:type="spellStart"/>
      <w:r>
        <w:t>Niaz</w:t>
      </w:r>
      <w:proofErr w:type="spellEnd"/>
      <w:r>
        <w:t xml:space="preserve"> et al., 2004)</w:t>
      </w:r>
      <w:proofErr w:type="gramStart"/>
      <w:r>
        <w:t>,  one</w:t>
      </w:r>
      <w:proofErr w:type="gramEnd"/>
      <w:r>
        <w:t xml:space="preserve"> method is generated for each event. An event enumeration </w:t>
      </w:r>
      <w:proofErr w:type="spellStart"/>
      <w:r>
        <w:rPr>
          <w:i/>
        </w:rPr>
        <w:t>EventId</w:t>
      </w:r>
      <w:proofErr w:type="spellEnd"/>
      <w:r>
        <w:rPr>
          <w:i/>
        </w:rPr>
        <w:t xml:space="preserve"> </w:t>
      </w:r>
      <w:r>
        <w:t>is created whose children are event</w:t>
      </w:r>
      <w:r>
        <w:rPr>
          <w:spacing w:val="-12"/>
        </w:rPr>
        <w:t xml:space="preserve"> </w:t>
      </w:r>
      <w:r>
        <w:t>identifiers</w:t>
      </w:r>
      <w:r>
        <w:rPr>
          <w:spacing w:val="-12"/>
        </w:rPr>
        <w:t xml:space="preserve"> </w:t>
      </w:r>
      <w:r>
        <w:t>associated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list</w:t>
      </w:r>
      <w:r>
        <w:rPr>
          <w:w w:val="99"/>
        </w:rPr>
        <w:t xml:space="preserve"> </w:t>
      </w:r>
      <w:r>
        <w:t>of a state machine contains explicitly</w:t>
      </w:r>
      <w:r>
        <w:rPr>
          <w:spacing w:val="9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events</w:t>
      </w:r>
      <w:r>
        <w:rPr>
          <w:w w:val="99"/>
        </w:rPr>
        <w:t xml:space="preserve"> </w:t>
      </w:r>
      <w:r>
        <w:t xml:space="preserve">and a special event called completion event, </w:t>
      </w:r>
      <w:proofErr w:type="gramStart"/>
      <w:r>
        <w:t>which  is</w:t>
      </w:r>
      <w:proofErr w:type="gramEnd"/>
      <w:r>
        <w:t xml:space="preserve"> implicitly implemented. A completion</w:t>
      </w:r>
      <w:r>
        <w:rPr>
          <w:spacing w:val="-5"/>
        </w:rPr>
        <w:t xml:space="preserve"> </w:t>
      </w:r>
      <w:r>
        <w:t>event</w:t>
      </w:r>
      <w:r>
        <w:rPr>
          <w:spacing w:val="40"/>
        </w:rPr>
        <w:t xml:space="preserve"> </w:t>
      </w:r>
      <w:r>
        <w:t>is</w:t>
      </w:r>
      <w:r>
        <w:rPr>
          <w:w w:val="99"/>
        </w:rPr>
        <w:t xml:space="preserve"> </w:t>
      </w:r>
      <w:r>
        <w:t xml:space="preserve">fired when either the execution of </w:t>
      </w:r>
      <w:ins w:id="109" w:author="RADERMACHER Ansgar 206501" w:date="2016-11-25T15:18:00Z">
        <w:r w:rsidR="0090537B">
          <w:t xml:space="preserve">the </w:t>
        </w:r>
      </w:ins>
      <w:proofErr w:type="spellStart"/>
      <w:r>
        <w:rPr>
          <w:i/>
        </w:rPr>
        <w:t>doActivity</w:t>
      </w:r>
      <w:proofErr w:type="spellEnd"/>
      <w:r>
        <w:rPr>
          <w:i/>
        </w:rPr>
        <w:t xml:space="preserve"> </w:t>
      </w:r>
      <w:r>
        <w:t xml:space="preserve">of sim- </w:t>
      </w:r>
      <w:proofErr w:type="spellStart"/>
      <w:r>
        <w:t>ple</w:t>
      </w:r>
      <w:proofErr w:type="spellEnd"/>
      <w:r>
        <w:t>/atomic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completes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regions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compos- </w:t>
      </w:r>
      <w:proofErr w:type="spellStart"/>
      <w:r>
        <w:t>ite</w:t>
      </w:r>
      <w:proofErr w:type="spellEnd"/>
      <w:r>
        <w:t xml:space="preserve"> state have reached </w:t>
      </w:r>
      <w:del w:id="110" w:author="RADERMACHER Ansgar 206501" w:date="2016-11-25T15:18:00Z">
        <w:r w:rsidDel="00761177">
          <w:delText xml:space="preserve">to </w:delText>
        </w:r>
      </w:del>
      <w:r>
        <w:t>final states. For each event type, the pattern is realized as</w:t>
      </w:r>
      <w:r>
        <w:rPr>
          <w:spacing w:val="-22"/>
        </w:rPr>
        <w:t xml:space="preserve"> </w:t>
      </w:r>
      <w:r>
        <w:t>followings:</w:t>
      </w:r>
    </w:p>
    <w:p w14:paraId="6DA5D057" w14:textId="77777777" w:rsidR="008D2B72" w:rsidRDefault="009114CE">
      <w:pPr>
        <w:pStyle w:val="Corpsdetexte"/>
        <w:spacing w:before="73"/>
        <w:ind w:left="134"/>
        <w:jc w:val="both"/>
      </w:pPr>
      <w:proofErr w:type="spellStart"/>
      <w:r>
        <w:rPr>
          <w:b/>
        </w:rPr>
        <w:t>CallEvent</w:t>
      </w:r>
      <w:proofErr w:type="spellEnd"/>
      <w:r>
        <w:t xml:space="preserve">: When its associated operation is called, the event processing waits and locks the main </w:t>
      </w:r>
      <w:proofErr w:type="spellStart"/>
      <w:r>
        <w:t>mutex</w:t>
      </w:r>
      <w:proofErr w:type="spellEnd"/>
      <w:r>
        <w:t xml:space="preserve"> protecting the run-to-completion semantics as </w:t>
      </w:r>
      <w:proofErr w:type="spellStart"/>
      <w:r>
        <w:t>previ</w:t>
      </w:r>
      <w:proofErr w:type="spellEnd"/>
      <w:r>
        <w:t xml:space="preserve">- </w:t>
      </w:r>
      <w:proofErr w:type="spellStart"/>
      <w:r>
        <w:t>ously</w:t>
      </w:r>
      <w:proofErr w:type="spellEnd"/>
      <w:r>
        <w:t xml:space="preserve"> mentioned, and executes the event processing (see 4.2).</w:t>
      </w:r>
    </w:p>
    <w:p w14:paraId="0D369551" w14:textId="77777777" w:rsidR="008D2B72" w:rsidRDefault="009114CE">
      <w:pPr>
        <w:pStyle w:val="Corpsdetexte"/>
        <w:spacing w:before="73"/>
        <w:ind w:left="134"/>
        <w:jc w:val="both"/>
      </w:pPr>
      <w:proofErr w:type="spellStart"/>
      <w:r>
        <w:rPr>
          <w:b/>
        </w:rPr>
        <w:t>SignalEvent</w:t>
      </w:r>
      <w:proofErr w:type="spellEnd"/>
      <w:r>
        <w:t xml:space="preserve">: An API </w:t>
      </w:r>
      <w:proofErr w:type="spellStart"/>
      <w:r>
        <w:rPr>
          <w:i/>
        </w:rPr>
        <w:t>sendSignal</w:t>
      </w:r>
      <w:proofErr w:type="spellEnd"/>
      <w:r>
        <w:rPr>
          <w:i/>
        </w:rPr>
        <w:t xml:space="preserve"> </w:t>
      </w:r>
      <w:r>
        <w:t xml:space="preserve">is created for </w:t>
      </w:r>
      <w:proofErr w:type="spellStart"/>
      <w:r>
        <w:t>en</w:t>
      </w:r>
      <w:proofErr w:type="spellEnd"/>
      <w:r>
        <w:t xml:space="preserve">- </w:t>
      </w:r>
      <w:proofErr w:type="spellStart"/>
      <w:r>
        <w:t>vironment</w:t>
      </w:r>
      <w:proofErr w:type="spellEnd"/>
      <w:r>
        <w:t xml:space="preserve"> code to interact and send an instance of the signal associated with the event is written into</w:t>
      </w:r>
      <w:r>
        <w:rPr>
          <w:spacing w:val="-32"/>
        </w:rPr>
        <w:t xml:space="preserve"> </w:t>
      </w:r>
      <w:r>
        <w:t>the event</w:t>
      </w:r>
      <w:r>
        <w:rPr>
          <w:spacing w:val="-11"/>
        </w:rPr>
        <w:t xml:space="preserve"> </w:t>
      </w:r>
      <w:r>
        <w:t>queue.</w:t>
      </w:r>
      <w:r>
        <w:rPr>
          <w:spacing w:val="5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called,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emit-</w:t>
      </w:r>
      <w:r>
        <w:rPr>
          <w:w w:val="99"/>
        </w:rPr>
        <w:t xml:space="preserve"> </w:t>
      </w:r>
      <w:r>
        <w:t>ted and written into the event</w:t>
      </w:r>
      <w:r>
        <w:rPr>
          <w:spacing w:val="-24"/>
        </w:rPr>
        <w:t xml:space="preserve"> </w:t>
      </w:r>
      <w:r>
        <w:t>queue.</w:t>
      </w:r>
    </w:p>
    <w:p w14:paraId="020AF3B6" w14:textId="7E624A4C" w:rsidR="008D2B72" w:rsidRDefault="009114CE">
      <w:pPr>
        <w:pStyle w:val="Corpsdetexte"/>
        <w:spacing w:before="73"/>
        <w:ind w:left="134"/>
        <w:jc w:val="both"/>
      </w:pPr>
      <w:proofErr w:type="spellStart"/>
      <w:r>
        <w:rPr>
          <w:b/>
        </w:rPr>
        <w:t>TimeEvent</w:t>
      </w:r>
      <w:proofErr w:type="spellEnd"/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spellStart"/>
      <w:r>
        <w:t>cre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ated</w:t>
      </w:r>
      <w:proofErr w:type="spellEnd"/>
      <w:r>
        <w:t xml:space="preserve"> and initialized at the initialization. Within the thread execution, its associated method waits for a signal, which is sent after the execution of the entry of an accepting state, to start sleeping for a duration specified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event. When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relative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 xml:space="preserve">expires, the event is emitted and written to the event queue if </w:t>
      </w:r>
      <w:ins w:id="111" w:author="RADERMACHER Ansgar 206501" w:date="2016-11-25T15:19:00Z">
        <w:r w:rsidR="00761177">
          <w:t xml:space="preserve">the </w:t>
        </w:r>
      </w:ins>
      <w:r>
        <w:t>state is still</w:t>
      </w:r>
      <w:r>
        <w:rPr>
          <w:spacing w:val="-16"/>
        </w:rPr>
        <w:t xml:space="preserve"> </w:t>
      </w:r>
      <w:r>
        <w:t>active.</w:t>
      </w:r>
    </w:p>
    <w:p w14:paraId="793431D4" w14:textId="77777777" w:rsidR="008D2B72" w:rsidRDefault="009114CE">
      <w:pPr>
        <w:pStyle w:val="Corpsdetexte"/>
        <w:spacing w:before="73"/>
        <w:ind w:left="134"/>
      </w:pPr>
      <w:proofErr w:type="spellStart"/>
      <w:r>
        <w:rPr>
          <w:b/>
        </w:rPr>
        <w:t>ChangeEvent</w:t>
      </w:r>
      <w:proofErr w:type="spellEnd"/>
      <w:r>
        <w:t xml:space="preserve">: A thread is initialized but its </w:t>
      </w:r>
      <w:proofErr w:type="spellStart"/>
      <w:r>
        <w:t>associ</w:t>
      </w:r>
      <w:proofErr w:type="spellEnd"/>
      <w:r>
        <w:t xml:space="preserve">- </w:t>
      </w:r>
      <w:proofErr w:type="spellStart"/>
      <w:r>
        <w:t>ated</w:t>
      </w:r>
      <w:proofErr w:type="spellEnd"/>
      <w:r>
        <w:t xml:space="preserve"> method does not wait for a signal to start.    The</w:t>
      </w:r>
    </w:p>
    <w:p w14:paraId="6268925E" w14:textId="77777777" w:rsidR="008D2B72" w:rsidRDefault="009114CE">
      <w:pPr>
        <w:pStyle w:val="Corpsdetexte"/>
        <w:spacing w:before="66"/>
        <w:ind w:left="103" w:right="111"/>
        <w:jc w:val="both"/>
      </w:pPr>
      <w:r>
        <w:br w:type="column"/>
      </w:r>
      <w:proofErr w:type="gramStart"/>
      <w:r>
        <w:t>method</w:t>
      </w:r>
      <w:proofErr w:type="gramEnd"/>
      <w:r>
        <w:t xml:space="preserve"> periodically checks whether the value of the </w:t>
      </w:r>
      <w:proofErr w:type="spellStart"/>
      <w:r>
        <w:t>boolean</w:t>
      </w:r>
      <w:proofErr w:type="spellEnd"/>
      <w:r>
        <w:t xml:space="preserve"> expression of the event is updated from</w:t>
      </w:r>
      <w:r>
        <w:rPr>
          <w:spacing w:val="-19"/>
        </w:rPr>
        <w:t xml:space="preserve"> </w:t>
      </w:r>
      <w:r>
        <w:t>false to true. If so, the event is committed to the event queue.</w:t>
      </w:r>
    </w:p>
    <w:p w14:paraId="60C416C2" w14:textId="12D2F663" w:rsidR="008D2B72" w:rsidRDefault="009114CE">
      <w:pPr>
        <w:pStyle w:val="Corpsdetexte"/>
        <w:ind w:left="103" w:right="111" w:firstLine="283"/>
        <w:jc w:val="both"/>
      </w:pPr>
      <w:r>
        <w:t>As above presented, all asynchronous incoming events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runtime</w:t>
      </w:r>
      <w:r>
        <w:rPr>
          <w:spacing w:val="-10"/>
        </w:rPr>
        <w:t xml:space="preserve"> </w:t>
      </w:r>
      <w:r>
        <w:t>priority</w:t>
      </w:r>
      <w:r>
        <w:rPr>
          <w:spacing w:val="-10"/>
        </w:rPr>
        <w:t xml:space="preserve"> </w:t>
      </w:r>
      <w:r>
        <w:t>queue,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which each event type has a configurable priority. </w:t>
      </w:r>
      <w:ins w:id="112" w:author="RADERMACHER Ansgar 206501" w:date="2016-11-25T15:20:00Z">
        <w:r w:rsidR="00761177">
          <w:t xml:space="preserve">A </w:t>
        </w:r>
        <w:proofErr w:type="spellStart"/>
        <w:r w:rsidR="00761177">
          <w:t>c</w:t>
        </w:r>
      </w:ins>
      <w:del w:id="113" w:author="RADERMACHER Ansgar 206501" w:date="2016-11-25T15:20:00Z">
        <w:r w:rsidDel="00761177">
          <w:delText>C</w:delText>
        </w:r>
      </w:del>
      <w:r>
        <w:t>omple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event always has the highest priority. Others are equal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default.</w:t>
      </w:r>
      <w:r>
        <w:rPr>
          <w:spacing w:val="2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type,</w:t>
      </w:r>
      <w:r>
        <w:rPr>
          <w:spacing w:val="-8"/>
        </w:rPr>
        <w:t xml:space="preserve"> </w:t>
      </w:r>
      <w:r>
        <w:t>priority,</w:t>
      </w:r>
      <w:r>
        <w:rPr>
          <w:spacing w:val="-8"/>
        </w:rPr>
        <w:t xml:space="preserve"> </w:t>
      </w:r>
      <w:r>
        <w:t>identifier,</w:t>
      </w:r>
      <w:r>
        <w:rPr>
          <w:spacing w:val="-8"/>
        </w:rPr>
        <w:t xml:space="preserve"> </w:t>
      </w:r>
      <w:proofErr w:type="spellStart"/>
      <w:r>
        <w:t>asso</w:t>
      </w:r>
      <w:proofErr w:type="spellEnd"/>
      <w:r>
        <w:t xml:space="preserve">- </w:t>
      </w:r>
      <w:proofErr w:type="spellStart"/>
      <w:r>
        <w:t>ciated</w:t>
      </w:r>
      <w:proofErr w:type="spellEnd"/>
      <w:r>
        <w:t xml:space="preserve"> state </w:t>
      </w:r>
      <w:proofErr w:type="spellStart"/>
      <w:r>
        <w:rPr>
          <w:i/>
        </w:rPr>
        <w:t>stateId</w:t>
      </w:r>
      <w:proofErr w:type="spellEnd"/>
      <w:r>
        <w:rPr>
          <w:i/>
        </w:rPr>
        <w:t xml:space="preserve"> </w:t>
      </w:r>
      <w:r>
        <w:t>of completion events, and signal data are specified in an internal structure. The</w:t>
      </w:r>
      <w:r>
        <w:rPr>
          <w:spacing w:val="-21"/>
        </w:rPr>
        <w:t xml:space="preserve"> </w:t>
      </w:r>
      <w:proofErr w:type="spellStart"/>
      <w:r>
        <w:t>associ</w:t>
      </w:r>
      <w:proofErr w:type="spellEnd"/>
      <w:r>
        <w:t xml:space="preserve">- </w:t>
      </w:r>
      <w:proofErr w:type="spellStart"/>
      <w:r>
        <w:t>ated</w:t>
      </w:r>
      <w:proofErr w:type="spellEnd"/>
      <w:r>
        <w:t xml:space="preserve"> state is used to specify which state completes its </w:t>
      </w:r>
      <w:proofErr w:type="spellStart"/>
      <w:r>
        <w:t>doActivity</w:t>
      </w:r>
      <w:proofErr w:type="spellEnd"/>
      <w:r>
        <w:rPr>
          <w:spacing w:val="-18"/>
        </w:rPr>
        <w:t xml:space="preserve"> </w:t>
      </w:r>
      <w:r>
        <w:t>execution.</w:t>
      </w:r>
    </w:p>
    <w:p w14:paraId="5DA9FEEB" w14:textId="77777777" w:rsidR="008D2B72" w:rsidRDefault="009114CE">
      <w:pPr>
        <w:pStyle w:val="Titre2"/>
        <w:numPr>
          <w:ilvl w:val="1"/>
          <w:numId w:val="4"/>
        </w:numPr>
        <w:tabs>
          <w:tab w:val="left" w:pos="403"/>
        </w:tabs>
        <w:spacing w:before="157"/>
        <w:ind w:left="403"/>
        <w:jc w:val="both"/>
      </w:pPr>
      <w:r>
        <w:t>Transitions</w:t>
      </w:r>
    </w:p>
    <w:p w14:paraId="5DA57388" w14:textId="77777777" w:rsidR="008D2B72" w:rsidRDefault="009114CE">
      <w:pPr>
        <w:pStyle w:val="Corpsdetexte"/>
        <w:spacing w:before="119" w:line="230" w:lineRule="exact"/>
        <w:ind w:left="103" w:right="111" w:firstLine="283"/>
        <w:jc w:val="both"/>
      </w:pPr>
      <w:r>
        <w:t xml:space="preserve">Each event triggers a list of transitions. </w:t>
      </w:r>
      <w:r>
        <w:rPr>
          <w:spacing w:val="-8"/>
        </w:rPr>
        <w:t xml:space="preserve">We </w:t>
      </w:r>
      <w:r>
        <w:t>sup- pose</w:t>
      </w:r>
      <w:r>
        <w:rPr>
          <w:spacing w:val="-12"/>
        </w:rPr>
        <w:t xml:space="preserve"> </w:t>
      </w:r>
      <w:proofErr w:type="gramStart"/>
      <w:r>
        <w:rPr>
          <w:i/>
        </w:rPr>
        <w:t>T</w:t>
      </w:r>
      <w:r>
        <w:rPr>
          <w:i/>
          <w:position w:val="-2"/>
          <w:sz w:val="14"/>
        </w:rPr>
        <w:t>trig</w:t>
      </w:r>
      <w:r>
        <w:rPr>
          <w:rFonts w:ascii="Tahoma"/>
        </w:rPr>
        <w:t>(</w:t>
      </w:r>
      <w:proofErr w:type="gramEnd"/>
      <w:r>
        <w:rPr>
          <w:i/>
        </w:rPr>
        <w:t>e</w:t>
      </w:r>
      <w:r>
        <w:rPr>
          <w:rFonts w:ascii="Tahoma"/>
        </w:rPr>
        <w:t>)</w:t>
      </w:r>
      <w:r>
        <w:rPr>
          <w:rFonts w:ascii="Tahoma"/>
          <w:spacing w:val="-2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transition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triggered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event </w:t>
      </w:r>
      <w:r>
        <w:rPr>
          <w:i/>
        </w:rPr>
        <w:t>e</w:t>
      </w:r>
      <w:r>
        <w:t xml:space="preserve">, and </w:t>
      </w:r>
      <w:r>
        <w:rPr>
          <w:i/>
          <w:spacing w:val="2"/>
        </w:rPr>
        <w:t>S</w:t>
      </w:r>
      <w:r>
        <w:rPr>
          <w:i/>
          <w:spacing w:val="2"/>
          <w:position w:val="-2"/>
          <w:sz w:val="14"/>
        </w:rPr>
        <w:t>trig</w:t>
      </w:r>
      <w:r>
        <w:rPr>
          <w:rFonts w:ascii="Tahoma"/>
          <w:spacing w:val="2"/>
        </w:rPr>
        <w:t>(</w:t>
      </w:r>
      <w:r>
        <w:rPr>
          <w:i/>
          <w:spacing w:val="2"/>
        </w:rPr>
        <w:t>e</w:t>
      </w:r>
      <w:r>
        <w:rPr>
          <w:rFonts w:ascii="Tahoma"/>
          <w:spacing w:val="2"/>
        </w:rPr>
        <w:t xml:space="preserve">) </w:t>
      </w:r>
      <w:r>
        <w:t>is a depth-ordered (from innermost to outermost)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transitions</w:t>
      </w:r>
      <w:r>
        <w:rPr>
          <w:spacing w:val="-8"/>
        </w:rPr>
        <w:t xml:space="preserve"> </w:t>
      </w:r>
      <w:r>
        <w:t xml:space="preserve">in </w:t>
      </w:r>
      <w:r>
        <w:rPr>
          <w:i/>
        </w:rPr>
        <w:t>T</w:t>
      </w:r>
      <w:r>
        <w:rPr>
          <w:i/>
          <w:position w:val="-2"/>
          <w:sz w:val="14"/>
        </w:rPr>
        <w:t>trig</w:t>
      </w:r>
      <w:r>
        <w:rPr>
          <w:rFonts w:ascii="Tahoma"/>
        </w:rPr>
        <w:t>(</w:t>
      </w:r>
      <w:r>
        <w:rPr>
          <w:i/>
        </w:rPr>
        <w:t>e</w:t>
      </w:r>
      <w:r>
        <w:rPr>
          <w:rFonts w:ascii="Tahoma"/>
        </w:rPr>
        <w:t>)</w:t>
      </w:r>
      <w:r>
        <w:t xml:space="preserve">. </w:t>
      </w:r>
      <w:r>
        <w:rPr>
          <w:spacing w:val="-8"/>
        </w:rPr>
        <w:t xml:space="preserve">To </w:t>
      </w:r>
      <w:r>
        <w:t>present how the body of event methods is generated, we define functions as</w:t>
      </w:r>
      <w:r>
        <w:rPr>
          <w:spacing w:val="-34"/>
        </w:rPr>
        <w:t xml:space="preserve"> </w:t>
      </w:r>
      <w:r>
        <w:t>followings:</w:t>
      </w:r>
    </w:p>
    <w:p w14:paraId="2F4E1368" w14:textId="4B27FD43" w:rsidR="008D2B72" w:rsidRDefault="009D047C">
      <w:pPr>
        <w:pStyle w:val="Corpsdetexte"/>
        <w:spacing w:line="230" w:lineRule="exact"/>
        <w:ind w:left="103" w:right="111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348F27F" wp14:editId="49644690">
                <wp:simplePos x="0" y="0"/>
                <wp:positionH relativeFrom="page">
                  <wp:posOffset>6115050</wp:posOffset>
                </wp:positionH>
                <wp:positionV relativeFrom="paragraph">
                  <wp:posOffset>1423670</wp:posOffset>
                </wp:positionV>
                <wp:extent cx="38100" cy="0"/>
                <wp:effectExtent l="9525" t="13335" r="9525" b="5715"/>
                <wp:wrapNone/>
                <wp:docPr id="364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A0388" id="Line 36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1.5pt,112.1pt" to="484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KnEw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08BE6F4" wp14:editId="09E6DC3C">
                <wp:simplePos x="0" y="0"/>
                <wp:positionH relativeFrom="page">
                  <wp:posOffset>4201795</wp:posOffset>
                </wp:positionH>
                <wp:positionV relativeFrom="paragraph">
                  <wp:posOffset>1569085</wp:posOffset>
                </wp:positionV>
                <wp:extent cx="38100" cy="0"/>
                <wp:effectExtent l="10795" t="6350" r="8255" b="12700"/>
                <wp:wrapNone/>
                <wp:docPr id="363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1F3F7" id="Line 36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0.85pt,123.55pt" to="333.8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jrFA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227D8F0" wp14:editId="00A37A08">
                <wp:simplePos x="0" y="0"/>
                <wp:positionH relativeFrom="page">
                  <wp:posOffset>5341620</wp:posOffset>
                </wp:positionH>
                <wp:positionV relativeFrom="paragraph">
                  <wp:posOffset>1569085</wp:posOffset>
                </wp:positionV>
                <wp:extent cx="38100" cy="0"/>
                <wp:effectExtent l="7620" t="6350" r="11430" b="12700"/>
                <wp:wrapNone/>
                <wp:docPr id="36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8CC1E" id="Line 36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0.6pt,123.55pt" to="423.6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8O1FQIAACo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DBA2ECD" wp14:editId="6E5FB7A9">
                <wp:simplePos x="0" y="0"/>
                <wp:positionH relativeFrom="page">
                  <wp:posOffset>4502785</wp:posOffset>
                </wp:positionH>
                <wp:positionV relativeFrom="paragraph">
                  <wp:posOffset>2005965</wp:posOffset>
                </wp:positionV>
                <wp:extent cx="38100" cy="0"/>
                <wp:effectExtent l="6985" t="5080" r="12065" b="13970"/>
                <wp:wrapNone/>
                <wp:docPr id="361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0C188" id="Line 36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55pt,157.95pt" to="357.5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O8FAIAACoEAAAOAAAAZHJzL2Uyb0RvYy54bWysU8GO2jAQvVfqP1i+QxIIlI0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t xml:space="preserve">Algorithm 1 describes how the generation pro- </w:t>
      </w:r>
      <w:proofErr w:type="spellStart"/>
      <w:r w:rsidR="009114CE">
        <w:t>cess</w:t>
      </w:r>
      <w:proofErr w:type="spellEnd"/>
      <w:r w:rsidR="009114CE">
        <w:t xml:space="preserve"> works with an event. It first finds the inner- most active states which are able to react </w:t>
      </w:r>
      <w:ins w:id="114" w:author="RADERMACHER Ansgar 206501" w:date="2016-11-25T15:21:00Z">
        <w:r w:rsidR="00761177">
          <w:t xml:space="preserve">to </w:t>
        </w:r>
      </w:ins>
      <w:r w:rsidR="009114CE">
        <w:rPr>
          <w:i/>
        </w:rPr>
        <w:t xml:space="preserve">e </w:t>
      </w:r>
      <w:r w:rsidR="009114CE">
        <w:t xml:space="preserve">by or- </w:t>
      </w:r>
      <w:proofErr w:type="spellStart"/>
      <w:r w:rsidR="009114CE">
        <w:t>derly</w:t>
      </w:r>
      <w:proofErr w:type="spellEnd"/>
      <w:r w:rsidR="009114CE">
        <w:t xml:space="preserve"> looping over </w:t>
      </w:r>
      <w:proofErr w:type="gramStart"/>
      <w:r w:rsidR="009114CE">
        <w:rPr>
          <w:i/>
        </w:rPr>
        <w:t>S</w:t>
      </w:r>
      <w:r w:rsidR="009114CE">
        <w:rPr>
          <w:i/>
          <w:position w:val="-2"/>
          <w:sz w:val="14"/>
        </w:rPr>
        <w:t>trig</w:t>
      </w:r>
      <w:r w:rsidR="009114CE">
        <w:rPr>
          <w:rFonts w:ascii="Tahoma"/>
        </w:rPr>
        <w:t>(</w:t>
      </w:r>
      <w:proofErr w:type="gramEnd"/>
      <w:r w:rsidR="009114CE">
        <w:rPr>
          <w:i/>
        </w:rPr>
        <w:t>e</w:t>
      </w:r>
      <w:r w:rsidR="009114CE">
        <w:rPr>
          <w:rFonts w:ascii="Tahoma"/>
        </w:rPr>
        <w:t>)</w:t>
      </w:r>
      <w:r w:rsidR="009114CE">
        <w:t xml:space="preserve">.   This </w:t>
      </w:r>
      <w:del w:id="115" w:author="RADERMACHER Ansgar 206501" w:date="2016-11-25T15:21:00Z">
        <w:r w:rsidR="009114CE" w:rsidDel="00761177">
          <w:delText xml:space="preserve">is to </w:delText>
        </w:r>
      </w:del>
      <w:r w:rsidR="009114CE">
        <w:t>ensure</w:t>
      </w:r>
      <w:ins w:id="116" w:author="RADERMACHER Ansgar 206501" w:date="2016-11-25T15:21:00Z">
        <w:r w:rsidR="00761177">
          <w:t>s</w:t>
        </w:r>
      </w:ins>
      <w:r w:rsidR="009114CE">
        <w:t xml:space="preserve"> that,    in case of multiple transitions activated by the event, the generated code for the transitions outgoing from innermost states will be executed. For each </w:t>
      </w:r>
      <w:proofErr w:type="spellStart"/>
      <w:r w:rsidR="009114CE">
        <w:t>transi</w:t>
      </w:r>
      <w:proofErr w:type="spellEnd"/>
      <w:r w:rsidR="009114CE">
        <w:t xml:space="preserve">- </w:t>
      </w:r>
      <w:proofErr w:type="spellStart"/>
      <w:r w:rsidR="009114CE">
        <w:t>tion</w:t>
      </w:r>
      <w:proofErr w:type="spellEnd"/>
      <w:r w:rsidR="009114CE">
        <w:t xml:space="preserve"> from an innermost state, code for active states and deferred events, guard checking</w:t>
      </w:r>
      <w:proofErr w:type="gramStart"/>
      <w:r w:rsidR="009114CE">
        <w:t>,  and</w:t>
      </w:r>
      <w:proofErr w:type="gramEnd"/>
      <w:r w:rsidR="009114CE">
        <w:t xml:space="preserve">  </w:t>
      </w:r>
      <w:proofErr w:type="spellStart"/>
      <w:r w:rsidR="009114CE">
        <w:t>transi</w:t>
      </w:r>
      <w:proofErr w:type="spellEnd"/>
      <w:r w:rsidR="009114CE">
        <w:t xml:space="preserve">- </w:t>
      </w:r>
      <w:proofErr w:type="spellStart"/>
      <w:r w:rsidR="009114CE">
        <w:t>tion</w:t>
      </w:r>
      <w:proofErr w:type="spellEnd"/>
      <w:r w:rsidR="009114CE">
        <w:t xml:space="preserve"> code segments are generated by </w:t>
      </w:r>
      <w:r w:rsidR="009114CE">
        <w:rPr>
          <w:i/>
          <w:spacing w:val="4"/>
        </w:rPr>
        <w:t xml:space="preserve">GEN </w:t>
      </w:r>
      <w:r w:rsidR="009114CE">
        <w:rPr>
          <w:i/>
          <w:spacing w:val="5"/>
        </w:rPr>
        <w:t>CHECK</w:t>
      </w:r>
      <w:r w:rsidR="009114CE">
        <w:rPr>
          <w:spacing w:val="5"/>
        </w:rPr>
        <w:t xml:space="preserve">, </w:t>
      </w:r>
      <w:r w:rsidR="009114CE">
        <w:rPr>
          <w:i/>
          <w:spacing w:val="4"/>
        </w:rPr>
        <w:t xml:space="preserve">GEN </w:t>
      </w:r>
      <w:r w:rsidR="009114CE">
        <w:rPr>
          <w:i/>
        </w:rPr>
        <w:t>GUARD</w:t>
      </w:r>
      <w:r w:rsidR="009114CE">
        <w:rPr>
          <w:rFonts w:ascii="Tahoma"/>
        </w:rPr>
        <w:t>(</w:t>
      </w:r>
      <w:r w:rsidR="009114CE">
        <w:rPr>
          <w:i/>
        </w:rPr>
        <w:t>t</w:t>
      </w:r>
      <w:r w:rsidR="009114CE">
        <w:rPr>
          <w:rFonts w:ascii="Tahoma"/>
        </w:rPr>
        <w:t xml:space="preserve">) </w:t>
      </w:r>
      <w:r w:rsidR="009114CE">
        <w:t xml:space="preserve">and </w:t>
      </w:r>
      <w:r w:rsidR="009114CE">
        <w:rPr>
          <w:i/>
        </w:rPr>
        <w:t>GEN TRANS</w:t>
      </w:r>
      <w:r w:rsidR="009114CE">
        <w:t>, respectively. If the</w:t>
      </w:r>
      <w:r w:rsidR="009114CE">
        <w:rPr>
          <w:spacing w:val="-5"/>
        </w:rPr>
        <w:t xml:space="preserve"> </w:t>
      </w:r>
      <w:r w:rsidR="009114CE">
        <w:t>identifier</w:t>
      </w:r>
      <w:r w:rsidR="009114CE">
        <w:rPr>
          <w:spacing w:val="-5"/>
        </w:rPr>
        <w:t xml:space="preserve"> </w:t>
      </w:r>
      <w:r w:rsidR="009114CE">
        <w:t>of</w:t>
      </w:r>
      <w:r w:rsidR="009114CE">
        <w:rPr>
          <w:spacing w:val="-5"/>
        </w:rPr>
        <w:t xml:space="preserve"> </w:t>
      </w:r>
      <w:r w:rsidR="009114CE">
        <w:rPr>
          <w:i/>
        </w:rPr>
        <w:t>e</w:t>
      </w:r>
      <w:r w:rsidR="009114CE">
        <w:rPr>
          <w:i/>
          <w:spacing w:val="-5"/>
        </w:rPr>
        <w:t xml:space="preserve"> </w:t>
      </w:r>
      <w:r w:rsidR="009114CE">
        <w:t>is</w:t>
      </w:r>
      <w:r w:rsidR="009114CE">
        <w:rPr>
          <w:spacing w:val="-5"/>
        </w:rPr>
        <w:t xml:space="preserve"> </w:t>
      </w:r>
      <w:r w:rsidR="009114CE">
        <w:t>equal</w:t>
      </w:r>
      <w:r w:rsidR="009114CE">
        <w:rPr>
          <w:spacing w:val="-5"/>
        </w:rPr>
        <w:t xml:space="preserve"> </w:t>
      </w:r>
      <w:r w:rsidR="009114CE">
        <w:t>to</w:t>
      </w:r>
      <w:r w:rsidR="009114CE">
        <w:rPr>
          <w:spacing w:val="-5"/>
        </w:rPr>
        <w:t xml:space="preserve"> </w:t>
      </w:r>
      <w:r w:rsidR="009114CE">
        <w:t>one</w:t>
      </w:r>
      <w:r w:rsidR="009114CE">
        <w:rPr>
          <w:spacing w:val="-5"/>
        </w:rPr>
        <w:t xml:space="preserve"> </w:t>
      </w:r>
      <w:r w:rsidR="009114CE">
        <w:t>of</w:t>
      </w:r>
      <w:r w:rsidR="009114CE">
        <w:rPr>
          <w:spacing w:val="-5"/>
        </w:rPr>
        <w:t xml:space="preserve"> </w:t>
      </w:r>
      <w:r w:rsidR="009114CE">
        <w:t>the</w:t>
      </w:r>
      <w:r w:rsidR="009114CE">
        <w:rPr>
          <w:spacing w:val="-5"/>
        </w:rPr>
        <w:t xml:space="preserve"> </w:t>
      </w:r>
      <w:r w:rsidR="009114CE">
        <w:t>deferred</w:t>
      </w:r>
      <w:r w:rsidR="009114CE">
        <w:rPr>
          <w:spacing w:val="-5"/>
        </w:rPr>
        <w:t xml:space="preserve"> </w:t>
      </w:r>
      <w:r w:rsidR="009114CE">
        <w:t xml:space="preserve">event list of the corresponding state (not shown in this </w:t>
      </w:r>
      <w:proofErr w:type="spellStart"/>
      <w:r w:rsidR="009114CE">
        <w:t>pa</w:t>
      </w:r>
      <w:proofErr w:type="spellEnd"/>
      <w:r w:rsidR="009114CE">
        <w:t xml:space="preserve">- per), </w:t>
      </w:r>
      <w:r w:rsidR="009114CE">
        <w:rPr>
          <w:i/>
          <w:spacing w:val="4"/>
        </w:rPr>
        <w:t xml:space="preserve">GEN </w:t>
      </w:r>
      <w:r w:rsidR="009114CE">
        <w:rPr>
          <w:i/>
          <w:spacing w:val="5"/>
        </w:rPr>
        <w:t xml:space="preserve">CHECK </w:t>
      </w:r>
      <w:r w:rsidR="009114CE">
        <w:t>generates code, which checks whether</w:t>
      </w:r>
      <w:r w:rsidR="009114CE">
        <w:rPr>
          <w:spacing w:val="-6"/>
        </w:rPr>
        <w:t xml:space="preserve"> </w:t>
      </w:r>
      <w:r w:rsidR="009114CE">
        <w:t>the</w:t>
      </w:r>
      <w:r w:rsidR="009114CE">
        <w:rPr>
          <w:spacing w:val="-6"/>
        </w:rPr>
        <w:t xml:space="preserve"> </w:t>
      </w:r>
      <w:r w:rsidR="009114CE">
        <w:t>event</w:t>
      </w:r>
      <w:r w:rsidR="009114CE">
        <w:rPr>
          <w:spacing w:val="-6"/>
        </w:rPr>
        <w:t xml:space="preserve"> </w:t>
      </w:r>
      <w:r w:rsidR="009114CE">
        <w:t>to</w:t>
      </w:r>
      <w:r w:rsidR="009114CE">
        <w:rPr>
          <w:spacing w:val="-6"/>
        </w:rPr>
        <w:t xml:space="preserve"> </w:t>
      </w:r>
      <w:r w:rsidR="009114CE">
        <w:t>be</w:t>
      </w:r>
      <w:r w:rsidR="009114CE">
        <w:rPr>
          <w:spacing w:val="-6"/>
        </w:rPr>
        <w:t xml:space="preserve"> </w:t>
      </w:r>
      <w:r w:rsidR="009114CE">
        <w:t>deferred</w:t>
      </w:r>
      <w:r w:rsidR="009114CE">
        <w:rPr>
          <w:spacing w:val="-6"/>
        </w:rPr>
        <w:t xml:space="preserve"> </w:t>
      </w:r>
      <w:r w:rsidR="009114CE">
        <w:t>and</w:t>
      </w:r>
      <w:r w:rsidR="009114CE">
        <w:rPr>
          <w:spacing w:val="-6"/>
        </w:rPr>
        <w:t xml:space="preserve"> </w:t>
      </w:r>
      <w:r w:rsidR="009114CE">
        <w:t>pushes</w:t>
      </w:r>
      <w:r w:rsidR="009114CE">
        <w:rPr>
          <w:spacing w:val="-6"/>
        </w:rPr>
        <w:t xml:space="preserve"> </w:t>
      </w:r>
      <w:r w:rsidR="009114CE">
        <w:t>the</w:t>
      </w:r>
      <w:r w:rsidR="009114CE">
        <w:rPr>
          <w:spacing w:val="-5"/>
        </w:rPr>
        <w:t xml:space="preserve"> </w:t>
      </w:r>
      <w:r w:rsidR="009114CE">
        <w:t>event to a deferred event queue managed by the runtime main thread. The latter also pushes the deferred events</w:t>
      </w:r>
      <w:r w:rsidR="009114CE">
        <w:rPr>
          <w:spacing w:val="-15"/>
        </w:rPr>
        <w:t xml:space="preserve"> </w:t>
      </w:r>
      <w:r w:rsidR="009114CE">
        <w:t>back</w:t>
      </w:r>
      <w:r w:rsidR="009114CE">
        <w:rPr>
          <w:spacing w:val="-15"/>
        </w:rPr>
        <w:t xml:space="preserve"> </w:t>
      </w:r>
      <w:r w:rsidR="009114CE">
        <w:t>to</w:t>
      </w:r>
      <w:r w:rsidR="009114CE">
        <w:rPr>
          <w:spacing w:val="-15"/>
        </w:rPr>
        <w:t xml:space="preserve"> </w:t>
      </w:r>
      <w:r w:rsidR="009114CE">
        <w:t>the</w:t>
      </w:r>
      <w:r w:rsidR="009114CE">
        <w:rPr>
          <w:spacing w:val="-15"/>
        </w:rPr>
        <w:t xml:space="preserve"> </w:t>
      </w:r>
      <w:r w:rsidR="009114CE">
        <w:t>main</w:t>
      </w:r>
      <w:r w:rsidR="009114CE">
        <w:rPr>
          <w:spacing w:val="-15"/>
        </w:rPr>
        <w:t xml:space="preserve"> </w:t>
      </w:r>
      <w:r w:rsidR="009114CE">
        <w:t>queue</w:t>
      </w:r>
      <w:r w:rsidR="009114CE">
        <w:rPr>
          <w:spacing w:val="-15"/>
        </w:rPr>
        <w:t xml:space="preserve"> </w:t>
      </w:r>
      <w:r w:rsidR="009114CE">
        <w:t>once</w:t>
      </w:r>
      <w:r w:rsidR="009114CE">
        <w:rPr>
          <w:spacing w:val="-15"/>
        </w:rPr>
        <w:t xml:space="preserve"> </w:t>
      </w:r>
      <w:r w:rsidR="009114CE">
        <w:t>one</w:t>
      </w:r>
      <w:r w:rsidR="009114CE">
        <w:rPr>
          <w:spacing w:val="-15"/>
        </w:rPr>
        <w:t xml:space="preserve"> </w:t>
      </w:r>
      <w:r w:rsidR="009114CE">
        <w:t>of</w:t>
      </w:r>
      <w:r w:rsidR="009114CE">
        <w:rPr>
          <w:spacing w:val="-15"/>
        </w:rPr>
        <w:t xml:space="preserve"> </w:t>
      </w:r>
      <w:r w:rsidR="009114CE">
        <w:t>the</w:t>
      </w:r>
      <w:r w:rsidR="009114CE">
        <w:rPr>
          <w:spacing w:val="-15"/>
        </w:rPr>
        <w:t xml:space="preserve"> </w:t>
      </w:r>
      <w:r w:rsidR="009114CE">
        <w:t>pending events</w:t>
      </w:r>
      <w:r w:rsidR="009114CE">
        <w:rPr>
          <w:spacing w:val="-5"/>
        </w:rPr>
        <w:t xml:space="preserve"> </w:t>
      </w:r>
      <w:r w:rsidR="009114CE">
        <w:t>is</w:t>
      </w:r>
      <w:r w:rsidR="009114CE">
        <w:rPr>
          <w:spacing w:val="-5"/>
        </w:rPr>
        <w:t xml:space="preserve"> </w:t>
      </w:r>
      <w:r w:rsidR="009114CE">
        <w:t>processed</w:t>
      </w:r>
      <w:r w:rsidR="009114CE">
        <w:rPr>
          <w:spacing w:val="-5"/>
        </w:rPr>
        <w:t xml:space="preserve"> </w:t>
      </w:r>
      <w:r w:rsidR="009114CE">
        <w:t>and</w:t>
      </w:r>
      <w:r w:rsidR="009114CE">
        <w:rPr>
          <w:spacing w:val="-5"/>
        </w:rPr>
        <w:t xml:space="preserve"> </w:t>
      </w:r>
      <w:r w:rsidR="009114CE">
        <w:t>the</w:t>
      </w:r>
      <w:r w:rsidR="009114CE">
        <w:rPr>
          <w:spacing w:val="-5"/>
        </w:rPr>
        <w:t xml:space="preserve"> </w:t>
      </w:r>
      <w:r w:rsidR="009114CE">
        <w:t>active</w:t>
      </w:r>
      <w:r w:rsidR="009114CE">
        <w:rPr>
          <w:spacing w:val="-5"/>
        </w:rPr>
        <w:t xml:space="preserve"> </w:t>
      </w:r>
      <w:r w:rsidR="009114CE">
        <w:t>state</w:t>
      </w:r>
      <w:r w:rsidR="009114CE">
        <w:rPr>
          <w:spacing w:val="-5"/>
        </w:rPr>
        <w:t xml:space="preserve"> </w:t>
      </w:r>
      <w:r w:rsidR="009114CE">
        <w:t>is</w:t>
      </w:r>
      <w:r w:rsidR="009114CE">
        <w:rPr>
          <w:spacing w:val="-5"/>
        </w:rPr>
        <w:t xml:space="preserve"> </w:t>
      </w:r>
      <w:r w:rsidR="009114CE">
        <w:t>changed.</w:t>
      </w:r>
    </w:p>
    <w:p w14:paraId="614B3EF1" w14:textId="775D145F" w:rsidR="008D2B72" w:rsidRDefault="009D047C">
      <w:pPr>
        <w:pStyle w:val="Corpsdetexte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7AA2507A" wp14:editId="38462DF0">
                <wp:simplePos x="0" y="0"/>
                <wp:positionH relativeFrom="page">
                  <wp:posOffset>3924300</wp:posOffset>
                </wp:positionH>
                <wp:positionV relativeFrom="paragraph">
                  <wp:posOffset>142875</wp:posOffset>
                </wp:positionV>
                <wp:extent cx="2700020" cy="0"/>
                <wp:effectExtent l="9525" t="12065" r="5080" b="6985"/>
                <wp:wrapTopAndBottom/>
                <wp:docPr id="360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6C1EC" id="Line 359" o:spid="_x0000_s1026" style="position:absolute;z-index:251597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9pt,11.25pt" to="521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" strokeweight=".28117mm">
                <w10:wrap type="topAndBottom" anchorx="page"/>
              </v:line>
            </w:pict>
          </mc:Fallback>
        </mc:AlternateContent>
      </w:r>
    </w:p>
    <w:p w14:paraId="1EBA8C4E" w14:textId="77777777" w:rsidR="008D2B72" w:rsidRDefault="009114CE">
      <w:pPr>
        <w:ind w:left="103"/>
        <w:jc w:val="both"/>
        <w:rPr>
          <w:sz w:val="20"/>
        </w:rPr>
      </w:pPr>
      <w:r>
        <w:rPr>
          <w:b/>
          <w:sz w:val="20"/>
        </w:rPr>
        <w:t xml:space="preserve">Algorithm 1 </w:t>
      </w:r>
      <w:r>
        <w:rPr>
          <w:sz w:val="20"/>
        </w:rPr>
        <w:t>Code generation for transition</w:t>
      </w:r>
    </w:p>
    <w:p w14:paraId="75A53D43" w14:textId="77777777" w:rsidR="008D2B72" w:rsidRDefault="008D2B72">
      <w:pPr>
        <w:pStyle w:val="Corpsdetexte"/>
        <w:spacing w:before="5"/>
        <w:rPr>
          <w:sz w:val="3"/>
        </w:rPr>
      </w:pPr>
    </w:p>
    <w:p w14:paraId="5F2C24A1" w14:textId="63705B2E" w:rsidR="008D2B72" w:rsidRDefault="009D047C">
      <w:pPr>
        <w:pStyle w:val="Corpsdetexte"/>
        <w:spacing w:line="20" w:lineRule="exact"/>
        <w:ind w:left="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F65FA4" wp14:editId="302A57A0">
                <wp:extent cx="2705735" cy="5080"/>
                <wp:effectExtent l="6985" t="2540" r="1905" b="11430"/>
                <wp:docPr id="358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735" cy="5080"/>
                          <a:chOff x="0" y="0"/>
                          <a:chExt cx="4261" cy="8"/>
                        </a:xfrm>
                      </wpg:grpSpPr>
                      <wps:wsp>
                        <wps:cNvPr id="35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4" y="4"/>
                            <a:ext cx="42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D0D4B" id="Group 357" o:spid="_x0000_s1026" style="width:213.05pt;height:.4pt;mso-position-horizontal-relative:char;mso-position-vertical-relative:line" coordsize="426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">
                <v:line id="Line 358" o:spid="_x0000_s1027" style="position:absolute;visibility:visible;mso-wrap-style:square" from="4,4" to="425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goycUAAADcAAAADwAAAGRycy9kb3ducmV2LnhtbESPQWvCQBSE74L/YXlCb2aT1FqNrtJq&#10;CwVP2tLzI/tMotm3YXfV+O+7hUKPw8x8wyzXvWnFlZxvLCvIkhQEcWl1w5WCr8/38QyED8gaW8uk&#10;4E4e1qvhYImFtjfe0/UQKhEh7AtUUIfQFVL6siaDPrEdcfSO1hkMUbpKaoe3CDetzNN0Kg02HBdq&#10;7GhTU3k+XIyCJn/uszD5Pu+y3evbyeWT2Ta3Sj2M+pcFiEB9+A//tT+0gsenOf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goycUAAADcAAAADwAAAAAAAAAA&#10;AAAAAAChAgAAZHJzL2Rvd25yZXYueG1sUEsFBgAAAAAEAAQA+QAAAJMDAAAAAA==&#10;" strokeweight=".14042mm"/>
                <w10:anchorlock/>
              </v:group>
            </w:pict>
          </mc:Fallback>
        </mc:AlternateContent>
      </w:r>
    </w:p>
    <w:p w14:paraId="3B8626E8" w14:textId="77777777" w:rsidR="008D2B72" w:rsidRDefault="009114CE">
      <w:pPr>
        <w:spacing w:before="29" w:line="152" w:lineRule="exact"/>
        <w:ind w:left="103"/>
        <w:jc w:val="both"/>
        <w:rPr>
          <w:i/>
          <w:sz w:val="14"/>
        </w:rPr>
      </w:pPr>
      <w:r>
        <w:rPr>
          <w:b/>
          <w:sz w:val="14"/>
        </w:rPr>
        <w:t xml:space="preserve">Require:  </w:t>
      </w:r>
      <w:r>
        <w:rPr>
          <w:sz w:val="14"/>
        </w:rPr>
        <w:t xml:space="preserve">Event </w:t>
      </w:r>
      <w:r>
        <w:rPr>
          <w:i/>
          <w:sz w:val="14"/>
        </w:rPr>
        <w:t>e</w:t>
      </w:r>
    </w:p>
    <w:p w14:paraId="248F53C5" w14:textId="77777777" w:rsidR="008D2B72" w:rsidRDefault="009114CE">
      <w:pPr>
        <w:spacing w:line="139" w:lineRule="exact"/>
        <w:ind w:left="103"/>
        <w:jc w:val="both"/>
        <w:rPr>
          <w:sz w:val="14"/>
        </w:rPr>
      </w:pPr>
      <w:r>
        <w:rPr>
          <w:b/>
          <w:sz w:val="14"/>
        </w:rPr>
        <w:t xml:space="preserve">Ensure:  </w:t>
      </w:r>
      <w:r>
        <w:rPr>
          <w:sz w:val="14"/>
        </w:rPr>
        <w:t>Code generation process for event method</w:t>
      </w:r>
    </w:p>
    <w:p w14:paraId="298D7CF7" w14:textId="77777777" w:rsidR="008D2B72" w:rsidRDefault="009114CE">
      <w:pPr>
        <w:spacing w:line="153" w:lineRule="exact"/>
        <w:ind w:left="178"/>
        <w:jc w:val="both"/>
        <w:rPr>
          <w:sz w:val="14"/>
        </w:rPr>
      </w:pPr>
      <w:r>
        <w:rPr>
          <w:sz w:val="18"/>
        </w:rPr>
        <w:t xml:space="preserve">1:  </w:t>
      </w:r>
      <w:r>
        <w:rPr>
          <w:b/>
          <w:sz w:val="14"/>
        </w:rPr>
        <w:t xml:space="preserve">procedure </w:t>
      </w:r>
      <w:proofErr w:type="gramStart"/>
      <w:r>
        <w:rPr>
          <w:sz w:val="14"/>
        </w:rPr>
        <w:t>E</w:t>
      </w:r>
      <w:r>
        <w:rPr>
          <w:sz w:val="11"/>
        </w:rPr>
        <w:t>VENT</w:t>
      </w:r>
      <w:r>
        <w:rPr>
          <w:sz w:val="14"/>
        </w:rPr>
        <w:t>G</w:t>
      </w:r>
      <w:r>
        <w:rPr>
          <w:sz w:val="11"/>
        </w:rPr>
        <w:t>EN</w:t>
      </w:r>
      <w:r>
        <w:rPr>
          <w:sz w:val="14"/>
        </w:rPr>
        <w:t>P</w:t>
      </w:r>
      <w:r>
        <w:rPr>
          <w:sz w:val="11"/>
        </w:rPr>
        <w:t>ROCESS</w:t>
      </w:r>
      <w:r>
        <w:rPr>
          <w:sz w:val="14"/>
        </w:rPr>
        <w:t>(</w:t>
      </w:r>
      <w:proofErr w:type="gramEnd"/>
      <w:r>
        <w:rPr>
          <w:i/>
          <w:sz w:val="14"/>
        </w:rPr>
        <w:t>e</w:t>
      </w:r>
      <w:r>
        <w:rPr>
          <w:sz w:val="14"/>
        </w:rPr>
        <w:t>)</w:t>
      </w:r>
    </w:p>
    <w:p w14:paraId="33FFE5C0" w14:textId="77777777" w:rsidR="008D2B72" w:rsidRDefault="009114CE">
      <w:pPr>
        <w:spacing w:line="188" w:lineRule="exact"/>
        <w:ind w:left="178"/>
        <w:jc w:val="both"/>
        <w:rPr>
          <w:b/>
          <w:sz w:val="14"/>
        </w:rPr>
      </w:pPr>
      <w:r>
        <w:rPr>
          <w:sz w:val="18"/>
        </w:rPr>
        <w:t xml:space="preserve">2:   </w:t>
      </w:r>
      <w:r>
        <w:rPr>
          <w:b/>
          <w:sz w:val="14"/>
        </w:rPr>
        <w:t xml:space="preserve">for </w:t>
      </w:r>
      <w:r>
        <w:rPr>
          <w:rFonts w:ascii="Meiryo" w:hAnsi="Meiryo"/>
          <w:i/>
          <w:w w:val="95"/>
          <w:sz w:val="14"/>
        </w:rPr>
        <w:t xml:space="preserve">∀ </w:t>
      </w:r>
      <w:r>
        <w:rPr>
          <w:sz w:val="14"/>
        </w:rPr>
        <w:t xml:space="preserve">s </w:t>
      </w:r>
      <w:r>
        <w:rPr>
          <w:rFonts w:ascii="Meiryo" w:hAnsi="Meiryo"/>
          <w:i/>
          <w:sz w:val="14"/>
        </w:rPr>
        <w:t xml:space="preserve">∈ </w:t>
      </w:r>
      <w:r>
        <w:rPr>
          <w:i/>
          <w:sz w:val="14"/>
        </w:rPr>
        <w:t>S</w:t>
      </w:r>
      <w:r>
        <w:rPr>
          <w:i/>
          <w:position w:val="-1"/>
          <w:sz w:val="10"/>
        </w:rPr>
        <w:t xml:space="preserve">trig </w:t>
      </w:r>
      <w:r>
        <w:rPr>
          <w:rFonts w:ascii="Tahoma" w:hAnsi="Tahoma"/>
          <w:sz w:val="14"/>
        </w:rPr>
        <w:t>(</w:t>
      </w:r>
      <w:r>
        <w:rPr>
          <w:i/>
          <w:sz w:val="14"/>
        </w:rPr>
        <w:t>e</w:t>
      </w:r>
      <w:r>
        <w:rPr>
          <w:rFonts w:ascii="Tahoma" w:hAnsi="Tahoma"/>
          <w:sz w:val="14"/>
        </w:rPr>
        <w:t xml:space="preserve">) </w:t>
      </w:r>
      <w:r>
        <w:rPr>
          <w:b/>
          <w:sz w:val="14"/>
        </w:rPr>
        <w:t>do</w:t>
      </w:r>
    </w:p>
    <w:p w14:paraId="7B1DBE4E" w14:textId="77777777" w:rsidR="008D2B72" w:rsidRDefault="009114CE">
      <w:pPr>
        <w:tabs>
          <w:tab w:val="left" w:pos="826"/>
        </w:tabs>
        <w:spacing w:line="183" w:lineRule="exact"/>
        <w:ind w:left="178"/>
        <w:jc w:val="both"/>
        <w:rPr>
          <w:rFonts w:ascii="Meiryo" w:hAnsi="Meiryo"/>
          <w:i/>
          <w:sz w:val="14"/>
        </w:rPr>
      </w:pPr>
      <w:r>
        <w:rPr>
          <w:sz w:val="18"/>
        </w:rPr>
        <w:t>3:</w:t>
      </w:r>
      <w:r>
        <w:rPr>
          <w:sz w:val="18"/>
        </w:rPr>
        <w:tab/>
      </w:r>
      <w:r>
        <w:rPr>
          <w:i/>
          <w:spacing w:val="-6"/>
          <w:sz w:val="14"/>
        </w:rPr>
        <w:t>T</w:t>
      </w:r>
      <w:r>
        <w:rPr>
          <w:i/>
          <w:spacing w:val="-6"/>
          <w:position w:val="-1"/>
          <w:sz w:val="10"/>
        </w:rPr>
        <w:t>s</w:t>
      </w:r>
      <w:r>
        <w:rPr>
          <w:i/>
          <w:spacing w:val="3"/>
          <w:position w:val="-1"/>
          <w:sz w:val="10"/>
        </w:rPr>
        <w:t xml:space="preserve"> </w:t>
      </w:r>
      <w:r>
        <w:rPr>
          <w:rFonts w:ascii="Tahoma" w:hAnsi="Tahoma"/>
          <w:sz w:val="14"/>
        </w:rPr>
        <w:t>=</w:t>
      </w:r>
      <w:r>
        <w:rPr>
          <w:rFonts w:ascii="Tahoma" w:hAnsi="Tahoma"/>
          <w:spacing w:val="-23"/>
          <w:sz w:val="14"/>
        </w:rPr>
        <w:t xml:space="preserve"> </w:t>
      </w:r>
      <w:r>
        <w:rPr>
          <w:rFonts w:ascii="Meiryo" w:hAnsi="Meiryo"/>
          <w:i/>
          <w:sz w:val="14"/>
        </w:rPr>
        <w:t>{</w:t>
      </w:r>
      <w:r>
        <w:rPr>
          <w:i/>
          <w:sz w:val="14"/>
        </w:rPr>
        <w:t>t</w:t>
      </w:r>
      <w:r>
        <w:rPr>
          <w:i/>
          <w:spacing w:val="-7"/>
          <w:sz w:val="14"/>
        </w:rPr>
        <w:t xml:space="preserve"> </w:t>
      </w:r>
      <w:r>
        <w:rPr>
          <w:rFonts w:ascii="Meiryo" w:hAnsi="Meiryo"/>
          <w:i/>
          <w:sz w:val="14"/>
        </w:rPr>
        <w:t>∈</w:t>
      </w:r>
      <w:r>
        <w:rPr>
          <w:rFonts w:ascii="Meiryo" w:hAnsi="Meiryo"/>
          <w:i/>
          <w:spacing w:val="-27"/>
          <w:sz w:val="14"/>
        </w:rPr>
        <w:t xml:space="preserve"> </w:t>
      </w:r>
      <w:r>
        <w:rPr>
          <w:i/>
          <w:sz w:val="14"/>
        </w:rPr>
        <w:t>T</w:t>
      </w:r>
      <w:r>
        <w:rPr>
          <w:i/>
          <w:position w:val="-1"/>
          <w:sz w:val="10"/>
        </w:rPr>
        <w:t>trig</w:t>
      </w:r>
      <w:r>
        <w:rPr>
          <w:i/>
          <w:spacing w:val="-19"/>
          <w:position w:val="-1"/>
          <w:sz w:val="10"/>
        </w:rPr>
        <w:t xml:space="preserve"> </w:t>
      </w:r>
      <w:r>
        <w:rPr>
          <w:rFonts w:ascii="Tahoma" w:hAnsi="Tahoma"/>
          <w:sz w:val="14"/>
        </w:rPr>
        <w:t>(</w:t>
      </w:r>
      <w:r>
        <w:rPr>
          <w:i/>
          <w:sz w:val="14"/>
        </w:rPr>
        <w:t>e</w:t>
      </w:r>
      <w:proofErr w:type="gramStart"/>
      <w:r>
        <w:rPr>
          <w:rFonts w:ascii="Tahoma" w:hAnsi="Tahoma"/>
          <w:sz w:val="14"/>
        </w:rPr>
        <w:t>)</w:t>
      </w:r>
      <w:r>
        <w:rPr>
          <w:rFonts w:ascii="Meiryo" w:hAnsi="Meiryo"/>
          <w:i/>
          <w:sz w:val="14"/>
        </w:rPr>
        <w:t>|</w:t>
      </w:r>
      <w:proofErr w:type="spellStart"/>
      <w:proofErr w:type="gramEnd"/>
      <w:r>
        <w:rPr>
          <w:i/>
          <w:sz w:val="14"/>
        </w:rPr>
        <w:t>src</w:t>
      </w:r>
      <w:proofErr w:type="spellEnd"/>
      <w:r>
        <w:rPr>
          <w:rFonts w:ascii="Tahoma" w:hAnsi="Tahoma"/>
          <w:sz w:val="14"/>
        </w:rPr>
        <w:t>(</w:t>
      </w:r>
      <w:r>
        <w:rPr>
          <w:i/>
          <w:sz w:val="14"/>
        </w:rPr>
        <w:t>t</w:t>
      </w:r>
      <w:r>
        <w:rPr>
          <w:rFonts w:ascii="Tahoma" w:hAnsi="Tahoma"/>
          <w:sz w:val="14"/>
        </w:rPr>
        <w:t>)</w:t>
      </w:r>
      <w:r>
        <w:rPr>
          <w:rFonts w:ascii="Tahoma" w:hAnsi="Tahoma"/>
          <w:spacing w:val="-23"/>
          <w:sz w:val="14"/>
        </w:rPr>
        <w:t xml:space="preserve"> </w:t>
      </w:r>
      <w:r>
        <w:rPr>
          <w:rFonts w:ascii="Tahoma" w:hAnsi="Tahoma"/>
          <w:sz w:val="14"/>
        </w:rPr>
        <w:t>=</w:t>
      </w:r>
      <w:r>
        <w:rPr>
          <w:rFonts w:ascii="Tahoma" w:hAnsi="Tahoma"/>
          <w:spacing w:val="-23"/>
          <w:sz w:val="14"/>
        </w:rPr>
        <w:t xml:space="preserve"> </w:t>
      </w:r>
      <w:r>
        <w:rPr>
          <w:i/>
          <w:sz w:val="14"/>
        </w:rPr>
        <w:t>s</w:t>
      </w:r>
      <w:r>
        <w:rPr>
          <w:rFonts w:ascii="Meiryo" w:hAnsi="Meiryo"/>
          <w:i/>
          <w:sz w:val="14"/>
        </w:rPr>
        <w:t>}</w:t>
      </w:r>
    </w:p>
    <w:p w14:paraId="3F1AA215" w14:textId="77777777" w:rsidR="008D2B72" w:rsidRDefault="009114CE">
      <w:pPr>
        <w:tabs>
          <w:tab w:val="left" w:pos="826"/>
        </w:tabs>
        <w:spacing w:line="196" w:lineRule="exact"/>
        <w:ind w:left="178"/>
        <w:jc w:val="both"/>
        <w:rPr>
          <w:b/>
          <w:sz w:val="14"/>
        </w:rPr>
      </w:pPr>
      <w:r>
        <w:rPr>
          <w:sz w:val="18"/>
        </w:rPr>
        <w:t>4:</w:t>
      </w:r>
      <w:r>
        <w:rPr>
          <w:sz w:val="18"/>
        </w:rPr>
        <w:tab/>
      </w:r>
      <w:r>
        <w:rPr>
          <w:b/>
          <w:sz w:val="14"/>
        </w:rPr>
        <w:t>for</w:t>
      </w:r>
      <w:r>
        <w:rPr>
          <w:b/>
          <w:spacing w:val="-22"/>
          <w:sz w:val="14"/>
        </w:rPr>
        <w:t xml:space="preserve"> </w:t>
      </w:r>
      <w:r>
        <w:rPr>
          <w:rFonts w:ascii="Meiryo" w:hAnsi="Meiryo"/>
          <w:i/>
          <w:sz w:val="14"/>
        </w:rPr>
        <w:t>∀</w:t>
      </w:r>
      <w:r>
        <w:rPr>
          <w:i/>
          <w:sz w:val="14"/>
        </w:rPr>
        <w:t>t</w:t>
      </w:r>
      <w:r>
        <w:rPr>
          <w:i/>
          <w:spacing w:val="-20"/>
          <w:sz w:val="14"/>
        </w:rPr>
        <w:t xml:space="preserve"> </w:t>
      </w:r>
      <w:r>
        <w:rPr>
          <w:rFonts w:ascii="Meiryo" w:hAnsi="Meiryo"/>
          <w:i/>
          <w:sz w:val="14"/>
        </w:rPr>
        <w:t>∈</w:t>
      </w:r>
      <w:r>
        <w:rPr>
          <w:rFonts w:ascii="Meiryo" w:hAnsi="Meiryo"/>
          <w:i/>
          <w:spacing w:val="-36"/>
          <w:sz w:val="14"/>
        </w:rPr>
        <w:t xml:space="preserve"> </w:t>
      </w:r>
      <w:r>
        <w:rPr>
          <w:i/>
          <w:spacing w:val="-6"/>
          <w:sz w:val="14"/>
        </w:rPr>
        <w:t>T</w:t>
      </w:r>
      <w:r>
        <w:rPr>
          <w:i/>
          <w:spacing w:val="-6"/>
          <w:position w:val="-1"/>
          <w:sz w:val="10"/>
        </w:rPr>
        <w:t>s</w:t>
      </w:r>
      <w:r>
        <w:rPr>
          <w:i/>
          <w:spacing w:val="-8"/>
          <w:position w:val="-1"/>
          <w:sz w:val="10"/>
        </w:rPr>
        <w:t xml:space="preserve"> </w:t>
      </w:r>
      <w:r>
        <w:rPr>
          <w:b/>
          <w:sz w:val="14"/>
        </w:rPr>
        <w:t>do</w:t>
      </w:r>
    </w:p>
    <w:p w14:paraId="7BC8E142" w14:textId="60692DAD" w:rsidR="008D2B72" w:rsidRDefault="009D047C">
      <w:pPr>
        <w:tabs>
          <w:tab w:val="left" w:pos="1035"/>
        </w:tabs>
        <w:spacing w:line="159" w:lineRule="exact"/>
        <w:ind w:left="178"/>
        <w:jc w:val="both"/>
        <w:rPr>
          <w:rFonts w:ascii="Tahoma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3BC0771" wp14:editId="53A79E1A">
                <wp:simplePos x="0" y="0"/>
                <wp:positionH relativeFrom="page">
                  <wp:posOffset>4710430</wp:posOffset>
                </wp:positionH>
                <wp:positionV relativeFrom="paragraph">
                  <wp:posOffset>83185</wp:posOffset>
                </wp:positionV>
                <wp:extent cx="26670" cy="0"/>
                <wp:effectExtent l="5080" t="5715" r="6350" b="13335"/>
                <wp:wrapNone/>
                <wp:docPr id="357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FA21F" id="Line 35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9pt,6.55pt" to="37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rPr>
          <w:sz w:val="18"/>
        </w:rPr>
        <w:t>5:</w:t>
      </w:r>
      <w:r w:rsidR="009114CE">
        <w:rPr>
          <w:sz w:val="18"/>
        </w:rPr>
        <w:tab/>
      </w:r>
      <w:r w:rsidR="009114CE">
        <w:rPr>
          <w:i/>
          <w:spacing w:val="3"/>
          <w:sz w:val="14"/>
        </w:rPr>
        <w:t>GEN</w:t>
      </w:r>
      <w:r w:rsidR="009114CE">
        <w:rPr>
          <w:i/>
          <w:spacing w:val="16"/>
          <w:sz w:val="14"/>
        </w:rPr>
        <w:t xml:space="preserve"> </w:t>
      </w:r>
      <w:r w:rsidR="009114CE">
        <w:rPr>
          <w:i/>
          <w:spacing w:val="3"/>
          <w:sz w:val="14"/>
        </w:rPr>
        <w:t>CHECK</w:t>
      </w:r>
      <w:r w:rsidR="009114CE">
        <w:rPr>
          <w:rFonts w:ascii="Tahoma"/>
          <w:spacing w:val="3"/>
          <w:sz w:val="14"/>
        </w:rPr>
        <w:t>(</w:t>
      </w:r>
      <w:r w:rsidR="009114CE">
        <w:rPr>
          <w:i/>
          <w:spacing w:val="3"/>
          <w:sz w:val="14"/>
        </w:rPr>
        <w:t>s</w:t>
      </w:r>
      <w:r w:rsidR="009114CE">
        <w:rPr>
          <w:rFonts w:ascii="Arial"/>
          <w:i/>
          <w:spacing w:val="3"/>
          <w:sz w:val="14"/>
        </w:rPr>
        <w:t>,</w:t>
      </w:r>
      <w:r w:rsidR="009114CE">
        <w:rPr>
          <w:rFonts w:ascii="Arial"/>
          <w:i/>
          <w:spacing w:val="-27"/>
          <w:sz w:val="14"/>
        </w:rPr>
        <w:t xml:space="preserve"> </w:t>
      </w:r>
      <w:r w:rsidR="009114CE">
        <w:rPr>
          <w:i/>
          <w:spacing w:val="4"/>
          <w:sz w:val="14"/>
        </w:rPr>
        <w:t>t</w:t>
      </w:r>
      <w:r w:rsidR="009114CE">
        <w:rPr>
          <w:rFonts w:ascii="Arial"/>
          <w:i/>
          <w:spacing w:val="4"/>
          <w:sz w:val="14"/>
        </w:rPr>
        <w:t>,</w:t>
      </w:r>
      <w:r w:rsidR="009114CE">
        <w:rPr>
          <w:rFonts w:ascii="Arial"/>
          <w:i/>
          <w:spacing w:val="-24"/>
          <w:sz w:val="14"/>
        </w:rPr>
        <w:t xml:space="preserve"> </w:t>
      </w:r>
      <w:r w:rsidR="009114CE">
        <w:rPr>
          <w:i/>
          <w:sz w:val="14"/>
        </w:rPr>
        <w:t>e</w:t>
      </w:r>
      <w:r w:rsidR="009114CE">
        <w:rPr>
          <w:rFonts w:ascii="Tahoma"/>
          <w:sz w:val="14"/>
        </w:rPr>
        <w:t>)</w:t>
      </w:r>
    </w:p>
    <w:p w14:paraId="647694D0" w14:textId="655D364F" w:rsidR="008D2B72" w:rsidRDefault="009D047C">
      <w:pPr>
        <w:tabs>
          <w:tab w:val="left" w:pos="1035"/>
        </w:tabs>
        <w:spacing w:line="176" w:lineRule="exact"/>
        <w:ind w:left="178"/>
        <w:jc w:val="both"/>
        <w:rPr>
          <w:rFonts w:ascii="Tahoma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F763D43" wp14:editId="24B24065">
                <wp:simplePos x="0" y="0"/>
                <wp:positionH relativeFrom="page">
                  <wp:posOffset>4710430</wp:posOffset>
                </wp:positionH>
                <wp:positionV relativeFrom="paragraph">
                  <wp:posOffset>94615</wp:posOffset>
                </wp:positionV>
                <wp:extent cx="26670" cy="0"/>
                <wp:effectExtent l="5080" t="13335" r="6350" b="5715"/>
                <wp:wrapNone/>
                <wp:docPr id="356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D8BA8" id="Line 355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9pt,7.45pt" to="37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XWEg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rPr>
          <w:sz w:val="18"/>
        </w:rPr>
        <w:t>6:</w:t>
      </w:r>
      <w:r w:rsidR="009114CE">
        <w:rPr>
          <w:sz w:val="18"/>
        </w:rPr>
        <w:tab/>
      </w:r>
      <w:r w:rsidR="009114CE">
        <w:rPr>
          <w:i/>
          <w:spacing w:val="3"/>
          <w:sz w:val="14"/>
        </w:rPr>
        <w:t>GEN</w:t>
      </w:r>
      <w:r w:rsidR="009114CE">
        <w:rPr>
          <w:i/>
          <w:spacing w:val="27"/>
          <w:sz w:val="14"/>
        </w:rPr>
        <w:t xml:space="preserve"> </w:t>
      </w:r>
      <w:proofErr w:type="gramStart"/>
      <w:r w:rsidR="009114CE">
        <w:rPr>
          <w:i/>
          <w:sz w:val="14"/>
        </w:rPr>
        <w:t>GUARD</w:t>
      </w:r>
      <w:r w:rsidR="009114CE">
        <w:rPr>
          <w:rFonts w:ascii="Tahoma"/>
          <w:sz w:val="14"/>
        </w:rPr>
        <w:t>(</w:t>
      </w:r>
      <w:proofErr w:type="gramEnd"/>
      <w:r w:rsidR="009114CE">
        <w:rPr>
          <w:i/>
          <w:sz w:val="14"/>
        </w:rPr>
        <w:t>t</w:t>
      </w:r>
      <w:r w:rsidR="009114CE">
        <w:rPr>
          <w:rFonts w:ascii="Tahoma"/>
          <w:sz w:val="14"/>
        </w:rPr>
        <w:t>)</w:t>
      </w:r>
    </w:p>
    <w:p w14:paraId="3437E8DF" w14:textId="51BE3E3E" w:rsidR="008D2B72" w:rsidRDefault="009D047C">
      <w:pPr>
        <w:tabs>
          <w:tab w:val="left" w:pos="1035"/>
        </w:tabs>
        <w:spacing w:line="191" w:lineRule="exact"/>
        <w:ind w:left="178"/>
        <w:jc w:val="both"/>
        <w:rPr>
          <w:rFonts w:ascii="Tahoma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6190A8E" wp14:editId="30DE0DA5">
                <wp:simplePos x="0" y="0"/>
                <wp:positionH relativeFrom="page">
                  <wp:posOffset>4710430</wp:posOffset>
                </wp:positionH>
                <wp:positionV relativeFrom="paragraph">
                  <wp:posOffset>93980</wp:posOffset>
                </wp:positionV>
                <wp:extent cx="26670" cy="0"/>
                <wp:effectExtent l="5080" t="10160" r="6350" b="8890"/>
                <wp:wrapNone/>
                <wp:docPr id="355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FC832" id="Line 35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9pt,7.4pt" to="37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XfEg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rPr>
          <w:sz w:val="18"/>
        </w:rPr>
        <w:t>7:</w:t>
      </w:r>
      <w:r w:rsidR="009114CE">
        <w:rPr>
          <w:sz w:val="18"/>
        </w:rPr>
        <w:tab/>
      </w:r>
      <w:r w:rsidR="009114CE">
        <w:rPr>
          <w:i/>
          <w:spacing w:val="3"/>
          <w:sz w:val="14"/>
        </w:rPr>
        <w:t>GEN TRANS</w:t>
      </w:r>
      <w:r w:rsidR="009114CE">
        <w:rPr>
          <w:rFonts w:ascii="Tahoma"/>
          <w:spacing w:val="3"/>
          <w:sz w:val="14"/>
        </w:rPr>
        <w:t>(</w:t>
      </w:r>
      <w:r w:rsidR="009114CE">
        <w:rPr>
          <w:i/>
          <w:spacing w:val="3"/>
          <w:sz w:val="14"/>
        </w:rPr>
        <w:t>s</w:t>
      </w:r>
      <w:r w:rsidR="009114CE">
        <w:rPr>
          <w:rFonts w:ascii="Arial"/>
          <w:i/>
          <w:spacing w:val="3"/>
          <w:sz w:val="14"/>
        </w:rPr>
        <w:t xml:space="preserve">, </w:t>
      </w:r>
      <w:r w:rsidR="009114CE">
        <w:rPr>
          <w:i/>
          <w:spacing w:val="4"/>
          <w:sz w:val="14"/>
        </w:rPr>
        <w:t>t</w:t>
      </w:r>
      <w:r w:rsidR="009114CE">
        <w:rPr>
          <w:rFonts w:ascii="Arial"/>
          <w:i/>
          <w:spacing w:val="4"/>
          <w:sz w:val="14"/>
        </w:rPr>
        <w:t>,</w:t>
      </w:r>
      <w:r w:rsidR="009114CE">
        <w:rPr>
          <w:rFonts w:ascii="Arial"/>
          <w:i/>
          <w:spacing w:val="-30"/>
          <w:sz w:val="14"/>
        </w:rPr>
        <w:t xml:space="preserve"> </w:t>
      </w:r>
      <w:proofErr w:type="spellStart"/>
      <w:proofErr w:type="gramStart"/>
      <w:r w:rsidR="009114CE">
        <w:rPr>
          <w:i/>
          <w:spacing w:val="2"/>
          <w:sz w:val="14"/>
        </w:rPr>
        <w:t>tgt</w:t>
      </w:r>
      <w:proofErr w:type="spellEnd"/>
      <w:r w:rsidR="009114CE">
        <w:rPr>
          <w:rFonts w:ascii="Tahoma"/>
          <w:spacing w:val="2"/>
          <w:sz w:val="14"/>
        </w:rPr>
        <w:t>(</w:t>
      </w:r>
      <w:proofErr w:type="gramEnd"/>
      <w:r w:rsidR="009114CE">
        <w:rPr>
          <w:i/>
          <w:spacing w:val="2"/>
          <w:sz w:val="14"/>
        </w:rPr>
        <w:t>t</w:t>
      </w:r>
      <w:r w:rsidR="009114CE">
        <w:rPr>
          <w:rFonts w:ascii="Tahoma"/>
          <w:spacing w:val="2"/>
          <w:sz w:val="14"/>
        </w:rPr>
        <w:t>))</w:t>
      </w:r>
    </w:p>
    <w:p w14:paraId="5FED8FC5" w14:textId="77777777" w:rsidR="008D2B72" w:rsidRDefault="008D2B72">
      <w:pPr>
        <w:pStyle w:val="Corpsdetexte"/>
        <w:spacing w:before="11"/>
        <w:rPr>
          <w:rFonts w:ascii="Tahoma"/>
          <w:sz w:val="5"/>
        </w:rPr>
      </w:pPr>
    </w:p>
    <w:p w14:paraId="37B173D3" w14:textId="6B452BDD" w:rsidR="008D2B72" w:rsidRDefault="009D047C">
      <w:pPr>
        <w:pStyle w:val="Corpsdetexte"/>
        <w:spacing w:line="20" w:lineRule="exact"/>
        <w:ind w:left="9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19B6D3E9" wp14:editId="4D12F4C6">
                <wp:extent cx="2705735" cy="5080"/>
                <wp:effectExtent l="6985" t="7620" r="1905" b="6350"/>
                <wp:docPr id="353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735" cy="5080"/>
                          <a:chOff x="0" y="0"/>
                          <a:chExt cx="4261" cy="8"/>
                        </a:xfrm>
                      </wpg:grpSpPr>
                      <wps:wsp>
                        <wps:cNvPr id="354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4" y="4"/>
                            <a:ext cx="42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42378" id="Group 352" o:spid="_x0000_s1026" style="width:213.05pt;height:.4pt;mso-position-horizontal-relative:char;mso-position-vertical-relative:line" coordsize="426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">
                <v:line id="Line 353" o:spid="_x0000_s1027" style="position:absolute;visibility:visible;mso-wrap-style:square" from="4,4" to="425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mHV8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YwnO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mHV8UAAADcAAAADwAAAAAAAAAA&#10;AAAAAAChAgAAZHJzL2Rvd25yZXYueG1sUEsFBgAAAAAEAAQA+QAAAJMDAAAAAA==&#10;" strokeweight=".14042mm"/>
                <w10:anchorlock/>
              </v:group>
            </w:pict>
          </mc:Fallback>
        </mc:AlternateContent>
      </w:r>
    </w:p>
    <w:p w14:paraId="2DB537C6" w14:textId="77777777" w:rsidR="008D2B72" w:rsidRDefault="008D2B72">
      <w:pPr>
        <w:pStyle w:val="Corpsdetexte"/>
        <w:spacing w:before="2"/>
        <w:rPr>
          <w:rFonts w:ascii="Tahoma"/>
          <w:sz w:val="17"/>
        </w:rPr>
      </w:pPr>
    </w:p>
    <w:p w14:paraId="1C2983C5" w14:textId="42AE2C41" w:rsidR="008D2B72" w:rsidRDefault="009D047C">
      <w:pPr>
        <w:pStyle w:val="Corpsdetexte"/>
        <w:ind w:left="103" w:right="111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8717667" wp14:editId="52F2AB9B">
                <wp:simplePos x="0" y="0"/>
                <wp:positionH relativeFrom="page">
                  <wp:posOffset>5271135</wp:posOffset>
                </wp:positionH>
                <wp:positionV relativeFrom="paragraph">
                  <wp:posOffset>116205</wp:posOffset>
                </wp:positionV>
                <wp:extent cx="38100" cy="0"/>
                <wp:effectExtent l="13335" t="10160" r="5715" b="8890"/>
                <wp:wrapNone/>
                <wp:docPr id="352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2B81A" id="Line 351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05pt,9.15pt" to="418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t xml:space="preserve">For a transition </w:t>
      </w:r>
      <w:r w:rsidR="009114CE">
        <w:rPr>
          <w:i/>
        </w:rPr>
        <w:t>t</w:t>
      </w:r>
      <w:r w:rsidR="009114CE">
        <w:t xml:space="preserve">, </w:t>
      </w:r>
      <w:r w:rsidR="009114CE">
        <w:rPr>
          <w:i/>
        </w:rPr>
        <w:t xml:space="preserve">GEN CHECK </w:t>
      </w:r>
      <w:r w:rsidR="009114CE">
        <w:t xml:space="preserve">can generate sin- </w:t>
      </w:r>
      <w:proofErr w:type="spellStart"/>
      <w:r w:rsidR="009114CE">
        <w:t>gle</w:t>
      </w:r>
      <w:proofErr w:type="spellEnd"/>
      <w:r w:rsidR="009114CE">
        <w:t xml:space="preserve"> or multiple active state checking code. The latter occurs if the target of the transition is a pseudo state join because the transitions incoming to a      </w:t>
      </w:r>
      <w:r w:rsidR="009114CE">
        <w:rPr>
          <w:i/>
        </w:rPr>
        <w:t xml:space="preserve">join </w:t>
      </w:r>
      <w:r w:rsidR="009114CE">
        <w:t>are</w:t>
      </w:r>
    </w:p>
    <w:p w14:paraId="7FB0D210" w14:textId="77777777" w:rsidR="008D2B72" w:rsidRDefault="008D2B72">
      <w:pPr>
        <w:jc w:val="both"/>
        <w:sectPr w:rsidR="008D2B72">
          <w:type w:val="continuous"/>
          <w:pgSz w:w="11910" w:h="16840"/>
          <w:pgMar w:top="1580" w:right="1360" w:bottom="280" w:left="1340" w:header="720" w:footer="720" w:gutter="0"/>
          <w:cols w:num="2" w:space="720" w:equalWidth="0">
            <w:col w:w="4387" w:space="350"/>
            <w:col w:w="4473"/>
          </w:cols>
        </w:sectPr>
      </w:pPr>
    </w:p>
    <w:p w14:paraId="3D77A42D" w14:textId="77777777" w:rsidR="008D2B72" w:rsidRDefault="008D2B72">
      <w:pPr>
        <w:pStyle w:val="Corpsdetexte"/>
      </w:pPr>
    </w:p>
    <w:p w14:paraId="31E22FA2" w14:textId="77777777" w:rsidR="008D2B72" w:rsidRDefault="008D2B72">
      <w:pPr>
        <w:sectPr w:rsidR="008D2B72">
          <w:pgSz w:w="11910" w:h="16840"/>
          <w:pgMar w:top="1580" w:right="1360" w:bottom="280" w:left="1340" w:header="720" w:footer="720" w:gutter="0"/>
          <w:cols w:space="720"/>
        </w:sectPr>
      </w:pPr>
    </w:p>
    <w:p w14:paraId="4D4A3929" w14:textId="77777777" w:rsidR="008D2B72" w:rsidRDefault="008D2B72">
      <w:pPr>
        <w:pStyle w:val="Corpsdetexte"/>
        <w:spacing w:before="6"/>
        <w:rPr>
          <w:sz w:val="19"/>
        </w:rPr>
      </w:pPr>
    </w:p>
    <w:p w14:paraId="337FB588" w14:textId="77777777" w:rsidR="008D2B72" w:rsidRDefault="009114CE">
      <w:pPr>
        <w:spacing w:line="200" w:lineRule="exact"/>
        <w:ind w:left="134"/>
        <w:rPr>
          <w:sz w:val="18"/>
        </w:rPr>
      </w:pPr>
      <w:r>
        <w:rPr>
          <w:sz w:val="18"/>
        </w:rPr>
        <w:t>Listing 4: Example code generated for completion events triggering transitions t14 and t15</w:t>
      </w:r>
    </w:p>
    <w:p w14:paraId="456401DD" w14:textId="1CB8BD32" w:rsidR="008D2B72" w:rsidRDefault="009D047C">
      <w:pPr>
        <w:spacing w:line="244" w:lineRule="exact"/>
        <w:ind w:left="349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3D82157" wp14:editId="06A2558D">
                <wp:simplePos x="0" y="0"/>
                <wp:positionH relativeFrom="page">
                  <wp:posOffset>2134235</wp:posOffset>
                </wp:positionH>
                <wp:positionV relativeFrom="paragraph">
                  <wp:posOffset>126365</wp:posOffset>
                </wp:positionV>
                <wp:extent cx="26670" cy="0"/>
                <wp:effectExtent l="10160" t="5080" r="10795" b="13970"/>
                <wp:wrapNone/>
                <wp:docPr id="351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A3A6" id="Line 35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05pt,9.95pt" to="170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583CADE" wp14:editId="665F8E4E">
                <wp:simplePos x="0" y="0"/>
                <wp:positionH relativeFrom="page">
                  <wp:posOffset>3303270</wp:posOffset>
                </wp:positionH>
                <wp:positionV relativeFrom="paragraph">
                  <wp:posOffset>126365</wp:posOffset>
                </wp:positionV>
                <wp:extent cx="26670" cy="0"/>
                <wp:effectExtent l="7620" t="5080" r="13335" b="13970"/>
                <wp:wrapNone/>
                <wp:docPr id="350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1A6AD" id="Line 349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1pt,9.95pt" to="262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iy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proofErr w:type="spellStart"/>
      <w:proofErr w:type="gramStart"/>
      <w:r w:rsidR="009114CE">
        <w:rPr>
          <w:b/>
          <w:sz w:val="14"/>
        </w:rPr>
        <w:t>i</w:t>
      </w:r>
      <w:proofErr w:type="spellEnd"/>
      <w:proofErr w:type="gramEnd"/>
      <w:r w:rsidR="009114CE">
        <w:rPr>
          <w:b/>
          <w:spacing w:val="-10"/>
          <w:sz w:val="14"/>
        </w:rPr>
        <w:t xml:space="preserve"> </w:t>
      </w:r>
      <w:r w:rsidR="009114CE">
        <w:rPr>
          <w:b/>
          <w:sz w:val="14"/>
        </w:rPr>
        <w:t>f</w:t>
      </w:r>
      <w:r w:rsidR="009114CE">
        <w:rPr>
          <w:b/>
          <w:spacing w:val="8"/>
          <w:sz w:val="14"/>
        </w:rPr>
        <w:t xml:space="preserve"> </w:t>
      </w:r>
      <w:r w:rsidR="009114CE">
        <w:rPr>
          <w:sz w:val="14"/>
        </w:rPr>
        <w:t>( e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v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.</w:t>
      </w:r>
      <w:r w:rsidR="009114CE">
        <w:rPr>
          <w:spacing w:val="13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I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d</w:t>
      </w:r>
      <w:r w:rsidR="009114CE">
        <w:rPr>
          <w:spacing w:val="-7"/>
          <w:sz w:val="14"/>
        </w:rPr>
        <w:t xml:space="preserve"> </w:t>
      </w:r>
      <w:r w:rsidR="009114CE">
        <w:rPr>
          <w:sz w:val="14"/>
        </w:rPr>
        <w:t>==</w:t>
      </w:r>
      <w:r w:rsidR="009114CE">
        <w:rPr>
          <w:spacing w:val="-21"/>
          <w:sz w:val="14"/>
        </w:rPr>
        <w:t xml:space="preserve"> </w:t>
      </w:r>
      <w:r w:rsidR="009114CE">
        <w:rPr>
          <w:spacing w:val="6"/>
          <w:sz w:val="14"/>
        </w:rPr>
        <w:t>S6</w:t>
      </w:r>
      <w:r w:rsidR="009114CE">
        <w:rPr>
          <w:spacing w:val="35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4"/>
          <w:sz w:val="14"/>
        </w:rPr>
        <w:t xml:space="preserve"> </w:t>
      </w:r>
      <w:r w:rsidR="009114CE">
        <w:rPr>
          <w:rFonts w:ascii="Meiryo"/>
          <w:i/>
          <w:sz w:val="14"/>
        </w:rPr>
        <w:t>|</w:t>
      </w:r>
      <w:r w:rsidR="009114CE">
        <w:rPr>
          <w:rFonts w:ascii="Meiryo"/>
          <w:i/>
          <w:spacing w:val="-20"/>
          <w:sz w:val="14"/>
        </w:rPr>
        <w:t xml:space="preserve"> </w:t>
      </w:r>
      <w:r w:rsidR="009114CE">
        <w:rPr>
          <w:rFonts w:ascii="Meiryo"/>
          <w:i/>
          <w:sz w:val="14"/>
        </w:rPr>
        <w:t>|</w:t>
      </w:r>
      <w:r w:rsidR="009114CE">
        <w:rPr>
          <w:rFonts w:ascii="Meiryo"/>
          <w:i/>
          <w:spacing w:val="-2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v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7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.</w:t>
      </w:r>
      <w:r w:rsidR="009114CE">
        <w:rPr>
          <w:spacing w:val="13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I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d</w:t>
      </w:r>
      <w:r w:rsidR="009114CE">
        <w:rPr>
          <w:spacing w:val="-7"/>
          <w:sz w:val="14"/>
        </w:rPr>
        <w:t xml:space="preserve"> </w:t>
      </w:r>
      <w:r w:rsidR="009114CE">
        <w:rPr>
          <w:sz w:val="14"/>
        </w:rPr>
        <w:t>==</w:t>
      </w:r>
      <w:r w:rsidR="009114CE">
        <w:rPr>
          <w:spacing w:val="-21"/>
          <w:sz w:val="14"/>
        </w:rPr>
        <w:t xml:space="preserve"> </w:t>
      </w:r>
      <w:r w:rsidR="009114CE">
        <w:rPr>
          <w:spacing w:val="6"/>
          <w:sz w:val="14"/>
        </w:rPr>
        <w:t>S7</w:t>
      </w:r>
      <w:r w:rsidR="009114CE">
        <w:rPr>
          <w:spacing w:val="35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-7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-12"/>
          <w:sz w:val="14"/>
        </w:rPr>
        <w:t xml:space="preserve"> </w:t>
      </w:r>
      <w:r w:rsidR="009114CE">
        <w:rPr>
          <w:rFonts w:ascii="Meiryo"/>
          <w:i/>
          <w:sz w:val="14"/>
        </w:rPr>
        <w:t>{</w:t>
      </w:r>
    </w:p>
    <w:p w14:paraId="28A864DC" w14:textId="3C7C8011" w:rsidR="008D2B72" w:rsidRDefault="009D047C">
      <w:pPr>
        <w:tabs>
          <w:tab w:val="left" w:pos="516"/>
        </w:tabs>
        <w:spacing w:before="55" w:line="100" w:lineRule="auto"/>
        <w:ind w:left="684" w:right="530" w:hanging="522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C0A6C56" wp14:editId="3711AF3D">
                <wp:simplePos x="0" y="0"/>
                <wp:positionH relativeFrom="page">
                  <wp:posOffset>1868805</wp:posOffset>
                </wp:positionH>
                <wp:positionV relativeFrom="paragraph">
                  <wp:posOffset>67310</wp:posOffset>
                </wp:positionV>
                <wp:extent cx="26670" cy="0"/>
                <wp:effectExtent l="11430" t="5715" r="9525" b="13335"/>
                <wp:wrapNone/>
                <wp:docPr id="34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314DC" id="Line 34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15pt,5.3pt" to="149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TV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6EACFDF" wp14:editId="759C862D">
                <wp:simplePos x="0" y="0"/>
                <wp:positionH relativeFrom="page">
                  <wp:posOffset>2984500</wp:posOffset>
                </wp:positionH>
                <wp:positionV relativeFrom="paragraph">
                  <wp:posOffset>67310</wp:posOffset>
                </wp:positionV>
                <wp:extent cx="26670" cy="0"/>
                <wp:effectExtent l="12700" t="5715" r="8255" b="13335"/>
                <wp:wrapNone/>
                <wp:docPr id="348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4DB5" id="Line 347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pt,5.3pt" to="237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2ls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935736F" wp14:editId="5A7DB0A5">
                <wp:simplePos x="0" y="0"/>
                <wp:positionH relativeFrom="page">
                  <wp:posOffset>1762125</wp:posOffset>
                </wp:positionH>
                <wp:positionV relativeFrom="paragraph">
                  <wp:posOffset>163195</wp:posOffset>
                </wp:positionV>
                <wp:extent cx="26670" cy="0"/>
                <wp:effectExtent l="9525" t="6350" r="11430" b="12700"/>
                <wp:wrapNone/>
                <wp:docPr id="347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6A4E8" id="Line 346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75pt,12.85pt" to="140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eq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29A1F7F" wp14:editId="1AED5CB7">
                <wp:simplePos x="0" y="0"/>
                <wp:positionH relativeFrom="page">
                  <wp:posOffset>2878455</wp:posOffset>
                </wp:positionH>
                <wp:positionV relativeFrom="paragraph">
                  <wp:posOffset>163195</wp:posOffset>
                </wp:positionV>
                <wp:extent cx="26670" cy="0"/>
                <wp:effectExtent l="11430" t="6350" r="9525" b="12700"/>
                <wp:wrapNone/>
                <wp:docPr id="346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A653E" id="Line 345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65pt,12.85pt" to="228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z0FQIAACo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2</w:t>
      </w:r>
      <w:r w:rsidR="009114CE">
        <w:rPr>
          <w:color w:val="7F7F7F"/>
          <w:sz w:val="12"/>
        </w:rPr>
        <w:tab/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z w:val="14"/>
        </w:rPr>
        <w:t xml:space="preserve"> f   </w:t>
      </w:r>
      <w:r w:rsidR="009114CE">
        <w:rPr>
          <w:sz w:val="14"/>
        </w:rPr>
        <w:t xml:space="preserve">( s t a t e s [ </w:t>
      </w:r>
      <w:r w:rsidR="009114CE">
        <w:rPr>
          <w:spacing w:val="6"/>
          <w:sz w:val="14"/>
        </w:rPr>
        <w:t xml:space="preserve">S6 ID </w:t>
      </w:r>
      <w:r w:rsidR="009114CE">
        <w:rPr>
          <w:sz w:val="14"/>
        </w:rPr>
        <w:t xml:space="preserve">] . a c t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v e s [ 0 ]   ==  </w:t>
      </w:r>
      <w:r w:rsidR="009114CE">
        <w:rPr>
          <w:spacing w:val="6"/>
          <w:sz w:val="14"/>
        </w:rPr>
        <w:t>S7</w:t>
      </w:r>
      <w:r w:rsidR="009114CE">
        <w:rPr>
          <w:spacing w:val="24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43"/>
          <w:sz w:val="14"/>
        </w:rPr>
        <w:t xml:space="preserve"> </w:t>
      </w:r>
      <w:r w:rsidR="009114CE">
        <w:rPr>
          <w:spacing w:val="-9"/>
          <w:sz w:val="14"/>
        </w:rPr>
        <w:t>&amp;&amp;</w:t>
      </w:r>
      <w:r w:rsidR="009114CE">
        <w:rPr>
          <w:w w:val="99"/>
          <w:sz w:val="14"/>
        </w:rPr>
        <w:t xml:space="preserve"> </w:t>
      </w:r>
      <w:r w:rsidR="009114CE">
        <w:rPr>
          <w:sz w:val="14"/>
        </w:rPr>
        <w:t xml:space="preserve">s t a t e s [ </w:t>
      </w:r>
      <w:r w:rsidR="009114CE">
        <w:rPr>
          <w:spacing w:val="6"/>
          <w:sz w:val="14"/>
        </w:rPr>
        <w:t xml:space="preserve">S6 ID </w:t>
      </w:r>
      <w:r w:rsidR="009114CE">
        <w:rPr>
          <w:sz w:val="14"/>
        </w:rPr>
        <w:t xml:space="preserve">] . a c t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v e s [ 1 ]   ==  </w:t>
      </w:r>
      <w:r w:rsidR="009114CE">
        <w:rPr>
          <w:spacing w:val="6"/>
          <w:sz w:val="14"/>
        </w:rPr>
        <w:t xml:space="preserve">S8 ID </w:t>
      </w:r>
      <w:r w:rsidR="009114CE">
        <w:rPr>
          <w:sz w:val="14"/>
        </w:rPr>
        <w:t xml:space="preserve">) </w:t>
      </w:r>
      <w:r w:rsidR="009114CE">
        <w:rPr>
          <w:spacing w:val="5"/>
          <w:sz w:val="14"/>
        </w:rPr>
        <w:t xml:space="preserve"> </w:t>
      </w:r>
      <w:r w:rsidR="009114CE">
        <w:rPr>
          <w:rFonts w:ascii="Meiryo"/>
          <w:i/>
          <w:sz w:val="14"/>
        </w:rPr>
        <w:t>{</w:t>
      </w:r>
    </w:p>
    <w:p w14:paraId="5F322323" w14:textId="634B81B1" w:rsidR="008D2B72" w:rsidRDefault="009D047C">
      <w:pPr>
        <w:tabs>
          <w:tab w:val="left" w:pos="680"/>
        </w:tabs>
        <w:spacing w:before="7" w:line="146" w:lineRule="exact"/>
        <w:ind w:left="680" w:right="1239" w:hanging="51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DB7317D" wp14:editId="58C6F255">
                <wp:simplePos x="0" y="0"/>
                <wp:positionH relativeFrom="page">
                  <wp:posOffset>1600835</wp:posOffset>
                </wp:positionH>
                <wp:positionV relativeFrom="paragraph">
                  <wp:posOffset>76200</wp:posOffset>
                </wp:positionV>
                <wp:extent cx="26670" cy="0"/>
                <wp:effectExtent l="10160" t="12065" r="10795" b="6985"/>
                <wp:wrapNone/>
                <wp:docPr id="345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BA292" id="Line 344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05pt,6pt" to="128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z9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7F266E6" wp14:editId="4FE1297F">
                <wp:simplePos x="0" y="0"/>
                <wp:positionH relativeFrom="page">
                  <wp:posOffset>1600835</wp:posOffset>
                </wp:positionH>
                <wp:positionV relativeFrom="paragraph">
                  <wp:posOffset>168275</wp:posOffset>
                </wp:positionV>
                <wp:extent cx="26670" cy="0"/>
                <wp:effectExtent l="10160" t="8890" r="10795" b="10160"/>
                <wp:wrapNone/>
                <wp:docPr id="344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2BEA5" id="Line 34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05pt,13.25pt" to="128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pI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4</w:t>
      </w:r>
      <w:r w:rsidR="009114CE">
        <w:rPr>
          <w:color w:val="7F7F7F"/>
          <w:sz w:val="12"/>
        </w:rPr>
        <w:tab/>
      </w:r>
      <w:r w:rsidR="009114CE">
        <w:rPr>
          <w:sz w:val="14"/>
        </w:rPr>
        <w:t>t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h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2"/>
          <w:sz w:val="14"/>
        </w:rPr>
        <w:t xml:space="preserve"> </w:t>
      </w:r>
      <w:proofErr w:type="gramStart"/>
      <w:r w:rsidR="009114CE">
        <w:rPr>
          <w:sz w:val="14"/>
        </w:rPr>
        <w:t xml:space="preserve">d </w:t>
      </w:r>
      <w:r w:rsidR="009114CE">
        <w:rPr>
          <w:spacing w:val="27"/>
          <w:sz w:val="14"/>
        </w:rPr>
        <w:t xml:space="preserve"> </w:t>
      </w:r>
      <w:r w:rsidR="009114CE">
        <w:rPr>
          <w:sz w:val="14"/>
        </w:rPr>
        <w:t>r</w:t>
      </w:r>
      <w:proofErr w:type="gramEnd"/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9"/>
          <w:sz w:val="14"/>
        </w:rPr>
        <w:t xml:space="preserve"> </w:t>
      </w:r>
      <w:r w:rsidR="009114CE">
        <w:rPr>
          <w:spacing w:val="-4"/>
          <w:sz w:val="14"/>
        </w:rPr>
        <w:t>=FORK(</w:t>
      </w:r>
      <w:r w:rsidR="009114CE">
        <w:rPr>
          <w:sz w:val="14"/>
        </w:rPr>
        <w:t xml:space="preserve"> S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6</w:t>
      </w:r>
      <w:r w:rsidR="009114CE">
        <w:rPr>
          <w:spacing w:val="-19"/>
          <w:sz w:val="14"/>
        </w:rPr>
        <w:t xml:space="preserve"> </w:t>
      </w:r>
      <w:r w:rsidR="009114CE">
        <w:rPr>
          <w:spacing w:val="13"/>
          <w:sz w:val="14"/>
        </w:rPr>
        <w:t>Region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9"/>
          <w:sz w:val="14"/>
        </w:rPr>
        <w:t xml:space="preserve"> </w:t>
      </w:r>
      <w:r w:rsidR="009114CE">
        <w:rPr>
          <w:spacing w:val="12"/>
          <w:sz w:val="14"/>
        </w:rPr>
        <w:t>Exit</w:t>
      </w:r>
      <w:r w:rsidR="009114CE">
        <w:rPr>
          <w:sz w:val="14"/>
        </w:rPr>
        <w:t xml:space="preserve"> )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w w:val="99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h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 xml:space="preserve">d </w:t>
      </w:r>
      <w:r w:rsidR="009114CE">
        <w:rPr>
          <w:spacing w:val="27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2"/>
          <w:sz w:val="14"/>
        </w:rPr>
        <w:t xml:space="preserve"> </w:t>
      </w:r>
      <w:r w:rsidR="009114CE">
        <w:rPr>
          <w:sz w:val="14"/>
        </w:rPr>
        <w:t>2</w:t>
      </w:r>
      <w:r w:rsidR="009114CE">
        <w:rPr>
          <w:spacing w:val="-9"/>
          <w:sz w:val="14"/>
        </w:rPr>
        <w:t xml:space="preserve"> </w:t>
      </w:r>
      <w:r w:rsidR="009114CE">
        <w:rPr>
          <w:spacing w:val="-4"/>
          <w:sz w:val="14"/>
        </w:rPr>
        <w:t>=FORK(</w:t>
      </w:r>
      <w:r w:rsidR="009114CE">
        <w:rPr>
          <w:sz w:val="14"/>
        </w:rPr>
        <w:t xml:space="preserve"> S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6</w:t>
      </w:r>
      <w:r w:rsidR="009114CE">
        <w:rPr>
          <w:spacing w:val="-19"/>
          <w:sz w:val="14"/>
        </w:rPr>
        <w:t xml:space="preserve"> </w:t>
      </w:r>
      <w:r w:rsidR="009114CE">
        <w:rPr>
          <w:spacing w:val="13"/>
          <w:sz w:val="14"/>
        </w:rPr>
        <w:t>Region</w:t>
      </w:r>
      <w:r w:rsidR="009114CE">
        <w:rPr>
          <w:spacing w:val="-19"/>
          <w:sz w:val="14"/>
        </w:rPr>
        <w:t xml:space="preserve"> </w:t>
      </w:r>
      <w:r w:rsidR="009114CE">
        <w:rPr>
          <w:sz w:val="14"/>
        </w:rPr>
        <w:t>2</w:t>
      </w:r>
      <w:r w:rsidR="009114CE">
        <w:rPr>
          <w:spacing w:val="-19"/>
          <w:sz w:val="14"/>
        </w:rPr>
        <w:t xml:space="preserve"> </w:t>
      </w:r>
      <w:r w:rsidR="009114CE">
        <w:rPr>
          <w:spacing w:val="12"/>
          <w:sz w:val="14"/>
        </w:rPr>
        <w:t>Exit</w:t>
      </w:r>
      <w:r w:rsidR="009114CE">
        <w:rPr>
          <w:sz w:val="14"/>
        </w:rPr>
        <w:t xml:space="preserve"> )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;</w:t>
      </w:r>
    </w:p>
    <w:p w14:paraId="217AE00A" w14:textId="2802FA3D" w:rsidR="008D2B72" w:rsidRDefault="009D047C">
      <w:pPr>
        <w:tabs>
          <w:tab w:val="left" w:pos="663"/>
          <w:tab w:val="left" w:pos="2504"/>
          <w:tab w:val="left" w:pos="2689"/>
        </w:tabs>
        <w:spacing w:before="2" w:line="142" w:lineRule="exact"/>
        <w:ind w:left="677" w:right="569" w:hanging="51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79623AE7" wp14:editId="7B73E41C">
                <wp:simplePos x="0" y="0"/>
                <wp:positionH relativeFrom="page">
                  <wp:posOffset>1866265</wp:posOffset>
                </wp:positionH>
                <wp:positionV relativeFrom="paragraph">
                  <wp:posOffset>71120</wp:posOffset>
                </wp:positionV>
                <wp:extent cx="26670" cy="0"/>
                <wp:effectExtent l="8890" t="6350" r="12065" b="12700"/>
                <wp:wrapNone/>
                <wp:docPr id="343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2A958" id="Line 342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95pt,5.6pt" to="14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AE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487A9658" wp14:editId="46D527CA">
                <wp:simplePos x="0" y="0"/>
                <wp:positionH relativeFrom="page">
                  <wp:posOffset>3035300</wp:posOffset>
                </wp:positionH>
                <wp:positionV relativeFrom="paragraph">
                  <wp:posOffset>71120</wp:posOffset>
                </wp:positionV>
                <wp:extent cx="26670" cy="0"/>
                <wp:effectExtent l="6350" t="6350" r="5080" b="12700"/>
                <wp:wrapNone/>
                <wp:docPr id="342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8953D" id="Line 341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pt,5.6pt" to="241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1E69380" wp14:editId="08C2B002">
                <wp:simplePos x="0" y="0"/>
                <wp:positionH relativeFrom="page">
                  <wp:posOffset>2187575</wp:posOffset>
                </wp:positionH>
                <wp:positionV relativeFrom="paragraph">
                  <wp:posOffset>161290</wp:posOffset>
                </wp:positionV>
                <wp:extent cx="26670" cy="0"/>
                <wp:effectExtent l="6350" t="10795" r="5080" b="8255"/>
                <wp:wrapNone/>
                <wp:docPr id="341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0ABA7" id="Line 340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25pt,12.7pt" to="174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tTFQIAACo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5B54DB3" wp14:editId="33F39D0A">
                <wp:simplePos x="0" y="0"/>
                <wp:positionH relativeFrom="page">
                  <wp:posOffset>2769870</wp:posOffset>
                </wp:positionH>
                <wp:positionV relativeFrom="paragraph">
                  <wp:posOffset>161290</wp:posOffset>
                </wp:positionV>
                <wp:extent cx="26670" cy="0"/>
                <wp:effectExtent l="7620" t="10795" r="13335" b="8255"/>
                <wp:wrapNone/>
                <wp:docPr id="340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6D6EF" id="Line 339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1pt,12.7pt" to="220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ql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6</w:t>
      </w:r>
      <w:r w:rsidR="009114CE">
        <w:rPr>
          <w:color w:val="7F7F7F"/>
          <w:sz w:val="12"/>
        </w:rPr>
        <w:tab/>
      </w:r>
      <w:r w:rsidR="009114CE">
        <w:rPr>
          <w:spacing w:val="4"/>
          <w:sz w:val="14"/>
        </w:rPr>
        <w:t>JOIN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h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 xml:space="preserve">d </w:t>
      </w:r>
      <w:r w:rsidR="009114CE">
        <w:rPr>
          <w:spacing w:val="26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sz w:val="14"/>
        </w:rPr>
        <w:tab/>
      </w:r>
      <w:r w:rsidR="009114CE">
        <w:rPr>
          <w:spacing w:val="4"/>
          <w:sz w:val="14"/>
        </w:rPr>
        <w:t>JOIN</w:t>
      </w:r>
      <w:r w:rsidR="009114CE">
        <w:rPr>
          <w:spacing w:val="-11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h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 xml:space="preserve">d </w:t>
      </w:r>
      <w:r w:rsidR="009114CE">
        <w:rPr>
          <w:spacing w:val="26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2</w:t>
      </w:r>
      <w:r w:rsidR="009114CE">
        <w:rPr>
          <w:spacing w:val="6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w w:val="99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d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o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p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S</w:t>
      </w:r>
      <w:r w:rsidR="009114CE">
        <w:rPr>
          <w:spacing w:val="-16"/>
          <w:sz w:val="14"/>
        </w:rPr>
        <w:t xml:space="preserve">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g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n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l</w:t>
      </w:r>
      <w:r w:rsidR="009114CE">
        <w:rPr>
          <w:spacing w:val="2"/>
          <w:sz w:val="14"/>
        </w:rPr>
        <w:t xml:space="preserve"> </w:t>
      </w:r>
      <w:r w:rsidR="009114CE">
        <w:rPr>
          <w:sz w:val="14"/>
        </w:rPr>
        <w:t>(</w:t>
      </w:r>
      <w:r w:rsidR="009114CE">
        <w:rPr>
          <w:spacing w:val="-6"/>
          <w:sz w:val="14"/>
        </w:rPr>
        <w:t xml:space="preserve"> </w:t>
      </w:r>
      <w:r w:rsidR="009114CE">
        <w:rPr>
          <w:spacing w:val="6"/>
          <w:sz w:val="14"/>
        </w:rPr>
        <w:t>S6</w:t>
      </w:r>
      <w:r w:rsidR="009114CE">
        <w:rPr>
          <w:spacing w:val="38"/>
          <w:sz w:val="14"/>
        </w:rPr>
        <w:t xml:space="preserve"> </w:t>
      </w:r>
      <w:r w:rsidR="009114CE">
        <w:rPr>
          <w:spacing w:val="6"/>
          <w:sz w:val="14"/>
        </w:rPr>
        <w:t>ID</w:t>
      </w:r>
      <w:r w:rsidR="009114CE">
        <w:rPr>
          <w:spacing w:val="-6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sz w:val="14"/>
        </w:rPr>
        <w:tab/>
      </w:r>
      <w:r w:rsidR="009114CE">
        <w:rPr>
          <w:sz w:val="14"/>
        </w:rPr>
        <w:tab/>
      </w:r>
      <w:r w:rsidR="009114CE">
        <w:rPr>
          <w:b/>
          <w:sz w:val="14"/>
        </w:rPr>
        <w:t xml:space="preserve">e x </w:t>
      </w:r>
      <w:proofErr w:type="spellStart"/>
      <w:r w:rsidR="009114CE">
        <w:rPr>
          <w:b/>
          <w:sz w:val="14"/>
        </w:rPr>
        <w:t>i</w:t>
      </w:r>
      <w:proofErr w:type="spellEnd"/>
      <w:r w:rsidR="009114CE">
        <w:rPr>
          <w:b/>
          <w:sz w:val="14"/>
        </w:rPr>
        <w:t xml:space="preserve"> t  </w:t>
      </w:r>
      <w:r w:rsidR="009114CE">
        <w:rPr>
          <w:sz w:val="14"/>
        </w:rPr>
        <w:t>S 6 (</w:t>
      </w:r>
      <w:r w:rsidR="009114CE">
        <w:rPr>
          <w:spacing w:val="-26"/>
          <w:sz w:val="14"/>
        </w:rPr>
        <w:t xml:space="preserve"> </w:t>
      </w:r>
      <w:r w:rsidR="009114CE">
        <w:rPr>
          <w:sz w:val="14"/>
        </w:rPr>
        <w:t>) ;</w:t>
      </w:r>
    </w:p>
    <w:p w14:paraId="01F1AFCF" w14:textId="3C52BD2D" w:rsidR="008D2B72" w:rsidRDefault="009D047C">
      <w:pPr>
        <w:tabs>
          <w:tab w:val="left" w:pos="680"/>
        </w:tabs>
        <w:spacing w:before="3" w:line="142" w:lineRule="exact"/>
        <w:ind w:left="680" w:right="1322" w:hanging="51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7728858" wp14:editId="79EE0C17">
                <wp:simplePos x="0" y="0"/>
                <wp:positionH relativeFrom="page">
                  <wp:posOffset>1599565</wp:posOffset>
                </wp:positionH>
                <wp:positionV relativeFrom="paragraph">
                  <wp:posOffset>71755</wp:posOffset>
                </wp:positionV>
                <wp:extent cx="26670" cy="0"/>
                <wp:effectExtent l="8890" t="7620" r="12065" b="11430"/>
                <wp:wrapNone/>
                <wp:docPr id="339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4DEB2" id="Line 33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95pt,5.65pt" to="128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2g7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FE57A46" wp14:editId="7147DF1B">
                <wp:simplePos x="0" y="0"/>
                <wp:positionH relativeFrom="page">
                  <wp:posOffset>1599565</wp:posOffset>
                </wp:positionH>
                <wp:positionV relativeFrom="paragraph">
                  <wp:posOffset>161925</wp:posOffset>
                </wp:positionV>
                <wp:extent cx="26670" cy="0"/>
                <wp:effectExtent l="8890" t="12065" r="12065" b="6985"/>
                <wp:wrapNone/>
                <wp:docPr id="338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25002" id="Line 337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95pt,12.75pt" to="12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C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8</w:t>
      </w:r>
      <w:r w:rsidR="009114CE">
        <w:rPr>
          <w:color w:val="7F7F7F"/>
          <w:sz w:val="12"/>
        </w:rPr>
        <w:tab/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h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 xml:space="preserve">d </w:t>
      </w:r>
      <w:r w:rsidR="009114CE">
        <w:rPr>
          <w:spacing w:val="26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4</w:t>
      </w:r>
      <w:r w:rsidR="009114CE">
        <w:rPr>
          <w:spacing w:val="-10"/>
          <w:sz w:val="14"/>
        </w:rPr>
        <w:t xml:space="preserve"> </w:t>
      </w:r>
      <w:r w:rsidR="009114CE">
        <w:rPr>
          <w:spacing w:val="-3"/>
          <w:sz w:val="14"/>
        </w:rPr>
        <w:t>=FORK(</w:t>
      </w:r>
      <w:r w:rsidR="009114CE">
        <w:rPr>
          <w:spacing w:val="8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f</w:t>
      </w:r>
      <w:r w:rsidR="009114CE">
        <w:rPr>
          <w:spacing w:val="-10"/>
          <w:sz w:val="14"/>
        </w:rPr>
        <w:t xml:space="preserve"> </w:t>
      </w:r>
      <w:proofErr w:type="spellStart"/>
      <w:r w:rsidR="009114CE">
        <w:rPr>
          <w:sz w:val="14"/>
        </w:rPr>
        <w:t>f</w:t>
      </w:r>
      <w:proofErr w:type="spellEnd"/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c</w:t>
      </w:r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9"/>
          <w:sz w:val="14"/>
        </w:rPr>
        <w:t xml:space="preserve"> </w:t>
      </w:r>
      <w:r w:rsidR="009114CE">
        <w:rPr>
          <w:sz w:val="14"/>
        </w:rPr>
        <w:t>( t</w:t>
      </w:r>
      <w:r w:rsidR="009114CE">
        <w:rPr>
          <w:spacing w:val="-18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8"/>
          <w:sz w:val="14"/>
        </w:rPr>
        <w:t xml:space="preserve"> </w:t>
      </w:r>
      <w:r w:rsidR="009114CE">
        <w:rPr>
          <w:sz w:val="14"/>
        </w:rPr>
        <w:t>4 )</w:t>
      </w:r>
      <w:r w:rsidR="009114CE">
        <w:rPr>
          <w:spacing w:val="1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w w:val="99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h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r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a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 xml:space="preserve">d </w:t>
      </w:r>
      <w:r w:rsidR="009114CE">
        <w:rPr>
          <w:spacing w:val="26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5</w:t>
      </w:r>
      <w:r w:rsidR="009114CE">
        <w:rPr>
          <w:spacing w:val="-10"/>
          <w:sz w:val="14"/>
        </w:rPr>
        <w:t xml:space="preserve"> </w:t>
      </w:r>
      <w:r w:rsidR="009114CE">
        <w:rPr>
          <w:spacing w:val="-3"/>
          <w:sz w:val="14"/>
        </w:rPr>
        <w:t>=FORK(</w:t>
      </w:r>
      <w:r w:rsidR="009114CE">
        <w:rPr>
          <w:spacing w:val="8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f</w:t>
      </w:r>
      <w:r w:rsidR="009114CE">
        <w:rPr>
          <w:spacing w:val="-10"/>
          <w:sz w:val="14"/>
        </w:rPr>
        <w:t xml:space="preserve"> </w:t>
      </w:r>
      <w:proofErr w:type="spellStart"/>
      <w:r w:rsidR="009114CE">
        <w:rPr>
          <w:sz w:val="14"/>
        </w:rPr>
        <w:t>f</w:t>
      </w:r>
      <w:proofErr w:type="spellEnd"/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e</w:t>
      </w:r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c</w:t>
      </w:r>
      <w:r w:rsidR="009114CE">
        <w:rPr>
          <w:spacing w:val="-10"/>
          <w:sz w:val="14"/>
        </w:rPr>
        <w:t xml:space="preserve"> </w:t>
      </w:r>
      <w:r w:rsidR="009114CE">
        <w:rPr>
          <w:sz w:val="14"/>
        </w:rPr>
        <w:t>t</w:t>
      </w:r>
      <w:r w:rsidR="009114CE">
        <w:rPr>
          <w:spacing w:val="9"/>
          <w:sz w:val="14"/>
        </w:rPr>
        <w:t xml:space="preserve"> </w:t>
      </w:r>
      <w:r w:rsidR="009114CE">
        <w:rPr>
          <w:sz w:val="14"/>
        </w:rPr>
        <w:t>( t</w:t>
      </w:r>
      <w:r w:rsidR="009114CE">
        <w:rPr>
          <w:spacing w:val="-18"/>
          <w:sz w:val="14"/>
        </w:rPr>
        <w:t xml:space="preserve"> </w:t>
      </w:r>
      <w:r w:rsidR="009114CE">
        <w:rPr>
          <w:sz w:val="14"/>
        </w:rPr>
        <w:t>1</w:t>
      </w:r>
      <w:r w:rsidR="009114CE">
        <w:rPr>
          <w:spacing w:val="-18"/>
          <w:sz w:val="14"/>
        </w:rPr>
        <w:t xml:space="preserve"> </w:t>
      </w:r>
      <w:r w:rsidR="009114CE">
        <w:rPr>
          <w:sz w:val="14"/>
        </w:rPr>
        <w:t>5 )</w:t>
      </w:r>
      <w:r w:rsidR="009114CE">
        <w:rPr>
          <w:spacing w:val="1"/>
          <w:sz w:val="14"/>
        </w:rPr>
        <w:t xml:space="preserve"> </w:t>
      </w:r>
      <w:r w:rsidR="009114CE">
        <w:rPr>
          <w:sz w:val="14"/>
        </w:rPr>
        <w:t>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</w:p>
    <w:p w14:paraId="2FF25950" w14:textId="3AB74B6F" w:rsidR="008D2B72" w:rsidRDefault="009D047C">
      <w:pPr>
        <w:tabs>
          <w:tab w:val="left" w:pos="663"/>
        </w:tabs>
        <w:spacing w:line="142" w:lineRule="exact"/>
        <w:ind w:left="683" w:right="737" w:hanging="58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190B541" wp14:editId="195DB361">
                <wp:simplePos x="0" y="0"/>
                <wp:positionH relativeFrom="page">
                  <wp:posOffset>1865630</wp:posOffset>
                </wp:positionH>
                <wp:positionV relativeFrom="paragraph">
                  <wp:posOffset>69850</wp:posOffset>
                </wp:positionV>
                <wp:extent cx="26670" cy="0"/>
                <wp:effectExtent l="8255" t="6985" r="12700" b="12065"/>
                <wp:wrapNone/>
                <wp:docPr id="337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1583" id="Line 336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9pt,5.5pt" to="14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786790D" wp14:editId="2BF5C97F">
                <wp:simplePos x="0" y="0"/>
                <wp:positionH relativeFrom="page">
                  <wp:posOffset>2875280</wp:posOffset>
                </wp:positionH>
                <wp:positionV relativeFrom="paragraph">
                  <wp:posOffset>69850</wp:posOffset>
                </wp:positionV>
                <wp:extent cx="26670" cy="0"/>
                <wp:effectExtent l="8255" t="6985" r="12700" b="12065"/>
                <wp:wrapNone/>
                <wp:docPr id="336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AFF31" id="Line 335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4pt,5.5pt" to="228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AaFQIAACo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4CDE938E" wp14:editId="7EE58960">
                <wp:simplePos x="0" y="0"/>
                <wp:positionH relativeFrom="page">
                  <wp:posOffset>1592580</wp:posOffset>
                </wp:positionH>
                <wp:positionV relativeFrom="paragraph">
                  <wp:posOffset>160020</wp:posOffset>
                </wp:positionV>
                <wp:extent cx="26670" cy="0"/>
                <wp:effectExtent l="11430" t="11430" r="9525" b="7620"/>
                <wp:wrapNone/>
                <wp:docPr id="335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09720" id="Line 334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12.6pt" to="127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AT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" strokeweight=".14042mm">
                <w10:wrap anchorx="page"/>
              </v:line>
            </w:pict>
          </mc:Fallback>
        </mc:AlternateContent>
      </w:r>
      <w:r w:rsidR="009114CE">
        <w:rPr>
          <w:color w:val="7F7F7F"/>
          <w:sz w:val="12"/>
        </w:rPr>
        <w:t>10</w:t>
      </w:r>
      <w:r w:rsidR="009114CE">
        <w:rPr>
          <w:color w:val="7F7F7F"/>
          <w:sz w:val="12"/>
        </w:rPr>
        <w:tab/>
      </w:r>
      <w:r w:rsidR="009114CE">
        <w:rPr>
          <w:spacing w:val="4"/>
          <w:sz w:val="14"/>
        </w:rPr>
        <w:t xml:space="preserve">JOIN </w:t>
      </w:r>
      <w:r w:rsidR="009114CE">
        <w:rPr>
          <w:sz w:val="14"/>
        </w:rPr>
        <w:t xml:space="preserve">( t h r e a d  t 1 4 ) ; </w:t>
      </w:r>
      <w:r w:rsidR="009114CE">
        <w:rPr>
          <w:spacing w:val="15"/>
          <w:sz w:val="14"/>
        </w:rPr>
        <w:t xml:space="preserve"> </w:t>
      </w:r>
      <w:r w:rsidR="009114CE">
        <w:rPr>
          <w:spacing w:val="4"/>
          <w:sz w:val="14"/>
        </w:rPr>
        <w:t xml:space="preserve">JOIN </w:t>
      </w:r>
      <w:r w:rsidR="009114CE">
        <w:rPr>
          <w:sz w:val="14"/>
        </w:rPr>
        <w:t>( t h r e a d  t 1 5 )</w:t>
      </w:r>
      <w:r w:rsidR="009114CE">
        <w:rPr>
          <w:spacing w:val="5"/>
          <w:sz w:val="14"/>
        </w:rPr>
        <w:t xml:space="preserve"> </w:t>
      </w:r>
      <w:r w:rsidR="009114CE">
        <w:rPr>
          <w:sz w:val="14"/>
        </w:rPr>
        <w:t>;</w:t>
      </w:r>
      <w:r w:rsidR="009114CE">
        <w:rPr>
          <w:w w:val="99"/>
          <w:sz w:val="14"/>
        </w:rPr>
        <w:t xml:space="preserve"> </w:t>
      </w:r>
      <w:r w:rsidR="009114CE">
        <w:rPr>
          <w:sz w:val="14"/>
        </w:rPr>
        <w:t xml:space="preserve">e f </w:t>
      </w:r>
      <w:proofErr w:type="spellStart"/>
      <w:r w:rsidR="009114CE">
        <w:rPr>
          <w:sz w:val="14"/>
        </w:rPr>
        <w:t>f</w:t>
      </w:r>
      <w:proofErr w:type="spellEnd"/>
      <w:r w:rsidR="009114CE">
        <w:rPr>
          <w:sz w:val="14"/>
        </w:rPr>
        <w:t xml:space="preserve"> e c t  </w:t>
      </w:r>
      <w:proofErr w:type="spellStart"/>
      <w:r w:rsidR="009114CE">
        <w:rPr>
          <w:sz w:val="14"/>
        </w:rPr>
        <w:t>t</w:t>
      </w:r>
      <w:proofErr w:type="spellEnd"/>
      <w:r w:rsidR="009114CE">
        <w:rPr>
          <w:sz w:val="14"/>
        </w:rPr>
        <w:t xml:space="preserve"> 1 6 ( )</w:t>
      </w:r>
      <w:r w:rsidR="009114CE">
        <w:rPr>
          <w:spacing w:val="-16"/>
          <w:sz w:val="14"/>
        </w:rPr>
        <w:t xml:space="preserve"> </w:t>
      </w:r>
      <w:r w:rsidR="009114CE">
        <w:rPr>
          <w:sz w:val="14"/>
        </w:rPr>
        <w:t>;</w:t>
      </w:r>
    </w:p>
    <w:p w14:paraId="7F5925FB" w14:textId="77777777" w:rsidR="008D2B72" w:rsidRDefault="009114CE">
      <w:pPr>
        <w:tabs>
          <w:tab w:val="left" w:pos="680"/>
        </w:tabs>
        <w:spacing w:line="97" w:lineRule="exact"/>
        <w:ind w:left="103"/>
        <w:rPr>
          <w:sz w:val="14"/>
        </w:rPr>
      </w:pPr>
      <w:r>
        <w:rPr>
          <w:color w:val="7F7F7F"/>
          <w:sz w:val="12"/>
        </w:rPr>
        <w:t>12</w:t>
      </w:r>
      <w:r>
        <w:rPr>
          <w:color w:val="7F7F7F"/>
          <w:sz w:val="12"/>
        </w:rPr>
        <w:tab/>
      </w:r>
      <w:r>
        <w:rPr>
          <w:sz w:val="14"/>
        </w:rPr>
        <w:t>a</w:t>
      </w:r>
      <w:r>
        <w:rPr>
          <w:spacing w:val="-13"/>
          <w:sz w:val="14"/>
        </w:rPr>
        <w:t xml:space="preserve"> </w:t>
      </w:r>
      <w:r>
        <w:rPr>
          <w:sz w:val="14"/>
        </w:rPr>
        <w:t>c</w:t>
      </w:r>
      <w:r>
        <w:rPr>
          <w:spacing w:val="-13"/>
          <w:sz w:val="14"/>
        </w:rPr>
        <w:t xml:space="preserve"> </w:t>
      </w:r>
      <w:r>
        <w:rPr>
          <w:sz w:val="14"/>
        </w:rPr>
        <w:t>t</w:t>
      </w:r>
      <w:r>
        <w:rPr>
          <w:spacing w:val="-13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13"/>
          <w:sz w:val="14"/>
        </w:rPr>
        <w:t xml:space="preserve"> </w:t>
      </w:r>
      <w:r>
        <w:rPr>
          <w:sz w:val="14"/>
        </w:rPr>
        <w:t>v</w:t>
      </w:r>
      <w:r>
        <w:rPr>
          <w:spacing w:val="-13"/>
          <w:sz w:val="14"/>
        </w:rPr>
        <w:t xml:space="preserve"> </w:t>
      </w:r>
      <w:r>
        <w:rPr>
          <w:sz w:val="14"/>
        </w:rPr>
        <w:t>e</w:t>
      </w:r>
      <w:r>
        <w:rPr>
          <w:spacing w:val="-13"/>
          <w:sz w:val="14"/>
        </w:rPr>
        <w:t xml:space="preserve"> </w:t>
      </w:r>
      <w:r>
        <w:rPr>
          <w:sz w:val="14"/>
        </w:rPr>
        <w:t>S</w:t>
      </w:r>
      <w:r>
        <w:rPr>
          <w:spacing w:val="-13"/>
          <w:sz w:val="14"/>
        </w:rPr>
        <w:t xml:space="preserve"> </w:t>
      </w:r>
      <w:r>
        <w:rPr>
          <w:sz w:val="14"/>
        </w:rPr>
        <w:t>t</w:t>
      </w:r>
      <w:r>
        <w:rPr>
          <w:spacing w:val="-13"/>
          <w:sz w:val="14"/>
        </w:rPr>
        <w:t xml:space="preserve"> </w:t>
      </w:r>
      <w:r>
        <w:rPr>
          <w:sz w:val="14"/>
        </w:rPr>
        <w:t>a</w:t>
      </w:r>
      <w:r>
        <w:rPr>
          <w:spacing w:val="-13"/>
          <w:sz w:val="14"/>
        </w:rPr>
        <w:t xml:space="preserve"> </w:t>
      </w:r>
      <w:r>
        <w:rPr>
          <w:sz w:val="14"/>
        </w:rPr>
        <w:t>t</w:t>
      </w:r>
      <w:r>
        <w:rPr>
          <w:spacing w:val="-13"/>
          <w:sz w:val="14"/>
        </w:rPr>
        <w:t xml:space="preserve"> </w:t>
      </w:r>
      <w:r>
        <w:rPr>
          <w:sz w:val="14"/>
        </w:rPr>
        <w:t>e</w:t>
      </w:r>
      <w:r>
        <w:rPr>
          <w:spacing w:val="-13"/>
          <w:sz w:val="14"/>
        </w:rPr>
        <w:t xml:space="preserve"> </w:t>
      </w:r>
      <w:r>
        <w:rPr>
          <w:sz w:val="14"/>
        </w:rPr>
        <w:t>I</w:t>
      </w:r>
      <w:r>
        <w:rPr>
          <w:spacing w:val="-13"/>
          <w:sz w:val="14"/>
        </w:rPr>
        <w:t xml:space="preserve"> </w:t>
      </w:r>
      <w:r>
        <w:rPr>
          <w:sz w:val="14"/>
        </w:rPr>
        <w:t xml:space="preserve">D  </w:t>
      </w:r>
      <w:r>
        <w:rPr>
          <w:spacing w:val="3"/>
          <w:sz w:val="14"/>
        </w:rPr>
        <w:t xml:space="preserve"> </w:t>
      </w:r>
      <w:proofErr w:type="gramStart"/>
      <w:r>
        <w:rPr>
          <w:sz w:val="14"/>
        </w:rPr>
        <w:t xml:space="preserve">= </w:t>
      </w:r>
      <w:r>
        <w:rPr>
          <w:spacing w:val="9"/>
          <w:sz w:val="14"/>
        </w:rPr>
        <w:t xml:space="preserve"> </w:t>
      </w:r>
      <w:r>
        <w:rPr>
          <w:spacing w:val="-5"/>
          <w:sz w:val="14"/>
        </w:rPr>
        <w:t>STATE</w:t>
      </w:r>
      <w:proofErr w:type="gramEnd"/>
      <w:r>
        <w:rPr>
          <w:spacing w:val="2"/>
          <w:sz w:val="14"/>
        </w:rPr>
        <w:t xml:space="preserve"> </w:t>
      </w:r>
      <w:r>
        <w:rPr>
          <w:sz w:val="14"/>
        </w:rPr>
        <w:t>MAX;</w:t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1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1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1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1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1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1"/>
          <w:sz w:val="14"/>
        </w:rPr>
        <w:t xml:space="preserve"> </w:t>
      </w:r>
      <w:r>
        <w:rPr>
          <w:color w:val="009900"/>
          <w:sz w:val="14"/>
        </w:rPr>
        <w:t>v</w:t>
      </w:r>
      <w:r>
        <w:rPr>
          <w:color w:val="009900"/>
          <w:spacing w:val="-11"/>
          <w:sz w:val="14"/>
        </w:rPr>
        <w:t xml:space="preserve"> </w:t>
      </w:r>
      <w:proofErr w:type="spellStart"/>
      <w:r>
        <w:rPr>
          <w:color w:val="009900"/>
          <w:sz w:val="14"/>
        </w:rPr>
        <w:t>es</w:t>
      </w:r>
      <w:proofErr w:type="spellEnd"/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9"/>
          <w:sz w:val="14"/>
        </w:rPr>
        <w:t xml:space="preserve"> </w:t>
      </w:r>
      <w:r>
        <w:rPr>
          <w:color w:val="009900"/>
          <w:sz w:val="14"/>
        </w:rPr>
        <w:t>e</w:t>
      </w:r>
    </w:p>
    <w:p w14:paraId="1A130FD0" w14:textId="5E92D7F1" w:rsidR="008D2B72" w:rsidRDefault="009D047C">
      <w:pPr>
        <w:spacing w:line="228" w:lineRule="exact"/>
        <w:ind w:left="496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1CF9265" wp14:editId="43C7AF09">
                <wp:simplePos x="0" y="0"/>
                <wp:positionH relativeFrom="page">
                  <wp:posOffset>2378075</wp:posOffset>
                </wp:positionH>
                <wp:positionV relativeFrom="paragraph">
                  <wp:posOffset>7620</wp:posOffset>
                </wp:positionV>
                <wp:extent cx="26035" cy="0"/>
                <wp:effectExtent l="6350" t="5715" r="5715" b="13335"/>
                <wp:wrapNone/>
                <wp:docPr id="334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0D4FE" id="Line 333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25pt,.6pt" to="189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l0FAIAACoEAAAOAAAAZHJzL2Uyb0RvYy54bWysU8GO2jAQvVfqP1i+QxISKBs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rPr>
          <w:rFonts w:ascii="Meiryo"/>
          <w:i/>
          <w:w w:val="83"/>
          <w:sz w:val="14"/>
        </w:rPr>
        <w:t>}</w:t>
      </w:r>
    </w:p>
    <w:p w14:paraId="68525B54" w14:textId="77777777" w:rsidR="008D2B72" w:rsidRDefault="009114CE">
      <w:pPr>
        <w:pStyle w:val="Corpsdetexte"/>
        <w:rPr>
          <w:rFonts w:ascii="Meiryo"/>
          <w:i/>
          <w:sz w:val="11"/>
        </w:rPr>
      </w:pPr>
      <w:r>
        <w:br w:type="column"/>
      </w:r>
    </w:p>
    <w:p w14:paraId="3A868B45" w14:textId="77777777" w:rsidR="008D2B72" w:rsidRDefault="009114CE">
      <w:pPr>
        <w:spacing w:line="203" w:lineRule="exact"/>
        <w:ind w:left="290"/>
        <w:rPr>
          <w:i/>
          <w:sz w:val="18"/>
        </w:rPr>
      </w:pPr>
      <w:r>
        <w:rPr>
          <w:sz w:val="18"/>
        </w:rPr>
        <w:t xml:space="preserve">Listing 5: Example code generated for </w:t>
      </w:r>
      <w:r>
        <w:rPr>
          <w:i/>
          <w:sz w:val="18"/>
        </w:rPr>
        <w:t>Fork</w:t>
      </w:r>
      <w:r>
        <w:rPr>
          <w:sz w:val="18"/>
        </w:rPr>
        <w:t xml:space="preserve">1 and </w:t>
      </w:r>
      <w:proofErr w:type="spellStart"/>
      <w:r>
        <w:rPr>
          <w:i/>
          <w:sz w:val="18"/>
        </w:rPr>
        <w:t>junc</w:t>
      </w:r>
      <w:proofErr w:type="spellEnd"/>
    </w:p>
    <w:p w14:paraId="5699A32B" w14:textId="09E8E40B" w:rsidR="008D2B72" w:rsidRDefault="009D047C">
      <w:pPr>
        <w:spacing w:line="250" w:lineRule="exact"/>
        <w:ind w:left="349"/>
        <w:rPr>
          <w:rFonts w:ascii="Meiryo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632FDE11" wp14:editId="50BD5168">
                <wp:simplePos x="0" y="0"/>
                <wp:positionH relativeFrom="page">
                  <wp:posOffset>5228590</wp:posOffset>
                </wp:positionH>
                <wp:positionV relativeFrom="paragraph">
                  <wp:posOffset>130175</wp:posOffset>
                </wp:positionV>
                <wp:extent cx="26670" cy="0"/>
                <wp:effectExtent l="8890" t="11430" r="12065" b="7620"/>
                <wp:wrapNone/>
                <wp:docPr id="333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C717B" id="Line 332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7pt,10.25pt" to="413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zqFQIAACoEAAAOAAAAZHJzL2Uyb0RvYy54bWysU02P2yAQvVfqf0DcE9uxk81a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" strokeweight=".14042mm">
                <w10:wrap anchorx="page"/>
              </v:line>
            </w:pict>
          </mc:Fallback>
        </mc:AlternateContent>
      </w:r>
      <w:proofErr w:type="spellStart"/>
      <w:proofErr w:type="gramStart"/>
      <w:r w:rsidR="009114CE">
        <w:rPr>
          <w:b/>
          <w:sz w:val="14"/>
        </w:rPr>
        <w:t>i</w:t>
      </w:r>
      <w:proofErr w:type="spellEnd"/>
      <w:proofErr w:type="gramEnd"/>
      <w:r w:rsidR="009114CE">
        <w:rPr>
          <w:b/>
          <w:sz w:val="14"/>
        </w:rPr>
        <w:t xml:space="preserve"> f </w:t>
      </w:r>
      <w:r w:rsidR="009114CE">
        <w:rPr>
          <w:sz w:val="14"/>
        </w:rPr>
        <w:t xml:space="preserve">( a c t </w:t>
      </w:r>
      <w:proofErr w:type="spellStart"/>
      <w:r w:rsidR="009114CE">
        <w:rPr>
          <w:sz w:val="14"/>
        </w:rPr>
        <w:t>i</w:t>
      </w:r>
      <w:proofErr w:type="spellEnd"/>
      <w:r w:rsidR="009114CE">
        <w:rPr>
          <w:sz w:val="14"/>
        </w:rPr>
        <w:t xml:space="preserve"> v e R o </w:t>
      </w:r>
      <w:proofErr w:type="spellStart"/>
      <w:r w:rsidR="009114CE">
        <w:rPr>
          <w:sz w:val="14"/>
        </w:rPr>
        <w:t>o</w:t>
      </w:r>
      <w:proofErr w:type="spellEnd"/>
      <w:r w:rsidR="009114CE">
        <w:rPr>
          <w:sz w:val="14"/>
        </w:rPr>
        <w:t xml:space="preserve"> t S t a t e == S1 ID )   </w:t>
      </w:r>
      <w:r w:rsidR="009114CE">
        <w:rPr>
          <w:rFonts w:ascii="Meiryo"/>
          <w:i/>
          <w:sz w:val="14"/>
        </w:rPr>
        <w:t>{</w:t>
      </w:r>
    </w:p>
    <w:p w14:paraId="5F157EF0" w14:textId="77777777" w:rsidR="008D2B72" w:rsidRDefault="009114CE">
      <w:pPr>
        <w:tabs>
          <w:tab w:val="left" w:pos="508"/>
          <w:tab w:val="left" w:pos="2270"/>
        </w:tabs>
        <w:spacing w:line="96" w:lineRule="exact"/>
        <w:ind w:left="162"/>
        <w:rPr>
          <w:sz w:val="14"/>
        </w:rPr>
      </w:pPr>
      <w:r>
        <w:rPr>
          <w:color w:val="7F7F7F"/>
          <w:sz w:val="12"/>
        </w:rPr>
        <w:t>2</w:t>
      </w:r>
      <w:r>
        <w:rPr>
          <w:color w:val="7F7F7F"/>
          <w:sz w:val="12"/>
        </w:rPr>
        <w:tab/>
      </w:r>
      <w:r>
        <w:rPr>
          <w:sz w:val="14"/>
        </w:rPr>
        <w:t>j</w:t>
      </w:r>
      <w:r>
        <w:rPr>
          <w:spacing w:val="-18"/>
          <w:sz w:val="14"/>
        </w:rPr>
        <w:t xml:space="preserve"> </w:t>
      </w:r>
      <w:r>
        <w:rPr>
          <w:sz w:val="14"/>
        </w:rPr>
        <w:t>u</w:t>
      </w:r>
      <w:r>
        <w:rPr>
          <w:spacing w:val="-18"/>
          <w:sz w:val="14"/>
        </w:rPr>
        <w:t xml:space="preserve"> </w:t>
      </w:r>
      <w:r>
        <w:rPr>
          <w:sz w:val="14"/>
        </w:rPr>
        <w:t>n</w:t>
      </w:r>
      <w:r>
        <w:rPr>
          <w:spacing w:val="-18"/>
          <w:sz w:val="14"/>
        </w:rPr>
        <w:t xml:space="preserve"> </w:t>
      </w:r>
      <w:proofErr w:type="gramStart"/>
      <w:r>
        <w:rPr>
          <w:sz w:val="14"/>
        </w:rPr>
        <w:t xml:space="preserve">c </w:t>
      </w:r>
      <w:r>
        <w:rPr>
          <w:spacing w:val="34"/>
          <w:sz w:val="14"/>
        </w:rPr>
        <w:t xml:space="preserve"> </w:t>
      </w:r>
      <w:r>
        <w:rPr>
          <w:sz w:val="14"/>
        </w:rPr>
        <w:t>=</w:t>
      </w:r>
      <w:proofErr w:type="gramEnd"/>
      <w:r>
        <w:rPr>
          <w:sz w:val="14"/>
        </w:rPr>
        <w:t xml:space="preserve"> </w:t>
      </w:r>
      <w:r>
        <w:rPr>
          <w:spacing w:val="34"/>
          <w:sz w:val="14"/>
        </w:rPr>
        <w:t xml:space="preserve"> </w:t>
      </w:r>
      <w:r>
        <w:rPr>
          <w:sz w:val="14"/>
        </w:rPr>
        <w:t>0</w:t>
      </w:r>
      <w:r>
        <w:rPr>
          <w:spacing w:val="-17"/>
          <w:sz w:val="14"/>
        </w:rPr>
        <w:t xml:space="preserve"> </w:t>
      </w:r>
      <w:r>
        <w:rPr>
          <w:sz w:val="14"/>
        </w:rPr>
        <w:t>;</w:t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/o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u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g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7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z w:val="14"/>
        </w:rPr>
        <w:t>g</w:t>
      </w:r>
      <w:r>
        <w:rPr>
          <w:color w:val="009900"/>
          <w:sz w:val="14"/>
        </w:rPr>
        <w:tab/>
      </w:r>
      <w:r>
        <w:rPr>
          <w:b/>
          <w:sz w:val="14"/>
        </w:rPr>
        <w:t>t</w:t>
      </w:r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>r</w:t>
      </w:r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>a</w:t>
      </w:r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>n</w:t>
      </w:r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>s</w:t>
      </w:r>
      <w:r>
        <w:rPr>
          <w:b/>
          <w:spacing w:val="-13"/>
          <w:sz w:val="14"/>
        </w:rPr>
        <w:t xml:space="preserve">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>t</w:t>
      </w:r>
      <w:r>
        <w:rPr>
          <w:b/>
          <w:spacing w:val="-13"/>
          <w:sz w:val="14"/>
        </w:rPr>
        <w:t xml:space="preserve">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>o</w:t>
      </w:r>
      <w:r>
        <w:rPr>
          <w:b/>
          <w:spacing w:val="-13"/>
          <w:sz w:val="14"/>
        </w:rPr>
        <w:t xml:space="preserve"> </w:t>
      </w:r>
      <w:r>
        <w:rPr>
          <w:b/>
          <w:sz w:val="14"/>
        </w:rPr>
        <w:t xml:space="preserve">n  </w:t>
      </w:r>
      <w:r>
        <w:rPr>
          <w:b/>
          <w:spacing w:val="20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7"/>
          <w:sz w:val="14"/>
        </w:rPr>
        <w:t xml:space="preserve"> </w:t>
      </w:r>
      <w:r>
        <w:rPr>
          <w:color w:val="009900"/>
          <w:spacing w:val="4"/>
          <w:sz w:val="14"/>
        </w:rPr>
        <w:t>9ofj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u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8"/>
          <w:sz w:val="14"/>
        </w:rPr>
        <w:t xml:space="preserve"> </w:t>
      </w:r>
      <w:r>
        <w:rPr>
          <w:color w:val="009900"/>
          <w:sz w:val="14"/>
        </w:rPr>
        <w:t>c</w:t>
      </w:r>
    </w:p>
    <w:p w14:paraId="56B3A09E" w14:textId="77777777" w:rsidR="008D2B72" w:rsidRDefault="009114CE">
      <w:pPr>
        <w:spacing w:line="209" w:lineRule="exact"/>
        <w:ind w:left="517"/>
        <w:rPr>
          <w:rFonts w:ascii="Meiryo"/>
          <w:i/>
          <w:sz w:val="14"/>
        </w:rPr>
      </w:pPr>
      <w:proofErr w:type="spellStart"/>
      <w:proofErr w:type="gramStart"/>
      <w:r>
        <w:rPr>
          <w:b/>
          <w:sz w:val="14"/>
        </w:rPr>
        <w:t>i</w:t>
      </w:r>
      <w:proofErr w:type="spellEnd"/>
      <w:proofErr w:type="gramEnd"/>
      <w:r>
        <w:rPr>
          <w:b/>
          <w:sz w:val="14"/>
        </w:rPr>
        <w:t xml:space="preserve"> f   </w:t>
      </w:r>
      <w:r>
        <w:rPr>
          <w:sz w:val="14"/>
        </w:rPr>
        <w:t xml:space="preserve">( guard )  </w:t>
      </w:r>
      <w:r>
        <w:rPr>
          <w:rFonts w:ascii="Meiryo"/>
          <w:i/>
          <w:sz w:val="14"/>
        </w:rPr>
        <w:t xml:space="preserve">{ </w:t>
      </w:r>
      <w:r>
        <w:rPr>
          <w:sz w:val="14"/>
        </w:rPr>
        <w:t xml:space="preserve">j u n c  =  1 ; </w:t>
      </w:r>
      <w:r>
        <w:rPr>
          <w:rFonts w:ascii="Meiryo"/>
          <w:i/>
          <w:sz w:val="14"/>
        </w:rPr>
        <w:t>}</w:t>
      </w:r>
    </w:p>
    <w:p w14:paraId="4425A8A9" w14:textId="77777777" w:rsidR="008D2B72" w:rsidRDefault="009114CE">
      <w:pPr>
        <w:tabs>
          <w:tab w:val="left" w:pos="519"/>
        </w:tabs>
        <w:spacing w:line="211" w:lineRule="auto"/>
        <w:ind w:left="516" w:right="2205" w:hanging="354"/>
        <w:rPr>
          <w:sz w:val="14"/>
        </w:rPr>
      </w:pPr>
      <w:r>
        <w:rPr>
          <w:color w:val="7F7F7F"/>
          <w:sz w:val="12"/>
        </w:rPr>
        <w:t>4</w:t>
      </w:r>
      <w:r>
        <w:rPr>
          <w:color w:val="7F7F7F"/>
          <w:sz w:val="12"/>
        </w:rPr>
        <w:tab/>
      </w:r>
      <w:r>
        <w:rPr>
          <w:color w:val="7F7F7F"/>
          <w:sz w:val="12"/>
        </w:rPr>
        <w:tab/>
      </w:r>
      <w:r>
        <w:rPr>
          <w:color w:val="009900"/>
          <w:sz w:val="14"/>
        </w:rPr>
        <w:t>/</w:t>
      </w:r>
      <w:r>
        <w:rPr>
          <w:color w:val="009900"/>
          <w:spacing w:val="-6"/>
          <w:sz w:val="14"/>
        </w:rPr>
        <w:t xml:space="preserve"> </w:t>
      </w:r>
      <w:r>
        <w:rPr>
          <w:color w:val="009900"/>
          <w:sz w:val="14"/>
        </w:rPr>
        <w:t>/E</w:t>
      </w:r>
      <w:r>
        <w:rPr>
          <w:color w:val="009900"/>
          <w:spacing w:val="-16"/>
          <w:sz w:val="14"/>
        </w:rPr>
        <w:t xml:space="preserve"> </w:t>
      </w:r>
      <w:r>
        <w:rPr>
          <w:color w:val="009900"/>
          <w:sz w:val="14"/>
        </w:rPr>
        <w:t>x</w:t>
      </w:r>
      <w:r>
        <w:rPr>
          <w:color w:val="009900"/>
          <w:spacing w:val="-16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6"/>
          <w:sz w:val="14"/>
        </w:rPr>
        <w:t xml:space="preserve"> </w:t>
      </w:r>
      <w:proofErr w:type="spellStart"/>
      <w:r>
        <w:rPr>
          <w:color w:val="009900"/>
          <w:sz w:val="14"/>
        </w:rPr>
        <w:t>ts</w:t>
      </w:r>
      <w:proofErr w:type="spellEnd"/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u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b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s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a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2"/>
          <w:sz w:val="14"/>
        </w:rPr>
        <w:t xml:space="preserve"> </w:t>
      </w:r>
      <w:r>
        <w:rPr>
          <w:color w:val="009900"/>
          <w:spacing w:val="5"/>
          <w:sz w:val="14"/>
        </w:rPr>
        <w:t>sofS1andS1</w:t>
      </w:r>
      <w:r>
        <w:rPr>
          <w:color w:val="009900"/>
          <w:w w:val="99"/>
          <w:sz w:val="14"/>
        </w:rPr>
        <w:t xml:space="preserve"> </w:t>
      </w:r>
      <w:r>
        <w:rPr>
          <w:sz w:val="14"/>
        </w:rPr>
        <w:t>e</w:t>
      </w:r>
      <w:r>
        <w:rPr>
          <w:spacing w:val="-10"/>
          <w:sz w:val="14"/>
        </w:rPr>
        <w:t xml:space="preserve"> </w:t>
      </w:r>
      <w:r>
        <w:rPr>
          <w:sz w:val="14"/>
        </w:rPr>
        <w:t>f</w:t>
      </w:r>
      <w:r>
        <w:rPr>
          <w:spacing w:val="-10"/>
          <w:sz w:val="14"/>
        </w:rPr>
        <w:t xml:space="preserve"> </w:t>
      </w:r>
      <w:proofErr w:type="spellStart"/>
      <w:r>
        <w:rPr>
          <w:sz w:val="14"/>
        </w:rPr>
        <w:t>f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e</w:t>
      </w:r>
      <w:r>
        <w:rPr>
          <w:spacing w:val="-10"/>
          <w:sz w:val="14"/>
        </w:rPr>
        <w:t xml:space="preserve"> </w:t>
      </w:r>
      <w:r>
        <w:rPr>
          <w:sz w:val="14"/>
        </w:rPr>
        <w:t>c</w:t>
      </w:r>
      <w:r>
        <w:rPr>
          <w:spacing w:val="-10"/>
          <w:sz w:val="14"/>
        </w:rPr>
        <w:t xml:space="preserve"> </w:t>
      </w:r>
      <w:r>
        <w:rPr>
          <w:sz w:val="14"/>
        </w:rPr>
        <w:t>t</w:t>
      </w:r>
      <w:r>
        <w:rPr>
          <w:spacing w:val="8"/>
          <w:sz w:val="14"/>
        </w:rPr>
        <w:t xml:space="preserve"> </w:t>
      </w:r>
      <w:proofErr w:type="gramStart"/>
      <w:r>
        <w:rPr>
          <w:sz w:val="14"/>
        </w:rPr>
        <w:t>(</w:t>
      </w:r>
      <w:r>
        <w:rPr>
          <w:spacing w:val="2"/>
          <w:sz w:val="14"/>
        </w:rPr>
        <w:t xml:space="preserve"> </w:t>
      </w:r>
      <w:r>
        <w:rPr>
          <w:sz w:val="14"/>
        </w:rPr>
        <w:t>t</w:t>
      </w:r>
      <w:proofErr w:type="gramEnd"/>
      <w:r>
        <w:rPr>
          <w:spacing w:val="-17"/>
          <w:sz w:val="14"/>
        </w:rPr>
        <w:t xml:space="preserve"> </w:t>
      </w:r>
      <w:r>
        <w:rPr>
          <w:sz w:val="14"/>
        </w:rPr>
        <w:t>9</w:t>
      </w:r>
      <w:r>
        <w:rPr>
          <w:spacing w:val="2"/>
          <w:sz w:val="14"/>
        </w:rPr>
        <w:t xml:space="preserve"> </w:t>
      </w:r>
      <w:r>
        <w:rPr>
          <w:sz w:val="14"/>
        </w:rPr>
        <w:t>)</w:t>
      </w:r>
      <w:r>
        <w:rPr>
          <w:spacing w:val="5"/>
          <w:sz w:val="14"/>
        </w:rPr>
        <w:t xml:space="preserve"> </w:t>
      </w:r>
      <w:r>
        <w:rPr>
          <w:sz w:val="14"/>
        </w:rPr>
        <w:t>;</w:t>
      </w:r>
    </w:p>
    <w:p w14:paraId="73C43E5F" w14:textId="77777777" w:rsidR="008D2B72" w:rsidRDefault="009114CE">
      <w:pPr>
        <w:tabs>
          <w:tab w:val="left" w:pos="516"/>
        </w:tabs>
        <w:spacing w:line="164" w:lineRule="exact"/>
        <w:ind w:left="162"/>
        <w:rPr>
          <w:rFonts w:ascii="Meiryo"/>
          <w:i/>
          <w:sz w:val="14"/>
        </w:rPr>
      </w:pPr>
      <w:r>
        <w:rPr>
          <w:color w:val="7F7F7F"/>
          <w:sz w:val="12"/>
        </w:rPr>
        <w:t>6</w:t>
      </w:r>
      <w:r>
        <w:rPr>
          <w:color w:val="7F7F7F"/>
          <w:sz w:val="12"/>
        </w:rPr>
        <w:tab/>
      </w:r>
      <w:proofErr w:type="spellStart"/>
      <w:r>
        <w:rPr>
          <w:b/>
          <w:sz w:val="14"/>
        </w:rPr>
        <w:t>i</w:t>
      </w:r>
      <w:proofErr w:type="spellEnd"/>
      <w:r>
        <w:rPr>
          <w:b/>
          <w:spacing w:val="-10"/>
          <w:sz w:val="14"/>
        </w:rPr>
        <w:t xml:space="preserve"> </w:t>
      </w:r>
      <w:r>
        <w:rPr>
          <w:b/>
          <w:sz w:val="14"/>
        </w:rPr>
        <w:t>f</w:t>
      </w:r>
      <w:r>
        <w:rPr>
          <w:b/>
          <w:spacing w:val="8"/>
          <w:sz w:val="14"/>
        </w:rPr>
        <w:t xml:space="preserve"> </w:t>
      </w:r>
      <w:proofErr w:type="gramStart"/>
      <w:r>
        <w:rPr>
          <w:sz w:val="14"/>
        </w:rPr>
        <w:t>( j</w:t>
      </w:r>
      <w:proofErr w:type="gramEnd"/>
      <w:r>
        <w:rPr>
          <w:spacing w:val="-18"/>
          <w:sz w:val="14"/>
        </w:rPr>
        <w:t xml:space="preserve"> </w:t>
      </w:r>
      <w:r>
        <w:rPr>
          <w:sz w:val="14"/>
        </w:rPr>
        <w:t>u</w:t>
      </w:r>
      <w:r>
        <w:rPr>
          <w:spacing w:val="-18"/>
          <w:sz w:val="14"/>
        </w:rPr>
        <w:t xml:space="preserve"> </w:t>
      </w:r>
      <w:r>
        <w:rPr>
          <w:sz w:val="14"/>
        </w:rPr>
        <w:t>n</w:t>
      </w:r>
      <w:r>
        <w:rPr>
          <w:spacing w:val="-18"/>
          <w:sz w:val="14"/>
        </w:rPr>
        <w:t xml:space="preserve"> </w:t>
      </w:r>
      <w:r>
        <w:rPr>
          <w:sz w:val="14"/>
        </w:rPr>
        <w:t>c</w:t>
      </w:r>
      <w:r>
        <w:rPr>
          <w:spacing w:val="-6"/>
          <w:sz w:val="14"/>
        </w:rPr>
        <w:t xml:space="preserve"> </w:t>
      </w:r>
      <w:r>
        <w:rPr>
          <w:spacing w:val="6"/>
          <w:sz w:val="14"/>
        </w:rPr>
        <w:t>==</w:t>
      </w:r>
      <w:r>
        <w:rPr>
          <w:spacing w:val="-24"/>
          <w:sz w:val="14"/>
        </w:rPr>
        <w:t xml:space="preserve"> </w:t>
      </w:r>
      <w:r>
        <w:rPr>
          <w:spacing w:val="6"/>
          <w:sz w:val="14"/>
        </w:rPr>
        <w:t xml:space="preserve">0) </w:t>
      </w:r>
      <w:r>
        <w:rPr>
          <w:spacing w:val="20"/>
          <w:sz w:val="14"/>
        </w:rPr>
        <w:t xml:space="preserve"> </w:t>
      </w:r>
      <w:r>
        <w:rPr>
          <w:rFonts w:ascii="Meiryo"/>
          <w:i/>
          <w:sz w:val="14"/>
        </w:rPr>
        <w:t>{</w:t>
      </w:r>
    </w:p>
    <w:p w14:paraId="4A99C0B1" w14:textId="77777777" w:rsidR="008D2B72" w:rsidRDefault="009114CE">
      <w:pPr>
        <w:spacing w:line="93" w:lineRule="exact"/>
        <w:ind w:left="683"/>
        <w:rPr>
          <w:sz w:val="14"/>
        </w:rPr>
      </w:pPr>
      <w:proofErr w:type="gramStart"/>
      <w:r>
        <w:rPr>
          <w:sz w:val="14"/>
        </w:rPr>
        <w:t>e</w:t>
      </w:r>
      <w:proofErr w:type="gramEnd"/>
      <w:r>
        <w:rPr>
          <w:sz w:val="14"/>
        </w:rPr>
        <w:t xml:space="preserve"> f </w:t>
      </w:r>
      <w:proofErr w:type="spellStart"/>
      <w:r>
        <w:rPr>
          <w:sz w:val="14"/>
        </w:rPr>
        <w:t>f</w:t>
      </w:r>
      <w:proofErr w:type="spellEnd"/>
      <w:r>
        <w:rPr>
          <w:sz w:val="14"/>
        </w:rPr>
        <w:t xml:space="preserve"> e c t ( t 1 1 ) ;</w:t>
      </w:r>
    </w:p>
    <w:p w14:paraId="07821BA6" w14:textId="77777777" w:rsidR="008D2B72" w:rsidRDefault="009114CE">
      <w:pPr>
        <w:tabs>
          <w:tab w:val="left" w:pos="496"/>
        </w:tabs>
        <w:spacing w:line="207" w:lineRule="exact"/>
        <w:ind w:left="162"/>
        <w:rPr>
          <w:rFonts w:ascii="Meiryo"/>
          <w:i/>
          <w:sz w:val="14"/>
        </w:rPr>
      </w:pPr>
      <w:r>
        <w:rPr>
          <w:color w:val="7F7F7F"/>
          <w:sz w:val="12"/>
        </w:rPr>
        <w:t>8</w:t>
      </w:r>
      <w:r>
        <w:rPr>
          <w:color w:val="7F7F7F"/>
          <w:sz w:val="12"/>
        </w:rPr>
        <w:tab/>
      </w:r>
      <w:proofErr w:type="gramStart"/>
      <w:r>
        <w:rPr>
          <w:rFonts w:ascii="Meiryo"/>
          <w:i/>
          <w:sz w:val="14"/>
        </w:rPr>
        <w:t xml:space="preserve">}  </w:t>
      </w:r>
      <w:r>
        <w:rPr>
          <w:b/>
          <w:sz w:val="14"/>
        </w:rPr>
        <w:t>e</w:t>
      </w:r>
      <w:proofErr w:type="gramEnd"/>
      <w:r>
        <w:rPr>
          <w:b/>
          <w:sz w:val="14"/>
        </w:rPr>
        <w:t xml:space="preserve"> l s e</w:t>
      </w:r>
      <w:r>
        <w:rPr>
          <w:b/>
          <w:spacing w:val="32"/>
          <w:sz w:val="14"/>
        </w:rPr>
        <w:t xml:space="preserve"> </w:t>
      </w:r>
      <w:r>
        <w:rPr>
          <w:rFonts w:ascii="Meiryo"/>
          <w:i/>
          <w:sz w:val="14"/>
        </w:rPr>
        <w:t>{</w:t>
      </w:r>
    </w:p>
    <w:p w14:paraId="256B5E83" w14:textId="77777777" w:rsidR="008D2B72" w:rsidRDefault="009114CE">
      <w:pPr>
        <w:spacing w:line="93" w:lineRule="exact"/>
        <w:ind w:left="683"/>
        <w:rPr>
          <w:sz w:val="14"/>
        </w:rPr>
      </w:pPr>
      <w:proofErr w:type="gramStart"/>
      <w:r>
        <w:rPr>
          <w:sz w:val="14"/>
        </w:rPr>
        <w:t>e</w:t>
      </w:r>
      <w:proofErr w:type="gramEnd"/>
      <w:r>
        <w:rPr>
          <w:sz w:val="14"/>
        </w:rPr>
        <w:t xml:space="preserve"> f </w:t>
      </w:r>
      <w:proofErr w:type="spellStart"/>
      <w:r>
        <w:rPr>
          <w:sz w:val="14"/>
        </w:rPr>
        <w:t>f</w:t>
      </w:r>
      <w:proofErr w:type="spellEnd"/>
      <w:r>
        <w:rPr>
          <w:sz w:val="14"/>
        </w:rPr>
        <w:t xml:space="preserve"> e c t ( t 1 0 )</w:t>
      </w:r>
    </w:p>
    <w:p w14:paraId="23158BB4" w14:textId="77777777" w:rsidR="008D2B72" w:rsidRDefault="009114CE">
      <w:pPr>
        <w:tabs>
          <w:tab w:val="left" w:pos="496"/>
        </w:tabs>
        <w:spacing w:line="207" w:lineRule="exact"/>
        <w:ind w:left="103"/>
        <w:rPr>
          <w:rFonts w:ascii="Meiryo"/>
          <w:i/>
          <w:sz w:val="14"/>
        </w:rPr>
      </w:pPr>
      <w:r>
        <w:rPr>
          <w:color w:val="7F7F7F"/>
          <w:sz w:val="12"/>
        </w:rPr>
        <w:t>10</w:t>
      </w:r>
      <w:r>
        <w:rPr>
          <w:color w:val="7F7F7F"/>
          <w:sz w:val="12"/>
        </w:rPr>
        <w:tab/>
      </w:r>
      <w:r>
        <w:rPr>
          <w:rFonts w:ascii="Meiryo"/>
          <w:i/>
          <w:sz w:val="14"/>
        </w:rPr>
        <w:t>}</w:t>
      </w:r>
    </w:p>
    <w:p w14:paraId="0C9D3024" w14:textId="77777777" w:rsidR="008D2B72" w:rsidRDefault="009114CE">
      <w:pPr>
        <w:spacing w:line="125" w:lineRule="exact"/>
        <w:ind w:left="482"/>
        <w:rPr>
          <w:sz w:val="14"/>
        </w:rPr>
      </w:pPr>
      <w:r>
        <w:rPr>
          <w:sz w:val="14"/>
        </w:rPr>
        <w:t xml:space="preserve">FORK( e f </w:t>
      </w:r>
      <w:proofErr w:type="spellStart"/>
      <w:r>
        <w:rPr>
          <w:sz w:val="14"/>
        </w:rPr>
        <w:t>f</w:t>
      </w:r>
      <w:proofErr w:type="spellEnd"/>
      <w:r>
        <w:rPr>
          <w:sz w:val="14"/>
        </w:rPr>
        <w:t xml:space="preserve"> e c t ( t 1 2 ) ) ;  FORK( e f </w:t>
      </w:r>
      <w:proofErr w:type="spellStart"/>
      <w:r>
        <w:rPr>
          <w:sz w:val="14"/>
        </w:rPr>
        <w:t>f</w:t>
      </w:r>
      <w:proofErr w:type="spellEnd"/>
      <w:r>
        <w:rPr>
          <w:sz w:val="14"/>
        </w:rPr>
        <w:t xml:space="preserve"> e c t ( t 3 ) ) ;</w:t>
      </w:r>
    </w:p>
    <w:p w14:paraId="054C8DF4" w14:textId="77777777" w:rsidR="008D2B72" w:rsidRDefault="009114CE">
      <w:pPr>
        <w:tabs>
          <w:tab w:val="left" w:pos="519"/>
          <w:tab w:val="left" w:pos="1542"/>
        </w:tabs>
        <w:spacing w:line="147" w:lineRule="exact"/>
        <w:ind w:left="103"/>
        <w:rPr>
          <w:sz w:val="14"/>
        </w:rPr>
      </w:pPr>
      <w:r>
        <w:rPr>
          <w:color w:val="7F7F7F"/>
          <w:sz w:val="12"/>
        </w:rPr>
        <w:t>12</w:t>
      </w:r>
      <w:r>
        <w:rPr>
          <w:color w:val="7F7F7F"/>
          <w:sz w:val="12"/>
        </w:rPr>
        <w:tab/>
      </w:r>
      <w:r>
        <w:rPr>
          <w:color w:val="009900"/>
          <w:sz w:val="14"/>
        </w:rPr>
        <w:t xml:space="preserve">/ </w:t>
      </w:r>
      <w:r>
        <w:rPr>
          <w:color w:val="009900"/>
          <w:spacing w:val="3"/>
          <w:sz w:val="14"/>
        </w:rPr>
        <w:t>/</w:t>
      </w:r>
      <w:proofErr w:type="gramStart"/>
      <w:r>
        <w:rPr>
          <w:color w:val="009900"/>
          <w:spacing w:val="3"/>
          <w:sz w:val="14"/>
        </w:rPr>
        <w:t>JOIN.</w:t>
      </w:r>
      <w:proofErr w:type="gramEnd"/>
      <w:r>
        <w:rPr>
          <w:color w:val="009900"/>
          <w:spacing w:val="-5"/>
          <w:sz w:val="14"/>
        </w:rPr>
        <w:t xml:space="preserve"> </w:t>
      </w:r>
      <w:r>
        <w:rPr>
          <w:color w:val="009900"/>
          <w:sz w:val="14"/>
        </w:rPr>
        <w:t xml:space="preserve">. </w:t>
      </w:r>
      <w:r>
        <w:rPr>
          <w:color w:val="009900"/>
          <w:spacing w:val="-3"/>
          <w:sz w:val="14"/>
        </w:rPr>
        <w:t>.==</w:t>
      </w:r>
      <w:r>
        <w:rPr>
          <w:color w:val="009900"/>
          <w:spacing w:val="-3"/>
          <w:sz w:val="14"/>
        </w:rPr>
        <w:tab/>
      </w:r>
      <w:r>
        <w:rPr>
          <w:rFonts w:ascii="Verdana"/>
          <w:i/>
          <w:color w:val="009900"/>
          <w:sz w:val="14"/>
        </w:rPr>
        <w:t xml:space="preserve">&gt; </w:t>
      </w:r>
      <w:r>
        <w:rPr>
          <w:rFonts w:ascii="Verdana"/>
          <w:i/>
          <w:color w:val="009900"/>
          <w:spacing w:val="2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u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r</w:t>
      </w:r>
      <w:r>
        <w:rPr>
          <w:color w:val="009900"/>
          <w:spacing w:val="-14"/>
          <w:sz w:val="14"/>
        </w:rPr>
        <w:t xml:space="preserve"> </w:t>
      </w:r>
      <w:proofErr w:type="spellStart"/>
      <w:r>
        <w:rPr>
          <w:color w:val="009900"/>
          <w:sz w:val="14"/>
        </w:rPr>
        <w:t>r</w:t>
      </w:r>
      <w:proofErr w:type="spellEnd"/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n</w:t>
      </w:r>
      <w:r>
        <w:rPr>
          <w:color w:val="009900"/>
          <w:spacing w:val="-14"/>
          <w:sz w:val="14"/>
        </w:rPr>
        <w:t xml:space="preserve"> </w:t>
      </w:r>
      <w:proofErr w:type="spellStart"/>
      <w:r>
        <w:rPr>
          <w:color w:val="009900"/>
          <w:sz w:val="14"/>
        </w:rPr>
        <w:t>te</w:t>
      </w:r>
      <w:proofErr w:type="spellEnd"/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x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e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c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u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t</w:t>
      </w:r>
      <w:r>
        <w:rPr>
          <w:color w:val="009900"/>
          <w:spacing w:val="-14"/>
          <w:sz w:val="14"/>
        </w:rPr>
        <w:t xml:space="preserve"> </w:t>
      </w:r>
      <w:proofErr w:type="spellStart"/>
      <w:r>
        <w:rPr>
          <w:color w:val="009900"/>
          <w:sz w:val="14"/>
        </w:rPr>
        <w:t>i</w:t>
      </w:r>
      <w:proofErr w:type="spellEnd"/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o</w:t>
      </w:r>
      <w:r>
        <w:rPr>
          <w:color w:val="009900"/>
          <w:spacing w:val="-14"/>
          <w:sz w:val="14"/>
        </w:rPr>
        <w:t xml:space="preserve"> </w:t>
      </w:r>
      <w:r>
        <w:rPr>
          <w:color w:val="009900"/>
          <w:sz w:val="14"/>
        </w:rPr>
        <w:t>n</w:t>
      </w:r>
    </w:p>
    <w:p w14:paraId="64EE77F2" w14:textId="77777777" w:rsidR="008D2B72" w:rsidRDefault="009114CE">
      <w:pPr>
        <w:spacing w:line="105" w:lineRule="exact"/>
        <w:ind w:left="519"/>
        <w:rPr>
          <w:sz w:val="14"/>
        </w:rPr>
      </w:pPr>
      <w:r>
        <w:rPr>
          <w:color w:val="009900"/>
          <w:sz w:val="14"/>
        </w:rPr>
        <w:t xml:space="preserve">/ /E n t e </w:t>
      </w:r>
      <w:proofErr w:type="spellStart"/>
      <w:r>
        <w:rPr>
          <w:color w:val="009900"/>
          <w:sz w:val="14"/>
        </w:rPr>
        <w:t>rs</w:t>
      </w:r>
      <w:proofErr w:type="spellEnd"/>
      <w:r>
        <w:rPr>
          <w:color w:val="009900"/>
          <w:sz w:val="14"/>
        </w:rPr>
        <w:t xml:space="preserve"> t a t eS6</w:t>
      </w:r>
      <w:proofErr w:type="gramStart"/>
      <w:r>
        <w:rPr>
          <w:color w:val="009900"/>
          <w:sz w:val="14"/>
        </w:rPr>
        <w:t>,S7andS8</w:t>
      </w:r>
      <w:proofErr w:type="gramEnd"/>
    </w:p>
    <w:p w14:paraId="2B7C627F" w14:textId="77777777" w:rsidR="008D2B72" w:rsidRDefault="009114CE">
      <w:pPr>
        <w:spacing w:line="228" w:lineRule="exact"/>
        <w:ind w:left="103"/>
        <w:rPr>
          <w:rFonts w:ascii="Meiryo"/>
          <w:i/>
          <w:sz w:val="14"/>
        </w:rPr>
      </w:pPr>
      <w:r>
        <w:rPr>
          <w:color w:val="7F7F7F"/>
          <w:sz w:val="12"/>
        </w:rPr>
        <w:t xml:space="preserve">14   </w:t>
      </w:r>
      <w:r>
        <w:rPr>
          <w:rFonts w:ascii="Meiryo"/>
          <w:i/>
          <w:sz w:val="14"/>
        </w:rPr>
        <w:t>}</w:t>
      </w:r>
    </w:p>
    <w:p w14:paraId="5DDB64F9" w14:textId="77777777" w:rsidR="008D2B72" w:rsidRDefault="008D2B72">
      <w:pPr>
        <w:spacing w:line="228" w:lineRule="exact"/>
        <w:rPr>
          <w:rFonts w:ascii="Meiryo"/>
          <w:sz w:val="14"/>
        </w:rPr>
        <w:sectPr w:rsidR="008D2B72">
          <w:type w:val="continuous"/>
          <w:pgSz w:w="11910" w:h="16840"/>
          <w:pgMar w:top="1580" w:right="1360" w:bottom="280" w:left="1340" w:header="720" w:footer="720" w:gutter="0"/>
          <w:cols w:num="2" w:space="720" w:equalWidth="0">
            <w:col w:w="4387" w:space="319"/>
            <w:col w:w="4504"/>
          </w:cols>
        </w:sectPr>
      </w:pPr>
    </w:p>
    <w:p w14:paraId="44BD7F32" w14:textId="77777777" w:rsidR="008D2B72" w:rsidRDefault="009114CE">
      <w:pPr>
        <w:spacing w:line="159" w:lineRule="exact"/>
        <w:ind w:left="103"/>
        <w:rPr>
          <w:rFonts w:ascii="Meiryo"/>
          <w:i/>
          <w:sz w:val="14"/>
        </w:rPr>
      </w:pPr>
      <w:r>
        <w:rPr>
          <w:color w:val="7F7F7F"/>
          <w:sz w:val="12"/>
        </w:rPr>
        <w:t xml:space="preserve">14   </w:t>
      </w:r>
      <w:r>
        <w:rPr>
          <w:rFonts w:ascii="Meiryo"/>
          <w:i/>
          <w:sz w:val="14"/>
        </w:rPr>
        <w:t>}</w:t>
      </w:r>
    </w:p>
    <w:p w14:paraId="34C579BB" w14:textId="77777777" w:rsidR="008D2B72" w:rsidRDefault="008D2B72">
      <w:pPr>
        <w:pStyle w:val="Corpsdetexte"/>
        <w:spacing w:before="10"/>
        <w:rPr>
          <w:rFonts w:ascii="Meiryo"/>
          <w:i/>
          <w:sz w:val="13"/>
        </w:rPr>
      </w:pPr>
    </w:p>
    <w:p w14:paraId="16DBC93D" w14:textId="77777777" w:rsidR="008D2B72" w:rsidRDefault="008D2B72">
      <w:pPr>
        <w:rPr>
          <w:rFonts w:ascii="Meiryo"/>
          <w:sz w:val="13"/>
        </w:rPr>
        <w:sectPr w:rsidR="008D2B72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14:paraId="08C3D585" w14:textId="77777777" w:rsidR="008D2B72" w:rsidRDefault="008D2B72">
      <w:pPr>
        <w:pStyle w:val="Corpsdetexte"/>
        <w:spacing w:before="16"/>
        <w:rPr>
          <w:rFonts w:ascii="Meiryo"/>
          <w:i/>
          <w:sz w:val="13"/>
        </w:rPr>
      </w:pPr>
    </w:p>
    <w:p w14:paraId="5BE3172C" w14:textId="39291680" w:rsidR="008D2B72" w:rsidRDefault="009114CE">
      <w:pPr>
        <w:pStyle w:val="Corpsdetexte"/>
        <w:ind w:left="134"/>
        <w:jc w:val="both"/>
      </w:pPr>
      <w:proofErr w:type="gramStart"/>
      <w:r>
        <w:t>fired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active. The detailed discussion on these is not presented due to space limitation. Listing 4, lines 2-3 show a </w:t>
      </w:r>
      <w:commentRangeStart w:id="117"/>
      <w:proofErr w:type="spellStart"/>
      <w:r>
        <w:t>por</w:t>
      </w:r>
      <w:proofErr w:type="spellEnd"/>
      <w:r>
        <w:t xml:space="preserve">- </w:t>
      </w:r>
      <w:proofErr w:type="spellStart"/>
      <w:r>
        <w:t>tio</w:t>
      </w:r>
      <w:commentRangeEnd w:id="117"/>
      <w:r w:rsidR="00761177">
        <w:rPr>
          <w:rStyle w:val="Marquedecommentaire"/>
        </w:rPr>
        <w:commentReference w:id="117"/>
      </w:r>
      <w:r>
        <w:t>n</w:t>
      </w:r>
      <w:proofErr w:type="spellEnd"/>
      <w:r>
        <w:t xml:space="preserve"> of </w:t>
      </w:r>
      <w:ins w:id="118" w:author="RADERMACHER Ansgar 206501" w:date="2016-11-25T15:23:00Z">
        <w:r w:rsidR="00761177">
          <w:t xml:space="preserve">the </w:t>
        </w:r>
      </w:ins>
      <w:r>
        <w:t>code with multiple checking generated for</w:t>
      </w:r>
      <w:r>
        <w:rPr>
          <w:spacing w:val="-6"/>
        </w:rPr>
        <w:t xml:space="preserve"> </w:t>
      </w:r>
      <w:r>
        <w:t>the completion event processing method.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transitions</w:t>
      </w:r>
      <w:r>
        <w:rPr>
          <w:w w:val="99"/>
        </w:rPr>
        <w:t xml:space="preserve"> </w:t>
      </w:r>
      <w:r>
        <w:rPr>
          <w:i/>
        </w:rPr>
        <w:t>t14</w:t>
      </w:r>
      <w:r>
        <w:rPr>
          <w:i/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i/>
        </w:rPr>
        <w:t>t15</w:t>
      </w:r>
      <w:r>
        <w:rPr>
          <w:i/>
          <w:spacing w:val="-14"/>
        </w:rPr>
        <w:t xml:space="preserve"> </w:t>
      </w:r>
      <w:r>
        <w:t>incoming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i/>
        </w:rPr>
        <w:t>Join</w:t>
      </w:r>
      <w:r>
        <w:t>1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del w:id="119" w:author="RADERMACHER Ansgar 206501" w:date="2016-11-25T15:24:00Z">
        <w:r w:rsidDel="00761177">
          <w:delText>taken</w:delText>
        </w:r>
        <w:r w:rsidDel="00761177">
          <w:rPr>
            <w:spacing w:val="-14"/>
          </w:rPr>
          <w:delText xml:space="preserve"> </w:delText>
        </w:r>
        <w:r w:rsidDel="00761177">
          <w:delText>into</w:delText>
        </w:r>
        <w:r w:rsidDel="00761177">
          <w:rPr>
            <w:spacing w:val="-14"/>
          </w:rPr>
          <w:delText xml:space="preserve"> </w:delText>
        </w:r>
      </w:del>
      <w:r>
        <w:t>execut</w:t>
      </w:r>
      <w:ins w:id="120" w:author="RADERMACHER Ansgar 206501" w:date="2016-11-25T15:24:00Z">
        <w:r w:rsidR="00761177">
          <w:t>ed</w:t>
        </w:r>
      </w:ins>
      <w:del w:id="121" w:author="RADERMACHER Ansgar 206501" w:date="2016-11-25T15:24:00Z">
        <w:r w:rsidDel="00761177">
          <w:delText>ion</w:delText>
        </w:r>
      </w:del>
      <w:r>
        <w:t xml:space="preserve"> if </w:t>
      </w:r>
      <w:r>
        <w:rPr>
          <w:i/>
        </w:rPr>
        <w:t xml:space="preserve">S6 </w:t>
      </w:r>
      <w:r>
        <w:t xml:space="preserve">and </w:t>
      </w:r>
      <w:r>
        <w:rPr>
          <w:i/>
        </w:rPr>
        <w:t xml:space="preserve">S7 </w:t>
      </w:r>
      <w:r>
        <w:t xml:space="preserve">are active. In addition, the code portion checks the state associated with the current </w:t>
      </w:r>
      <w:proofErr w:type="spellStart"/>
      <w:r>
        <w:t>comple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event emitted upon the completion of either</w:t>
      </w:r>
      <w:r>
        <w:rPr>
          <w:spacing w:val="-5"/>
        </w:rPr>
        <w:t xml:space="preserve"> </w:t>
      </w:r>
      <w:r>
        <w:rPr>
          <w:i/>
        </w:rPr>
        <w:t>S6</w:t>
      </w:r>
      <w:r>
        <w:t xml:space="preserve">’s or </w:t>
      </w:r>
      <w:r>
        <w:rPr>
          <w:i/>
        </w:rPr>
        <w:t>S7</w:t>
      </w:r>
      <w:r>
        <w:t xml:space="preserve">’s </w:t>
      </w:r>
      <w:proofErr w:type="spellStart"/>
      <w:r>
        <w:rPr>
          <w:i/>
        </w:rPr>
        <w:t>doActivity</w:t>
      </w:r>
      <w:proofErr w:type="spellEnd"/>
      <w:r>
        <w:t xml:space="preserve">. </w:t>
      </w:r>
      <w:commentRangeStart w:id="122"/>
      <w:r>
        <w:t>Lines 4-6 concurrently exits</w:t>
      </w:r>
      <w:commentRangeEnd w:id="122"/>
      <w:r w:rsidR="00761177">
        <w:rPr>
          <w:rStyle w:val="Marquedecommentaire"/>
        </w:rPr>
        <w:commentReference w:id="122"/>
      </w:r>
      <w:r>
        <w:t xml:space="preserve"> the sub-states of </w:t>
      </w:r>
      <w:r>
        <w:rPr>
          <w:i/>
        </w:rPr>
        <w:t xml:space="preserve">S6 </w:t>
      </w:r>
      <w:r>
        <w:t xml:space="preserve">by using </w:t>
      </w:r>
      <w:r>
        <w:rPr>
          <w:i/>
        </w:rPr>
        <w:t xml:space="preserve">FORK </w:t>
      </w:r>
      <w:r>
        <w:t xml:space="preserve">and </w:t>
      </w:r>
      <w:r>
        <w:rPr>
          <w:i/>
        </w:rPr>
        <w:t>JOIN</w:t>
      </w:r>
      <w:r>
        <w:t>, which</w:t>
      </w:r>
      <w:r>
        <w:rPr>
          <w:spacing w:val="-17"/>
        </w:rPr>
        <w:t xml:space="preserve"> </w:t>
      </w:r>
      <w:r>
        <w:t xml:space="preserve">are respectively used to spawn and wait for a thread, for the region methods associated with </w:t>
      </w:r>
      <w:r>
        <w:rPr>
          <w:i/>
        </w:rPr>
        <w:t>S6</w:t>
      </w:r>
      <w:r>
        <w:t xml:space="preserve">’s orthogonal regions, which actually exit </w:t>
      </w:r>
      <w:r>
        <w:rPr>
          <w:i/>
        </w:rPr>
        <w:t xml:space="preserve">S7 </w:t>
      </w:r>
      <w:r>
        <w:t xml:space="preserve">and </w:t>
      </w:r>
      <w:r>
        <w:rPr>
          <w:i/>
        </w:rPr>
        <w:t>S8</w:t>
      </w:r>
      <w:r>
        <w:t>. Then,</w:t>
      </w:r>
      <w:r>
        <w:rPr>
          <w:spacing w:val="-33"/>
        </w:rPr>
        <w:t xml:space="preserve"> </w:t>
      </w:r>
      <w:proofErr w:type="gramStart"/>
      <w:r>
        <w:rPr>
          <w:i/>
        </w:rPr>
        <w:t>exit(</w:t>
      </w:r>
      <w:proofErr w:type="gramEnd"/>
      <w:r>
        <w:rPr>
          <w:i/>
        </w:rPr>
        <w:t xml:space="preserve">S6) </w:t>
      </w:r>
      <w:r>
        <w:t xml:space="preserve">is executed before the concurrency of transition </w:t>
      </w:r>
      <w:proofErr w:type="spellStart"/>
      <w:r>
        <w:t>ef</w:t>
      </w:r>
      <w:proofErr w:type="spellEnd"/>
      <w:r>
        <w:t xml:space="preserve">- </w:t>
      </w:r>
      <w:proofErr w:type="spellStart"/>
      <w:r>
        <w:t>fects</w:t>
      </w:r>
      <w:proofErr w:type="spellEnd"/>
      <w:r>
        <w:t xml:space="preserve"> </w:t>
      </w:r>
      <w:r>
        <w:rPr>
          <w:i/>
        </w:rPr>
        <w:t xml:space="preserve">t14 </w:t>
      </w:r>
      <w:r>
        <w:t xml:space="preserve">and </w:t>
      </w:r>
      <w:r>
        <w:rPr>
          <w:i/>
        </w:rPr>
        <w:t xml:space="preserve">t15 </w:t>
      </w:r>
      <w:r>
        <w:t>is taken into</w:t>
      </w:r>
      <w:r>
        <w:rPr>
          <w:spacing w:val="-19"/>
        </w:rPr>
        <w:t xml:space="preserve"> </w:t>
      </w:r>
      <w:r>
        <w:t>account.</w:t>
      </w:r>
    </w:p>
    <w:p w14:paraId="31FCD43E" w14:textId="77777777" w:rsidR="008D2B72" w:rsidRDefault="008D2B72">
      <w:pPr>
        <w:pStyle w:val="Corpsdetexte"/>
        <w:spacing w:before="7"/>
      </w:pPr>
    </w:p>
    <w:p w14:paraId="4B671F85" w14:textId="7679AFBE" w:rsidR="008D2B72" w:rsidRDefault="009D047C">
      <w:pPr>
        <w:ind w:left="134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3E6726EA" wp14:editId="5299EF2F">
                <wp:simplePos x="0" y="0"/>
                <wp:positionH relativeFrom="page">
                  <wp:posOffset>935990</wp:posOffset>
                </wp:positionH>
                <wp:positionV relativeFrom="paragraph">
                  <wp:posOffset>1270</wp:posOffset>
                </wp:positionV>
                <wp:extent cx="2700020" cy="0"/>
                <wp:effectExtent l="12065" t="9525" r="12065" b="9525"/>
                <wp:wrapNone/>
                <wp:docPr id="332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F241C" id="Line 331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7pt,.1pt" to="286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" strokeweight=".281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64CB8B3" wp14:editId="1427174C">
                <wp:simplePos x="0" y="0"/>
                <wp:positionH relativeFrom="page">
                  <wp:posOffset>935990</wp:posOffset>
                </wp:positionH>
                <wp:positionV relativeFrom="paragraph">
                  <wp:posOffset>173990</wp:posOffset>
                </wp:positionV>
                <wp:extent cx="2700020" cy="0"/>
                <wp:effectExtent l="12065" t="10795" r="12065" b="8255"/>
                <wp:wrapNone/>
                <wp:docPr id="331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2EA14" id="Line 330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7pt,13.7pt" to="286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swFwIAACw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" strokeweight=".14042mm">
                <w10:wrap anchorx="page"/>
              </v:line>
            </w:pict>
          </mc:Fallback>
        </mc:AlternateContent>
      </w:r>
      <w:r w:rsidR="009114CE">
        <w:rPr>
          <w:b/>
          <w:sz w:val="20"/>
        </w:rPr>
        <w:t xml:space="preserve">Algorithm 2 </w:t>
      </w:r>
      <w:r w:rsidR="009114CE">
        <w:rPr>
          <w:sz w:val="20"/>
        </w:rPr>
        <w:t>Code generation for transition</w:t>
      </w:r>
    </w:p>
    <w:p w14:paraId="4E3118B8" w14:textId="77777777" w:rsidR="008D2B72" w:rsidRDefault="009114CE">
      <w:pPr>
        <w:spacing w:before="88" w:line="159" w:lineRule="exact"/>
        <w:ind w:left="134"/>
        <w:jc w:val="both"/>
        <w:rPr>
          <w:i/>
          <w:sz w:val="14"/>
        </w:rPr>
      </w:pPr>
      <w:r>
        <w:rPr>
          <w:b/>
          <w:sz w:val="14"/>
        </w:rPr>
        <w:t xml:space="preserve">Require:  </w:t>
      </w:r>
      <w:r>
        <w:rPr>
          <w:sz w:val="14"/>
        </w:rPr>
        <w:t xml:space="preserve">A source </w:t>
      </w:r>
      <w:proofErr w:type="gramStart"/>
      <w:r>
        <w:rPr>
          <w:i/>
          <w:sz w:val="14"/>
        </w:rPr>
        <w:t>v</w:t>
      </w:r>
      <w:r>
        <w:rPr>
          <w:i/>
          <w:position w:val="-1"/>
          <w:sz w:val="10"/>
        </w:rPr>
        <w:t xml:space="preserve">s </w:t>
      </w:r>
      <w:r>
        <w:rPr>
          <w:sz w:val="14"/>
        </w:rPr>
        <w:t>,</w:t>
      </w:r>
      <w:proofErr w:type="gramEnd"/>
      <w:r>
        <w:rPr>
          <w:sz w:val="14"/>
        </w:rPr>
        <w:t xml:space="preserve"> a target vertex </w:t>
      </w:r>
      <w:r>
        <w:rPr>
          <w:i/>
          <w:sz w:val="14"/>
        </w:rPr>
        <w:t>v</w:t>
      </w:r>
      <w:r>
        <w:rPr>
          <w:i/>
          <w:position w:val="-1"/>
          <w:sz w:val="10"/>
        </w:rPr>
        <w:t xml:space="preserve">t </w:t>
      </w:r>
      <w:r>
        <w:rPr>
          <w:sz w:val="14"/>
        </w:rPr>
        <w:t xml:space="preserve">and a transition </w:t>
      </w:r>
      <w:r>
        <w:rPr>
          <w:i/>
          <w:sz w:val="14"/>
        </w:rPr>
        <w:t>t</w:t>
      </w:r>
    </w:p>
    <w:p w14:paraId="4C8E17CB" w14:textId="77777777" w:rsidR="008D2B72" w:rsidRDefault="009114CE">
      <w:pPr>
        <w:spacing w:line="134" w:lineRule="exact"/>
        <w:ind w:left="134"/>
        <w:jc w:val="both"/>
        <w:rPr>
          <w:sz w:val="14"/>
        </w:rPr>
      </w:pPr>
      <w:r>
        <w:rPr>
          <w:b/>
          <w:sz w:val="14"/>
        </w:rPr>
        <w:t xml:space="preserve">Ensure:  </w:t>
      </w:r>
      <w:r>
        <w:rPr>
          <w:sz w:val="14"/>
        </w:rPr>
        <w:t>Code generation for transition</w:t>
      </w:r>
    </w:p>
    <w:p w14:paraId="0233B57F" w14:textId="1B0586C1" w:rsidR="008D2B72" w:rsidRDefault="009D047C">
      <w:pPr>
        <w:spacing w:line="177" w:lineRule="exact"/>
        <w:ind w:left="209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18566EC4" wp14:editId="4458BADD">
                <wp:simplePos x="0" y="0"/>
                <wp:positionH relativeFrom="page">
                  <wp:posOffset>1701165</wp:posOffset>
                </wp:positionH>
                <wp:positionV relativeFrom="paragraph">
                  <wp:posOffset>95885</wp:posOffset>
                </wp:positionV>
                <wp:extent cx="26670" cy="0"/>
                <wp:effectExtent l="5715" t="6350" r="5715" b="12700"/>
                <wp:wrapNone/>
                <wp:docPr id="330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628A4" id="Line 329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95pt,7.55pt" to="136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1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sz w:val="18"/>
        </w:rPr>
        <w:t xml:space="preserve">1:  </w:t>
      </w:r>
      <w:r w:rsidR="009114CE">
        <w:rPr>
          <w:b/>
          <w:sz w:val="14"/>
        </w:rPr>
        <w:t xml:space="preserve">procedure </w:t>
      </w:r>
      <w:r w:rsidR="009114CE">
        <w:rPr>
          <w:sz w:val="11"/>
        </w:rPr>
        <w:t xml:space="preserve">GEN </w:t>
      </w:r>
      <w:proofErr w:type="gramStart"/>
      <w:r w:rsidR="009114CE">
        <w:rPr>
          <w:sz w:val="14"/>
        </w:rPr>
        <w:t>T</w:t>
      </w:r>
      <w:r w:rsidR="009114CE">
        <w:rPr>
          <w:sz w:val="11"/>
        </w:rPr>
        <w:t>RANS</w:t>
      </w:r>
      <w:r w:rsidR="009114CE">
        <w:rPr>
          <w:sz w:val="14"/>
        </w:rPr>
        <w:t>(</w:t>
      </w:r>
      <w:proofErr w:type="gramEnd"/>
      <w:r w:rsidR="009114CE">
        <w:rPr>
          <w:i/>
          <w:sz w:val="14"/>
        </w:rPr>
        <w:t>v</w:t>
      </w:r>
      <w:r w:rsidR="009114CE">
        <w:rPr>
          <w:i/>
          <w:position w:val="-1"/>
          <w:sz w:val="10"/>
        </w:rPr>
        <w:t xml:space="preserve">s </w:t>
      </w:r>
      <w:r w:rsidR="009114CE">
        <w:rPr>
          <w:sz w:val="14"/>
        </w:rPr>
        <w:t xml:space="preserve">, </w:t>
      </w:r>
      <w:r w:rsidR="009114CE">
        <w:rPr>
          <w:i/>
          <w:sz w:val="14"/>
        </w:rPr>
        <w:t>v</w:t>
      </w:r>
      <w:r w:rsidR="009114CE">
        <w:rPr>
          <w:i/>
          <w:position w:val="-1"/>
          <w:sz w:val="10"/>
        </w:rPr>
        <w:t xml:space="preserve">t </w:t>
      </w:r>
      <w:r w:rsidR="009114CE">
        <w:rPr>
          <w:sz w:val="14"/>
        </w:rPr>
        <w:t xml:space="preserve">, </w:t>
      </w:r>
      <w:r w:rsidR="009114CE">
        <w:rPr>
          <w:i/>
          <w:sz w:val="14"/>
        </w:rPr>
        <w:t>t</w:t>
      </w:r>
      <w:r w:rsidR="009114CE">
        <w:rPr>
          <w:sz w:val="14"/>
        </w:rPr>
        <w:t>)</w:t>
      </w:r>
    </w:p>
    <w:p w14:paraId="14C66816" w14:textId="77777777" w:rsidR="008D2B72" w:rsidRDefault="009114CE">
      <w:pPr>
        <w:tabs>
          <w:tab w:val="left" w:pos="648"/>
        </w:tabs>
        <w:spacing w:before="2" w:line="208" w:lineRule="auto"/>
        <w:ind w:left="438" w:hanging="230"/>
        <w:rPr>
          <w:sz w:val="14"/>
        </w:rPr>
      </w:pPr>
      <w:r>
        <w:rPr>
          <w:sz w:val="18"/>
        </w:rPr>
        <w:t>2: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4"/>
        </w:rPr>
        <w:t xml:space="preserve">Find </w:t>
      </w:r>
      <w:proofErr w:type="gramStart"/>
      <w:r>
        <w:rPr>
          <w:i/>
          <w:sz w:val="14"/>
        </w:rPr>
        <w:t>s</w:t>
      </w:r>
      <w:r>
        <w:rPr>
          <w:i/>
          <w:position w:val="-1"/>
          <w:sz w:val="10"/>
        </w:rPr>
        <w:t xml:space="preserve">ex  </w:t>
      </w:r>
      <w:r>
        <w:rPr>
          <w:sz w:val="14"/>
        </w:rPr>
        <w:t>and</w:t>
      </w:r>
      <w:proofErr w:type="gramEnd"/>
      <w:r>
        <w:rPr>
          <w:sz w:val="14"/>
        </w:rPr>
        <w:t xml:space="preserve"> </w:t>
      </w:r>
      <w:r>
        <w:rPr>
          <w:i/>
          <w:sz w:val="14"/>
        </w:rPr>
        <w:t>s</w:t>
      </w:r>
      <w:proofErr w:type="spellStart"/>
      <w:r>
        <w:rPr>
          <w:i/>
          <w:position w:val="-1"/>
          <w:sz w:val="10"/>
        </w:rPr>
        <w:t>en</w:t>
      </w:r>
      <w:proofErr w:type="spellEnd"/>
      <w:r>
        <w:rPr>
          <w:i/>
          <w:position w:val="-1"/>
          <w:sz w:val="10"/>
        </w:rPr>
        <w:t xml:space="preserve">  </w:t>
      </w:r>
      <w:r>
        <w:rPr>
          <w:sz w:val="14"/>
        </w:rPr>
        <w:t>as vertexes in the same region and directly</w:t>
      </w:r>
      <w:r>
        <w:rPr>
          <w:spacing w:val="-22"/>
          <w:sz w:val="14"/>
        </w:rPr>
        <w:t xml:space="preserve"> </w:t>
      </w:r>
      <w:r>
        <w:rPr>
          <w:sz w:val="14"/>
        </w:rPr>
        <w:t>or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indi</w:t>
      </w:r>
      <w:proofErr w:type="spellEnd"/>
      <w:r>
        <w:rPr>
          <w:sz w:val="14"/>
        </w:rPr>
        <w:t>-</w:t>
      </w:r>
      <w:r>
        <w:rPr>
          <w:w w:val="99"/>
          <w:sz w:val="14"/>
        </w:rPr>
        <w:t xml:space="preserve"> </w:t>
      </w:r>
      <w:proofErr w:type="spellStart"/>
      <w:r>
        <w:rPr>
          <w:sz w:val="14"/>
        </w:rPr>
        <w:t>rectly</w:t>
      </w:r>
      <w:proofErr w:type="spellEnd"/>
      <w:r>
        <w:rPr>
          <w:sz w:val="14"/>
        </w:rPr>
        <w:t xml:space="preserve"> containing/being </w:t>
      </w:r>
      <w:r>
        <w:rPr>
          <w:i/>
          <w:sz w:val="14"/>
        </w:rPr>
        <w:t>v</w:t>
      </w:r>
      <w:r>
        <w:rPr>
          <w:i/>
          <w:position w:val="-1"/>
          <w:sz w:val="10"/>
        </w:rPr>
        <w:t xml:space="preserve">s </w:t>
      </w:r>
      <w:r>
        <w:rPr>
          <w:sz w:val="14"/>
        </w:rPr>
        <w:t xml:space="preserve">and </w:t>
      </w:r>
      <w:r>
        <w:rPr>
          <w:i/>
          <w:sz w:val="14"/>
        </w:rPr>
        <w:t>v</w:t>
      </w:r>
      <w:r>
        <w:rPr>
          <w:i/>
          <w:position w:val="-1"/>
          <w:sz w:val="10"/>
        </w:rPr>
        <w:t xml:space="preserve">t </w:t>
      </w:r>
      <w:r>
        <w:rPr>
          <w:sz w:val="14"/>
        </w:rPr>
        <w:t>,</w:t>
      </w:r>
      <w:r>
        <w:rPr>
          <w:spacing w:val="-23"/>
          <w:sz w:val="14"/>
        </w:rPr>
        <w:t xml:space="preserve"> </w:t>
      </w:r>
      <w:r>
        <w:rPr>
          <w:sz w:val="14"/>
        </w:rPr>
        <w:t>respectively.</w:t>
      </w:r>
    </w:p>
    <w:p w14:paraId="1A93C826" w14:textId="77777777" w:rsidR="008D2B72" w:rsidRDefault="009114CE">
      <w:pPr>
        <w:spacing w:line="156" w:lineRule="exact"/>
        <w:ind w:left="209"/>
        <w:jc w:val="both"/>
        <w:rPr>
          <w:sz w:val="14"/>
        </w:rPr>
      </w:pPr>
      <w:r>
        <w:rPr>
          <w:sz w:val="18"/>
        </w:rPr>
        <w:t xml:space="preserve">3:      </w:t>
      </w:r>
      <w:r>
        <w:rPr>
          <w:sz w:val="14"/>
        </w:rPr>
        <w:t>Generate IF-ELSE statements for junctions</w:t>
      </w:r>
    </w:p>
    <w:p w14:paraId="32720E1B" w14:textId="77777777" w:rsidR="008D2B72" w:rsidRDefault="009114CE">
      <w:pPr>
        <w:spacing w:line="147" w:lineRule="exact"/>
        <w:ind w:left="209"/>
        <w:jc w:val="both"/>
        <w:rPr>
          <w:b/>
          <w:sz w:val="14"/>
        </w:rPr>
      </w:pPr>
      <w:r>
        <w:rPr>
          <w:sz w:val="18"/>
        </w:rPr>
        <w:t xml:space="preserve">4:      </w:t>
      </w:r>
      <w:r>
        <w:rPr>
          <w:b/>
          <w:sz w:val="14"/>
        </w:rPr>
        <w:t xml:space="preserve">if </w:t>
      </w:r>
      <w:proofErr w:type="gramStart"/>
      <w:r>
        <w:rPr>
          <w:i/>
          <w:sz w:val="14"/>
        </w:rPr>
        <w:t>s</w:t>
      </w:r>
      <w:r>
        <w:rPr>
          <w:i/>
          <w:position w:val="-1"/>
          <w:sz w:val="10"/>
        </w:rPr>
        <w:t xml:space="preserve">ex  </w:t>
      </w:r>
      <w:r>
        <w:rPr>
          <w:sz w:val="14"/>
        </w:rPr>
        <w:t>is</w:t>
      </w:r>
      <w:proofErr w:type="gramEnd"/>
      <w:r>
        <w:rPr>
          <w:sz w:val="14"/>
        </w:rPr>
        <w:t xml:space="preserve"> a state </w:t>
      </w:r>
      <w:r>
        <w:rPr>
          <w:b/>
          <w:sz w:val="14"/>
        </w:rPr>
        <w:t>then</w:t>
      </w:r>
    </w:p>
    <w:p w14:paraId="5C93F367" w14:textId="77777777" w:rsidR="008D2B72" w:rsidRDefault="009114CE">
      <w:pPr>
        <w:tabs>
          <w:tab w:val="left" w:pos="857"/>
        </w:tabs>
        <w:spacing w:line="201" w:lineRule="exact"/>
        <w:ind w:left="209"/>
        <w:jc w:val="both"/>
        <w:rPr>
          <w:b/>
          <w:sz w:val="14"/>
        </w:rPr>
      </w:pPr>
      <w:r>
        <w:rPr>
          <w:sz w:val="18"/>
        </w:rPr>
        <w:t>5:</w:t>
      </w:r>
      <w:r>
        <w:rPr>
          <w:sz w:val="18"/>
        </w:rPr>
        <w:tab/>
      </w:r>
      <w:r>
        <w:rPr>
          <w:b/>
          <w:sz w:val="14"/>
        </w:rPr>
        <w:t xml:space="preserve">for </w:t>
      </w:r>
      <w:r>
        <w:rPr>
          <w:i/>
          <w:sz w:val="14"/>
        </w:rPr>
        <w:t xml:space="preserve">r </w:t>
      </w:r>
      <w:r>
        <w:rPr>
          <w:rFonts w:ascii="Meiryo" w:hAnsi="Meiryo"/>
          <w:i/>
          <w:sz w:val="14"/>
        </w:rPr>
        <w:t>∈</w:t>
      </w:r>
      <w:r>
        <w:rPr>
          <w:rFonts w:ascii="Meiryo" w:hAnsi="Meiryo"/>
          <w:i/>
          <w:spacing w:val="-30"/>
          <w:sz w:val="14"/>
        </w:rPr>
        <w:t xml:space="preserve"> </w:t>
      </w:r>
      <w:r>
        <w:rPr>
          <w:sz w:val="14"/>
        </w:rPr>
        <w:t xml:space="preserve">regions of </w:t>
      </w:r>
      <w:r>
        <w:rPr>
          <w:i/>
          <w:sz w:val="14"/>
        </w:rPr>
        <w:t>s</w:t>
      </w:r>
      <w:r>
        <w:rPr>
          <w:i/>
          <w:position w:val="-1"/>
          <w:sz w:val="10"/>
        </w:rPr>
        <w:t xml:space="preserve">ex </w:t>
      </w:r>
      <w:r>
        <w:rPr>
          <w:b/>
          <w:sz w:val="14"/>
        </w:rPr>
        <w:t>do</w:t>
      </w:r>
    </w:p>
    <w:p w14:paraId="32EDAF34" w14:textId="77777777" w:rsidR="008D2B72" w:rsidRDefault="009114CE">
      <w:pPr>
        <w:tabs>
          <w:tab w:val="left" w:pos="1066"/>
        </w:tabs>
        <w:spacing w:line="162" w:lineRule="exact"/>
        <w:ind w:left="209"/>
        <w:jc w:val="both"/>
        <w:rPr>
          <w:sz w:val="14"/>
        </w:rPr>
      </w:pPr>
      <w:r>
        <w:rPr>
          <w:sz w:val="18"/>
        </w:rPr>
        <w:t>6:</w:t>
      </w:r>
      <w:r>
        <w:rPr>
          <w:sz w:val="18"/>
        </w:rPr>
        <w:tab/>
      </w:r>
      <w:proofErr w:type="gramStart"/>
      <w:r>
        <w:rPr>
          <w:i/>
          <w:sz w:val="14"/>
        </w:rPr>
        <w:t>FORK</w:t>
      </w:r>
      <w:r>
        <w:rPr>
          <w:rFonts w:ascii="Tahoma"/>
          <w:sz w:val="14"/>
        </w:rPr>
        <w:t>(</w:t>
      </w:r>
      <w:proofErr w:type="spellStart"/>
      <w:proofErr w:type="gramEnd"/>
      <w:r>
        <w:rPr>
          <w:i/>
          <w:sz w:val="14"/>
        </w:rPr>
        <w:t>RegionExit</w:t>
      </w:r>
      <w:proofErr w:type="spellEnd"/>
      <w:r>
        <w:rPr>
          <w:rFonts w:ascii="Tahoma"/>
          <w:sz w:val="14"/>
        </w:rPr>
        <w:t>(</w:t>
      </w:r>
      <w:r>
        <w:rPr>
          <w:i/>
          <w:sz w:val="14"/>
        </w:rPr>
        <w:t>r</w:t>
      </w:r>
      <w:r>
        <w:rPr>
          <w:rFonts w:ascii="Tahoma"/>
          <w:sz w:val="14"/>
        </w:rPr>
        <w:t xml:space="preserve">)) </w:t>
      </w:r>
      <w:r>
        <w:rPr>
          <w:sz w:val="14"/>
        </w:rPr>
        <w:t>//create thread for exiting</w:t>
      </w:r>
      <w:r>
        <w:rPr>
          <w:spacing w:val="3"/>
          <w:sz w:val="14"/>
        </w:rPr>
        <w:t xml:space="preserve"> </w:t>
      </w:r>
      <w:r>
        <w:rPr>
          <w:sz w:val="14"/>
        </w:rPr>
        <w:t>region</w:t>
      </w:r>
    </w:p>
    <w:p w14:paraId="6367303C" w14:textId="77777777" w:rsidR="008D2B72" w:rsidRDefault="009114CE">
      <w:pPr>
        <w:tabs>
          <w:tab w:val="left" w:pos="857"/>
        </w:tabs>
        <w:spacing w:line="159" w:lineRule="exact"/>
        <w:ind w:left="209"/>
        <w:jc w:val="both"/>
        <w:rPr>
          <w:sz w:val="14"/>
        </w:rPr>
      </w:pPr>
      <w:r>
        <w:rPr>
          <w:sz w:val="18"/>
        </w:rPr>
        <w:t>7:</w:t>
      </w:r>
      <w:r>
        <w:rPr>
          <w:sz w:val="18"/>
        </w:rPr>
        <w:tab/>
      </w:r>
      <w:r>
        <w:rPr>
          <w:sz w:val="14"/>
        </w:rPr>
        <w:t>Generate JOIN for threads created</w:t>
      </w:r>
      <w:r>
        <w:rPr>
          <w:spacing w:val="-19"/>
          <w:sz w:val="14"/>
        </w:rPr>
        <w:t xml:space="preserve"> </w:t>
      </w:r>
      <w:r>
        <w:rPr>
          <w:sz w:val="14"/>
        </w:rPr>
        <w:t>above</w:t>
      </w:r>
    </w:p>
    <w:p w14:paraId="08B25F8B" w14:textId="77777777" w:rsidR="008D2B72" w:rsidRDefault="009114CE">
      <w:pPr>
        <w:tabs>
          <w:tab w:val="left" w:pos="857"/>
        </w:tabs>
        <w:spacing w:line="160" w:lineRule="exact"/>
        <w:ind w:left="209"/>
        <w:jc w:val="both"/>
        <w:rPr>
          <w:i/>
          <w:sz w:val="10"/>
        </w:rPr>
      </w:pPr>
      <w:r>
        <w:rPr>
          <w:sz w:val="18"/>
        </w:rPr>
        <w:t>8:</w:t>
      </w:r>
      <w:r>
        <w:rPr>
          <w:sz w:val="18"/>
        </w:rPr>
        <w:tab/>
      </w:r>
      <w:r>
        <w:rPr>
          <w:sz w:val="14"/>
        </w:rPr>
        <w:t xml:space="preserve">Generate </w:t>
      </w:r>
      <w:proofErr w:type="spellStart"/>
      <w:r>
        <w:rPr>
          <w:sz w:val="14"/>
        </w:rPr>
        <w:t>sendStopSignal</w:t>
      </w:r>
      <w:proofErr w:type="spellEnd"/>
      <w:r>
        <w:rPr>
          <w:sz w:val="14"/>
        </w:rPr>
        <w:t xml:space="preserve"> to</w:t>
      </w:r>
      <w:r>
        <w:rPr>
          <w:spacing w:val="-11"/>
          <w:sz w:val="14"/>
        </w:rPr>
        <w:t xml:space="preserve"> </w:t>
      </w:r>
      <w:r>
        <w:rPr>
          <w:i/>
          <w:sz w:val="14"/>
        </w:rPr>
        <w:t>s</w:t>
      </w:r>
      <w:r>
        <w:rPr>
          <w:i/>
          <w:position w:val="-1"/>
          <w:sz w:val="10"/>
        </w:rPr>
        <w:t>ex</w:t>
      </w:r>
    </w:p>
    <w:p w14:paraId="3E0800A2" w14:textId="77777777" w:rsidR="008D2B72" w:rsidRDefault="009114CE">
      <w:pPr>
        <w:tabs>
          <w:tab w:val="left" w:pos="857"/>
        </w:tabs>
        <w:spacing w:line="175" w:lineRule="exact"/>
        <w:ind w:left="209"/>
        <w:jc w:val="both"/>
        <w:rPr>
          <w:sz w:val="14"/>
        </w:rPr>
      </w:pPr>
      <w:r>
        <w:rPr>
          <w:sz w:val="18"/>
        </w:rPr>
        <w:t>9:</w:t>
      </w:r>
      <w:r>
        <w:rPr>
          <w:sz w:val="18"/>
        </w:rPr>
        <w:tab/>
      </w:r>
      <w:proofErr w:type="gramStart"/>
      <w:r>
        <w:rPr>
          <w:i/>
          <w:sz w:val="14"/>
        </w:rPr>
        <w:t>exit</w:t>
      </w:r>
      <w:r>
        <w:rPr>
          <w:rFonts w:ascii="Tahoma"/>
          <w:sz w:val="14"/>
        </w:rPr>
        <w:t>(</w:t>
      </w:r>
      <w:proofErr w:type="gramEnd"/>
      <w:r>
        <w:rPr>
          <w:i/>
          <w:sz w:val="14"/>
        </w:rPr>
        <w:t>s</w:t>
      </w:r>
      <w:r>
        <w:rPr>
          <w:i/>
          <w:position w:val="-1"/>
          <w:sz w:val="10"/>
        </w:rPr>
        <w:t xml:space="preserve">ex </w:t>
      </w:r>
      <w:r>
        <w:rPr>
          <w:rFonts w:ascii="Tahoma"/>
          <w:sz w:val="14"/>
        </w:rPr>
        <w:t>)</w:t>
      </w:r>
      <w:r>
        <w:rPr>
          <w:rFonts w:ascii="Tahoma"/>
          <w:spacing w:val="-32"/>
          <w:sz w:val="14"/>
        </w:rPr>
        <w:t xml:space="preserve"> </w:t>
      </w:r>
      <w:r>
        <w:rPr>
          <w:sz w:val="14"/>
        </w:rPr>
        <w:t>//exit the state</w:t>
      </w:r>
    </w:p>
    <w:p w14:paraId="540D15FA" w14:textId="77777777" w:rsidR="008D2B72" w:rsidRDefault="009114CE">
      <w:pPr>
        <w:spacing w:line="152" w:lineRule="exact"/>
        <w:ind w:left="134"/>
        <w:jc w:val="both"/>
        <w:rPr>
          <w:b/>
          <w:sz w:val="14"/>
        </w:rPr>
      </w:pPr>
      <w:r>
        <w:rPr>
          <w:sz w:val="18"/>
        </w:rPr>
        <w:t xml:space="preserve">10:      </w:t>
      </w:r>
      <w:r>
        <w:rPr>
          <w:b/>
          <w:sz w:val="14"/>
        </w:rPr>
        <w:t xml:space="preserve">if </w:t>
      </w:r>
      <w:proofErr w:type="gramStart"/>
      <w:r>
        <w:rPr>
          <w:i/>
          <w:sz w:val="14"/>
        </w:rPr>
        <w:t>v</w:t>
      </w:r>
      <w:r>
        <w:rPr>
          <w:i/>
          <w:position w:val="-1"/>
          <w:sz w:val="10"/>
        </w:rPr>
        <w:t xml:space="preserve">t  </w:t>
      </w:r>
      <w:r>
        <w:rPr>
          <w:sz w:val="14"/>
        </w:rPr>
        <w:t>is</w:t>
      </w:r>
      <w:proofErr w:type="gramEnd"/>
      <w:r>
        <w:rPr>
          <w:sz w:val="14"/>
        </w:rPr>
        <w:t xml:space="preserve"> a pseudo state join </w:t>
      </w:r>
      <w:r>
        <w:rPr>
          <w:b/>
          <w:sz w:val="14"/>
        </w:rPr>
        <w:t>then</w:t>
      </w:r>
    </w:p>
    <w:p w14:paraId="1510EA78" w14:textId="77777777" w:rsidR="008D2B72" w:rsidRDefault="009114CE">
      <w:pPr>
        <w:tabs>
          <w:tab w:val="left" w:pos="871"/>
        </w:tabs>
        <w:spacing w:line="205" w:lineRule="exact"/>
        <w:ind w:left="134"/>
        <w:jc w:val="both"/>
        <w:rPr>
          <w:b/>
          <w:sz w:val="14"/>
        </w:rPr>
      </w:pPr>
      <w:r>
        <w:rPr>
          <w:sz w:val="18"/>
        </w:rPr>
        <w:t>11:</w:t>
      </w:r>
      <w:r>
        <w:rPr>
          <w:sz w:val="18"/>
        </w:rPr>
        <w:tab/>
      </w:r>
      <w:r>
        <w:rPr>
          <w:b/>
          <w:sz w:val="14"/>
        </w:rPr>
        <w:t xml:space="preserve">for </w:t>
      </w:r>
      <w:r>
        <w:rPr>
          <w:i/>
          <w:sz w:val="14"/>
        </w:rPr>
        <w:t xml:space="preserve">in </w:t>
      </w:r>
      <w:r>
        <w:rPr>
          <w:rFonts w:ascii="Meiryo" w:hAnsi="Meiryo"/>
          <w:i/>
          <w:sz w:val="14"/>
        </w:rPr>
        <w:t>∈</w:t>
      </w:r>
      <w:r>
        <w:rPr>
          <w:rFonts w:ascii="Meiryo" w:hAnsi="Meiryo"/>
          <w:i/>
          <w:spacing w:val="-28"/>
          <w:sz w:val="14"/>
        </w:rPr>
        <w:t xml:space="preserve"> </w:t>
      </w:r>
      <w:r>
        <w:rPr>
          <w:sz w:val="14"/>
        </w:rPr>
        <w:t xml:space="preserve">incoming transitions of </w:t>
      </w:r>
      <w:proofErr w:type="gramStart"/>
      <w:r>
        <w:rPr>
          <w:i/>
          <w:sz w:val="14"/>
        </w:rPr>
        <w:t>v</w:t>
      </w:r>
      <w:proofErr w:type="spellStart"/>
      <w:r>
        <w:rPr>
          <w:i/>
          <w:position w:val="-1"/>
          <w:sz w:val="10"/>
        </w:rPr>
        <w:t>t</w:t>
      </w:r>
      <w:proofErr w:type="spellEnd"/>
      <w:proofErr w:type="gramEnd"/>
      <w:r>
        <w:rPr>
          <w:i/>
          <w:position w:val="-1"/>
          <w:sz w:val="10"/>
        </w:rPr>
        <w:t xml:space="preserve"> </w:t>
      </w:r>
      <w:r>
        <w:rPr>
          <w:b/>
          <w:sz w:val="14"/>
        </w:rPr>
        <w:t>do</w:t>
      </w:r>
    </w:p>
    <w:p w14:paraId="44FFBE7B" w14:textId="77777777" w:rsidR="008D2B72" w:rsidRDefault="009114CE">
      <w:pPr>
        <w:tabs>
          <w:tab w:val="left" w:pos="1080"/>
        </w:tabs>
        <w:spacing w:line="163" w:lineRule="exact"/>
        <w:ind w:left="134"/>
        <w:jc w:val="both"/>
        <w:rPr>
          <w:sz w:val="14"/>
        </w:rPr>
      </w:pPr>
      <w:r>
        <w:rPr>
          <w:sz w:val="18"/>
        </w:rPr>
        <w:t>12:</w:t>
      </w:r>
      <w:r>
        <w:rPr>
          <w:sz w:val="18"/>
        </w:rPr>
        <w:tab/>
      </w:r>
      <w:proofErr w:type="gramStart"/>
      <w:r>
        <w:rPr>
          <w:i/>
          <w:spacing w:val="3"/>
          <w:sz w:val="14"/>
        </w:rPr>
        <w:t>FORK</w:t>
      </w:r>
      <w:r>
        <w:rPr>
          <w:rFonts w:ascii="Tahoma"/>
          <w:spacing w:val="3"/>
          <w:sz w:val="14"/>
        </w:rPr>
        <w:t>(</w:t>
      </w:r>
      <w:proofErr w:type="gramEnd"/>
      <w:r>
        <w:rPr>
          <w:i/>
          <w:spacing w:val="3"/>
          <w:sz w:val="14"/>
        </w:rPr>
        <w:t>e</w:t>
      </w:r>
      <w:r>
        <w:rPr>
          <w:i/>
          <w:spacing w:val="-16"/>
          <w:sz w:val="14"/>
        </w:rPr>
        <w:t xml:space="preserve"> </w:t>
      </w:r>
      <w:r>
        <w:rPr>
          <w:i/>
          <w:sz w:val="14"/>
        </w:rPr>
        <w:t>f</w:t>
      </w:r>
      <w:r>
        <w:rPr>
          <w:i/>
          <w:spacing w:val="2"/>
          <w:sz w:val="14"/>
        </w:rPr>
        <w:t xml:space="preserve"> </w:t>
      </w:r>
      <w:proofErr w:type="spellStart"/>
      <w:r>
        <w:rPr>
          <w:i/>
          <w:sz w:val="14"/>
        </w:rPr>
        <w:t>f</w:t>
      </w:r>
      <w:proofErr w:type="spellEnd"/>
      <w:r>
        <w:rPr>
          <w:i/>
          <w:spacing w:val="-16"/>
          <w:sz w:val="14"/>
        </w:rPr>
        <w:t xml:space="preserve"> </w:t>
      </w:r>
      <w:proofErr w:type="spellStart"/>
      <w:r>
        <w:rPr>
          <w:i/>
          <w:sz w:val="14"/>
        </w:rPr>
        <w:t>ect</w:t>
      </w:r>
      <w:proofErr w:type="spellEnd"/>
      <w:r>
        <w:rPr>
          <w:rFonts w:ascii="Tahoma"/>
          <w:sz w:val="14"/>
        </w:rPr>
        <w:t>(</w:t>
      </w:r>
      <w:r>
        <w:rPr>
          <w:i/>
          <w:sz w:val="14"/>
        </w:rPr>
        <w:t>in</w:t>
      </w:r>
      <w:r>
        <w:rPr>
          <w:rFonts w:ascii="Tahoma"/>
          <w:sz w:val="14"/>
        </w:rPr>
        <w:t>))</w:t>
      </w:r>
      <w:r>
        <w:rPr>
          <w:rFonts w:ascii="Tahoma"/>
          <w:spacing w:val="-10"/>
          <w:sz w:val="14"/>
        </w:rPr>
        <w:t xml:space="preserve"> </w:t>
      </w:r>
      <w:r>
        <w:rPr>
          <w:sz w:val="14"/>
        </w:rPr>
        <w:t>//create</w:t>
      </w:r>
      <w:r>
        <w:rPr>
          <w:spacing w:val="-2"/>
          <w:sz w:val="14"/>
        </w:rPr>
        <w:t xml:space="preserve"> </w:t>
      </w:r>
      <w:r>
        <w:rPr>
          <w:sz w:val="14"/>
        </w:rPr>
        <w:t>thread</w:t>
      </w:r>
      <w:r>
        <w:rPr>
          <w:spacing w:val="-2"/>
          <w:sz w:val="14"/>
        </w:rPr>
        <w:t xml:space="preserve"> </w:t>
      </w:r>
      <w:r>
        <w:rPr>
          <w:sz w:val="14"/>
        </w:rPr>
        <w:t>for</w:t>
      </w:r>
      <w:r>
        <w:rPr>
          <w:spacing w:val="-2"/>
          <w:sz w:val="14"/>
        </w:rPr>
        <w:t xml:space="preserve"> </w:t>
      </w:r>
      <w:r>
        <w:rPr>
          <w:sz w:val="14"/>
        </w:rPr>
        <w:t>transition</w:t>
      </w:r>
      <w:r>
        <w:rPr>
          <w:spacing w:val="-2"/>
          <w:sz w:val="14"/>
        </w:rPr>
        <w:t xml:space="preserve"> </w:t>
      </w:r>
      <w:r>
        <w:rPr>
          <w:sz w:val="14"/>
        </w:rPr>
        <w:t>effect</w:t>
      </w:r>
    </w:p>
    <w:p w14:paraId="223B5A10" w14:textId="77777777" w:rsidR="008D2B72" w:rsidRDefault="009114CE">
      <w:pPr>
        <w:tabs>
          <w:tab w:val="left" w:pos="871"/>
        </w:tabs>
        <w:spacing w:line="161" w:lineRule="exact"/>
        <w:ind w:left="134"/>
        <w:jc w:val="both"/>
        <w:rPr>
          <w:sz w:val="14"/>
        </w:rPr>
      </w:pPr>
      <w:r>
        <w:rPr>
          <w:sz w:val="18"/>
        </w:rPr>
        <w:t>13:</w:t>
      </w:r>
      <w:r>
        <w:rPr>
          <w:sz w:val="18"/>
        </w:rPr>
        <w:tab/>
      </w:r>
      <w:r>
        <w:rPr>
          <w:sz w:val="14"/>
        </w:rPr>
        <w:t>Generate JOIN for threads created</w:t>
      </w:r>
      <w:r>
        <w:rPr>
          <w:spacing w:val="-19"/>
          <w:sz w:val="14"/>
        </w:rPr>
        <w:t xml:space="preserve"> </w:t>
      </w:r>
      <w:r>
        <w:rPr>
          <w:sz w:val="14"/>
        </w:rPr>
        <w:t>above</w:t>
      </w:r>
    </w:p>
    <w:p w14:paraId="59FAE86F" w14:textId="77777777" w:rsidR="008D2B72" w:rsidRDefault="009114CE">
      <w:pPr>
        <w:spacing w:line="145" w:lineRule="exact"/>
        <w:ind w:left="134"/>
        <w:jc w:val="both"/>
        <w:rPr>
          <w:b/>
          <w:sz w:val="14"/>
        </w:rPr>
      </w:pPr>
      <w:r>
        <w:rPr>
          <w:sz w:val="18"/>
        </w:rPr>
        <w:t xml:space="preserve">14:      </w:t>
      </w:r>
      <w:r>
        <w:rPr>
          <w:b/>
          <w:sz w:val="14"/>
        </w:rPr>
        <w:t>else</w:t>
      </w:r>
    </w:p>
    <w:p w14:paraId="09B3D540" w14:textId="77777777" w:rsidR="008D2B72" w:rsidRDefault="009114CE">
      <w:pPr>
        <w:tabs>
          <w:tab w:val="left" w:pos="871"/>
        </w:tabs>
        <w:spacing w:line="161" w:lineRule="exact"/>
        <w:ind w:left="134"/>
        <w:jc w:val="both"/>
        <w:rPr>
          <w:sz w:val="14"/>
        </w:rPr>
      </w:pPr>
      <w:r>
        <w:rPr>
          <w:sz w:val="18"/>
        </w:rPr>
        <w:t>15:</w:t>
      </w:r>
      <w:r>
        <w:rPr>
          <w:sz w:val="18"/>
        </w:rPr>
        <w:tab/>
      </w:r>
      <w:r>
        <w:rPr>
          <w:i/>
          <w:sz w:val="14"/>
        </w:rPr>
        <w:t>e</w:t>
      </w:r>
      <w:r>
        <w:rPr>
          <w:i/>
          <w:spacing w:val="-16"/>
          <w:sz w:val="14"/>
        </w:rPr>
        <w:t xml:space="preserve"> </w:t>
      </w:r>
      <w:r>
        <w:rPr>
          <w:i/>
          <w:sz w:val="14"/>
        </w:rPr>
        <w:t>f</w:t>
      </w:r>
      <w:r>
        <w:rPr>
          <w:i/>
          <w:spacing w:val="2"/>
          <w:sz w:val="14"/>
        </w:rPr>
        <w:t xml:space="preserve"> </w:t>
      </w:r>
      <w:proofErr w:type="spellStart"/>
      <w:r>
        <w:rPr>
          <w:i/>
          <w:sz w:val="14"/>
        </w:rPr>
        <w:t>f</w:t>
      </w:r>
      <w:proofErr w:type="spellEnd"/>
      <w:r>
        <w:rPr>
          <w:i/>
          <w:spacing w:val="-16"/>
          <w:sz w:val="14"/>
        </w:rPr>
        <w:t xml:space="preserve"> </w:t>
      </w:r>
      <w:proofErr w:type="spellStart"/>
      <w:proofErr w:type="gramStart"/>
      <w:r>
        <w:rPr>
          <w:i/>
          <w:sz w:val="14"/>
        </w:rPr>
        <w:t>ect</w:t>
      </w:r>
      <w:proofErr w:type="spellEnd"/>
      <w:r>
        <w:rPr>
          <w:rFonts w:ascii="Tahoma"/>
          <w:sz w:val="14"/>
        </w:rPr>
        <w:t>(</w:t>
      </w:r>
      <w:proofErr w:type="gramEnd"/>
      <w:r>
        <w:rPr>
          <w:i/>
          <w:sz w:val="14"/>
        </w:rPr>
        <w:t>t</w:t>
      </w:r>
      <w:r>
        <w:rPr>
          <w:rFonts w:ascii="Tahoma"/>
          <w:sz w:val="14"/>
        </w:rPr>
        <w:t>)</w:t>
      </w:r>
      <w:r>
        <w:rPr>
          <w:rFonts w:ascii="Tahoma"/>
          <w:spacing w:val="-10"/>
          <w:sz w:val="14"/>
        </w:rPr>
        <w:t xml:space="preserve"> </w:t>
      </w:r>
      <w:r>
        <w:rPr>
          <w:sz w:val="14"/>
        </w:rPr>
        <w:t>//execute</w:t>
      </w:r>
      <w:r>
        <w:rPr>
          <w:spacing w:val="-2"/>
          <w:sz w:val="14"/>
        </w:rPr>
        <w:t xml:space="preserve"> </w:t>
      </w:r>
      <w:r>
        <w:rPr>
          <w:sz w:val="14"/>
        </w:rPr>
        <w:t>transition</w:t>
      </w:r>
      <w:r>
        <w:rPr>
          <w:spacing w:val="-2"/>
          <w:sz w:val="14"/>
        </w:rPr>
        <w:t xml:space="preserve"> </w:t>
      </w:r>
      <w:r>
        <w:rPr>
          <w:sz w:val="14"/>
        </w:rPr>
        <w:t>effect</w:t>
      </w:r>
    </w:p>
    <w:p w14:paraId="5308B371" w14:textId="77777777" w:rsidR="008D2B72" w:rsidRDefault="009114CE">
      <w:pPr>
        <w:spacing w:line="172" w:lineRule="exact"/>
        <w:ind w:left="134"/>
        <w:jc w:val="both"/>
        <w:rPr>
          <w:b/>
          <w:sz w:val="14"/>
        </w:rPr>
      </w:pPr>
      <w:r>
        <w:rPr>
          <w:sz w:val="18"/>
        </w:rPr>
        <w:t xml:space="preserve">16:      </w:t>
      </w:r>
      <w:r>
        <w:rPr>
          <w:b/>
          <w:sz w:val="14"/>
        </w:rPr>
        <w:t xml:space="preserve">if </w:t>
      </w:r>
      <w:proofErr w:type="gramStart"/>
      <w:r>
        <w:rPr>
          <w:i/>
          <w:sz w:val="14"/>
        </w:rPr>
        <w:t>s</w:t>
      </w:r>
      <w:proofErr w:type="spellStart"/>
      <w:r>
        <w:rPr>
          <w:i/>
          <w:position w:val="-1"/>
          <w:sz w:val="10"/>
        </w:rPr>
        <w:t>en</w:t>
      </w:r>
      <w:proofErr w:type="spellEnd"/>
      <w:r>
        <w:rPr>
          <w:i/>
          <w:position w:val="-1"/>
          <w:sz w:val="10"/>
        </w:rPr>
        <w:t xml:space="preserve">  </w:t>
      </w:r>
      <w:r>
        <w:rPr>
          <w:sz w:val="14"/>
        </w:rPr>
        <w:t>is</w:t>
      </w:r>
      <w:proofErr w:type="gramEnd"/>
      <w:r>
        <w:rPr>
          <w:sz w:val="14"/>
        </w:rPr>
        <w:t xml:space="preserve"> a state </w:t>
      </w:r>
      <w:r>
        <w:rPr>
          <w:b/>
          <w:sz w:val="14"/>
        </w:rPr>
        <w:t>then</w:t>
      </w:r>
    </w:p>
    <w:p w14:paraId="0FD8E2ED" w14:textId="77777777" w:rsidR="008D2B72" w:rsidRDefault="009114CE">
      <w:pPr>
        <w:tabs>
          <w:tab w:val="left" w:pos="871"/>
        </w:tabs>
        <w:spacing w:line="171" w:lineRule="exact"/>
        <w:ind w:left="134"/>
        <w:jc w:val="both"/>
        <w:rPr>
          <w:sz w:val="14"/>
        </w:rPr>
      </w:pPr>
      <w:r>
        <w:rPr>
          <w:sz w:val="18"/>
        </w:rPr>
        <w:t>17:</w:t>
      </w:r>
      <w:r>
        <w:rPr>
          <w:sz w:val="18"/>
        </w:rPr>
        <w:tab/>
      </w:r>
      <w:proofErr w:type="gramStart"/>
      <w:r>
        <w:rPr>
          <w:i/>
          <w:sz w:val="14"/>
        </w:rPr>
        <w:t>entry</w:t>
      </w:r>
      <w:r>
        <w:rPr>
          <w:rFonts w:ascii="Tahoma"/>
          <w:sz w:val="14"/>
        </w:rPr>
        <w:t>(</w:t>
      </w:r>
      <w:proofErr w:type="gramEnd"/>
      <w:r>
        <w:rPr>
          <w:i/>
          <w:sz w:val="14"/>
        </w:rPr>
        <w:t>s</w:t>
      </w:r>
      <w:proofErr w:type="spellStart"/>
      <w:r>
        <w:rPr>
          <w:i/>
          <w:position w:val="-1"/>
          <w:sz w:val="10"/>
        </w:rPr>
        <w:t>en</w:t>
      </w:r>
      <w:proofErr w:type="spellEnd"/>
      <w:r>
        <w:rPr>
          <w:i/>
          <w:position w:val="-1"/>
          <w:sz w:val="10"/>
        </w:rPr>
        <w:t xml:space="preserve"> </w:t>
      </w:r>
      <w:r>
        <w:rPr>
          <w:rFonts w:ascii="Tahoma"/>
          <w:sz w:val="14"/>
        </w:rPr>
        <w:t xml:space="preserve">) </w:t>
      </w:r>
      <w:r>
        <w:rPr>
          <w:sz w:val="14"/>
        </w:rPr>
        <w:t>//state</w:t>
      </w:r>
      <w:r>
        <w:rPr>
          <w:spacing w:val="-21"/>
          <w:sz w:val="14"/>
        </w:rPr>
        <w:t xml:space="preserve"> </w:t>
      </w:r>
      <w:r>
        <w:rPr>
          <w:sz w:val="14"/>
        </w:rPr>
        <w:t>entry</w:t>
      </w:r>
    </w:p>
    <w:p w14:paraId="0E864EA8" w14:textId="77777777" w:rsidR="008D2B72" w:rsidRDefault="009114CE">
      <w:pPr>
        <w:tabs>
          <w:tab w:val="left" w:pos="871"/>
        </w:tabs>
        <w:spacing w:line="175" w:lineRule="exact"/>
        <w:ind w:left="134"/>
        <w:jc w:val="both"/>
        <w:rPr>
          <w:i/>
          <w:sz w:val="10"/>
        </w:rPr>
      </w:pPr>
      <w:r>
        <w:rPr>
          <w:sz w:val="18"/>
        </w:rPr>
        <w:t>18:</w:t>
      </w:r>
      <w:r>
        <w:rPr>
          <w:sz w:val="18"/>
        </w:rPr>
        <w:tab/>
      </w:r>
      <w:r>
        <w:rPr>
          <w:sz w:val="14"/>
        </w:rPr>
        <w:t xml:space="preserve">Generate </w:t>
      </w:r>
      <w:proofErr w:type="spellStart"/>
      <w:r>
        <w:rPr>
          <w:sz w:val="14"/>
        </w:rPr>
        <w:t>sendStartSignal</w:t>
      </w:r>
      <w:proofErr w:type="spellEnd"/>
      <w:r>
        <w:rPr>
          <w:sz w:val="14"/>
        </w:rPr>
        <w:t xml:space="preserve"> to</w:t>
      </w:r>
      <w:r>
        <w:rPr>
          <w:spacing w:val="-9"/>
          <w:sz w:val="14"/>
        </w:rPr>
        <w:t xml:space="preserve"> </w:t>
      </w:r>
      <w:r>
        <w:rPr>
          <w:i/>
          <w:sz w:val="14"/>
        </w:rPr>
        <w:t>s</w:t>
      </w:r>
      <w:proofErr w:type="spellStart"/>
      <w:r>
        <w:rPr>
          <w:i/>
          <w:position w:val="-1"/>
          <w:sz w:val="10"/>
        </w:rPr>
        <w:t>en</w:t>
      </w:r>
      <w:proofErr w:type="spellEnd"/>
    </w:p>
    <w:p w14:paraId="51842B1E" w14:textId="77777777" w:rsidR="008D2B72" w:rsidRDefault="009114CE">
      <w:pPr>
        <w:spacing w:line="150" w:lineRule="exact"/>
        <w:ind w:left="134"/>
        <w:jc w:val="both"/>
        <w:rPr>
          <w:b/>
          <w:sz w:val="14"/>
        </w:rPr>
      </w:pPr>
      <w:r>
        <w:rPr>
          <w:sz w:val="18"/>
        </w:rPr>
        <w:t xml:space="preserve">19:      </w:t>
      </w:r>
      <w:r>
        <w:rPr>
          <w:b/>
          <w:sz w:val="14"/>
        </w:rPr>
        <w:t xml:space="preserve">if </w:t>
      </w:r>
      <w:proofErr w:type="gramStart"/>
      <w:r>
        <w:rPr>
          <w:i/>
          <w:sz w:val="14"/>
        </w:rPr>
        <w:t>s</w:t>
      </w:r>
      <w:proofErr w:type="spellStart"/>
      <w:r>
        <w:rPr>
          <w:i/>
          <w:position w:val="-1"/>
          <w:sz w:val="10"/>
        </w:rPr>
        <w:t>en</w:t>
      </w:r>
      <w:proofErr w:type="spellEnd"/>
      <w:r>
        <w:rPr>
          <w:i/>
          <w:position w:val="-1"/>
          <w:sz w:val="10"/>
        </w:rPr>
        <w:t xml:space="preserve">  </w:t>
      </w:r>
      <w:r>
        <w:rPr>
          <w:sz w:val="14"/>
        </w:rPr>
        <w:t>is</w:t>
      </w:r>
      <w:proofErr w:type="gramEnd"/>
      <w:r>
        <w:rPr>
          <w:sz w:val="14"/>
        </w:rPr>
        <w:t xml:space="preserve"> a composite state </w:t>
      </w:r>
      <w:r>
        <w:rPr>
          <w:b/>
          <w:sz w:val="14"/>
        </w:rPr>
        <w:t>then</w:t>
      </w:r>
    </w:p>
    <w:p w14:paraId="5676FE8E" w14:textId="77777777" w:rsidR="008D2B72" w:rsidRDefault="009114CE">
      <w:pPr>
        <w:tabs>
          <w:tab w:val="left" w:pos="871"/>
        </w:tabs>
        <w:spacing w:line="205" w:lineRule="exact"/>
        <w:ind w:left="134"/>
        <w:jc w:val="both"/>
        <w:rPr>
          <w:b/>
          <w:sz w:val="14"/>
        </w:rPr>
      </w:pPr>
      <w:r>
        <w:rPr>
          <w:sz w:val="18"/>
        </w:rPr>
        <w:t>20:</w:t>
      </w:r>
      <w:r>
        <w:rPr>
          <w:sz w:val="18"/>
        </w:rPr>
        <w:tab/>
      </w:r>
      <w:r>
        <w:rPr>
          <w:b/>
          <w:sz w:val="14"/>
        </w:rPr>
        <w:t xml:space="preserve">for </w:t>
      </w:r>
      <w:r>
        <w:rPr>
          <w:i/>
          <w:sz w:val="14"/>
        </w:rPr>
        <w:t xml:space="preserve">r </w:t>
      </w:r>
      <w:r>
        <w:rPr>
          <w:rFonts w:ascii="Meiryo" w:hAnsi="Meiryo"/>
          <w:i/>
          <w:sz w:val="14"/>
        </w:rPr>
        <w:t>∈</w:t>
      </w:r>
      <w:r>
        <w:rPr>
          <w:rFonts w:ascii="Meiryo" w:hAnsi="Meiryo"/>
          <w:i/>
          <w:spacing w:val="-29"/>
          <w:sz w:val="14"/>
        </w:rPr>
        <w:t xml:space="preserve"> </w:t>
      </w:r>
      <w:r>
        <w:rPr>
          <w:sz w:val="14"/>
        </w:rPr>
        <w:t xml:space="preserve">regions of </w:t>
      </w:r>
      <w:r>
        <w:rPr>
          <w:i/>
          <w:sz w:val="14"/>
        </w:rPr>
        <w:t>s</w:t>
      </w:r>
      <w:proofErr w:type="spellStart"/>
      <w:r>
        <w:rPr>
          <w:i/>
          <w:position w:val="-1"/>
          <w:sz w:val="10"/>
        </w:rPr>
        <w:t>en</w:t>
      </w:r>
      <w:proofErr w:type="spellEnd"/>
      <w:r>
        <w:rPr>
          <w:i/>
          <w:position w:val="-1"/>
          <w:sz w:val="10"/>
        </w:rPr>
        <w:t xml:space="preserve"> </w:t>
      </w:r>
      <w:r>
        <w:rPr>
          <w:b/>
          <w:sz w:val="14"/>
        </w:rPr>
        <w:t>do</w:t>
      </w:r>
    </w:p>
    <w:p w14:paraId="2E107391" w14:textId="77777777" w:rsidR="008D2B72" w:rsidRDefault="009114CE">
      <w:pPr>
        <w:tabs>
          <w:tab w:val="left" w:pos="1080"/>
        </w:tabs>
        <w:spacing w:line="163" w:lineRule="exact"/>
        <w:ind w:left="134"/>
        <w:jc w:val="both"/>
        <w:rPr>
          <w:sz w:val="14"/>
        </w:rPr>
      </w:pPr>
      <w:r>
        <w:rPr>
          <w:sz w:val="18"/>
        </w:rPr>
        <w:t>21:</w:t>
      </w:r>
      <w:r>
        <w:rPr>
          <w:sz w:val="18"/>
        </w:rPr>
        <w:tab/>
      </w:r>
      <w:proofErr w:type="gramStart"/>
      <w:r>
        <w:rPr>
          <w:i/>
          <w:sz w:val="14"/>
        </w:rPr>
        <w:t>FORK</w:t>
      </w:r>
      <w:r>
        <w:rPr>
          <w:rFonts w:ascii="Tahoma"/>
          <w:sz w:val="14"/>
        </w:rPr>
        <w:t>(</w:t>
      </w:r>
      <w:proofErr w:type="spellStart"/>
      <w:proofErr w:type="gramEnd"/>
      <w:r>
        <w:rPr>
          <w:i/>
          <w:sz w:val="14"/>
        </w:rPr>
        <w:t>RegionEnter</w:t>
      </w:r>
      <w:proofErr w:type="spellEnd"/>
      <w:r>
        <w:rPr>
          <w:rFonts w:ascii="Tahoma"/>
          <w:sz w:val="14"/>
        </w:rPr>
        <w:t>(</w:t>
      </w:r>
      <w:r>
        <w:rPr>
          <w:i/>
          <w:sz w:val="14"/>
        </w:rPr>
        <w:t>r</w:t>
      </w:r>
      <w:r>
        <w:rPr>
          <w:rFonts w:ascii="Tahoma"/>
          <w:sz w:val="14"/>
        </w:rPr>
        <w:t xml:space="preserve">)) </w:t>
      </w:r>
      <w:r>
        <w:rPr>
          <w:sz w:val="14"/>
        </w:rPr>
        <w:t>//create thread for entering</w:t>
      </w:r>
      <w:r>
        <w:rPr>
          <w:spacing w:val="8"/>
          <w:sz w:val="14"/>
        </w:rPr>
        <w:t xml:space="preserve"> </w:t>
      </w:r>
      <w:r>
        <w:rPr>
          <w:sz w:val="14"/>
        </w:rPr>
        <w:t>region</w:t>
      </w:r>
    </w:p>
    <w:p w14:paraId="482E3D52" w14:textId="77777777" w:rsidR="008D2B72" w:rsidRDefault="009114CE">
      <w:pPr>
        <w:tabs>
          <w:tab w:val="left" w:pos="871"/>
        </w:tabs>
        <w:spacing w:line="161" w:lineRule="exact"/>
        <w:ind w:left="134"/>
        <w:jc w:val="both"/>
        <w:rPr>
          <w:sz w:val="14"/>
        </w:rPr>
      </w:pPr>
      <w:r>
        <w:rPr>
          <w:sz w:val="18"/>
        </w:rPr>
        <w:t>22:</w:t>
      </w:r>
      <w:r>
        <w:rPr>
          <w:sz w:val="18"/>
        </w:rPr>
        <w:tab/>
      </w:r>
      <w:r>
        <w:rPr>
          <w:sz w:val="14"/>
        </w:rPr>
        <w:t>Generate JOIN for threads created</w:t>
      </w:r>
      <w:r>
        <w:rPr>
          <w:spacing w:val="-19"/>
          <w:sz w:val="14"/>
        </w:rPr>
        <w:t xml:space="preserve"> </w:t>
      </w:r>
      <w:r>
        <w:rPr>
          <w:sz w:val="14"/>
        </w:rPr>
        <w:t>above</w:t>
      </w:r>
    </w:p>
    <w:p w14:paraId="30F33CBF" w14:textId="77777777" w:rsidR="008D2B72" w:rsidRDefault="009114CE">
      <w:pPr>
        <w:spacing w:line="145" w:lineRule="exact"/>
        <w:ind w:left="134"/>
        <w:jc w:val="both"/>
        <w:rPr>
          <w:b/>
          <w:sz w:val="14"/>
        </w:rPr>
      </w:pPr>
      <w:r>
        <w:rPr>
          <w:sz w:val="18"/>
        </w:rPr>
        <w:t xml:space="preserve">23:      </w:t>
      </w:r>
      <w:r>
        <w:rPr>
          <w:b/>
          <w:sz w:val="14"/>
        </w:rPr>
        <w:t>else</w:t>
      </w:r>
    </w:p>
    <w:p w14:paraId="7E6E2993" w14:textId="0FD6E63E" w:rsidR="008D2B72" w:rsidRDefault="009D047C">
      <w:pPr>
        <w:tabs>
          <w:tab w:val="left" w:pos="871"/>
        </w:tabs>
        <w:spacing w:line="176" w:lineRule="exact"/>
        <w:ind w:left="134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6E41079" wp14:editId="2F23EA0E">
                <wp:simplePos x="0" y="0"/>
                <wp:positionH relativeFrom="page">
                  <wp:posOffset>935990</wp:posOffset>
                </wp:positionH>
                <wp:positionV relativeFrom="paragraph">
                  <wp:posOffset>156845</wp:posOffset>
                </wp:positionV>
                <wp:extent cx="2700020" cy="0"/>
                <wp:effectExtent l="12065" t="9525" r="12065" b="9525"/>
                <wp:wrapNone/>
                <wp:docPr id="329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C827F" id="Line 328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7pt,12.35pt" to="286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/6FgIAACw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" strokeweight=".14042mm">
                <w10:wrap anchorx="page"/>
              </v:line>
            </w:pict>
          </mc:Fallback>
        </mc:AlternateContent>
      </w:r>
      <w:r w:rsidR="009114CE">
        <w:rPr>
          <w:sz w:val="18"/>
        </w:rPr>
        <w:t>24:</w:t>
      </w:r>
      <w:r w:rsidR="009114CE">
        <w:rPr>
          <w:sz w:val="18"/>
        </w:rPr>
        <w:tab/>
      </w:r>
      <w:r w:rsidR="009114CE">
        <w:rPr>
          <w:sz w:val="14"/>
        </w:rPr>
        <w:t>Generate for pseudo states by</w:t>
      </w:r>
      <w:r w:rsidR="009114CE">
        <w:rPr>
          <w:spacing w:val="-13"/>
          <w:sz w:val="14"/>
        </w:rPr>
        <w:t xml:space="preserve"> </w:t>
      </w:r>
      <w:r w:rsidR="009114CE">
        <w:rPr>
          <w:sz w:val="14"/>
        </w:rPr>
        <w:t>patterns</w:t>
      </w:r>
    </w:p>
    <w:p w14:paraId="633DE376" w14:textId="77777777" w:rsidR="008D2B72" w:rsidRDefault="008D2B72">
      <w:pPr>
        <w:pStyle w:val="Corpsdetexte"/>
        <w:rPr>
          <w:sz w:val="18"/>
        </w:rPr>
      </w:pPr>
    </w:p>
    <w:p w14:paraId="584C17D5" w14:textId="77777777" w:rsidR="008D2B72" w:rsidRDefault="008D2B72">
      <w:pPr>
        <w:pStyle w:val="Corpsdetexte"/>
        <w:spacing w:before="7"/>
        <w:rPr>
          <w:sz w:val="15"/>
        </w:rPr>
      </w:pPr>
    </w:p>
    <w:p w14:paraId="7A3B2AC8" w14:textId="096FF52D" w:rsidR="008D2B72" w:rsidRDefault="009D047C">
      <w:pPr>
        <w:ind w:left="417" w:right="-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658BF6F" wp14:editId="76572D40">
                <wp:simplePos x="0" y="0"/>
                <wp:positionH relativeFrom="page">
                  <wp:posOffset>1376680</wp:posOffset>
                </wp:positionH>
                <wp:positionV relativeFrom="paragraph">
                  <wp:posOffset>116205</wp:posOffset>
                </wp:positionV>
                <wp:extent cx="38100" cy="0"/>
                <wp:effectExtent l="5080" t="11430" r="13970" b="7620"/>
                <wp:wrapNone/>
                <wp:docPr id="328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C523" id="Line 327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4pt,9.15pt" to="111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cL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" strokeweight=".14042mm">
                <w10:wrap anchorx="page"/>
              </v:line>
            </w:pict>
          </mc:Fallback>
        </mc:AlternateContent>
      </w:r>
      <w:r w:rsidR="009114CE">
        <w:rPr>
          <w:i/>
          <w:sz w:val="20"/>
        </w:rPr>
        <w:t xml:space="preserve">GEN TRANS </w:t>
      </w:r>
      <w:r w:rsidR="009114CE">
        <w:rPr>
          <w:sz w:val="20"/>
        </w:rPr>
        <w:t xml:space="preserve">is able to generate code for    </w:t>
      </w:r>
      <w:proofErr w:type="spellStart"/>
      <w:r w:rsidR="009114CE">
        <w:rPr>
          <w:sz w:val="20"/>
        </w:rPr>
        <w:t>transi</w:t>
      </w:r>
      <w:proofErr w:type="spellEnd"/>
      <w:r w:rsidR="009114CE">
        <w:rPr>
          <w:sz w:val="20"/>
        </w:rPr>
        <w:t>-</w:t>
      </w:r>
    </w:p>
    <w:p w14:paraId="4AE523C8" w14:textId="0253A01A" w:rsidR="008D2B72" w:rsidRDefault="009114CE">
      <w:pPr>
        <w:pStyle w:val="Corpsdetexte"/>
        <w:spacing w:before="66"/>
        <w:ind w:left="134" w:right="111"/>
        <w:jc w:val="both"/>
      </w:pPr>
      <w:r>
        <w:br w:type="column"/>
      </w:r>
      <w:proofErr w:type="spellStart"/>
      <w:proofErr w:type="gramStart"/>
      <w:r>
        <w:t>tions</w:t>
      </w:r>
      <w:proofErr w:type="spellEnd"/>
      <w:proofErr w:type="gramEnd"/>
      <w:r>
        <w:t xml:space="preserve"> between two vertexes. Algorithm 2 shows how it</w:t>
      </w:r>
      <w:r>
        <w:rPr>
          <w:spacing w:val="-9"/>
        </w:rPr>
        <w:t xml:space="preserve"> </w:t>
      </w:r>
      <w:r>
        <w:t>works.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commentRangeStart w:id="123"/>
      <w:r>
        <w:t>is</w:t>
      </w:r>
      <w:r>
        <w:rPr>
          <w:spacing w:val="-9"/>
        </w:rPr>
        <w:t xml:space="preserve"> </w:t>
      </w:r>
      <w:r>
        <w:t>bound</w:t>
      </w:r>
      <w:del w:id="124" w:author="RADERMACHER Ansgar 206501" w:date="2016-11-25T15:31:00Z">
        <w:r w:rsidDel="00360CC4">
          <w:delText>ed</w:delText>
        </w:r>
      </w:del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gramStart"/>
      <w:r>
        <w:t>the</w:t>
      </w:r>
      <w:r>
        <w:rPr>
          <w:spacing w:val="-9"/>
        </w:rPr>
        <w:t xml:space="preserve"> </w:t>
      </w:r>
      <w:commentRangeEnd w:id="123"/>
      <w:r w:rsidR="00360CC4">
        <w:rPr>
          <w:rStyle w:val="Marquedecommentaire"/>
        </w:rPr>
        <w:commentReference w:id="123"/>
      </w:r>
      <w:r>
        <w:t>defer</w:t>
      </w:r>
      <w:proofErr w:type="gramEnd"/>
      <w:r>
        <w:t xml:space="preserve">- </w:t>
      </w:r>
      <w:proofErr w:type="spellStart"/>
      <w:r>
        <w:t>ral</w:t>
      </w:r>
      <w:proofErr w:type="spellEnd"/>
      <w:r>
        <w:t xml:space="preserve"> events, active states, and guard</w:t>
      </w:r>
      <w:r>
        <w:rPr>
          <w:spacing w:val="-34"/>
        </w:rPr>
        <w:t xml:space="preserve"> </w:t>
      </w:r>
      <w:r>
        <w:t>checking.</w:t>
      </w:r>
    </w:p>
    <w:p w14:paraId="539A8380" w14:textId="77777777" w:rsidR="008D2B72" w:rsidRDefault="009114CE">
      <w:pPr>
        <w:pStyle w:val="Corpsdetexte"/>
        <w:spacing w:before="2" w:line="230" w:lineRule="exact"/>
        <w:ind w:left="134" w:right="111" w:firstLine="283"/>
        <w:jc w:val="both"/>
      </w:pPr>
      <w:r>
        <w:t xml:space="preserve">Firstly, Algorithm 2 looks for the </w:t>
      </w:r>
      <w:r>
        <w:rPr>
          <w:i/>
        </w:rPr>
        <w:t>s</w:t>
      </w:r>
      <w:r>
        <w:rPr>
          <w:i/>
          <w:position w:val="-2"/>
          <w:sz w:val="14"/>
        </w:rPr>
        <w:t xml:space="preserve">ex </w:t>
      </w:r>
      <w:r>
        <w:t xml:space="preserve">and </w:t>
      </w:r>
      <w:r>
        <w:rPr>
          <w:i/>
        </w:rPr>
        <w:t>s</w:t>
      </w:r>
      <w:proofErr w:type="spellStart"/>
      <w:r>
        <w:rPr>
          <w:i/>
          <w:position w:val="-2"/>
          <w:sz w:val="14"/>
        </w:rPr>
        <w:t>en</w:t>
      </w:r>
      <w:proofErr w:type="spellEnd"/>
      <w:r>
        <w:rPr>
          <w:i/>
          <w:position w:val="-2"/>
          <w:sz w:val="14"/>
        </w:rPr>
        <w:t xml:space="preserve"> </w:t>
      </w:r>
      <w:proofErr w:type="spellStart"/>
      <w:r>
        <w:t>ver</w:t>
      </w:r>
      <w:proofErr w:type="spellEnd"/>
      <w:r>
        <w:t xml:space="preserve">- </w:t>
      </w:r>
      <w:proofErr w:type="spellStart"/>
      <w:r>
        <w:t>texes</w:t>
      </w:r>
      <w:proofErr w:type="spellEnd"/>
      <w:r>
        <w:t xml:space="preserve"> contained in the same region and respectively containing the source and target vertexes of the </w:t>
      </w:r>
      <w:proofErr w:type="spellStart"/>
      <w:r>
        <w:t>tran</w:t>
      </w:r>
      <w:proofErr w:type="spellEnd"/>
      <w:r>
        <w:t xml:space="preserve">- </w:t>
      </w:r>
      <w:proofErr w:type="spellStart"/>
      <w:r>
        <w:t>sition</w:t>
      </w:r>
      <w:proofErr w:type="spellEnd"/>
      <w:r>
        <w:rPr>
          <w:spacing w:val="-14"/>
        </w:rPr>
        <w:t xml:space="preserve"> </w:t>
      </w:r>
      <w:r>
        <w:rPr>
          <w:i/>
          <w:spacing w:val="6"/>
        </w:rPr>
        <w:t>t</w:t>
      </w:r>
      <w:r>
        <w:rPr>
          <w:spacing w:val="6"/>
        </w:rPr>
        <w:t>.</w:t>
      </w:r>
      <w:r>
        <w:rPr>
          <w:spacing w:val="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rPr>
          <w:i/>
        </w:rPr>
        <w:t>s</w:t>
      </w:r>
      <w:r>
        <w:rPr>
          <w:i/>
          <w:position w:val="-2"/>
          <w:sz w:val="14"/>
        </w:rPr>
        <w:t>ex</w:t>
      </w:r>
      <w:r>
        <w:rPr>
          <w:i/>
          <w:spacing w:val="16"/>
          <w:position w:val="-2"/>
          <w:sz w:val="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i/>
        </w:rPr>
        <w:t>s</w:t>
      </w:r>
      <w:proofErr w:type="spellStart"/>
      <w:r>
        <w:rPr>
          <w:i/>
          <w:position w:val="-2"/>
          <w:sz w:val="14"/>
        </w:rPr>
        <w:t>en</w:t>
      </w:r>
      <w:proofErr w:type="spellEnd"/>
      <w:r>
        <w:rPr>
          <w:i/>
          <w:spacing w:val="15"/>
          <w:position w:val="-2"/>
          <w:sz w:val="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  <w:spacing w:val="6"/>
        </w:rPr>
        <w:t>t</w:t>
      </w:r>
      <w:r>
        <w:rPr>
          <w:spacing w:val="6"/>
        </w:rPr>
        <w:t>3</w:t>
      </w:r>
      <w:r>
        <w:rPr>
          <w:spacing w:val="-9"/>
        </w:rPr>
        <w:t xml:space="preserve"> </w:t>
      </w:r>
      <w:proofErr w:type="spellStart"/>
      <w:r>
        <w:t>tran</w:t>
      </w:r>
      <w:proofErr w:type="spellEnd"/>
      <w:r>
        <w:t xml:space="preserve">- </w:t>
      </w:r>
      <w:proofErr w:type="spellStart"/>
      <w:r>
        <w:t>sition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i/>
        </w:rPr>
        <w:t>S</w:t>
      </w:r>
      <w:r>
        <w:t>0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i/>
        </w:rPr>
        <w:t>S</w:t>
      </w:r>
      <w:r>
        <w:t>1</w:t>
      </w:r>
      <w:r>
        <w:rPr>
          <w:spacing w:val="-11"/>
        </w:rPr>
        <w:t xml:space="preserve"> </w:t>
      </w:r>
      <w:r>
        <w:t>contained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region.</w:t>
      </w:r>
      <w:r>
        <w:rPr>
          <w:spacing w:val="6"/>
        </w:rPr>
        <w:t xml:space="preserve"> </w:t>
      </w:r>
      <w:commentRangeStart w:id="125"/>
      <w:r>
        <w:t>If</w:t>
      </w:r>
      <w:r>
        <w:rPr>
          <w:spacing w:val="-11"/>
        </w:rPr>
        <w:t xml:space="preserve"> </w:t>
      </w:r>
      <w:r>
        <w:t xml:space="preserve">the transition </w:t>
      </w:r>
      <w:r>
        <w:rPr>
          <w:i/>
        </w:rPr>
        <w:t xml:space="preserve">t </w:t>
      </w:r>
      <w:r>
        <w:t>is part of a compound transition (we use the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presented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</w:t>
      </w:r>
      <w:proofErr w:type="spellStart"/>
      <w:r>
        <w:t>Balser</w:t>
      </w:r>
      <w:proofErr w:type="spellEnd"/>
      <w:r>
        <w:rPr>
          <w:spacing w:val="-14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2004;</w:t>
      </w:r>
      <w:r>
        <w:rPr>
          <w:spacing w:val="-10"/>
        </w:rPr>
        <w:t xml:space="preserve"> </w:t>
      </w:r>
      <w:r>
        <w:t xml:space="preserve">Knapp, 2004) to compute compound transitions), which in- </w:t>
      </w:r>
      <w:proofErr w:type="spellStart"/>
      <w:r>
        <w:t>volves</w:t>
      </w:r>
      <w:proofErr w:type="spellEnd"/>
      <w:r>
        <w:t xml:space="preserve"> some </w:t>
      </w:r>
      <w:r>
        <w:rPr>
          <w:i/>
        </w:rPr>
        <w:t>junction</w:t>
      </w:r>
      <w:r>
        <w:t xml:space="preserve">s, IF-ELSE statements for </w:t>
      </w:r>
      <w:proofErr w:type="spellStart"/>
      <w:r>
        <w:t>junc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 are generated first (as PSSM says </w:t>
      </w:r>
      <w:r>
        <w:rPr>
          <w:i/>
        </w:rPr>
        <w:t xml:space="preserve">junction </w:t>
      </w:r>
      <w:r>
        <w:t>is evaluated before any action</w:t>
      </w:r>
      <w:commentRangeEnd w:id="125"/>
      <w:r w:rsidR="00360CC4">
        <w:rPr>
          <w:rStyle w:val="Marquedecommentaire"/>
        </w:rPr>
        <w:commentReference w:id="125"/>
      </w:r>
      <w:r>
        <w:t xml:space="preserve">). The composite state is </w:t>
      </w:r>
      <w:proofErr w:type="spellStart"/>
      <w:r>
        <w:t>exited</w:t>
      </w:r>
      <w:proofErr w:type="spellEnd"/>
      <w:r>
        <w:t xml:space="preserve"> by calling the associated exiting region meth- </w:t>
      </w:r>
      <w:proofErr w:type="spellStart"/>
      <w:r>
        <w:t>ods</w:t>
      </w:r>
      <w:proofErr w:type="spellEnd"/>
      <w:r>
        <w:t xml:space="preserve"> (FORK and JOIN for orthogonal regions) in</w:t>
      </w:r>
      <w:r>
        <w:rPr>
          <w:spacing w:val="-18"/>
        </w:rPr>
        <w:t xml:space="preserve"> </w:t>
      </w:r>
      <w:r>
        <w:t>Step 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transition</w:t>
      </w:r>
      <w:r>
        <w:rPr>
          <w:spacing w:val="-6"/>
        </w:rPr>
        <w:t xml:space="preserve"> </w:t>
      </w:r>
      <w:proofErr w:type="spellStart"/>
      <w:r>
        <w:t>ef</w:t>
      </w:r>
      <w:proofErr w:type="spellEnd"/>
      <w:r>
        <w:t xml:space="preserve">- </w:t>
      </w:r>
      <w:proofErr w:type="spellStart"/>
      <w:r>
        <w:t>fects</w:t>
      </w:r>
      <w:proofErr w:type="spellEnd"/>
      <w:r>
        <w:t xml:space="preserve"> (Step 4 and 5), respectively. If the parent </w:t>
      </w:r>
      <w:proofErr w:type="spellStart"/>
      <w:r>
        <w:t xml:space="preserve">state </w:t>
      </w:r>
      <w:r>
        <w:rPr>
          <w:i/>
        </w:rPr>
        <w:t>s</w:t>
      </w:r>
      <w:r>
        <w:rPr>
          <w:i/>
          <w:position w:val="-2"/>
          <w:sz w:val="14"/>
        </w:rPr>
        <w:t>en</w:t>
      </w:r>
      <w:proofErr w:type="spellEnd"/>
      <w:r>
        <w:rPr>
          <w:i/>
          <w:position w:val="-2"/>
          <w:sz w:val="14"/>
        </w:rPr>
        <w:t xml:space="preserve"> </w:t>
      </w:r>
      <w:r>
        <w:t xml:space="preserve">of the target vertex </w:t>
      </w:r>
      <w:proofErr w:type="gramStart"/>
      <w:r>
        <w:rPr>
          <w:i/>
        </w:rPr>
        <w:t>v</w:t>
      </w:r>
      <w:r>
        <w:rPr>
          <w:i/>
          <w:position w:val="-2"/>
          <w:sz w:val="14"/>
        </w:rPr>
        <w:t>t</w:t>
      </w:r>
      <w:proofErr w:type="gramEnd"/>
      <w:r>
        <w:rPr>
          <w:i/>
          <w:position w:val="-2"/>
          <w:sz w:val="14"/>
        </w:rPr>
        <w:t xml:space="preserve"> </w:t>
      </w:r>
      <w:r>
        <w:t xml:space="preserve">is a state (composite state), the associated entry is executed (Step 6). Entering region methods are then called once the above code completes its execution (Step 7). If the target </w:t>
      </w:r>
      <w:proofErr w:type="gramStart"/>
      <w:r>
        <w:rPr>
          <w:i/>
        </w:rPr>
        <w:t>v</w:t>
      </w:r>
      <w:r>
        <w:rPr>
          <w:i/>
          <w:position w:val="-2"/>
          <w:sz w:val="14"/>
        </w:rPr>
        <w:t>t</w:t>
      </w:r>
      <w:proofErr w:type="gramEnd"/>
      <w:r>
        <w:rPr>
          <w:i/>
          <w:position w:val="-2"/>
          <w:sz w:val="14"/>
        </w:rPr>
        <w:t xml:space="preserve"> </w:t>
      </w:r>
      <w:r>
        <w:t xml:space="preserve">of the transition </w:t>
      </w:r>
      <w:r>
        <w:rPr>
          <w:i/>
        </w:rPr>
        <w:t xml:space="preserve">t </w:t>
      </w:r>
      <w:r>
        <w:t>is a pseudo state, the generation pat- tern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pseudo-state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called. These patterns are shown in </w:t>
      </w:r>
      <w:r>
        <w:rPr>
          <w:spacing w:val="-4"/>
        </w:rPr>
        <w:t>Table</w:t>
      </w:r>
      <w:r>
        <w:rPr>
          <w:spacing w:val="-17"/>
        </w:rPr>
        <w:t xml:space="preserve"> </w:t>
      </w:r>
      <w:r>
        <w:t>1.</w:t>
      </w:r>
    </w:p>
    <w:p w14:paraId="69B3A927" w14:textId="478A6EDC" w:rsidR="008D2B72" w:rsidRDefault="009114CE">
      <w:pPr>
        <w:pStyle w:val="Corpsdetexte"/>
        <w:spacing w:line="230" w:lineRule="exact"/>
        <w:ind w:left="134" w:right="111" w:firstLine="283"/>
        <w:jc w:val="both"/>
      </w:pPr>
      <w:r>
        <w:t>Note that</w:t>
      </w:r>
      <w:del w:id="126" w:author="RADERMACHER Ansgar 206501" w:date="2016-11-25T15:34:00Z">
        <w:r w:rsidDel="00360CC4">
          <w:delText>,</w:delText>
        </w:r>
      </w:del>
      <w:r>
        <w:t xml:space="preserve"> the procedure in 2 only applies for ex- </w:t>
      </w:r>
      <w:proofErr w:type="spellStart"/>
      <w:r>
        <w:t>ternal</w:t>
      </w:r>
      <w:proofErr w:type="spellEnd"/>
      <w:r>
        <w:t xml:space="preserve"> transitions. Due to space limitation, the detail of generating local and internal transitions is not dis- cussed here but the only difference is </w:t>
      </w:r>
      <w:ins w:id="127" w:author="RADERMACHER Ansgar 206501" w:date="2016-11-25T15:34:00Z">
        <w:r w:rsidR="00360CC4">
          <w:t xml:space="preserve">that </w:t>
        </w:r>
      </w:ins>
      <w:r>
        <w:t>the composite state containing the transitions is not exited.</w:t>
      </w:r>
    </w:p>
    <w:p w14:paraId="2C6D2D56" w14:textId="77777777" w:rsidR="008D2B72" w:rsidRDefault="009114CE">
      <w:pPr>
        <w:pStyle w:val="Titre1"/>
        <w:spacing w:before="147"/>
        <w:ind w:left="134"/>
      </w:pPr>
      <w:r>
        <w:t>6EMPIRICAL STUDY</w:t>
      </w:r>
    </w:p>
    <w:p w14:paraId="737112DB" w14:textId="7B969EE8" w:rsidR="008D2B72" w:rsidRDefault="009114CE">
      <w:pPr>
        <w:pStyle w:val="Corpsdetexte"/>
        <w:spacing w:before="121"/>
        <w:ind w:left="134" w:right="111" w:firstLine="283"/>
        <w:jc w:val="both"/>
      </w:pPr>
      <w:r>
        <w:t xml:space="preserve">The pattern is implemented in </w:t>
      </w:r>
      <w:del w:id="128" w:author="RADERMACHER Ansgar 206501" w:date="2016-11-25T15:37:00Z">
        <w:r w:rsidDel="00360CC4">
          <w:delText xml:space="preserve">two versions: </w:delText>
        </w:r>
        <w:commentRangeStart w:id="129"/>
        <w:r w:rsidDel="00360CC4">
          <w:delText xml:space="preserve">part of </w:delText>
        </w:r>
      </w:del>
      <w:r>
        <w:t>the Papyrus Designer tool (pap</w:t>
      </w:r>
      <w:proofErr w:type="gramStart"/>
      <w:r>
        <w:t>, )</w:t>
      </w:r>
      <w:proofErr w:type="gramEnd"/>
      <w:ins w:id="130" w:author="RADERMACHER Ansgar 206501" w:date="2016-11-25T15:40:00Z">
        <w:r w:rsidR="007A042A">
          <w:t>,</w:t>
        </w:r>
      </w:ins>
      <w:r>
        <w:t xml:space="preserve"> </w:t>
      </w:r>
      <w:del w:id="131" w:author="RADERMACHER Ansgar 206501" w:date="2016-11-25T15:38:00Z">
        <w:r w:rsidDel="00360CC4">
          <w:delText>and standalone as an extension of Papyrus (CEA-List, ).</w:delText>
        </w:r>
        <w:commentRangeEnd w:id="129"/>
        <w:r w:rsidR="00360CC4" w:rsidDel="00360CC4">
          <w:rPr>
            <w:rStyle w:val="Marquedecommentaire"/>
          </w:rPr>
          <w:commentReference w:id="129"/>
        </w:r>
        <w:r w:rsidDel="00360CC4">
          <w:delText xml:space="preserve"> </w:delText>
        </w:r>
      </w:del>
      <w:ins w:id="132" w:author="RADERMACHER Ansgar 206501" w:date="2016-11-25T15:39:00Z">
        <w:r w:rsidR="007A042A">
          <w:t xml:space="preserve">, an </w:t>
        </w:r>
      </w:ins>
      <w:del w:id="133" w:author="RADERMACHER Ansgar 206501" w:date="2016-11-25T15:39:00Z">
        <w:r w:rsidDel="007A042A">
          <w:delText>Papyrus Des</w:delText>
        </w:r>
      </w:del>
      <w:ins w:id="134" w:author="RADERMACHER Ansgar 206501" w:date="2016-11-25T15:39:00Z">
        <w:r w:rsidR="007A042A">
          <w:t xml:space="preserve">extension of the </w:t>
        </w:r>
      </w:ins>
      <w:del w:id="135" w:author="RADERMACHER Ansgar 206501" w:date="2016-11-25T15:39:00Z">
        <w:r w:rsidDel="007A042A">
          <w:delText>igner is based on Papyrus</w:delText>
        </w:r>
      </w:del>
      <w:ins w:id="136" w:author="RADERMACHER Ansgar 206501" w:date="2016-11-25T15:38:00Z">
        <w:r w:rsidR="00360CC4">
          <w:rPr>
            <w:rStyle w:val="Marquedecommentaire"/>
          </w:rPr>
          <w:commentReference w:id="137"/>
        </w:r>
      </w:ins>
      <w:del w:id="138" w:author="RADERMACHER Ansgar 206501" w:date="2016-11-25T15:38:00Z">
        <w:r w:rsidDel="00360CC4">
          <w:delText>,</w:delText>
        </w:r>
      </w:del>
      <w:r>
        <w:t xml:space="preserve"> </w:t>
      </w:r>
      <w:del w:id="139" w:author="RADERMACHER Ansgar 206501" w:date="2016-11-25T15:35:00Z">
        <w:r w:rsidDel="00360CC4">
          <w:delText xml:space="preserve">which is </w:delText>
        </w:r>
      </w:del>
      <w:ins w:id="140" w:author="RADERMACHER Ansgar 206501" w:date="2016-11-25T15:40:00Z">
        <w:r w:rsidR="007A042A">
          <w:t xml:space="preserve">an extension of the </w:t>
        </w:r>
      </w:ins>
      <w:del w:id="141" w:author="RADERMACHER Ansgar 206501" w:date="2016-11-25T15:40:00Z">
        <w:r w:rsidDel="007A042A">
          <w:delText>an extensive</w:delText>
        </w:r>
      </w:del>
      <w:r>
        <w:t xml:space="preserve"> UML modeling tool</w:t>
      </w:r>
      <w:ins w:id="142" w:author="RADERMACHER Ansgar 206501" w:date="2016-11-25T15:40:00Z">
        <w:r w:rsidR="007A042A">
          <w:t xml:space="preserve"> </w:t>
        </w:r>
      </w:ins>
      <w:ins w:id="143" w:author="RADERMACHER Ansgar 206501" w:date="2016-11-25T15:41:00Z">
        <w:r w:rsidR="007A042A">
          <w:t xml:space="preserve">Papyrus </w:t>
        </w:r>
      </w:ins>
      <w:ins w:id="144" w:author="RADERMACHER Ansgar 206501" w:date="2016-11-25T15:40:00Z">
        <w:r w:rsidR="007A042A">
          <w:t>(CEA-LIST)</w:t>
        </w:r>
      </w:ins>
      <w:ins w:id="145" w:author="RADERMACHER Ansgar 206501" w:date="2016-11-25T15:38:00Z">
        <w:r w:rsidR="00360CC4">
          <w:t xml:space="preserve">. </w:t>
        </w:r>
      </w:ins>
      <w:ins w:id="146" w:author="RADERMACHER Ansgar 206501" w:date="2016-11-25T15:40:00Z">
        <w:r w:rsidR="007A042A">
          <w:t>Papyrus designer</w:t>
        </w:r>
      </w:ins>
      <w:del w:id="147" w:author="RADERMACHER Ansgar 206501" w:date="2016-11-25T15:38:00Z">
        <w:r w:rsidDel="00360CC4">
          <w:delText>, to</w:delText>
        </w:r>
      </w:del>
      <w:r>
        <w:t xml:space="preserve"> support</w:t>
      </w:r>
      <w:ins w:id="148" w:author="RADERMACHER Ansgar 206501" w:date="2016-11-25T15:38:00Z">
        <w:r w:rsidR="007A042A">
          <w:t>s</w:t>
        </w:r>
      </w:ins>
      <w:r>
        <w:t xml:space="preserve"> </w:t>
      </w:r>
      <w:del w:id="149" w:author="RADERMACHER Ansgar 206501" w:date="2016-11-25T15:36:00Z">
        <w:r w:rsidDel="00360CC4">
          <w:delText xml:space="preserve">a </w:delText>
        </w:r>
      </w:del>
      <w:r>
        <w:t xml:space="preserve">component-based modeling and code generation. The behavior of a component in Papyrus Designer is described by us- </w:t>
      </w:r>
      <w:proofErr w:type="spellStart"/>
      <w:r>
        <w:t>ing</w:t>
      </w:r>
      <w:proofErr w:type="spellEnd"/>
      <w:r>
        <w:t xml:space="preserve"> UML State Machines. The tool allows to use some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notions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MARTE</w:t>
      </w:r>
      <w:r>
        <w:rPr>
          <w:spacing w:val="-13"/>
        </w:rPr>
        <w:t xml:space="preserve"> </w:t>
      </w:r>
      <w:r>
        <w:t>profile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specify</w:t>
      </w:r>
    </w:p>
    <w:p w14:paraId="53ED5ADC" w14:textId="77777777" w:rsidR="008D2B72" w:rsidRDefault="008D2B72">
      <w:pPr>
        <w:jc w:val="both"/>
        <w:sectPr w:rsidR="008D2B72">
          <w:type w:val="continuous"/>
          <w:pgSz w:w="11910" w:h="16840"/>
          <w:pgMar w:top="1580" w:right="1360" w:bottom="280" w:left="1340" w:header="720" w:footer="720" w:gutter="0"/>
          <w:cols w:num="2" w:space="720" w:equalWidth="0">
            <w:col w:w="4387" w:space="319"/>
            <w:col w:w="4504"/>
          </w:cols>
        </w:sectPr>
      </w:pPr>
    </w:p>
    <w:p w14:paraId="53C39B23" w14:textId="77777777" w:rsidR="008D2B72" w:rsidRDefault="008D2B72">
      <w:pPr>
        <w:pStyle w:val="Corpsdetexte"/>
        <w:spacing w:before="3"/>
        <w:rPr>
          <w:sz w:val="10"/>
        </w:rPr>
      </w:pPr>
    </w:p>
    <w:p w14:paraId="1223792A" w14:textId="77777777" w:rsidR="008D2B72" w:rsidRDefault="008D2B72">
      <w:pPr>
        <w:rPr>
          <w:sz w:val="10"/>
        </w:rPr>
        <w:sectPr w:rsidR="008D2B72">
          <w:pgSz w:w="11910" w:h="16840"/>
          <w:pgMar w:top="1580" w:right="1360" w:bottom="280" w:left="1360" w:header="720" w:footer="720" w:gutter="0"/>
          <w:cols w:space="720"/>
        </w:sectPr>
      </w:pPr>
    </w:p>
    <w:p w14:paraId="75EC05DD" w14:textId="77777777" w:rsidR="008D2B72" w:rsidRDefault="009114CE">
      <w:pPr>
        <w:spacing w:before="69"/>
        <w:ind w:left="613" w:right="-17"/>
        <w:rPr>
          <w:sz w:val="18"/>
        </w:rPr>
      </w:pPr>
      <w:r>
        <w:rPr>
          <w:spacing w:val="-3"/>
          <w:sz w:val="18"/>
        </w:rPr>
        <w:t xml:space="preserve">Table </w:t>
      </w:r>
      <w:r>
        <w:rPr>
          <w:sz w:val="18"/>
        </w:rPr>
        <w:t>1: Pseudo state code generation pattern</w:t>
      </w:r>
    </w:p>
    <w:p w14:paraId="7AA9E5AB" w14:textId="77777777" w:rsidR="008D2B72" w:rsidRDefault="009114CE">
      <w:pPr>
        <w:pStyle w:val="Corpsdetexte"/>
        <w:rPr>
          <w:sz w:val="12"/>
        </w:rPr>
      </w:pPr>
      <w:r>
        <w:br w:type="column"/>
      </w:r>
    </w:p>
    <w:p w14:paraId="62DCD106" w14:textId="2942E0BD" w:rsidR="008D2B72" w:rsidRDefault="009D047C">
      <w:pPr>
        <w:spacing w:before="96"/>
        <w:ind w:left="829" w:right="-1"/>
        <w:rPr>
          <w:rFonts w:ascii="Calibri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5B4D820" wp14:editId="343D2861">
                <wp:simplePos x="0" y="0"/>
                <wp:positionH relativeFrom="page">
                  <wp:posOffset>933450</wp:posOffset>
                </wp:positionH>
                <wp:positionV relativeFrom="paragraph">
                  <wp:posOffset>151130</wp:posOffset>
                </wp:positionV>
                <wp:extent cx="2944495" cy="4093210"/>
                <wp:effectExtent l="0" t="2540" r="0" b="0"/>
                <wp:wrapNone/>
                <wp:docPr id="327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409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27"/>
                              <w:gridCol w:w="4098"/>
                            </w:tblGrid>
                            <w:tr w:rsidR="00E42A86" w14:paraId="6A52BC09" w14:textId="77777777">
                              <w:trPr>
                                <w:trHeight w:hRule="exact" w:val="402"/>
                              </w:trPr>
                              <w:tc>
                                <w:tcPr>
                                  <w:tcW w:w="527" w:type="dxa"/>
                                  <w:tcBorders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46D57EEE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 xml:space="preserve">Pseudo </w:t>
                                  </w:r>
                                  <w:r>
                                    <w:rPr>
                                      <w:sz w:val="14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077338B2" w14:textId="77777777" w:rsidR="00E42A86" w:rsidRDefault="00E42A86">
                                  <w:pPr>
                                    <w:pStyle w:val="TableParagraph"/>
                                    <w:ind w:righ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Code generation pattern</w:t>
                                  </w:r>
                                </w:p>
                              </w:tc>
                            </w:tr>
                            <w:tr w:rsidR="00E42A86" w14:paraId="2AD33EDA" w14:textId="77777777">
                              <w:trPr>
                                <w:trHeight w:hRule="exact" w:val="207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03048807" w14:textId="77777777" w:rsidR="00E42A86" w:rsidRDefault="00E42A86">
                                  <w:pPr>
                                    <w:pStyle w:val="TableParagraph"/>
                                    <w:ind w:righ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join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5FE33774" w14:textId="77777777" w:rsidR="00E42A86" w:rsidRDefault="00E42A86">
                                  <w:pPr>
                                    <w:pStyle w:val="TableParagraph"/>
                                    <w:ind w:righ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Use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GEN TRANS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sz w:val="14"/>
                                    </w:rPr>
                                    <w:t>’s outgoing transition (Listing 4, lines 4-6).</w:t>
                                  </w:r>
                                </w:p>
                              </w:tc>
                            </w:tr>
                            <w:tr w:rsidR="00E42A86" w14:paraId="5CE0483A" w14:textId="777777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051EF648" w14:textId="77777777" w:rsidR="00E42A86" w:rsidRDefault="00E42A86">
                                  <w:pPr>
                                    <w:pStyle w:val="TableParagraph"/>
                                    <w:ind w:righ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fork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0FDAEDC5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Use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FORK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JOIN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for each of outgoing transitions of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v </w:t>
                                  </w:r>
                                  <w:r>
                                    <w:rPr>
                                      <w:sz w:val="14"/>
                                    </w:rPr>
                                    <w:t>(see Listing 5, lines 11-12).</w:t>
                                  </w:r>
                                </w:p>
                              </w:tc>
                            </w:tr>
                            <w:tr w:rsidR="00E42A86" w14:paraId="1F0B8158" w14:textId="777777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233FB29D" w14:textId="77777777" w:rsidR="00E42A86" w:rsidRDefault="00E42A86">
                                  <w:pPr>
                                    <w:pStyle w:val="TableParagraph"/>
                                    <w:ind w:righ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choice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5DB3E6D5" w14:textId="77777777" w:rsidR="00E42A86" w:rsidRDefault="00E42A86">
                                  <w:pPr>
                                    <w:pStyle w:val="TableParagraph"/>
                                    <w:spacing w:before="0" w:line="201" w:lineRule="exact"/>
                                    <w:ind w:righ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For each outgoing, an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rFonts w:ascii="Meiryo" w:hAnsi="Meiryo"/>
                                      <w:i/>
                                      <w:sz w:val="14"/>
                                    </w:rPr>
                                    <w:t xml:space="preserve">−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ELSE  </w:t>
                                  </w:r>
                                  <w:r>
                                    <w:rPr>
                                      <w:sz w:val="14"/>
                                    </w:rPr>
                                    <w:t>is generated for the guard of  the</w:t>
                                  </w:r>
                                </w:p>
                                <w:p w14:paraId="59AB6340" w14:textId="77777777" w:rsidR="00E42A86" w:rsidRDefault="00E42A86">
                                  <w:pPr>
                                    <w:pStyle w:val="TableParagraph"/>
                                    <w:spacing w:before="7"/>
                                    <w:ind w:righ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outgoing together with code generated by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GEN TRANS</w:t>
                                  </w:r>
                                  <w:r>
                                    <w:rPr>
                                      <w:sz w:val="1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42A86" w14:paraId="1122D063" w14:textId="77777777">
                              <w:trPr>
                                <w:trHeight w:hRule="exact" w:val="805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176DC073" w14:textId="77777777" w:rsidR="00E42A86" w:rsidRDefault="00E42A86">
                                  <w:pPr>
                                    <w:pStyle w:val="TableParagraph"/>
                                    <w:ind w:right="-6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junctio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687CA715" w14:textId="77777777" w:rsidR="00E42A86" w:rsidRDefault="00E42A86">
                                  <w:pPr>
                                    <w:pStyle w:val="TableParagraph"/>
                                    <w:spacing w:line="285" w:lineRule="auto"/>
                                    <w:ind w:right="117" w:hanging="14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4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</w:rPr>
                                    <w:t xml:space="preserve"> As a static version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choice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, a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junction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is transformed into an attribute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junc</w:t>
                                  </w:r>
                                  <w:r>
                                    <w:rPr>
                                      <w:i/>
                                      <w:position w:val="-1"/>
                                      <w:sz w:val="10"/>
                                    </w:rPr>
                                    <w:t>attr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and evaluated before any action executed in compound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tran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sitions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(see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Listing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lines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2-3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6-10).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3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junc</w:t>
                                  </w:r>
                                  <w:r>
                                    <w:rPr>
                                      <w:i/>
                                      <w:position w:val="-1"/>
                                      <w:sz w:val="10"/>
                                    </w:rPr>
                                    <w:t>attr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pacing w:val="14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then used to choose the appropriate transition at the place of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junction</w:t>
                                  </w:r>
                                  <w:r>
                                    <w:rPr>
                                      <w:sz w:val="1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42A86" w14:paraId="66C6D69E" w14:textId="77777777">
                              <w:trPr>
                                <w:trHeight w:hRule="exact" w:val="1298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7FA10DD3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-4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shallow </w:t>
                                  </w:r>
                                  <w:r>
                                    <w:rPr>
                                      <w:sz w:val="14"/>
                                    </w:rPr>
                                    <w:t>history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609C49C4" w14:textId="77777777" w:rsidR="00E42A86" w:rsidRDefault="00E42A86">
                                  <w:pPr>
                                    <w:pStyle w:val="TableParagraph"/>
                                    <w:spacing w:before="103" w:line="297" w:lineRule="auto"/>
                                    <w:ind w:right="117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The identifiers of states to be exited are kept in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previousActives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of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pacing w:val="2"/>
                                      <w:sz w:val="14"/>
                                    </w:rPr>
                                    <w:t>IState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Restoring the active states using the history is exampled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</w:rPr>
                                    <w:t>as  in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</w:rPr>
                                    <w:t xml:space="preserve"> Listing 3. The entering method is executed as default mode at the first time the composite state is entered (lines 9-19).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previousActives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is updated with the active state identifier before exiting the region containing the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history.</w:t>
                                  </w:r>
                                </w:p>
                              </w:tc>
                            </w:tr>
                            <w:tr w:rsidR="00E42A86" w14:paraId="7D5F4C65" w14:textId="77777777">
                              <w:trPr>
                                <w:trHeight w:hRule="exact" w:val="1099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7524533F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-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deep history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0D9A8EA7" w14:textId="77777777" w:rsidR="00E42A86" w:rsidRDefault="00E42A86">
                                  <w:pPr>
                                    <w:pStyle w:val="TableParagraph"/>
                                    <w:spacing w:before="103" w:line="297" w:lineRule="auto"/>
                                    <w:ind w:right="117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Saving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restoring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active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states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done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hierarchy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levels from the composite state containing the deep history down to atomic states. Updating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previousActives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is committed before exiting the re-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gion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, which is directly or indirectly contained by a parent state, in which a deep history is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present.</w:t>
                                  </w:r>
                                </w:p>
                              </w:tc>
                            </w:tr>
                            <w:tr w:rsidR="00E42A86" w14:paraId="653E0A2F" w14:textId="77777777">
                              <w:trPr>
                                <w:trHeight w:hRule="exact" w:val="606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4C02B394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entry</w:t>
                                  </w:r>
                                  <w:r>
                                    <w:rPr>
                                      <w:w w:val="9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1EB01C65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117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If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enpoint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has no outgoing transition, the composite state is entered by default. Otherwise said,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GEN TRANS </w:t>
                                  </w:r>
                                  <w:r>
                                    <w:rPr>
                                      <w:sz w:val="14"/>
                                    </w:rPr>
                                    <w:t>is called to generate code for each outgoing transition.</w:t>
                                  </w:r>
                                </w:p>
                              </w:tc>
                            </w:tr>
                            <w:tr w:rsidR="00E42A86" w14:paraId="706B6422" w14:textId="77777777">
                              <w:trPr>
                                <w:trHeight w:hRule="exact" w:val="805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18198F75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9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exit point</w:t>
                                  </w:r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27A141F0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117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The code for each transition outgoing from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expoint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is generated by using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GEN TRANS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. If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4"/>
                                    </w:rPr>
                                    <w:t>expoint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has multiple incoming transitions from orthogonal regions, it is generated as a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join </w:t>
                                  </w:r>
                                  <w:r>
                                    <w:rPr>
                                      <w:sz w:val="14"/>
                                    </w:rPr>
                                    <w:t>to multiple-check the source states of these incomings.</w:t>
                                  </w:r>
                                </w:p>
                              </w:tc>
                            </w:tr>
                            <w:tr w:rsidR="00E42A86" w14:paraId="46AD3EB7" w14:textId="777777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27" w:type="dxa"/>
                                  <w:tcBorders>
                                    <w:top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14:paraId="62ED6549" w14:textId="77777777" w:rsidR="00E42A86" w:rsidRDefault="00E42A86">
                                  <w:pPr>
                                    <w:pStyle w:val="TableParagraph"/>
                                    <w:ind w:right="-4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termina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</w:tcBorders>
                                </w:tcPr>
                                <w:p w14:paraId="485381F4" w14:textId="77777777" w:rsidR="00E42A86" w:rsidRDefault="00E42A86">
                                  <w:pPr>
                                    <w:pStyle w:val="TableParagraph"/>
                                    <w:spacing w:line="297" w:lineRule="auto"/>
                                    <w:ind w:right="28" w:hanging="10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4"/>
                                    </w:rPr>
                                    <w:t>teThe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4"/>
                                    </w:rPr>
                                    <w:t xml:space="preserve"> code executes the exit action of the innermost active state, the effect of the transition and destroys the state machine object.</w:t>
                                  </w:r>
                                </w:p>
                              </w:tc>
                            </w:tr>
                          </w:tbl>
                          <w:p w14:paraId="7F4BBA7C" w14:textId="77777777" w:rsidR="00E42A86" w:rsidRDefault="00E42A8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4D820" id="_x0000_t202" coordsize="21600,21600" o:spt="202" path="m,l,21600r21600,l21600,xe">
                <v:stroke joinstyle="miter"/>
                <v:path gradientshapeok="t" o:connecttype="rect"/>
              </v:shapetype>
              <v:shape id="Text Box 326" o:spid="_x0000_s1026" type="#_x0000_t202" style="position:absolute;left:0;text-align:left;margin-left:73.5pt;margin-top:11.9pt;width:231.85pt;height:322.3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BHsgIAAK4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27"/>
                        <w:gridCol w:w="4098"/>
                      </w:tblGrid>
                      <w:tr w:rsidR="00E42A86" w14:paraId="6A52BC09" w14:textId="77777777">
                        <w:trPr>
                          <w:trHeight w:hRule="exact" w:val="402"/>
                        </w:trPr>
                        <w:tc>
                          <w:tcPr>
                            <w:tcW w:w="527" w:type="dxa"/>
                            <w:tcBorders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46D57EEE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 xml:space="preserve">Pseudo </w:t>
                            </w:r>
                            <w:r>
                              <w:rPr>
                                <w:sz w:val="14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077338B2" w14:textId="77777777" w:rsidR="00E42A86" w:rsidRDefault="00E42A86">
                            <w:pPr>
                              <w:pStyle w:val="TableParagraph"/>
                              <w:ind w:righ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Code generation pattern</w:t>
                            </w:r>
                          </w:p>
                        </w:tc>
                      </w:tr>
                      <w:tr w:rsidR="00E42A86" w14:paraId="2AD33EDA" w14:textId="77777777">
                        <w:trPr>
                          <w:trHeight w:hRule="exact" w:val="207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03048807" w14:textId="77777777" w:rsidR="00E42A86" w:rsidRDefault="00E42A86">
                            <w:pPr>
                              <w:pStyle w:val="TableParagraph"/>
                              <w:ind w:righ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join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5FE33774" w14:textId="77777777" w:rsidR="00E42A86" w:rsidRDefault="00E42A86">
                            <w:pPr>
                              <w:pStyle w:val="TableParagraph"/>
                              <w:ind w:righ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Use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GEN TRANS </w:t>
                            </w:r>
                            <w:r>
                              <w:rPr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sz w:val="14"/>
                              </w:rPr>
                              <w:t>v</w:t>
                            </w:r>
                            <w:r>
                              <w:rPr>
                                <w:sz w:val="14"/>
                              </w:rPr>
                              <w:t>’s outgoing transition (Listing 4, lines 4-6).</w:t>
                            </w:r>
                          </w:p>
                        </w:tc>
                      </w:tr>
                      <w:tr w:rsidR="00E42A86" w14:paraId="5CE0483A" w14:textId="77777777">
                        <w:trPr>
                          <w:trHeight w:hRule="exact" w:val="406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051EF648" w14:textId="77777777" w:rsidR="00E42A86" w:rsidRDefault="00E42A86">
                            <w:pPr>
                              <w:pStyle w:val="TableParagraph"/>
                              <w:ind w:righ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fork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0FDAEDC5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Use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FORK </w:t>
                            </w:r>
                            <w:r>
                              <w:rPr>
                                <w:sz w:val="14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JOIN </w:t>
                            </w:r>
                            <w:r>
                              <w:rPr>
                                <w:sz w:val="14"/>
                              </w:rPr>
                              <w:t xml:space="preserve">for each of outgoing transitions of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v </w:t>
                            </w:r>
                            <w:r>
                              <w:rPr>
                                <w:sz w:val="14"/>
                              </w:rPr>
                              <w:t>(see Listing 5, lines 11-12).</w:t>
                            </w:r>
                          </w:p>
                        </w:tc>
                      </w:tr>
                      <w:tr w:rsidR="00E42A86" w14:paraId="1F0B8158" w14:textId="77777777">
                        <w:trPr>
                          <w:trHeight w:hRule="exact" w:val="406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233FB29D" w14:textId="77777777" w:rsidR="00E42A86" w:rsidRDefault="00E42A86">
                            <w:pPr>
                              <w:pStyle w:val="TableParagraph"/>
                              <w:ind w:righ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choice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5DB3E6D5" w14:textId="77777777" w:rsidR="00E42A86" w:rsidRDefault="00E42A86">
                            <w:pPr>
                              <w:pStyle w:val="TableParagraph"/>
                              <w:spacing w:before="0" w:line="201" w:lineRule="exact"/>
                              <w:ind w:righ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For each outgoing, an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IF </w:t>
                            </w:r>
                            <w:r>
                              <w:rPr>
                                <w:rFonts w:ascii="Meiryo" w:hAnsi="Meiryo"/>
                                <w:i/>
                                <w:sz w:val="14"/>
                              </w:rPr>
                              <w:t xml:space="preserve">−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ELSE  </w:t>
                            </w:r>
                            <w:r>
                              <w:rPr>
                                <w:sz w:val="14"/>
                              </w:rPr>
                              <w:t>is generated for the guard of  the</w:t>
                            </w:r>
                          </w:p>
                          <w:p w14:paraId="59AB6340" w14:textId="77777777" w:rsidR="00E42A86" w:rsidRDefault="00E42A86">
                            <w:pPr>
                              <w:pStyle w:val="TableParagraph"/>
                              <w:spacing w:before="7"/>
                              <w:ind w:righ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outgoing together with code generated by </w:t>
                            </w:r>
                            <w:r>
                              <w:rPr>
                                <w:i/>
                                <w:sz w:val="14"/>
                              </w:rPr>
                              <w:t>GEN TRANS</w:t>
                            </w:r>
                            <w:r>
                              <w:rPr>
                                <w:sz w:val="14"/>
                              </w:rPr>
                              <w:t>.</w:t>
                            </w:r>
                          </w:p>
                        </w:tc>
                      </w:tr>
                      <w:tr w:rsidR="00E42A86" w14:paraId="1122D063" w14:textId="77777777">
                        <w:trPr>
                          <w:trHeight w:hRule="exact" w:val="805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176DC073" w14:textId="77777777" w:rsidR="00E42A86" w:rsidRDefault="00E42A86">
                            <w:pPr>
                              <w:pStyle w:val="TableParagraph"/>
                              <w:ind w:right="-6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junctio</w:t>
                            </w:r>
                            <w:proofErr w:type="spellEnd"/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687CA715" w14:textId="77777777" w:rsidR="00E42A86" w:rsidRDefault="00E42A86">
                            <w:pPr>
                              <w:pStyle w:val="TableParagraph"/>
                              <w:spacing w:line="285" w:lineRule="auto"/>
                              <w:ind w:right="117" w:hanging="144"/>
                              <w:jc w:val="both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As a static version </w:t>
                            </w:r>
                            <w:r>
                              <w:rPr>
                                <w:i/>
                                <w:sz w:val="14"/>
                              </w:rPr>
                              <w:t>choice</w:t>
                            </w:r>
                            <w:r>
                              <w:rPr>
                                <w:sz w:val="14"/>
                              </w:rPr>
                              <w:t xml:space="preserve">, a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junction </w:t>
                            </w:r>
                            <w:r>
                              <w:rPr>
                                <w:sz w:val="14"/>
                              </w:rPr>
                              <w:t xml:space="preserve">is transformed into an attribute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junc</w:t>
                            </w:r>
                            <w:r>
                              <w:rPr>
                                <w:i/>
                                <w:position w:val="-1"/>
                                <w:sz w:val="10"/>
                              </w:rPr>
                              <w:t>attr</w:t>
                            </w:r>
                            <w:proofErr w:type="spellEnd"/>
                            <w:r>
                              <w:rPr>
                                <w:i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and evaluated before any action executed in compound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tran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sitions</w:t>
                            </w:r>
                            <w:proofErr w:type="spellEnd"/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(see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Listing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5,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lines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2-3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6-10).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13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junc</w:t>
                            </w:r>
                            <w:r>
                              <w:rPr>
                                <w:i/>
                                <w:position w:val="-1"/>
                                <w:sz w:val="10"/>
                              </w:rPr>
                              <w:t>attr</w:t>
                            </w:r>
                            <w:proofErr w:type="spellEnd"/>
                            <w:r>
                              <w:rPr>
                                <w:i/>
                                <w:spacing w:val="14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then used to choose the appropriate transition at the place of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junction</w:t>
                            </w:r>
                            <w:r>
                              <w:rPr>
                                <w:sz w:val="14"/>
                              </w:rPr>
                              <w:t>.</w:t>
                            </w:r>
                          </w:p>
                        </w:tc>
                      </w:tr>
                      <w:tr w:rsidR="00E42A86" w14:paraId="66C6D69E" w14:textId="77777777">
                        <w:trPr>
                          <w:trHeight w:hRule="exact" w:val="1298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7FA10DD3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-4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 xml:space="preserve">shallow </w:t>
                            </w:r>
                            <w:r>
                              <w:rPr>
                                <w:sz w:val="14"/>
                              </w:rPr>
                              <w:t>history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609C49C4" w14:textId="77777777" w:rsidR="00E42A86" w:rsidRDefault="00E42A86">
                            <w:pPr>
                              <w:pStyle w:val="TableParagraph"/>
                              <w:spacing w:before="103" w:line="297" w:lineRule="auto"/>
                              <w:ind w:right="117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The identifiers of states to be exited are kept in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previousActives</w:t>
                            </w:r>
                            <w:proofErr w:type="spellEnd"/>
                            <w:r>
                              <w:rPr>
                                <w:i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i/>
                                <w:spacing w:val="2"/>
                                <w:sz w:val="14"/>
                              </w:rPr>
                              <w:t>IState</w:t>
                            </w:r>
                            <w:proofErr w:type="spellEnd"/>
                            <w:r>
                              <w:rPr>
                                <w:spacing w:val="2"/>
                                <w:sz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</w:rPr>
                              <w:t xml:space="preserve">Restoring the active states using the history is exampled 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as  in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Listing 3. The entering method is executed as default mode at the first time the composite state is entered (lines 9-19).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4"/>
                              </w:rPr>
                              <w:t>previousActives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is updated with the active state identifier before exiting the region containing the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history.</w:t>
                            </w:r>
                          </w:p>
                        </w:tc>
                      </w:tr>
                      <w:tr w:rsidR="00E42A86" w14:paraId="7D5F4C65" w14:textId="77777777">
                        <w:trPr>
                          <w:trHeight w:hRule="exact" w:val="1099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7524533F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-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deep history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0D9A8EA7" w14:textId="77777777" w:rsidR="00E42A86" w:rsidRDefault="00E42A86">
                            <w:pPr>
                              <w:pStyle w:val="TableParagraph"/>
                              <w:spacing w:before="103" w:line="297" w:lineRule="auto"/>
                              <w:ind w:right="117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Saving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restoring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active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states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done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state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hierarchy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levels from the composite state containing the deep history down to atomic states. Updating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previousActives</w:t>
                            </w:r>
                            <w:proofErr w:type="spellEnd"/>
                            <w:r>
                              <w:rPr>
                                <w:i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is committed before exiting the re-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gion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, which is directly or indirectly contained by a parent state, in which a deep history is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present.</w:t>
                            </w:r>
                          </w:p>
                        </w:tc>
                      </w:tr>
                      <w:tr w:rsidR="00E42A86" w14:paraId="653E0A2F" w14:textId="77777777">
                        <w:trPr>
                          <w:trHeight w:hRule="exact" w:val="606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4C02B394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9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entry</w:t>
                            </w:r>
                            <w:r>
                              <w:rPr>
                                <w:w w:val="9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1EB01C65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117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enpoint</w:t>
                            </w:r>
                            <w:proofErr w:type="spellEnd"/>
                            <w:r>
                              <w:rPr>
                                <w:i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has no outgoing transition, the composite state is entered by default. Otherwise said,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GEN TRANS </w:t>
                            </w:r>
                            <w:r>
                              <w:rPr>
                                <w:sz w:val="14"/>
                              </w:rPr>
                              <w:t>is called to generate code for each outgoing transition.</w:t>
                            </w:r>
                          </w:p>
                        </w:tc>
                      </w:tr>
                      <w:tr w:rsidR="00E42A86" w14:paraId="706B6422" w14:textId="77777777">
                        <w:trPr>
                          <w:trHeight w:hRule="exact" w:val="805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18198F75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9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exit point</w:t>
                            </w:r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27A141F0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117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The code for each transition outgoing from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expoint</w:t>
                            </w:r>
                            <w:proofErr w:type="spellEnd"/>
                            <w:r>
                              <w:rPr>
                                <w:i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is generated by using </w:t>
                            </w:r>
                            <w:r>
                              <w:rPr>
                                <w:i/>
                                <w:sz w:val="14"/>
                              </w:rPr>
                              <w:t>GEN TRANS</w:t>
                            </w:r>
                            <w:r>
                              <w:rPr>
                                <w:sz w:val="14"/>
                              </w:rPr>
                              <w:t xml:space="preserve">. If </w:t>
                            </w:r>
                            <w:proofErr w:type="spellStart"/>
                            <w:r>
                              <w:rPr>
                                <w:i/>
                                <w:sz w:val="14"/>
                              </w:rPr>
                              <w:t>expoint</w:t>
                            </w:r>
                            <w:proofErr w:type="spellEnd"/>
                            <w:r>
                              <w:rPr>
                                <w:i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has multiple incoming transitions from orthogonal regions, it is generated as a 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join </w:t>
                            </w:r>
                            <w:r>
                              <w:rPr>
                                <w:sz w:val="14"/>
                              </w:rPr>
                              <w:t>to multiple-check the source states of these incomings.</w:t>
                            </w:r>
                          </w:p>
                        </w:tc>
                      </w:tr>
                      <w:tr w:rsidR="00E42A86" w14:paraId="46AD3EB7" w14:textId="77777777">
                        <w:trPr>
                          <w:trHeight w:hRule="exact" w:val="406"/>
                        </w:trPr>
                        <w:tc>
                          <w:tcPr>
                            <w:tcW w:w="527" w:type="dxa"/>
                            <w:tcBorders>
                              <w:top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14:paraId="62ED6549" w14:textId="77777777" w:rsidR="00E42A86" w:rsidRDefault="00E42A86">
                            <w:pPr>
                              <w:pStyle w:val="TableParagraph"/>
                              <w:ind w:right="-4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14"/>
                              </w:rPr>
                              <w:t>termina</w:t>
                            </w:r>
                            <w:proofErr w:type="spellEnd"/>
                          </w:p>
                        </w:tc>
                        <w:tc>
                          <w:tcPr>
                            <w:tcW w:w="40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</w:tcBorders>
                          </w:tcPr>
                          <w:p w14:paraId="485381F4" w14:textId="77777777" w:rsidR="00E42A86" w:rsidRDefault="00E42A86">
                            <w:pPr>
                              <w:pStyle w:val="TableParagraph"/>
                              <w:spacing w:line="297" w:lineRule="auto"/>
                              <w:ind w:right="28" w:hanging="105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teThe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code executes the exit action of the innermost active state, the effect of the transition and destroys the state machine object.</w:t>
                            </w:r>
                          </w:p>
                        </w:tc>
                      </w:tr>
                    </w:tbl>
                    <w:p w14:paraId="7F4BBA7C" w14:textId="77777777" w:rsidR="00E42A86" w:rsidRDefault="00E42A86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14CE">
        <w:rPr>
          <w:rFonts w:ascii="Calibri"/>
          <w:sz w:val="12"/>
        </w:rPr>
        <w:t>State machine</w:t>
      </w:r>
    </w:p>
    <w:p w14:paraId="4C4BAF6A" w14:textId="77777777" w:rsidR="008D2B72" w:rsidRDefault="009114CE">
      <w:pPr>
        <w:spacing w:before="88" w:line="142" w:lineRule="exact"/>
        <w:ind w:left="613" w:right="380" w:firstLine="48"/>
        <w:rPr>
          <w:rFonts w:ascii="Calibri"/>
          <w:sz w:val="12"/>
        </w:rPr>
      </w:pPr>
      <w:r>
        <w:rPr>
          <w:rFonts w:ascii="Calibri"/>
          <w:w w:val="105"/>
          <w:sz w:val="12"/>
        </w:rPr>
        <w:t xml:space="preserve">1 </w:t>
      </w:r>
      <w:r>
        <w:rPr>
          <w:rFonts w:ascii="Calibri"/>
          <w:w w:val="105"/>
          <w:position w:val="1"/>
          <w:sz w:val="12"/>
        </w:rPr>
        <w:t xml:space="preserve">Code </w:t>
      </w:r>
      <w:r>
        <w:rPr>
          <w:rFonts w:ascii="Calibri"/>
          <w:sz w:val="12"/>
        </w:rPr>
        <w:t>generation</w:t>
      </w:r>
    </w:p>
    <w:p w14:paraId="0E95665A" w14:textId="77777777" w:rsidR="008D2B72" w:rsidRDefault="009114CE">
      <w:pPr>
        <w:spacing w:before="94"/>
        <w:ind w:right="225"/>
        <w:jc w:val="right"/>
        <w:rPr>
          <w:rFonts w:ascii="Calibri"/>
          <w:sz w:val="12"/>
        </w:rPr>
      </w:pPr>
      <w:r>
        <w:rPr>
          <w:rFonts w:ascii="Calibri"/>
          <w:w w:val="105"/>
          <w:sz w:val="12"/>
        </w:rPr>
        <w:t>Code</w:t>
      </w:r>
    </w:p>
    <w:p w14:paraId="1484534E" w14:textId="77777777" w:rsidR="008D2B72" w:rsidRDefault="009114CE">
      <w:pPr>
        <w:pStyle w:val="Corpsdetexte"/>
        <w:spacing w:before="8"/>
        <w:rPr>
          <w:rFonts w:ascii="Calibri"/>
          <w:sz w:val="15"/>
        </w:rPr>
      </w:pPr>
      <w:r>
        <w:br w:type="column"/>
      </w:r>
    </w:p>
    <w:p w14:paraId="337C8B30" w14:textId="77777777" w:rsidR="008D2B72" w:rsidRDefault="009114CE">
      <w:pPr>
        <w:pStyle w:val="Paragraphedeliste"/>
        <w:numPr>
          <w:ilvl w:val="0"/>
          <w:numId w:val="1"/>
        </w:numPr>
        <w:tabs>
          <w:tab w:val="left" w:pos="406"/>
        </w:tabs>
        <w:ind w:firstLine="19"/>
        <w:rPr>
          <w:rFonts w:ascii="Calibri"/>
          <w:sz w:val="12"/>
        </w:rPr>
      </w:pPr>
      <w:r>
        <w:rPr>
          <w:rFonts w:ascii="Calibri"/>
          <w:spacing w:val="-1"/>
          <w:w w:val="105"/>
          <w:sz w:val="12"/>
        </w:rPr>
        <w:t>Simulation</w:t>
      </w:r>
    </w:p>
    <w:p w14:paraId="4BF47E96" w14:textId="77777777" w:rsidR="008D2B72" w:rsidRDefault="008D2B72">
      <w:pPr>
        <w:pStyle w:val="Corpsdetexte"/>
        <w:rPr>
          <w:rFonts w:ascii="Calibri"/>
          <w:sz w:val="12"/>
        </w:rPr>
      </w:pPr>
    </w:p>
    <w:p w14:paraId="7DA92BA3" w14:textId="77777777" w:rsidR="008D2B72" w:rsidRDefault="008D2B72">
      <w:pPr>
        <w:pStyle w:val="Corpsdetexte"/>
        <w:rPr>
          <w:rFonts w:ascii="Calibri"/>
          <w:sz w:val="12"/>
        </w:rPr>
      </w:pPr>
    </w:p>
    <w:p w14:paraId="5DFC02AD" w14:textId="77777777" w:rsidR="008D2B72" w:rsidRDefault="008D2B72">
      <w:pPr>
        <w:pStyle w:val="Corpsdetexte"/>
        <w:rPr>
          <w:rFonts w:ascii="Calibri"/>
          <w:sz w:val="12"/>
        </w:rPr>
      </w:pPr>
    </w:p>
    <w:p w14:paraId="27FF876F" w14:textId="77777777" w:rsidR="008D2B72" w:rsidRDefault="008D2B72">
      <w:pPr>
        <w:pStyle w:val="Corpsdetexte"/>
        <w:spacing w:before="11"/>
        <w:rPr>
          <w:rFonts w:ascii="Calibri"/>
          <w:sz w:val="10"/>
        </w:rPr>
      </w:pPr>
    </w:p>
    <w:p w14:paraId="10FB65F9" w14:textId="23138642" w:rsidR="008D2B72" w:rsidRDefault="009D047C">
      <w:pPr>
        <w:pStyle w:val="Paragraphedeliste"/>
        <w:numPr>
          <w:ilvl w:val="0"/>
          <w:numId w:val="1"/>
        </w:numPr>
        <w:tabs>
          <w:tab w:val="left" w:pos="350"/>
        </w:tabs>
        <w:ind w:left="349" w:hanging="120"/>
        <w:rPr>
          <w:rFonts w:ascii="Calibri"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05D3EC17" wp14:editId="091C7079">
                <wp:simplePos x="0" y="0"/>
                <wp:positionH relativeFrom="page">
                  <wp:posOffset>3941445</wp:posOffset>
                </wp:positionH>
                <wp:positionV relativeFrom="paragraph">
                  <wp:posOffset>-457835</wp:posOffset>
                </wp:positionV>
                <wp:extent cx="2360930" cy="551815"/>
                <wp:effectExtent l="0" t="7620" r="3175" b="2540"/>
                <wp:wrapNone/>
                <wp:docPr id="307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0930" cy="551815"/>
                          <a:chOff x="6207" y="-721"/>
                          <a:chExt cx="3718" cy="869"/>
                        </a:xfrm>
                      </wpg:grpSpPr>
                      <pic:pic xmlns:pic="http://schemas.openxmlformats.org/drawingml/2006/picture">
                        <pic:nvPicPr>
                          <pic:cNvPr id="308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8" y="-716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9" name="Freeform 324"/>
                        <wps:cNvSpPr>
                          <a:spLocks/>
                        </wps:cNvSpPr>
                        <wps:spPr bwMode="auto">
                          <a:xfrm>
                            <a:off x="6348" y="-716"/>
                            <a:ext cx="851" cy="277"/>
                          </a:xfrm>
                          <a:custGeom>
                            <a:avLst/>
                            <a:gdLst>
                              <a:gd name="T0" fmla="+- 0 6348 6348"/>
                              <a:gd name="T1" fmla="*/ T0 w 851"/>
                              <a:gd name="T2" fmla="+- 0 -716 -716"/>
                              <a:gd name="T3" fmla="*/ -716 h 277"/>
                              <a:gd name="T4" fmla="+- 0 7199 6348"/>
                              <a:gd name="T5" fmla="*/ T4 w 851"/>
                              <a:gd name="T6" fmla="+- 0 -716 -716"/>
                              <a:gd name="T7" fmla="*/ -716 h 277"/>
                              <a:gd name="T8" fmla="+- 0 7199 6348"/>
                              <a:gd name="T9" fmla="*/ T8 w 851"/>
                              <a:gd name="T10" fmla="+- 0 -491 -716"/>
                              <a:gd name="T11" fmla="*/ -491 h 277"/>
                              <a:gd name="T12" fmla="+- 0 7101 6348"/>
                              <a:gd name="T13" fmla="*/ T12 w 851"/>
                              <a:gd name="T14" fmla="+- 0 -490 -716"/>
                              <a:gd name="T15" fmla="*/ -490 h 277"/>
                              <a:gd name="T16" fmla="+- 0 7018 6348"/>
                              <a:gd name="T17" fmla="*/ T16 w 851"/>
                              <a:gd name="T18" fmla="+- 0 -485 -716"/>
                              <a:gd name="T19" fmla="*/ -485 h 277"/>
                              <a:gd name="T20" fmla="+- 0 6947 6348"/>
                              <a:gd name="T21" fmla="*/ T20 w 851"/>
                              <a:gd name="T22" fmla="+- 0 -479 -716"/>
                              <a:gd name="T23" fmla="*/ -479 h 277"/>
                              <a:gd name="T24" fmla="+- 0 6884 6348"/>
                              <a:gd name="T25" fmla="*/ T24 w 851"/>
                              <a:gd name="T26" fmla="+- 0 -471 -716"/>
                              <a:gd name="T27" fmla="*/ -471 h 277"/>
                              <a:gd name="T28" fmla="+- 0 6828 6348"/>
                              <a:gd name="T29" fmla="*/ T28 w 851"/>
                              <a:gd name="T30" fmla="+- 0 -463 -716"/>
                              <a:gd name="T31" fmla="*/ -463 h 277"/>
                              <a:gd name="T32" fmla="+- 0 6774 6348"/>
                              <a:gd name="T33" fmla="*/ T32 w 851"/>
                              <a:gd name="T34" fmla="+- 0 -455 -716"/>
                              <a:gd name="T35" fmla="*/ -455 h 277"/>
                              <a:gd name="T36" fmla="+- 0 6720 6348"/>
                              <a:gd name="T37" fmla="*/ T36 w 851"/>
                              <a:gd name="T38" fmla="+- 0 -448 -716"/>
                              <a:gd name="T39" fmla="*/ -448 h 277"/>
                              <a:gd name="T40" fmla="+- 0 6664 6348"/>
                              <a:gd name="T41" fmla="*/ T40 w 851"/>
                              <a:gd name="T42" fmla="+- 0 -442 -716"/>
                              <a:gd name="T43" fmla="*/ -442 h 277"/>
                              <a:gd name="T44" fmla="+- 0 6601 6348"/>
                              <a:gd name="T45" fmla="*/ T44 w 851"/>
                              <a:gd name="T46" fmla="+- 0 -440 -716"/>
                              <a:gd name="T47" fmla="*/ -440 h 277"/>
                              <a:gd name="T48" fmla="+- 0 6530 6348"/>
                              <a:gd name="T49" fmla="*/ T48 w 851"/>
                              <a:gd name="T50" fmla="+- 0 -440 -716"/>
                              <a:gd name="T51" fmla="*/ -440 h 277"/>
                              <a:gd name="T52" fmla="+- 0 6446 6348"/>
                              <a:gd name="T53" fmla="*/ T52 w 851"/>
                              <a:gd name="T54" fmla="+- 0 -445 -716"/>
                              <a:gd name="T55" fmla="*/ -445 h 277"/>
                              <a:gd name="T56" fmla="+- 0 6348 6348"/>
                              <a:gd name="T57" fmla="*/ T56 w 851"/>
                              <a:gd name="T58" fmla="+- 0 -454 -716"/>
                              <a:gd name="T59" fmla="*/ -454 h 277"/>
                              <a:gd name="T60" fmla="+- 0 6348 6348"/>
                              <a:gd name="T61" fmla="*/ T60 w 851"/>
                              <a:gd name="T62" fmla="+- 0 -716 -716"/>
                              <a:gd name="T63" fmla="*/ -716 h 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51" h="277">
                                <a:moveTo>
                                  <a:pt x="0" y="0"/>
                                </a:moveTo>
                                <a:lnTo>
                                  <a:pt x="851" y="0"/>
                                </a:lnTo>
                                <a:lnTo>
                                  <a:pt x="851" y="225"/>
                                </a:lnTo>
                                <a:lnTo>
                                  <a:pt x="753" y="226"/>
                                </a:lnTo>
                                <a:lnTo>
                                  <a:pt x="670" y="231"/>
                                </a:lnTo>
                                <a:lnTo>
                                  <a:pt x="599" y="237"/>
                                </a:lnTo>
                                <a:lnTo>
                                  <a:pt x="536" y="245"/>
                                </a:lnTo>
                                <a:lnTo>
                                  <a:pt x="480" y="253"/>
                                </a:lnTo>
                                <a:lnTo>
                                  <a:pt x="426" y="261"/>
                                </a:lnTo>
                                <a:lnTo>
                                  <a:pt x="372" y="268"/>
                                </a:lnTo>
                                <a:lnTo>
                                  <a:pt x="316" y="274"/>
                                </a:lnTo>
                                <a:lnTo>
                                  <a:pt x="253" y="276"/>
                                </a:lnTo>
                                <a:lnTo>
                                  <a:pt x="182" y="276"/>
                                </a:lnTo>
                                <a:lnTo>
                                  <a:pt x="98" y="271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9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2" y="-182"/>
                            <a:ext cx="62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1" name="AutoShape 322"/>
                        <wps:cNvSpPr>
                          <a:spLocks/>
                        </wps:cNvSpPr>
                        <wps:spPr bwMode="auto">
                          <a:xfrm>
                            <a:off x="751" y="8569"/>
                            <a:ext cx="1416" cy="737"/>
                          </a:xfrm>
                          <a:custGeom>
                            <a:avLst/>
                            <a:gdLst>
                              <a:gd name="T0" fmla="+- 0 7088 751"/>
                              <a:gd name="T1" fmla="*/ T0 w 1416"/>
                              <a:gd name="T2" fmla="+- 0 -128 8569"/>
                              <a:gd name="T3" fmla="*/ -128 h 737"/>
                              <a:gd name="T4" fmla="+- 0 7063 751"/>
                              <a:gd name="T5" fmla="*/ T4 w 1416"/>
                              <a:gd name="T6" fmla="+- 0 -107 8569"/>
                              <a:gd name="T7" fmla="*/ -107 h 737"/>
                              <a:gd name="T8" fmla="+- 0 6996 751"/>
                              <a:gd name="T9" fmla="*/ T8 w 1416"/>
                              <a:gd name="T10" fmla="+- 0 -90 8569"/>
                              <a:gd name="T11" fmla="*/ -90 h 737"/>
                              <a:gd name="T12" fmla="+- 0 6897 751"/>
                              <a:gd name="T13" fmla="*/ T12 w 1416"/>
                              <a:gd name="T14" fmla="+- 0 -78 8569"/>
                              <a:gd name="T15" fmla="*/ -78 h 737"/>
                              <a:gd name="T16" fmla="+- 0 6775 751"/>
                              <a:gd name="T17" fmla="*/ T16 w 1416"/>
                              <a:gd name="T18" fmla="+- 0 -74 8569"/>
                              <a:gd name="T19" fmla="*/ -74 h 737"/>
                              <a:gd name="T20" fmla="+- 0 6653 751"/>
                              <a:gd name="T21" fmla="*/ T20 w 1416"/>
                              <a:gd name="T22" fmla="+- 0 -78 8569"/>
                              <a:gd name="T23" fmla="*/ -78 h 737"/>
                              <a:gd name="T24" fmla="+- 0 6554 751"/>
                              <a:gd name="T25" fmla="*/ T24 w 1416"/>
                              <a:gd name="T26" fmla="+- 0 -90 8569"/>
                              <a:gd name="T27" fmla="*/ -90 h 737"/>
                              <a:gd name="T28" fmla="+- 0 6486 751"/>
                              <a:gd name="T29" fmla="*/ T28 w 1416"/>
                              <a:gd name="T30" fmla="+- 0 -107 8569"/>
                              <a:gd name="T31" fmla="*/ -107 h 737"/>
                              <a:gd name="T32" fmla="+- 0 6462 751"/>
                              <a:gd name="T33" fmla="*/ T32 w 1416"/>
                              <a:gd name="T34" fmla="+- 0 -128 8569"/>
                              <a:gd name="T35" fmla="*/ -128 h 737"/>
                              <a:gd name="T36" fmla="+- 0 6462 751"/>
                              <a:gd name="T37" fmla="*/ T36 w 1416"/>
                              <a:gd name="T38" fmla="+- 0 -128 8569"/>
                              <a:gd name="T39" fmla="*/ -128 h 737"/>
                              <a:gd name="T40" fmla="+- 0 6486 751"/>
                              <a:gd name="T41" fmla="*/ T40 w 1416"/>
                              <a:gd name="T42" fmla="+- 0 -149 8569"/>
                              <a:gd name="T43" fmla="*/ -149 h 737"/>
                              <a:gd name="T44" fmla="+- 0 6554 751"/>
                              <a:gd name="T45" fmla="*/ T44 w 1416"/>
                              <a:gd name="T46" fmla="+- 0 -166 8569"/>
                              <a:gd name="T47" fmla="*/ -166 h 737"/>
                              <a:gd name="T48" fmla="+- 0 6653 751"/>
                              <a:gd name="T49" fmla="*/ T48 w 1416"/>
                              <a:gd name="T50" fmla="+- 0 -178 8569"/>
                              <a:gd name="T51" fmla="*/ -178 h 737"/>
                              <a:gd name="T52" fmla="+- 0 6775 751"/>
                              <a:gd name="T53" fmla="*/ T52 w 1416"/>
                              <a:gd name="T54" fmla="+- 0 -182 8569"/>
                              <a:gd name="T55" fmla="*/ -182 h 737"/>
                              <a:gd name="T56" fmla="+- 0 6897 751"/>
                              <a:gd name="T57" fmla="*/ T56 w 1416"/>
                              <a:gd name="T58" fmla="+- 0 -178 8569"/>
                              <a:gd name="T59" fmla="*/ -178 h 737"/>
                              <a:gd name="T60" fmla="+- 0 6996 751"/>
                              <a:gd name="T61" fmla="*/ T60 w 1416"/>
                              <a:gd name="T62" fmla="+- 0 -166 8569"/>
                              <a:gd name="T63" fmla="*/ -166 h 737"/>
                              <a:gd name="T64" fmla="+- 0 7063 751"/>
                              <a:gd name="T65" fmla="*/ T64 w 1416"/>
                              <a:gd name="T66" fmla="+- 0 -149 8569"/>
                              <a:gd name="T67" fmla="*/ -149 h 737"/>
                              <a:gd name="T68" fmla="+- 0 7088 751"/>
                              <a:gd name="T69" fmla="*/ T68 w 1416"/>
                              <a:gd name="T70" fmla="+- 0 -128 8569"/>
                              <a:gd name="T71" fmla="*/ -128 h 737"/>
                              <a:gd name="T72" fmla="+- 0 7088 751"/>
                              <a:gd name="T73" fmla="*/ T72 w 1416"/>
                              <a:gd name="T74" fmla="+- 0 89 8569"/>
                              <a:gd name="T75" fmla="*/ 89 h 737"/>
                              <a:gd name="T76" fmla="+- 0 7063 751"/>
                              <a:gd name="T77" fmla="*/ T76 w 1416"/>
                              <a:gd name="T78" fmla="+- 0 110 8569"/>
                              <a:gd name="T79" fmla="*/ 110 h 737"/>
                              <a:gd name="T80" fmla="+- 0 6996 751"/>
                              <a:gd name="T81" fmla="*/ T80 w 1416"/>
                              <a:gd name="T82" fmla="+- 0 127 8569"/>
                              <a:gd name="T83" fmla="*/ 127 h 737"/>
                              <a:gd name="T84" fmla="+- 0 6897 751"/>
                              <a:gd name="T85" fmla="*/ T84 w 1416"/>
                              <a:gd name="T86" fmla="+- 0 139 8569"/>
                              <a:gd name="T87" fmla="*/ 139 h 737"/>
                              <a:gd name="T88" fmla="+- 0 6775 751"/>
                              <a:gd name="T89" fmla="*/ T88 w 1416"/>
                              <a:gd name="T90" fmla="+- 0 143 8569"/>
                              <a:gd name="T91" fmla="*/ 143 h 737"/>
                              <a:gd name="T92" fmla="+- 0 6653 751"/>
                              <a:gd name="T93" fmla="*/ T92 w 1416"/>
                              <a:gd name="T94" fmla="+- 0 139 8569"/>
                              <a:gd name="T95" fmla="*/ 139 h 737"/>
                              <a:gd name="T96" fmla="+- 0 6554 751"/>
                              <a:gd name="T97" fmla="*/ T96 w 1416"/>
                              <a:gd name="T98" fmla="+- 0 127 8569"/>
                              <a:gd name="T99" fmla="*/ 127 h 737"/>
                              <a:gd name="T100" fmla="+- 0 6486 751"/>
                              <a:gd name="T101" fmla="*/ T100 w 1416"/>
                              <a:gd name="T102" fmla="+- 0 110 8569"/>
                              <a:gd name="T103" fmla="*/ 110 h 737"/>
                              <a:gd name="T104" fmla="+- 0 6462 751"/>
                              <a:gd name="T105" fmla="*/ T104 w 1416"/>
                              <a:gd name="T106" fmla="+- 0 89 8569"/>
                              <a:gd name="T107" fmla="*/ 89 h 737"/>
                              <a:gd name="T108" fmla="+- 0 6462 751"/>
                              <a:gd name="T109" fmla="*/ T108 w 1416"/>
                              <a:gd name="T110" fmla="+- 0 -128 8569"/>
                              <a:gd name="T111" fmla="*/ -128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416" h="737">
                                <a:moveTo>
                                  <a:pt x="6337" y="-8697"/>
                                </a:moveTo>
                                <a:lnTo>
                                  <a:pt x="6312" y="-8676"/>
                                </a:lnTo>
                                <a:lnTo>
                                  <a:pt x="6245" y="-8659"/>
                                </a:lnTo>
                                <a:lnTo>
                                  <a:pt x="6146" y="-8647"/>
                                </a:lnTo>
                                <a:lnTo>
                                  <a:pt x="6024" y="-8643"/>
                                </a:lnTo>
                                <a:lnTo>
                                  <a:pt x="5902" y="-8647"/>
                                </a:lnTo>
                                <a:lnTo>
                                  <a:pt x="5803" y="-8659"/>
                                </a:lnTo>
                                <a:lnTo>
                                  <a:pt x="5735" y="-8676"/>
                                </a:lnTo>
                                <a:lnTo>
                                  <a:pt x="5711" y="-8697"/>
                                </a:lnTo>
                                <a:moveTo>
                                  <a:pt x="5711" y="-8697"/>
                                </a:moveTo>
                                <a:lnTo>
                                  <a:pt x="5735" y="-8718"/>
                                </a:lnTo>
                                <a:lnTo>
                                  <a:pt x="5803" y="-8735"/>
                                </a:lnTo>
                                <a:lnTo>
                                  <a:pt x="5902" y="-8747"/>
                                </a:lnTo>
                                <a:lnTo>
                                  <a:pt x="6024" y="-8751"/>
                                </a:lnTo>
                                <a:lnTo>
                                  <a:pt x="6146" y="-8747"/>
                                </a:lnTo>
                                <a:lnTo>
                                  <a:pt x="6245" y="-8735"/>
                                </a:lnTo>
                                <a:lnTo>
                                  <a:pt x="6312" y="-8718"/>
                                </a:lnTo>
                                <a:lnTo>
                                  <a:pt x="6337" y="-8697"/>
                                </a:lnTo>
                                <a:lnTo>
                                  <a:pt x="6337" y="-8480"/>
                                </a:lnTo>
                                <a:lnTo>
                                  <a:pt x="6312" y="-8459"/>
                                </a:lnTo>
                                <a:lnTo>
                                  <a:pt x="6245" y="-8442"/>
                                </a:lnTo>
                                <a:lnTo>
                                  <a:pt x="6146" y="-8430"/>
                                </a:lnTo>
                                <a:lnTo>
                                  <a:pt x="6024" y="-8426"/>
                                </a:lnTo>
                                <a:lnTo>
                                  <a:pt x="5902" y="-8430"/>
                                </a:lnTo>
                                <a:lnTo>
                                  <a:pt x="5803" y="-8442"/>
                                </a:lnTo>
                                <a:lnTo>
                                  <a:pt x="5735" y="-8459"/>
                                </a:lnTo>
                                <a:lnTo>
                                  <a:pt x="5711" y="-8480"/>
                                </a:lnTo>
                                <a:lnTo>
                                  <a:pt x="5711" y="-86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9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321"/>
                        <wps:cNvSpPr>
                          <a:spLocks/>
                        </wps:cNvSpPr>
                        <wps:spPr bwMode="auto">
                          <a:xfrm>
                            <a:off x="6748" y="-593"/>
                            <a:ext cx="2203" cy="593"/>
                          </a:xfrm>
                          <a:custGeom>
                            <a:avLst/>
                            <a:gdLst>
                              <a:gd name="T0" fmla="+- 0 6801 6748"/>
                              <a:gd name="T1" fmla="*/ T0 w 2203"/>
                              <a:gd name="T2" fmla="+- 0 -236 -593"/>
                              <a:gd name="T3" fmla="*/ -236 h 593"/>
                              <a:gd name="T4" fmla="+- 0 6779 6748"/>
                              <a:gd name="T5" fmla="*/ T4 w 2203"/>
                              <a:gd name="T6" fmla="+- 0 -235 -593"/>
                              <a:gd name="T7" fmla="*/ -235 h 593"/>
                              <a:gd name="T8" fmla="+- 0 6778 6748"/>
                              <a:gd name="T9" fmla="*/ T8 w 2203"/>
                              <a:gd name="T10" fmla="+- 0 -455 -593"/>
                              <a:gd name="T11" fmla="*/ -455 h 593"/>
                              <a:gd name="T12" fmla="+- 0 6769 6748"/>
                              <a:gd name="T13" fmla="*/ T12 w 2203"/>
                              <a:gd name="T14" fmla="+- 0 -455 -593"/>
                              <a:gd name="T15" fmla="*/ -455 h 593"/>
                              <a:gd name="T16" fmla="+- 0 6770 6748"/>
                              <a:gd name="T17" fmla="*/ T16 w 2203"/>
                              <a:gd name="T18" fmla="+- 0 -235 -593"/>
                              <a:gd name="T19" fmla="*/ -235 h 593"/>
                              <a:gd name="T20" fmla="+- 0 6748 6748"/>
                              <a:gd name="T21" fmla="*/ T20 w 2203"/>
                              <a:gd name="T22" fmla="+- 0 -235 -593"/>
                              <a:gd name="T23" fmla="*/ -235 h 593"/>
                              <a:gd name="T24" fmla="+- 0 6774 6748"/>
                              <a:gd name="T25" fmla="*/ T24 w 2203"/>
                              <a:gd name="T26" fmla="+- 0 -182 -593"/>
                              <a:gd name="T27" fmla="*/ -182 h 593"/>
                              <a:gd name="T28" fmla="+- 0 6796 6748"/>
                              <a:gd name="T29" fmla="*/ T28 w 2203"/>
                              <a:gd name="T30" fmla="+- 0 -227 -593"/>
                              <a:gd name="T31" fmla="*/ -227 h 593"/>
                              <a:gd name="T32" fmla="+- 0 6801 6748"/>
                              <a:gd name="T33" fmla="*/ T32 w 2203"/>
                              <a:gd name="T34" fmla="+- 0 -236 -593"/>
                              <a:gd name="T35" fmla="*/ -236 h 593"/>
                              <a:gd name="T36" fmla="+- 0 8936 6748"/>
                              <a:gd name="T37" fmla="*/ T36 w 2203"/>
                              <a:gd name="T38" fmla="+- 0 -27 -593"/>
                              <a:gd name="T39" fmla="*/ -27 h 593"/>
                              <a:gd name="T40" fmla="+- 0 8928 6748"/>
                              <a:gd name="T41" fmla="*/ T40 w 2203"/>
                              <a:gd name="T42" fmla="+- 0 -32 -593"/>
                              <a:gd name="T43" fmla="*/ -32 h 593"/>
                              <a:gd name="T44" fmla="+- 0 8883 6748"/>
                              <a:gd name="T45" fmla="*/ T44 w 2203"/>
                              <a:gd name="T46" fmla="+- 0 -54 -593"/>
                              <a:gd name="T47" fmla="*/ -54 h 593"/>
                              <a:gd name="T48" fmla="+- 0 8883 6748"/>
                              <a:gd name="T49" fmla="*/ T48 w 2203"/>
                              <a:gd name="T50" fmla="+- 0 -32 -593"/>
                              <a:gd name="T51" fmla="*/ -32 h 593"/>
                              <a:gd name="T52" fmla="+- 0 7088 6748"/>
                              <a:gd name="T53" fmla="*/ T52 w 2203"/>
                              <a:gd name="T54" fmla="+- 0 -24 -593"/>
                              <a:gd name="T55" fmla="*/ -24 h 593"/>
                              <a:gd name="T56" fmla="+- 0 7088 6748"/>
                              <a:gd name="T57" fmla="*/ T56 w 2203"/>
                              <a:gd name="T58" fmla="+- 0 -15 -593"/>
                              <a:gd name="T59" fmla="*/ -15 h 593"/>
                              <a:gd name="T60" fmla="+- 0 8883 6748"/>
                              <a:gd name="T61" fmla="*/ T60 w 2203"/>
                              <a:gd name="T62" fmla="+- 0 -23 -593"/>
                              <a:gd name="T63" fmla="*/ -23 h 593"/>
                              <a:gd name="T64" fmla="+- 0 8883 6748"/>
                              <a:gd name="T65" fmla="*/ T64 w 2203"/>
                              <a:gd name="T66" fmla="+- 0 -1 -593"/>
                              <a:gd name="T67" fmla="*/ -1 h 593"/>
                              <a:gd name="T68" fmla="+- 0 8936 6748"/>
                              <a:gd name="T69" fmla="*/ T68 w 2203"/>
                              <a:gd name="T70" fmla="+- 0 -27 -593"/>
                              <a:gd name="T71" fmla="*/ -27 h 593"/>
                              <a:gd name="T72" fmla="+- 0 8942 6748"/>
                              <a:gd name="T73" fmla="*/ T72 w 2203"/>
                              <a:gd name="T74" fmla="+- 0 -562 -593"/>
                              <a:gd name="T75" fmla="*/ -562 h 593"/>
                              <a:gd name="T76" fmla="+- 0 8906 6748"/>
                              <a:gd name="T77" fmla="*/ T76 w 2203"/>
                              <a:gd name="T78" fmla="+- 0 -562 -593"/>
                              <a:gd name="T79" fmla="*/ -562 h 593"/>
                              <a:gd name="T80" fmla="+- 0 8897 6748"/>
                              <a:gd name="T81" fmla="*/ T80 w 2203"/>
                              <a:gd name="T82" fmla="+- 0 -562 -593"/>
                              <a:gd name="T83" fmla="*/ -562 h 593"/>
                              <a:gd name="T84" fmla="+- 0 8897 6748"/>
                              <a:gd name="T85" fmla="*/ T84 w 2203"/>
                              <a:gd name="T86" fmla="+- 0 -540 -593"/>
                              <a:gd name="T87" fmla="*/ -540 h 593"/>
                              <a:gd name="T88" fmla="+- 0 8942 6748"/>
                              <a:gd name="T89" fmla="*/ T88 w 2203"/>
                              <a:gd name="T90" fmla="+- 0 -562 -593"/>
                              <a:gd name="T91" fmla="*/ -562 h 593"/>
                              <a:gd name="T92" fmla="+- 0 8950 6748"/>
                              <a:gd name="T93" fmla="*/ T92 w 2203"/>
                              <a:gd name="T94" fmla="+- 0 -566 -593"/>
                              <a:gd name="T95" fmla="*/ -566 h 593"/>
                              <a:gd name="T96" fmla="+- 0 8897 6748"/>
                              <a:gd name="T97" fmla="*/ T96 w 2203"/>
                              <a:gd name="T98" fmla="+- 0 -593 -593"/>
                              <a:gd name="T99" fmla="*/ -593 h 593"/>
                              <a:gd name="T100" fmla="+- 0 8897 6748"/>
                              <a:gd name="T101" fmla="*/ T100 w 2203"/>
                              <a:gd name="T102" fmla="+- 0 -571 -593"/>
                              <a:gd name="T103" fmla="*/ -571 h 593"/>
                              <a:gd name="T104" fmla="+- 0 7199 6748"/>
                              <a:gd name="T105" fmla="*/ T104 w 2203"/>
                              <a:gd name="T106" fmla="+- 0 -580 -593"/>
                              <a:gd name="T107" fmla="*/ -580 h 593"/>
                              <a:gd name="T108" fmla="+- 0 7199 6748"/>
                              <a:gd name="T109" fmla="*/ T108 w 2203"/>
                              <a:gd name="T110" fmla="+- 0 -572 -593"/>
                              <a:gd name="T111" fmla="*/ -572 h 593"/>
                              <a:gd name="T112" fmla="+- 0 8897 6748"/>
                              <a:gd name="T113" fmla="*/ T112 w 2203"/>
                              <a:gd name="T114" fmla="+- 0 -562 -593"/>
                              <a:gd name="T115" fmla="*/ -562 h 593"/>
                              <a:gd name="T116" fmla="+- 0 8906 6748"/>
                              <a:gd name="T117" fmla="*/ T116 w 2203"/>
                              <a:gd name="T118" fmla="+- 0 -562 -593"/>
                              <a:gd name="T119" fmla="*/ -562 h 593"/>
                              <a:gd name="T120" fmla="+- 0 8942 6748"/>
                              <a:gd name="T121" fmla="*/ T120 w 2203"/>
                              <a:gd name="T122" fmla="+- 0 -562 -593"/>
                              <a:gd name="T123" fmla="*/ -562 h 593"/>
                              <a:gd name="T124" fmla="+- 0 8950 6748"/>
                              <a:gd name="T125" fmla="*/ T124 w 2203"/>
                              <a:gd name="T126" fmla="+- 0 -566 -593"/>
                              <a:gd name="T127" fmla="*/ -566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03" h="593">
                                <a:moveTo>
                                  <a:pt x="53" y="357"/>
                                </a:moveTo>
                                <a:lnTo>
                                  <a:pt x="31" y="358"/>
                                </a:lnTo>
                                <a:lnTo>
                                  <a:pt x="30" y="138"/>
                                </a:lnTo>
                                <a:lnTo>
                                  <a:pt x="21" y="138"/>
                                </a:lnTo>
                                <a:lnTo>
                                  <a:pt x="22" y="358"/>
                                </a:lnTo>
                                <a:lnTo>
                                  <a:pt x="0" y="358"/>
                                </a:lnTo>
                                <a:lnTo>
                                  <a:pt x="26" y="411"/>
                                </a:lnTo>
                                <a:lnTo>
                                  <a:pt x="48" y="366"/>
                                </a:lnTo>
                                <a:lnTo>
                                  <a:pt x="53" y="357"/>
                                </a:lnTo>
                                <a:moveTo>
                                  <a:pt x="2188" y="566"/>
                                </a:moveTo>
                                <a:lnTo>
                                  <a:pt x="2180" y="561"/>
                                </a:lnTo>
                                <a:lnTo>
                                  <a:pt x="2135" y="539"/>
                                </a:lnTo>
                                <a:lnTo>
                                  <a:pt x="2135" y="561"/>
                                </a:lnTo>
                                <a:lnTo>
                                  <a:pt x="340" y="569"/>
                                </a:lnTo>
                                <a:lnTo>
                                  <a:pt x="340" y="578"/>
                                </a:lnTo>
                                <a:lnTo>
                                  <a:pt x="2135" y="570"/>
                                </a:lnTo>
                                <a:lnTo>
                                  <a:pt x="2135" y="592"/>
                                </a:lnTo>
                                <a:lnTo>
                                  <a:pt x="2188" y="566"/>
                                </a:lnTo>
                                <a:moveTo>
                                  <a:pt x="2194" y="31"/>
                                </a:moveTo>
                                <a:lnTo>
                                  <a:pt x="2158" y="31"/>
                                </a:lnTo>
                                <a:lnTo>
                                  <a:pt x="2149" y="31"/>
                                </a:lnTo>
                                <a:lnTo>
                                  <a:pt x="2149" y="53"/>
                                </a:lnTo>
                                <a:lnTo>
                                  <a:pt x="2194" y="31"/>
                                </a:lnTo>
                                <a:moveTo>
                                  <a:pt x="2202" y="27"/>
                                </a:moveTo>
                                <a:lnTo>
                                  <a:pt x="2149" y="0"/>
                                </a:lnTo>
                                <a:lnTo>
                                  <a:pt x="2149" y="22"/>
                                </a:lnTo>
                                <a:lnTo>
                                  <a:pt x="451" y="13"/>
                                </a:lnTo>
                                <a:lnTo>
                                  <a:pt x="451" y="21"/>
                                </a:lnTo>
                                <a:lnTo>
                                  <a:pt x="2149" y="31"/>
                                </a:lnTo>
                                <a:lnTo>
                                  <a:pt x="2158" y="31"/>
                                </a:lnTo>
                                <a:lnTo>
                                  <a:pt x="2194" y="31"/>
                                </a:lnTo>
                                <a:lnTo>
                                  <a:pt x="2202" y="27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0" y="-679"/>
                            <a:ext cx="62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Freeform 319"/>
                        <wps:cNvSpPr>
                          <a:spLocks/>
                        </wps:cNvSpPr>
                        <wps:spPr bwMode="auto">
                          <a:xfrm>
                            <a:off x="8950" y="-679"/>
                            <a:ext cx="626" cy="223"/>
                          </a:xfrm>
                          <a:custGeom>
                            <a:avLst/>
                            <a:gdLst>
                              <a:gd name="T0" fmla="+- 0 8950 8950"/>
                              <a:gd name="T1" fmla="*/ T0 w 626"/>
                              <a:gd name="T2" fmla="+- 0 -679 -679"/>
                              <a:gd name="T3" fmla="*/ -679 h 223"/>
                              <a:gd name="T4" fmla="+- 0 9576 8950"/>
                              <a:gd name="T5" fmla="*/ T4 w 626"/>
                              <a:gd name="T6" fmla="+- 0 -679 -679"/>
                              <a:gd name="T7" fmla="*/ -679 h 223"/>
                              <a:gd name="T8" fmla="+- 0 9576 8950"/>
                              <a:gd name="T9" fmla="*/ T8 w 626"/>
                              <a:gd name="T10" fmla="+- 0 -499 -679"/>
                              <a:gd name="T11" fmla="*/ -499 h 223"/>
                              <a:gd name="T12" fmla="+- 0 9482 8950"/>
                              <a:gd name="T13" fmla="*/ T12 w 626"/>
                              <a:gd name="T14" fmla="+- 0 -496 -679"/>
                              <a:gd name="T15" fmla="*/ -496 h 223"/>
                              <a:gd name="T16" fmla="+- 0 9407 8950"/>
                              <a:gd name="T17" fmla="*/ T16 w 626"/>
                              <a:gd name="T18" fmla="+- 0 -490 -679"/>
                              <a:gd name="T19" fmla="*/ -490 h 223"/>
                              <a:gd name="T20" fmla="+- 0 9344 8950"/>
                              <a:gd name="T21" fmla="*/ T20 w 626"/>
                              <a:gd name="T22" fmla="+- 0 -482 -679"/>
                              <a:gd name="T23" fmla="*/ -482 h 223"/>
                              <a:gd name="T24" fmla="+- 0 9289 8950"/>
                              <a:gd name="T25" fmla="*/ T24 w 626"/>
                              <a:gd name="T26" fmla="+- 0 -473 -679"/>
                              <a:gd name="T27" fmla="*/ -473 h 223"/>
                              <a:gd name="T28" fmla="+- 0 9237 8950"/>
                              <a:gd name="T29" fmla="*/ T28 w 626"/>
                              <a:gd name="T30" fmla="+- 0 -465 -679"/>
                              <a:gd name="T31" fmla="*/ -465 h 223"/>
                              <a:gd name="T32" fmla="+- 0 9182 8950"/>
                              <a:gd name="T33" fmla="*/ T32 w 626"/>
                              <a:gd name="T34" fmla="+- 0 -459 -679"/>
                              <a:gd name="T35" fmla="*/ -459 h 223"/>
                              <a:gd name="T36" fmla="+- 0 9119 8950"/>
                              <a:gd name="T37" fmla="*/ T36 w 626"/>
                              <a:gd name="T38" fmla="+- 0 -457 -679"/>
                              <a:gd name="T39" fmla="*/ -457 h 223"/>
                              <a:gd name="T40" fmla="+- 0 9044 8950"/>
                              <a:gd name="T41" fmla="*/ T40 w 626"/>
                              <a:gd name="T42" fmla="+- 0 -460 -679"/>
                              <a:gd name="T43" fmla="*/ -460 h 223"/>
                              <a:gd name="T44" fmla="+- 0 8950 8950"/>
                              <a:gd name="T45" fmla="*/ T44 w 626"/>
                              <a:gd name="T46" fmla="+- 0 -469 -679"/>
                              <a:gd name="T47" fmla="*/ -469 h 223"/>
                              <a:gd name="T48" fmla="+- 0 8950 8950"/>
                              <a:gd name="T49" fmla="*/ T48 w 626"/>
                              <a:gd name="T50" fmla="+- 0 -679 -679"/>
                              <a:gd name="T51" fmla="*/ -679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26" h="223">
                                <a:moveTo>
                                  <a:pt x="0" y="0"/>
                                </a:moveTo>
                                <a:lnTo>
                                  <a:pt x="626" y="0"/>
                                </a:lnTo>
                                <a:lnTo>
                                  <a:pt x="626" y="180"/>
                                </a:lnTo>
                                <a:lnTo>
                                  <a:pt x="532" y="183"/>
                                </a:lnTo>
                                <a:lnTo>
                                  <a:pt x="457" y="189"/>
                                </a:lnTo>
                                <a:lnTo>
                                  <a:pt x="394" y="197"/>
                                </a:lnTo>
                                <a:lnTo>
                                  <a:pt x="339" y="206"/>
                                </a:lnTo>
                                <a:lnTo>
                                  <a:pt x="287" y="214"/>
                                </a:lnTo>
                                <a:lnTo>
                                  <a:pt x="232" y="220"/>
                                </a:lnTo>
                                <a:lnTo>
                                  <a:pt x="169" y="222"/>
                                </a:lnTo>
                                <a:lnTo>
                                  <a:pt x="94" y="219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9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6" y="-143"/>
                            <a:ext cx="62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Freeform 317"/>
                        <wps:cNvSpPr>
                          <a:spLocks/>
                        </wps:cNvSpPr>
                        <wps:spPr bwMode="auto">
                          <a:xfrm>
                            <a:off x="8936" y="-143"/>
                            <a:ext cx="625" cy="230"/>
                          </a:xfrm>
                          <a:custGeom>
                            <a:avLst/>
                            <a:gdLst>
                              <a:gd name="T0" fmla="+- 0 8936 8936"/>
                              <a:gd name="T1" fmla="*/ T0 w 625"/>
                              <a:gd name="T2" fmla="+- 0 -143 -143"/>
                              <a:gd name="T3" fmla="*/ -143 h 230"/>
                              <a:gd name="T4" fmla="+- 0 9561 8936"/>
                              <a:gd name="T5" fmla="*/ T4 w 625"/>
                              <a:gd name="T6" fmla="+- 0 -143 -143"/>
                              <a:gd name="T7" fmla="*/ -143 h 230"/>
                              <a:gd name="T8" fmla="+- 0 9561 8936"/>
                              <a:gd name="T9" fmla="*/ T8 w 625"/>
                              <a:gd name="T10" fmla="+- 0 43 -143"/>
                              <a:gd name="T11" fmla="*/ 43 h 230"/>
                              <a:gd name="T12" fmla="+- 0 9468 8936"/>
                              <a:gd name="T13" fmla="*/ T12 w 625"/>
                              <a:gd name="T14" fmla="+- 0 46 -143"/>
                              <a:gd name="T15" fmla="*/ 46 h 230"/>
                              <a:gd name="T16" fmla="+- 0 9392 8936"/>
                              <a:gd name="T17" fmla="*/ T16 w 625"/>
                              <a:gd name="T18" fmla="+- 0 52 -143"/>
                              <a:gd name="T19" fmla="*/ 52 h 230"/>
                              <a:gd name="T20" fmla="+- 0 9330 8936"/>
                              <a:gd name="T21" fmla="*/ T20 w 625"/>
                              <a:gd name="T22" fmla="+- 0 60 -143"/>
                              <a:gd name="T23" fmla="*/ 60 h 230"/>
                              <a:gd name="T24" fmla="+- 0 9275 8936"/>
                              <a:gd name="T25" fmla="*/ T24 w 625"/>
                              <a:gd name="T26" fmla="+- 0 69 -143"/>
                              <a:gd name="T27" fmla="*/ 69 h 230"/>
                              <a:gd name="T28" fmla="+- 0 9223 8936"/>
                              <a:gd name="T29" fmla="*/ T28 w 625"/>
                              <a:gd name="T30" fmla="+- 0 78 -143"/>
                              <a:gd name="T31" fmla="*/ 78 h 230"/>
                              <a:gd name="T32" fmla="+- 0 9168 8936"/>
                              <a:gd name="T33" fmla="*/ T32 w 625"/>
                              <a:gd name="T34" fmla="+- 0 84 -143"/>
                              <a:gd name="T35" fmla="*/ 84 h 230"/>
                              <a:gd name="T36" fmla="+- 0 9105 8936"/>
                              <a:gd name="T37" fmla="*/ T36 w 625"/>
                              <a:gd name="T38" fmla="+- 0 86 -143"/>
                              <a:gd name="T39" fmla="*/ 86 h 230"/>
                              <a:gd name="T40" fmla="+- 0 9030 8936"/>
                              <a:gd name="T41" fmla="*/ T40 w 625"/>
                              <a:gd name="T42" fmla="+- 0 83 -143"/>
                              <a:gd name="T43" fmla="*/ 83 h 230"/>
                              <a:gd name="T44" fmla="+- 0 8936 8936"/>
                              <a:gd name="T45" fmla="*/ T44 w 625"/>
                              <a:gd name="T46" fmla="+- 0 74 -143"/>
                              <a:gd name="T47" fmla="*/ 74 h 230"/>
                              <a:gd name="T48" fmla="+- 0 8936 8936"/>
                              <a:gd name="T49" fmla="*/ T48 w 625"/>
                              <a:gd name="T50" fmla="+- 0 -143 -143"/>
                              <a:gd name="T51" fmla="*/ -14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25" h="230">
                                <a:moveTo>
                                  <a:pt x="0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186"/>
                                </a:lnTo>
                                <a:lnTo>
                                  <a:pt x="532" y="189"/>
                                </a:lnTo>
                                <a:lnTo>
                                  <a:pt x="456" y="195"/>
                                </a:lnTo>
                                <a:lnTo>
                                  <a:pt x="394" y="203"/>
                                </a:lnTo>
                                <a:lnTo>
                                  <a:pt x="339" y="212"/>
                                </a:lnTo>
                                <a:lnTo>
                                  <a:pt x="287" y="221"/>
                                </a:lnTo>
                                <a:lnTo>
                                  <a:pt x="232" y="227"/>
                                </a:lnTo>
                                <a:lnTo>
                                  <a:pt x="169" y="229"/>
                                </a:lnTo>
                                <a:lnTo>
                                  <a:pt x="94" y="226"/>
                                </a:lnTo>
                                <a:lnTo>
                                  <a:pt x="0" y="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9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8242" y="-404"/>
                            <a:ext cx="1231" cy="207"/>
                          </a:xfrm>
                          <a:prstGeom prst="rect">
                            <a:avLst/>
                          </a:prstGeom>
                          <a:solidFill>
                            <a:srgbClr val="F8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8242" y="-404"/>
                            <a:ext cx="1231" cy="207"/>
                          </a:xfrm>
                          <a:prstGeom prst="rect">
                            <a:avLst/>
                          </a:prstGeom>
                          <a:noFill/>
                          <a:ln w="8759">
                            <a:solidFill>
                              <a:srgbClr val="EC7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7064" y="-428"/>
                            <a:ext cx="976" cy="221"/>
                          </a:xfrm>
                          <a:prstGeom prst="rect">
                            <a:avLst/>
                          </a:prstGeom>
                          <a:solidFill>
                            <a:srgbClr val="F8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4" y="-355"/>
                            <a:ext cx="14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1" name="AutoShape 312"/>
                        <wps:cNvSpPr>
                          <a:spLocks/>
                        </wps:cNvSpPr>
                        <wps:spPr bwMode="auto">
                          <a:xfrm>
                            <a:off x="3216" y="7762"/>
                            <a:ext cx="2952" cy="1118"/>
                          </a:xfrm>
                          <a:custGeom>
                            <a:avLst/>
                            <a:gdLst>
                              <a:gd name="T0" fmla="+- 0 7552 3216"/>
                              <a:gd name="T1" fmla="*/ T0 w 2952"/>
                              <a:gd name="T2" fmla="+- 0 -429 7762"/>
                              <a:gd name="T3" fmla="*/ -429 h 1118"/>
                              <a:gd name="T4" fmla="+- 0 7767 3216"/>
                              <a:gd name="T5" fmla="*/ T4 w 2952"/>
                              <a:gd name="T6" fmla="+- 0 -539 7762"/>
                              <a:gd name="T7" fmla="*/ -539 h 1118"/>
                              <a:gd name="T8" fmla="+- 0 8113 3216"/>
                              <a:gd name="T9" fmla="*/ T8 w 2952"/>
                              <a:gd name="T10" fmla="+- 0 -45 7762"/>
                              <a:gd name="T11" fmla="*/ -45 h 1118"/>
                              <a:gd name="T12" fmla="+- 0 8856 3216"/>
                              <a:gd name="T13" fmla="*/ T12 w 2952"/>
                              <a:gd name="T14" fmla="+- 0 -197 7762"/>
                              <a:gd name="T15" fmla="*/ -197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52" h="1118">
                                <a:moveTo>
                                  <a:pt x="4336" y="-8191"/>
                                </a:moveTo>
                                <a:lnTo>
                                  <a:pt x="4551" y="-8301"/>
                                </a:lnTo>
                                <a:moveTo>
                                  <a:pt x="4897" y="-7807"/>
                                </a:moveTo>
                                <a:lnTo>
                                  <a:pt x="5640" y="-7959"/>
                                </a:lnTo>
                              </a:path>
                            </a:pathLst>
                          </a:custGeom>
                          <a:noFill/>
                          <a:ln w="2695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1"/>
                        <wps:cNvSpPr>
                          <a:spLocks/>
                        </wps:cNvSpPr>
                        <wps:spPr bwMode="auto">
                          <a:xfrm>
                            <a:off x="9578" y="-605"/>
                            <a:ext cx="175" cy="581"/>
                          </a:xfrm>
                          <a:custGeom>
                            <a:avLst/>
                            <a:gdLst>
                              <a:gd name="T0" fmla="+- 0 9632 9578"/>
                              <a:gd name="T1" fmla="*/ T0 w 175"/>
                              <a:gd name="T2" fmla="+- 0 -78 -605"/>
                              <a:gd name="T3" fmla="*/ -78 h 581"/>
                              <a:gd name="T4" fmla="+- 0 9578 9578"/>
                              <a:gd name="T5" fmla="*/ T4 w 175"/>
                              <a:gd name="T6" fmla="+- 0 -51 -605"/>
                              <a:gd name="T7" fmla="*/ -51 h 581"/>
                              <a:gd name="T8" fmla="+- 0 9632 9578"/>
                              <a:gd name="T9" fmla="*/ T8 w 175"/>
                              <a:gd name="T10" fmla="+- 0 -24 -605"/>
                              <a:gd name="T11" fmla="*/ -24 h 581"/>
                              <a:gd name="T12" fmla="+- 0 9632 9578"/>
                              <a:gd name="T13" fmla="*/ T12 w 175"/>
                              <a:gd name="T14" fmla="+- 0 -42 -605"/>
                              <a:gd name="T15" fmla="*/ -42 h 581"/>
                              <a:gd name="T16" fmla="+- 0 9623 9578"/>
                              <a:gd name="T17" fmla="*/ T16 w 175"/>
                              <a:gd name="T18" fmla="+- 0 -42 -605"/>
                              <a:gd name="T19" fmla="*/ -42 h 581"/>
                              <a:gd name="T20" fmla="+- 0 9623 9578"/>
                              <a:gd name="T21" fmla="*/ T20 w 175"/>
                              <a:gd name="T22" fmla="+- 0 -60 -605"/>
                              <a:gd name="T23" fmla="*/ -60 h 581"/>
                              <a:gd name="T24" fmla="+- 0 9632 9578"/>
                              <a:gd name="T25" fmla="*/ T24 w 175"/>
                              <a:gd name="T26" fmla="+- 0 -60 -605"/>
                              <a:gd name="T27" fmla="*/ -60 h 581"/>
                              <a:gd name="T28" fmla="+- 0 9632 9578"/>
                              <a:gd name="T29" fmla="*/ T28 w 175"/>
                              <a:gd name="T30" fmla="+- 0 -78 -605"/>
                              <a:gd name="T31" fmla="*/ -78 h 581"/>
                              <a:gd name="T32" fmla="+- 0 9632 9578"/>
                              <a:gd name="T33" fmla="*/ T32 w 175"/>
                              <a:gd name="T34" fmla="+- 0 -60 -605"/>
                              <a:gd name="T35" fmla="*/ -60 h 581"/>
                              <a:gd name="T36" fmla="+- 0 9623 9578"/>
                              <a:gd name="T37" fmla="*/ T36 w 175"/>
                              <a:gd name="T38" fmla="+- 0 -60 -605"/>
                              <a:gd name="T39" fmla="*/ -60 h 581"/>
                              <a:gd name="T40" fmla="+- 0 9623 9578"/>
                              <a:gd name="T41" fmla="*/ T40 w 175"/>
                              <a:gd name="T42" fmla="+- 0 -42 -605"/>
                              <a:gd name="T43" fmla="*/ -42 h 581"/>
                              <a:gd name="T44" fmla="+- 0 9632 9578"/>
                              <a:gd name="T45" fmla="*/ T44 w 175"/>
                              <a:gd name="T46" fmla="+- 0 -42 -605"/>
                              <a:gd name="T47" fmla="*/ -42 h 581"/>
                              <a:gd name="T48" fmla="+- 0 9632 9578"/>
                              <a:gd name="T49" fmla="*/ T48 w 175"/>
                              <a:gd name="T50" fmla="+- 0 -60 -605"/>
                              <a:gd name="T51" fmla="*/ -60 h 581"/>
                              <a:gd name="T52" fmla="+- 0 9734 9578"/>
                              <a:gd name="T53" fmla="*/ T52 w 175"/>
                              <a:gd name="T54" fmla="+- 0 -60 -605"/>
                              <a:gd name="T55" fmla="*/ -60 h 581"/>
                              <a:gd name="T56" fmla="+- 0 9632 9578"/>
                              <a:gd name="T57" fmla="*/ T56 w 175"/>
                              <a:gd name="T58" fmla="+- 0 -60 -605"/>
                              <a:gd name="T59" fmla="*/ -60 h 581"/>
                              <a:gd name="T60" fmla="+- 0 9632 9578"/>
                              <a:gd name="T61" fmla="*/ T60 w 175"/>
                              <a:gd name="T62" fmla="+- 0 -42 -605"/>
                              <a:gd name="T63" fmla="*/ -42 h 581"/>
                              <a:gd name="T64" fmla="+- 0 9752 9578"/>
                              <a:gd name="T65" fmla="*/ T64 w 175"/>
                              <a:gd name="T66" fmla="+- 0 -42 -605"/>
                              <a:gd name="T67" fmla="*/ -42 h 581"/>
                              <a:gd name="T68" fmla="+- 0 9752 9578"/>
                              <a:gd name="T69" fmla="*/ T68 w 175"/>
                              <a:gd name="T70" fmla="+- 0 -51 -605"/>
                              <a:gd name="T71" fmla="*/ -51 h 581"/>
                              <a:gd name="T72" fmla="+- 0 9734 9578"/>
                              <a:gd name="T73" fmla="*/ T72 w 175"/>
                              <a:gd name="T74" fmla="+- 0 -51 -605"/>
                              <a:gd name="T75" fmla="*/ -51 h 581"/>
                              <a:gd name="T76" fmla="+- 0 9734 9578"/>
                              <a:gd name="T77" fmla="*/ T76 w 175"/>
                              <a:gd name="T78" fmla="+- 0 -60 -605"/>
                              <a:gd name="T79" fmla="*/ -60 h 581"/>
                              <a:gd name="T80" fmla="+- 0 9734 9578"/>
                              <a:gd name="T81" fmla="*/ T80 w 175"/>
                              <a:gd name="T82" fmla="+- 0 -578 -605"/>
                              <a:gd name="T83" fmla="*/ -578 h 581"/>
                              <a:gd name="T84" fmla="+- 0 9734 9578"/>
                              <a:gd name="T85" fmla="*/ T84 w 175"/>
                              <a:gd name="T86" fmla="+- 0 -51 -605"/>
                              <a:gd name="T87" fmla="*/ -51 h 581"/>
                              <a:gd name="T88" fmla="+- 0 9743 9578"/>
                              <a:gd name="T89" fmla="*/ T88 w 175"/>
                              <a:gd name="T90" fmla="+- 0 -60 -605"/>
                              <a:gd name="T91" fmla="*/ -60 h 581"/>
                              <a:gd name="T92" fmla="+- 0 9752 9578"/>
                              <a:gd name="T93" fmla="*/ T92 w 175"/>
                              <a:gd name="T94" fmla="+- 0 -60 -605"/>
                              <a:gd name="T95" fmla="*/ -60 h 581"/>
                              <a:gd name="T96" fmla="+- 0 9752 9578"/>
                              <a:gd name="T97" fmla="*/ T96 w 175"/>
                              <a:gd name="T98" fmla="+- 0 -569 -605"/>
                              <a:gd name="T99" fmla="*/ -569 h 581"/>
                              <a:gd name="T100" fmla="+- 0 9743 9578"/>
                              <a:gd name="T101" fmla="*/ T100 w 175"/>
                              <a:gd name="T102" fmla="+- 0 -569 -605"/>
                              <a:gd name="T103" fmla="*/ -569 h 581"/>
                              <a:gd name="T104" fmla="+- 0 9734 9578"/>
                              <a:gd name="T105" fmla="*/ T104 w 175"/>
                              <a:gd name="T106" fmla="+- 0 -578 -605"/>
                              <a:gd name="T107" fmla="*/ -578 h 581"/>
                              <a:gd name="T108" fmla="+- 0 9752 9578"/>
                              <a:gd name="T109" fmla="*/ T108 w 175"/>
                              <a:gd name="T110" fmla="+- 0 -60 -605"/>
                              <a:gd name="T111" fmla="*/ -60 h 581"/>
                              <a:gd name="T112" fmla="+- 0 9743 9578"/>
                              <a:gd name="T113" fmla="*/ T112 w 175"/>
                              <a:gd name="T114" fmla="+- 0 -60 -605"/>
                              <a:gd name="T115" fmla="*/ -60 h 581"/>
                              <a:gd name="T116" fmla="+- 0 9734 9578"/>
                              <a:gd name="T117" fmla="*/ T116 w 175"/>
                              <a:gd name="T118" fmla="+- 0 -51 -605"/>
                              <a:gd name="T119" fmla="*/ -51 h 581"/>
                              <a:gd name="T120" fmla="+- 0 9752 9578"/>
                              <a:gd name="T121" fmla="*/ T120 w 175"/>
                              <a:gd name="T122" fmla="+- 0 -51 -605"/>
                              <a:gd name="T123" fmla="*/ -51 h 581"/>
                              <a:gd name="T124" fmla="+- 0 9752 9578"/>
                              <a:gd name="T125" fmla="*/ T124 w 175"/>
                              <a:gd name="T126" fmla="+- 0 -60 -605"/>
                              <a:gd name="T127" fmla="*/ -60 h 581"/>
                              <a:gd name="T128" fmla="+- 0 9638 9578"/>
                              <a:gd name="T129" fmla="*/ T128 w 175"/>
                              <a:gd name="T130" fmla="+- 0 -605 -605"/>
                              <a:gd name="T131" fmla="*/ -605 h 581"/>
                              <a:gd name="T132" fmla="+- 0 9584 9578"/>
                              <a:gd name="T133" fmla="*/ T132 w 175"/>
                              <a:gd name="T134" fmla="+- 0 -578 -605"/>
                              <a:gd name="T135" fmla="*/ -578 h 581"/>
                              <a:gd name="T136" fmla="+- 0 9638 9578"/>
                              <a:gd name="T137" fmla="*/ T136 w 175"/>
                              <a:gd name="T138" fmla="+- 0 -551 -605"/>
                              <a:gd name="T139" fmla="*/ -551 h 581"/>
                              <a:gd name="T140" fmla="+- 0 9638 9578"/>
                              <a:gd name="T141" fmla="*/ T140 w 175"/>
                              <a:gd name="T142" fmla="+- 0 -569 -605"/>
                              <a:gd name="T143" fmla="*/ -569 h 581"/>
                              <a:gd name="T144" fmla="+- 0 9629 9578"/>
                              <a:gd name="T145" fmla="*/ T144 w 175"/>
                              <a:gd name="T146" fmla="+- 0 -569 -605"/>
                              <a:gd name="T147" fmla="*/ -569 h 581"/>
                              <a:gd name="T148" fmla="+- 0 9629 9578"/>
                              <a:gd name="T149" fmla="*/ T148 w 175"/>
                              <a:gd name="T150" fmla="+- 0 -587 -605"/>
                              <a:gd name="T151" fmla="*/ -587 h 581"/>
                              <a:gd name="T152" fmla="+- 0 9638 9578"/>
                              <a:gd name="T153" fmla="*/ T152 w 175"/>
                              <a:gd name="T154" fmla="+- 0 -587 -605"/>
                              <a:gd name="T155" fmla="*/ -587 h 581"/>
                              <a:gd name="T156" fmla="+- 0 9638 9578"/>
                              <a:gd name="T157" fmla="*/ T156 w 175"/>
                              <a:gd name="T158" fmla="+- 0 -605 -605"/>
                              <a:gd name="T159" fmla="*/ -605 h 581"/>
                              <a:gd name="T160" fmla="+- 0 9638 9578"/>
                              <a:gd name="T161" fmla="*/ T160 w 175"/>
                              <a:gd name="T162" fmla="+- 0 -587 -605"/>
                              <a:gd name="T163" fmla="*/ -587 h 581"/>
                              <a:gd name="T164" fmla="+- 0 9629 9578"/>
                              <a:gd name="T165" fmla="*/ T164 w 175"/>
                              <a:gd name="T166" fmla="+- 0 -587 -605"/>
                              <a:gd name="T167" fmla="*/ -587 h 581"/>
                              <a:gd name="T168" fmla="+- 0 9629 9578"/>
                              <a:gd name="T169" fmla="*/ T168 w 175"/>
                              <a:gd name="T170" fmla="+- 0 -569 -605"/>
                              <a:gd name="T171" fmla="*/ -569 h 581"/>
                              <a:gd name="T172" fmla="+- 0 9638 9578"/>
                              <a:gd name="T173" fmla="*/ T172 w 175"/>
                              <a:gd name="T174" fmla="+- 0 -569 -605"/>
                              <a:gd name="T175" fmla="*/ -569 h 581"/>
                              <a:gd name="T176" fmla="+- 0 9638 9578"/>
                              <a:gd name="T177" fmla="*/ T176 w 175"/>
                              <a:gd name="T178" fmla="+- 0 -587 -605"/>
                              <a:gd name="T179" fmla="*/ -587 h 581"/>
                              <a:gd name="T180" fmla="+- 0 9752 9578"/>
                              <a:gd name="T181" fmla="*/ T180 w 175"/>
                              <a:gd name="T182" fmla="+- 0 -587 -605"/>
                              <a:gd name="T183" fmla="*/ -587 h 581"/>
                              <a:gd name="T184" fmla="+- 0 9638 9578"/>
                              <a:gd name="T185" fmla="*/ T184 w 175"/>
                              <a:gd name="T186" fmla="+- 0 -587 -605"/>
                              <a:gd name="T187" fmla="*/ -587 h 581"/>
                              <a:gd name="T188" fmla="+- 0 9638 9578"/>
                              <a:gd name="T189" fmla="*/ T188 w 175"/>
                              <a:gd name="T190" fmla="+- 0 -569 -605"/>
                              <a:gd name="T191" fmla="*/ -569 h 581"/>
                              <a:gd name="T192" fmla="+- 0 9734 9578"/>
                              <a:gd name="T193" fmla="*/ T192 w 175"/>
                              <a:gd name="T194" fmla="+- 0 -569 -605"/>
                              <a:gd name="T195" fmla="*/ -569 h 581"/>
                              <a:gd name="T196" fmla="+- 0 9734 9578"/>
                              <a:gd name="T197" fmla="*/ T196 w 175"/>
                              <a:gd name="T198" fmla="+- 0 -578 -605"/>
                              <a:gd name="T199" fmla="*/ -578 h 581"/>
                              <a:gd name="T200" fmla="+- 0 9752 9578"/>
                              <a:gd name="T201" fmla="*/ T200 w 175"/>
                              <a:gd name="T202" fmla="+- 0 -578 -605"/>
                              <a:gd name="T203" fmla="*/ -578 h 581"/>
                              <a:gd name="T204" fmla="+- 0 9752 9578"/>
                              <a:gd name="T205" fmla="*/ T204 w 175"/>
                              <a:gd name="T206" fmla="+- 0 -587 -605"/>
                              <a:gd name="T207" fmla="*/ -587 h 581"/>
                              <a:gd name="T208" fmla="+- 0 9752 9578"/>
                              <a:gd name="T209" fmla="*/ T208 w 175"/>
                              <a:gd name="T210" fmla="+- 0 -578 -605"/>
                              <a:gd name="T211" fmla="*/ -578 h 581"/>
                              <a:gd name="T212" fmla="+- 0 9734 9578"/>
                              <a:gd name="T213" fmla="*/ T212 w 175"/>
                              <a:gd name="T214" fmla="+- 0 -578 -605"/>
                              <a:gd name="T215" fmla="*/ -578 h 581"/>
                              <a:gd name="T216" fmla="+- 0 9743 9578"/>
                              <a:gd name="T217" fmla="*/ T216 w 175"/>
                              <a:gd name="T218" fmla="+- 0 -569 -605"/>
                              <a:gd name="T219" fmla="*/ -569 h 581"/>
                              <a:gd name="T220" fmla="+- 0 9752 9578"/>
                              <a:gd name="T221" fmla="*/ T220 w 175"/>
                              <a:gd name="T222" fmla="+- 0 -569 -605"/>
                              <a:gd name="T223" fmla="*/ -569 h 581"/>
                              <a:gd name="T224" fmla="+- 0 9752 9578"/>
                              <a:gd name="T225" fmla="*/ T224 w 175"/>
                              <a:gd name="T226" fmla="+- 0 -578 -605"/>
                              <a:gd name="T227" fmla="*/ -578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5" h="581">
                                <a:moveTo>
                                  <a:pt x="54" y="527"/>
                                </a:moveTo>
                                <a:lnTo>
                                  <a:pt x="0" y="554"/>
                                </a:lnTo>
                                <a:lnTo>
                                  <a:pt x="54" y="581"/>
                                </a:lnTo>
                                <a:lnTo>
                                  <a:pt x="54" y="563"/>
                                </a:lnTo>
                                <a:lnTo>
                                  <a:pt x="45" y="563"/>
                                </a:lnTo>
                                <a:lnTo>
                                  <a:pt x="45" y="545"/>
                                </a:lnTo>
                                <a:lnTo>
                                  <a:pt x="54" y="545"/>
                                </a:lnTo>
                                <a:lnTo>
                                  <a:pt x="54" y="527"/>
                                </a:lnTo>
                                <a:close/>
                                <a:moveTo>
                                  <a:pt x="54" y="545"/>
                                </a:moveTo>
                                <a:lnTo>
                                  <a:pt x="45" y="545"/>
                                </a:lnTo>
                                <a:lnTo>
                                  <a:pt x="45" y="563"/>
                                </a:lnTo>
                                <a:lnTo>
                                  <a:pt x="54" y="563"/>
                                </a:lnTo>
                                <a:lnTo>
                                  <a:pt x="54" y="545"/>
                                </a:lnTo>
                                <a:close/>
                                <a:moveTo>
                                  <a:pt x="156" y="545"/>
                                </a:moveTo>
                                <a:lnTo>
                                  <a:pt x="54" y="545"/>
                                </a:lnTo>
                                <a:lnTo>
                                  <a:pt x="54" y="563"/>
                                </a:lnTo>
                                <a:lnTo>
                                  <a:pt x="174" y="563"/>
                                </a:lnTo>
                                <a:lnTo>
                                  <a:pt x="174" y="554"/>
                                </a:lnTo>
                                <a:lnTo>
                                  <a:pt x="156" y="554"/>
                                </a:lnTo>
                                <a:lnTo>
                                  <a:pt x="156" y="545"/>
                                </a:lnTo>
                                <a:close/>
                                <a:moveTo>
                                  <a:pt x="156" y="27"/>
                                </a:moveTo>
                                <a:lnTo>
                                  <a:pt x="156" y="554"/>
                                </a:lnTo>
                                <a:lnTo>
                                  <a:pt x="165" y="545"/>
                                </a:lnTo>
                                <a:lnTo>
                                  <a:pt x="174" y="545"/>
                                </a:lnTo>
                                <a:lnTo>
                                  <a:pt x="174" y="36"/>
                                </a:lnTo>
                                <a:lnTo>
                                  <a:pt x="165" y="36"/>
                                </a:lnTo>
                                <a:lnTo>
                                  <a:pt x="156" y="27"/>
                                </a:lnTo>
                                <a:close/>
                                <a:moveTo>
                                  <a:pt x="174" y="545"/>
                                </a:moveTo>
                                <a:lnTo>
                                  <a:pt x="165" y="545"/>
                                </a:lnTo>
                                <a:lnTo>
                                  <a:pt x="156" y="554"/>
                                </a:lnTo>
                                <a:lnTo>
                                  <a:pt x="174" y="554"/>
                                </a:lnTo>
                                <a:lnTo>
                                  <a:pt x="174" y="545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6" y="27"/>
                                </a:lnTo>
                                <a:lnTo>
                                  <a:pt x="60" y="54"/>
                                </a:lnTo>
                                <a:lnTo>
                                  <a:pt x="60" y="36"/>
                                </a:lnTo>
                                <a:lnTo>
                                  <a:pt x="51" y="36"/>
                                </a:lnTo>
                                <a:lnTo>
                                  <a:pt x="51" y="18"/>
                                </a:lnTo>
                                <a:lnTo>
                                  <a:pt x="60" y="18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60" y="18"/>
                                </a:moveTo>
                                <a:lnTo>
                                  <a:pt x="51" y="18"/>
                                </a:lnTo>
                                <a:lnTo>
                                  <a:pt x="51" y="36"/>
                                </a:lnTo>
                                <a:lnTo>
                                  <a:pt x="60" y="36"/>
                                </a:lnTo>
                                <a:lnTo>
                                  <a:pt x="60" y="18"/>
                                </a:lnTo>
                                <a:close/>
                                <a:moveTo>
                                  <a:pt x="174" y="18"/>
                                </a:moveTo>
                                <a:lnTo>
                                  <a:pt x="60" y="18"/>
                                </a:lnTo>
                                <a:lnTo>
                                  <a:pt x="60" y="36"/>
                                </a:lnTo>
                                <a:lnTo>
                                  <a:pt x="156" y="36"/>
                                </a:lnTo>
                                <a:lnTo>
                                  <a:pt x="156" y="27"/>
                                </a:lnTo>
                                <a:lnTo>
                                  <a:pt x="174" y="27"/>
                                </a:lnTo>
                                <a:lnTo>
                                  <a:pt x="174" y="18"/>
                                </a:lnTo>
                                <a:close/>
                                <a:moveTo>
                                  <a:pt x="174" y="27"/>
                                </a:moveTo>
                                <a:lnTo>
                                  <a:pt x="156" y="27"/>
                                </a:lnTo>
                                <a:lnTo>
                                  <a:pt x="165" y="36"/>
                                </a:lnTo>
                                <a:lnTo>
                                  <a:pt x="174" y="36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7" y="-443"/>
                            <a:ext cx="14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9" y="-421"/>
                            <a:ext cx="14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8" y="-720"/>
                            <a:ext cx="14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8" y="1"/>
                            <a:ext cx="14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0C442" id="Group 306" o:spid="_x0000_s1026" style="position:absolute;margin-left:310.35pt;margin-top:-36.05pt;width:185.9pt;height:43.45pt;z-index:-251630080;mso-position-horizontal-relative:page" coordorigin="6207,-721" coordsize="3718,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">
                <v:shape id="Picture 325" o:spid="_x0000_s1027" type="#_x0000_t75" style="position:absolute;left:6348;top:-716;width:851;height: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1d4m7AAAA3AAAAA8AAABkcnMvZG93bnJldi54bWxET70KwjAQ3gXfIZzgZlOriFSjiCC4WnU/&#10;m7MtNpfSRNu+vRkEx4/vf7vvTS0+1LrKsoJ5FIMgzq2uuFBwu55maxDOI2usLZOCgRzsd+PRFlNt&#10;O77QJ/OFCCHsUlRQet+kUrq8JIMusg1x4J62NegDbAupW+xCuKllEscrabDi0FBiQ8eS8lf2Ngpo&#10;ODyey/zSve9Zcl0hV0kzHJWaTvrDBoSn3v/FP/dZK1jEYW04E46A3H0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CO1d4m7AAAA3AAAAA8AAAAAAAAAAAAAAAAAnwIAAGRycy9k&#10;b3ducmV2LnhtbFBLBQYAAAAABAAEAPcAAACHAwAAAAA=&#10;">
                  <v:imagedata r:id="rId65" o:title=""/>
                </v:shape>
                <v:shape id="Freeform 324" o:spid="_x0000_s1028" style="position:absolute;left:6348;top:-716;width:851;height:277;visibility:visible;mso-wrap-style:square;v-text-anchor:top" coordsize="851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nmMUA&#10;AADcAAAADwAAAGRycy9kb3ducmV2LnhtbESPzW7CMBCE75X6DtZW4gZOQAptGoMqpPJz4AD0Abbx&#10;5keN16ntQnh7jITU42hmvtEUy8F04kzOt5YVpJMEBHFpdcu1gq/T5/gVhA/IGjvLpOBKHpaL56cC&#10;c20vfKDzMdQiQtjnqKAJoc+l9GVDBv3E9sTRq6wzGKJ0tdQOLxFuOjlNkkwabDkuNNjTqqHy5/hn&#10;FFjt9ulps8+GapPOv+frrKbdr1Kjl+HjHUSgIfyHH+2tVjBL3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WeYxQAAANwAAAAPAAAAAAAAAAAAAAAAAJgCAABkcnMv&#10;ZG93bnJldi54bWxQSwUGAAAAAAQABAD1AAAAigMAAAAA&#10;" path="m,l851,r,225l753,226r-83,5l599,237r-63,8l480,253r-54,8l372,268r-56,6l253,276r-71,l98,271,,262,,xe" filled="f" strokecolor="#41709c" strokeweight=".14972mm">
                  <v:path arrowok="t" o:connecttype="custom" o:connectlocs="0,-716;851,-716;851,-491;753,-490;670,-485;599,-479;536,-471;480,-463;426,-455;372,-448;316,-442;253,-440;182,-440;98,-445;0,-454;0,-716" o:connectangles="0,0,0,0,0,0,0,0,0,0,0,0,0,0,0,0"/>
                </v:shape>
                <v:shape id="Picture 323" o:spid="_x0000_s1029" type="#_x0000_t75" style="position:absolute;left:6462;top:-182;width:626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EOujCAAAA3AAAAA8AAABkcnMvZG93bnJldi54bWxET02LwjAQvS/4H8IIe1vTuuBKNRYRBN2D&#10;sirocWjGtraZlCbW7r83B8Hj433P097UoqPWlZYVxKMIBHFmdcm5gtNx/TUF4TyyxtoyKfgnB+li&#10;8DHHRNsH/1F38LkIIewSVFB43yRSuqwgg25kG+LAXW1r0AfY5lK3+AjhppbjKJpIgyWHhgIbWhWU&#10;VYe7UXC5dnH1O93/rLfs3Xgid+fbdqfU57BfzkB46v1b/HJvtILvOMwPZ8IRkI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BDrowgAAANwAAAAPAAAAAAAAAAAAAAAAAJ8C&#10;AABkcnMvZG93bnJldi54bWxQSwUGAAAAAAQABAD3AAAAjgMAAAAA&#10;">
                  <v:imagedata r:id="rId66" o:title=""/>
                </v:shape>
                <v:shape id="AutoShape 322" o:spid="_x0000_s1030" style="position:absolute;left:751;top:8569;width:1416;height:737;visibility:visible;mso-wrap-style:square;v-text-anchor:top" coordsize="1416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SOMUA&#10;AADcAAAADwAAAGRycy9kb3ducmV2LnhtbESPS2vDMBCE74X8B7GB3GrZDTWpGyWEQiDQQ2keEN+2&#10;1tY2sVbGUvz491Wh0OMwM98w6+1oGtFT52rLCpIoBkFcWF1zqeB82j+uQDiPrLGxTAomcrDdzB7W&#10;mGk78Cf1R1+KAGGXoYLK+zaT0hUVGXSRbYmD9207gz7IrpS6wyHATSOf4jiVBmsOCxW29FZRcTve&#10;TaA0z0VOub22+H7g9COdLl8vk1KL+bh7BeFp9P/hv/ZBK1gmC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FI4xQAAANwAAAAPAAAAAAAAAAAAAAAAAJgCAABkcnMv&#10;ZG93bnJldi54bWxQSwUGAAAAAAQABAD1AAAAigMAAAAA&#10;" path="m6337,-8697r-25,21l6245,-8659r-99,12l6024,-8643r-122,-4l5803,-8659r-68,-17l5711,-8697t,l5735,-8718r68,-17l5902,-8747r122,-4l6146,-8747r99,12l6312,-8718r25,21l6337,-8480r-25,21l6245,-8442r-99,12l6024,-8426r-122,-4l5803,-8442r-68,-17l5711,-8480r,-217xe" filled="f" strokecolor="#41709c" strokeweight=".14972mm">
                  <v:path arrowok="t" o:connecttype="custom" o:connectlocs="6337,-128;6312,-107;6245,-90;6146,-78;6024,-74;5902,-78;5803,-90;5735,-107;5711,-128;5711,-128;5735,-149;5803,-166;5902,-178;6024,-182;6146,-178;6245,-166;6312,-149;6337,-128;6337,89;6312,110;6245,127;6146,139;6024,143;5902,139;5803,127;5735,110;5711,89;5711,-128" o:connectangles="0,0,0,0,0,0,0,0,0,0,0,0,0,0,0,0,0,0,0,0,0,0,0,0,0,0,0,0"/>
                </v:shape>
                <v:shape id="AutoShape 321" o:spid="_x0000_s1031" style="position:absolute;left:6748;top:-593;width:2203;height:593;visibility:visible;mso-wrap-style:square;v-text-anchor:top" coordsize="2203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FVasQA&#10;AADcAAAADwAAAGRycy9kb3ducmV2LnhtbESP3WrCQBSE7wt9h+UUvKubKP0hdZXSovRKaPQBTrPH&#10;bGz2bMhuzPr2riB4OczMN8xiFW0rTtT7xrGCfJqBIK6cbrhWsN+tn99B+ICssXVMCs7kYbV8fFhg&#10;od3Iv3QqQy0ShH2BCkwIXSGlrwxZ9FPXESfv4HqLIcm+lrrHMcFtK2dZ9iotNpwWDHb0Zaj6Lwer&#10;YIzd9/n4ts2HvTPleviz8cVvlJo8xc8PEIFiuIdv7R+tYJ7P4HomHQG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VWrEAAAA3AAAAA8AAAAAAAAAAAAAAAAAmAIAAGRycy9k&#10;b3ducmV2LnhtbFBLBQYAAAAABAAEAPUAAACJAwAAAAA=&#10;" path="m53,357r-22,1l30,138r-9,l22,358,,358r26,53l48,366r5,-9m2188,566r-8,-5l2135,539r,22l340,569r,9l2135,570r,22l2188,566t6,-535l2158,31r-9,l2149,53r45,-22m2202,27l2149,r,22l451,13r,8l2149,31r9,l2194,31r8,-4e" fillcolor="#5b9bd4" stroked="f">
                  <v:path arrowok="t" o:connecttype="custom" o:connectlocs="53,-236;31,-235;30,-455;21,-455;22,-235;0,-235;26,-182;48,-227;53,-236;2188,-27;2180,-32;2135,-54;2135,-32;340,-24;340,-15;2135,-23;2135,-1;2188,-27;2194,-562;2158,-562;2149,-562;2149,-540;2194,-562;2202,-566;2149,-593;2149,-571;451,-580;451,-572;2149,-562;2158,-562;2194,-562;2202,-566" o:connectangles="0,0,0,0,0,0,0,0,0,0,0,0,0,0,0,0,0,0,0,0,0,0,0,0,0,0,0,0,0,0,0,0"/>
                </v:shape>
                <v:shape id="Picture 320" o:spid="_x0000_s1032" type="#_x0000_t75" style="position:absolute;left:8950;top:-679;width:626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UXoLDAAAA3AAAAA8AAABkcnMvZG93bnJldi54bWxEj19rwjAUxd+FfYdwB3vTtHaIdMYyBivu&#10;xakb4uOluWvKmpvSpFq//TIQfDycPz/OqhhtK87U+8axgnSWgCCunG64VvD99T5dgvABWWPrmBRc&#10;yUOxfpisMNfuwns6H0It4gj7HBWYELpcSl8ZsuhnriOO3o/rLYYo+1rqHi9x3LZyniQLabHhSDDY&#10;0Zuh6vcwWAXuszQ87CIST9ss/XDH5zItlXp6HF9fQAQawz18a2+0gizN4P9MPAJ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NRegsMAAADcAAAADwAAAAAAAAAAAAAAAACf&#10;AgAAZHJzL2Rvd25yZXYueG1sUEsFBgAAAAAEAAQA9wAAAI8DAAAAAA==&#10;">
                  <v:imagedata r:id="rId67" o:title=""/>
                </v:shape>
                <v:shape id="Freeform 319" o:spid="_x0000_s1033" style="position:absolute;left:8950;top:-679;width:626;height:223;visibility:visible;mso-wrap-style:square;v-text-anchor:top" coordsize="62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HDocQA&#10;AADcAAAADwAAAGRycy9kb3ducmV2LnhtbESP0WrCQBRE34X+w3ILfZG60YhodJUqLQg+mfoB1+w1&#10;G5q9G7IbTfv1XUHwcZiZM8xq09taXKn1lWMF41ECgrhwuuJSwen7630OwgdkjbVjUvBLHjbrl8EK&#10;M+1ufKRrHkoRIewzVGBCaDIpfWHIoh+5hjh6F9daDFG2pdQt3iLc1nKSJDNpseK4YLChnaHiJ++s&#10;gnl5sJ+703E7TKfnv0XXkaGUlHp77T+WIAL14Rl+tPdaQTqewv1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xw6HEAAAA3AAAAA8AAAAAAAAAAAAAAAAAmAIAAGRycy9k&#10;b3ducmV2LnhtbFBLBQYAAAAABAAEAPUAAACJAwAAAAA=&#10;" path="m,l626,r,180l532,183r-75,6l394,197r-55,9l287,214r-55,6l169,222,94,219,,210,,xe" filled="f" strokecolor="#41709c" strokeweight=".14972mm">
                  <v:path arrowok="t" o:connecttype="custom" o:connectlocs="0,-679;626,-679;626,-499;532,-496;457,-490;394,-482;339,-473;287,-465;232,-459;169,-457;94,-460;0,-469;0,-679" o:connectangles="0,0,0,0,0,0,0,0,0,0,0,0,0"/>
                </v:shape>
                <v:shape id="Picture 318" o:spid="_x0000_s1034" type="#_x0000_t75" style="position:absolute;left:8936;top:-143;width:625;height: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xY23EAAAA3AAAAA8AAABkcnMvZG93bnJldi54bWxEj19rwjAUxd+FfYdwB77NtHMOqU1lDFbc&#10;izoV8fHS3DVlzU1ponbffhEGPh7Onx8nXw62FRfqfeNYQTpJQBBXTjdcKzjsP57mIHxA1tg6JgW/&#10;5GFZPIxyzLS78hdddqEWcYR9hgpMCF0mpa8MWfQT1xFH79v1FkOUfS11j9c4blv5nCSv0mLDkWCw&#10;o3dD1c/ubBW4TWn4vI1IPK2n6ac7vpRpqdT4cXhbgAg0hHv4v73SCqbpDG5n4hGQ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xxY23EAAAA3AAAAA8AAAAAAAAAAAAAAAAA&#10;nwIAAGRycy9kb3ducmV2LnhtbFBLBQYAAAAABAAEAPcAAACQAwAAAAA=&#10;">
                  <v:imagedata r:id="rId67" o:title=""/>
                </v:shape>
                <v:shape id="Freeform 317" o:spid="_x0000_s1035" style="position:absolute;left:8936;top:-143;width:625;height:230;visibility:visible;mso-wrap-style:square;v-text-anchor:top" coordsize="625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tkG8QA&#10;AADcAAAADwAAAGRycy9kb3ducmV2LnhtbESPQWsCMRSE74L/ITzBm2ZXqditUYpYkNKLq94fm9fN&#10;0s3LNknX9d+bQqHHYWa+YTa7wbaiJx8axwryeQaCuHK64VrB5fw2W4MIEVlj65gU3CnAbjsebbDQ&#10;7sYn6stYiwThUKACE2NXSBkqQxbD3HXEyft03mJM0tdSe7wluG3lIstW0mLDacFgR3tD1Vf5YxVI&#10;c74+HT7y+lounu37tzfZsj8pNZ0Mry8gIg3xP/zXPmoFy3wFv2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rZBvEAAAA3AAAAA8AAAAAAAAAAAAAAAAAmAIAAGRycy9k&#10;b3ducmV2LnhtbFBLBQYAAAAABAAEAPUAAACJAwAAAAA=&#10;" path="m,l625,r,186l532,189r-76,6l394,203r-55,9l287,221r-55,6l169,229,94,226,,217,,xe" filled="f" strokecolor="#41709c" strokeweight=".14972mm">
                  <v:path arrowok="t" o:connecttype="custom" o:connectlocs="0,-143;625,-143;625,43;532,46;456,52;394,60;339,69;287,78;232,84;169,86;94,83;0,74;0,-143" o:connectangles="0,0,0,0,0,0,0,0,0,0,0,0,0"/>
                </v:shape>
                <v:rect id="Rectangle 316" o:spid="_x0000_s1036" style="position:absolute;left:8242;top:-404;width:1231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5Q8QA&#10;AADcAAAADwAAAGRycy9kb3ducmV2LnhtbESPT4vCMBTE78J+h/AWvIimVVG3axRXEARP/sHzs3nb&#10;lm1eSpNt67c3guBxmJnfMMt1Z0rRUO0KywriUQSCOLW64EzB5bwbLkA4j6yxtEwK7uRgvfroLTHR&#10;tuUjNSefiQBhl6CC3PsqkdKlORl0I1sRB+/X1gZ9kHUmdY1tgJtSjqNoJg0WHBZyrGibU/p3+jcK&#10;NtfmK57KweRyO7fbw/jH3hs5Var/2W2+QXjq/Dv8au+1gkk8h+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k+UPEAAAA3AAAAA8AAAAAAAAAAAAAAAAAmAIAAGRycy9k&#10;b3ducmV2LnhtbFBLBQYAAAAABAAEAPUAAACJAwAAAAA=&#10;" fillcolor="#f8caac" stroked="f"/>
                <v:rect id="Rectangle 315" o:spid="_x0000_s1037" style="position:absolute;left:8242;top:-404;width:1231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1fMEA&#10;AADcAAAADwAAAGRycy9kb3ducmV2LnhtbERPTYvCMBC9C/6HMMLeNO0uu0g1FnEpeFGwetDb0Ixt&#10;sZmUJtrqr98chD0+3vcyHUwjHtS52rKCeBaBIC6srrlUcDpm0zkI55E1NpZJwZMcpKvxaImJtj0f&#10;6JH7UoQQdgkqqLxvEyldUZFBN7MtceCutjPoA+xKqTvsQ7hp5GcU/UiDNYeGClvaVFTc8rtRsNu7&#10;1+85ktvvIbs0Mn7ue5PflfqYDOsFCE+D/xe/3Vut4CsOa8OZc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ENXzBAAAA3AAAAA8AAAAAAAAAAAAAAAAAmAIAAGRycy9kb3du&#10;cmV2LnhtbFBLBQYAAAAABAAEAPUAAACGAwAAAAA=&#10;" filled="f" strokecolor="#ec7c30" strokeweight=".24331mm"/>
                <v:rect id="Rectangle 314" o:spid="_x0000_s1038" style="position:absolute;left:7064;top:-428;width:976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IqsQA&#10;AADcAAAADwAAAGRycy9kb3ducmV2LnhtbESPQYvCMBSE78L+h/AWvIimVZG1GsUVFgRPVtnzs3m2&#10;ZZuX0sS2/vuNIHgcZuYbZr3tTSVaalxpWUE8iUAQZ1aXnCu4nH/GXyCcR9ZYWSYFD3Kw3XwM1pho&#10;2/GJ2tTnIkDYJaig8L5OpHRZQQbdxNbEwbvZxqAPssmlbrALcFPJaRQtpMGSw0KBNe0Lyv7Su1Gw&#10;+22X8VyOZpfrudsfp9/20cq5UsPPfrcC4an37/CrfdAKZvESn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3yKrEAAAA3AAAAA8AAAAAAAAAAAAAAAAAmAIAAGRycy9k&#10;b3ducmV2LnhtbFBLBQYAAAAABAAEAPUAAACJAwAAAAA=&#10;" fillcolor="#f8caac" stroked="f"/>
                <v:shape id="Picture 313" o:spid="_x0000_s1039" type="#_x0000_t75" style="position:absolute;left:7774;top:-355;width:145;height: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2qIXDAAAA3AAAAA8AAABkcnMvZG93bnJldi54bWxET89rwjAUvg/8H8ITvAxNrTBmZ1p0MJCd&#10;XCcyb4/mrS1rXkoTbfrfL4fBjh/f710RTCfuNLjWsoL1KgFBXFndcq3g/Pm2fAbhPLLGzjIpmMhB&#10;kc8edphpO/IH3UtfixjCLkMFjfd9JqWrGjLoVrYnjty3HQz6CIda6gHHGG46mSbJkzTYcmxosKfX&#10;hqqf8mYUlLfN5X06bb/C9XDF9WNIT1wZpRbzsH8B4Sn4f/Gf+6gVbNI4P56JR0D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PaohcMAAADcAAAADwAAAAAAAAAAAAAAAACf&#10;AgAAZHJzL2Rvd25yZXYueG1sUEsFBgAAAAAEAAQA9wAAAI8DAAAAAA==&#10;">
                  <v:imagedata r:id="rId68" o:title=""/>
                </v:shape>
                <v:shape id="AutoShape 312" o:spid="_x0000_s1040" style="position:absolute;left:3216;top:7762;width:2952;height:1118;visibility:visible;mso-wrap-style:square;v-text-anchor:top" coordsize="2952,1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YPscA&#10;AADcAAAADwAAAGRycy9kb3ducmV2LnhtbESPT2vCQBTE74LfYXmF3upGC22N2Yj4p5RiD41evD2y&#10;r0kw+zZm15j66d1CweMwM79hknlvatFR6yrLCsajCARxbnXFhYL9bvP0BsJ5ZI21ZVLwSw7m6XCQ&#10;YKzthb+py3whAoRdjApK75tYSpeXZNCNbEMcvB/bGvRBtoXULV4C3NRyEkUv0mDFYaHEhpYl5cfs&#10;bBR0DrPt6/REq2L7eaX18ZC/fx2UenzoFzMQnnp/D/+3P7SC58kY/s6EI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yWD7HAAAA3AAAAA8AAAAAAAAAAAAAAAAAmAIAAGRy&#10;cy9kb3ducmV2LnhtbFBLBQYAAAAABAAEAPUAAACMAwAAAAA=&#10;" path="m4336,-8191r215,-110m4897,-7807r743,-152e" filled="f" strokecolor="#ec7c30" strokeweight=".07486mm">
                  <v:path arrowok="t" o:connecttype="custom" o:connectlocs="4336,-429;4551,-539;4897,-45;5640,-197" o:connectangles="0,0,0,0"/>
                </v:shape>
                <v:shape id="AutoShape 311" o:spid="_x0000_s1041" style="position:absolute;left:9578;top:-605;width:175;height:581;visibility:visible;mso-wrap-style:square;v-text-anchor:top" coordsize="175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L88UA&#10;AADcAAAADwAAAGRycy9kb3ducmV2LnhtbESPT2vCQBTE70K/w/IKvdWNKUqbuhH/IBZ6qkp7fWSf&#10;SUj2bdhdTfz2XUHwOMzMb5j5YjCtuJDztWUFk3ECgriwuuZSwfGwfX0H4QOyxtYyKbiSh0X+NJpj&#10;pm3PP3TZh1JECPsMFVQhdJmUvqjIoB/bjjh6J+sMhihdKbXDPsJNK9MkmUmDNceFCjtaV1Q0+7NR&#10;sA6H1a/9+J66PsXdRjd/s+txp9TL87D8BBFoCI/wvf2lFbylKdzOxCMg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4vzxQAAANwAAAAPAAAAAAAAAAAAAAAAAJgCAABkcnMv&#10;ZG93bnJldi54bWxQSwUGAAAAAAQABAD1AAAAigMAAAAA&#10;" path="m54,527l,554r54,27l54,563r-9,l45,545r9,l54,527xm54,545r-9,l45,563r9,l54,545xm156,545r-102,l54,563r120,l174,554r-18,l156,545xm156,27r,527l165,545r9,l174,36r-9,l156,27xm174,545r-9,l156,554r18,l174,545xm60,l6,27,60,54r,-18l51,36r,-18l60,18,60,xm60,18r-9,l51,36r9,l60,18xm174,18l60,18r,18l156,36r,-9l174,27r,-9xm174,27r-18,l165,36r9,l174,27xe" fillcolor="#c00000" stroked="f">
                  <v:path arrowok="t" o:connecttype="custom" o:connectlocs="54,-78;0,-51;54,-24;54,-42;45,-42;45,-60;54,-60;54,-78;54,-60;45,-60;45,-42;54,-42;54,-60;156,-60;54,-60;54,-42;174,-42;174,-51;156,-51;156,-60;156,-578;156,-51;165,-60;174,-60;174,-569;165,-569;156,-578;174,-60;165,-60;156,-51;174,-51;174,-60;60,-605;6,-578;60,-551;60,-569;51,-569;51,-587;60,-587;60,-605;60,-587;51,-587;51,-569;60,-569;60,-587;174,-587;60,-587;60,-569;156,-569;156,-578;174,-578;174,-587;174,-578;156,-578;165,-569;174,-569;174,-578" o:connectangles="0,0,0,0,0,0,0,0,0,0,0,0,0,0,0,0,0,0,0,0,0,0,0,0,0,0,0,0,0,0,0,0,0,0,0,0,0,0,0,0,0,0,0,0,0,0,0,0,0,0,0,0,0,0,0,0,0"/>
                </v:shape>
                <v:shape id="Picture 310" o:spid="_x0000_s1042" type="#_x0000_t75" style="position:absolute;left:6207;top:-443;width:145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q8VfEAAAA3AAAAA8AAABkcnMvZG93bnJldi54bWxEj92KwjAUhO8F3yEcYW9E0/UPqUaRBUHE&#10;C/8e4NAc22JzUpNsrW9vFha8HGbmG2a5bk0lGnK+tKzge5iAIM6sLjlXcL1sB3MQPiBrrCyTghd5&#10;WK+6nSWm2j75RM055CJC2KeooAihTqX0WUEG/dDWxNG7WWcwROlyqR0+I9xUcpQkM2mw5LhQYE0/&#10;BWX3869RMJk2W3fN9/ZwmO9Ox36/fuwvU6W+eu1mASJQGz7h//ZOKxiPxvB3Jh4BuX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q8VfEAAAA3AAAAA8AAAAAAAAAAAAAAAAA&#10;nwIAAGRycy9kb3ducmV2LnhtbFBLBQYAAAAABAAEAPcAAACQAwAAAAA=&#10;">
                  <v:imagedata r:id="rId69" o:title=""/>
                </v:shape>
                <v:shape id="Picture 309" o:spid="_x0000_s1043" type="#_x0000_t75" style="position:absolute;left:9779;top:-421;width:146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gU8LFAAAA3AAAAA8AAABkcnMvZG93bnJldi54bWxEj0FrwkAUhO+C/2F5Qi9SN0m12JiNSKGl&#10;V1M9eHtkX7PB7NuQXTXtr+8WhB6HmfmGKbaj7cSVBt86VpAuEhDEtdMtNwoOn2+PaxA+IGvsHJOC&#10;b/KwLaeTAnPtbrynaxUaESHsc1RgQuhzKX1tyKJfuJ44el9usBiiHBqpB7xFuO1kliTP0mLLccFg&#10;T6+G6nN1sQrmXmbp+0tm+WcVTkdzrLp52ir1MBt3GxCBxvAfvrc/tIKnbAl/Z+IRk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YFPCxQAAANwAAAAPAAAAAAAAAAAAAAAA&#10;AJ8CAABkcnMvZG93bnJldi54bWxQSwUGAAAAAAQABAD3AAAAkQMAAAAA&#10;">
                  <v:imagedata r:id="rId70" o:title=""/>
                </v:shape>
                <v:shape id="Picture 308" o:spid="_x0000_s1044" type="#_x0000_t75" style="position:absolute;left:7418;top:-720;width:146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XNznFAAAA3AAAAA8AAABkcnMvZG93bnJldi54bWxEj0FrAjEUhO+C/yE8oTfNamspq1HUVii0&#10;h9YKXh+bZ3Z185JuUl3/fSMIHoeZ+YaZzltbixM1oXKsYDjIQBAXTldsFGx/1v0XECEia6wdk4IL&#10;BZjPup0p5tqd+ZtOm2hEgnDIUUEZo8+lDEVJFsPAeeLk7V1jMSbZGKkbPCe4reUoy56lxYrTQome&#10;ViUVx82fVYDV+uA/nt6Wr/XnjszFfx0Wv0aph167mICI1MZ7+NZ+1woeR2O4nklHQM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Vzc5xQAAANwAAAAPAAAAAAAAAAAAAAAA&#10;AJ8CAABkcnMvZG93bnJldi54bWxQSwUGAAAAAAQABAD3AAAAkQMAAAAA&#10;">
                  <v:imagedata r:id="rId71" o:title=""/>
                </v:shape>
                <v:shape id="Picture 307" o:spid="_x0000_s1045" type="#_x0000_t75" style="position:absolute;left:7358;top:1;width:146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kOc3DAAAA3AAAAA8AAABkcnMvZG93bnJldi54bWxEj0FrwkAUhO8F/8PyBG91Y2yDRlexQqFH&#10;qwU9PrLPJJh9G7Ovmv57t1DocZiZb5jluneNulEXas8GJuMEFHHhbc2lga/D+/MMVBBki41nMvBD&#10;AdarwdMSc+vv/Em3vZQqQjjkaKASaXOtQ1GRwzD2LXH0zr5zKFF2pbYd3iPcNTpNkkw7rDkuVNjS&#10;tqLisv92Bt4OqRxP2es0m8/aF3bzMr3KzpjRsN8sQAn18h/+a39YA9M0g98z8Qjo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KQ5zcMAAADcAAAADwAAAAAAAAAAAAAAAACf&#10;AgAAZHJzL2Rvd25yZXYueG1sUEsFBgAAAAAEAAQA9wAAAI8DAAAAAA==&#10;">
                  <v:imagedata r:id="rId7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E14E521" wp14:editId="0C652826">
                <wp:simplePos x="0" y="0"/>
                <wp:positionH relativeFrom="page">
                  <wp:posOffset>4485640</wp:posOffset>
                </wp:positionH>
                <wp:positionV relativeFrom="paragraph">
                  <wp:posOffset>-271780</wp:posOffset>
                </wp:positionV>
                <wp:extent cx="620395" cy="140335"/>
                <wp:effectExtent l="8890" t="12700" r="8890" b="8890"/>
                <wp:wrapNone/>
                <wp:docPr id="306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140335"/>
                        </a:xfrm>
                        <a:prstGeom prst="rect">
                          <a:avLst/>
                        </a:prstGeom>
                        <a:noFill/>
                        <a:ln w="8759">
                          <a:solidFill>
                            <a:srgbClr val="EC7C3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E81147" w14:textId="77777777" w:rsidR="00E42A86" w:rsidRDefault="00E42A86">
                            <w:pPr>
                              <w:spacing w:before="30"/>
                              <w:ind w:left="318"/>
                              <w:rPr>
                                <w:rFonts w:ascii="Calibri"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2"/>
                              </w:rPr>
                              <w:t>MOKA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4E521" id="Text Box 305" o:spid="_x0000_s1027" type="#_x0000_t202" style="position:absolute;left:0;text-align:left;margin-left:353.2pt;margin-top:-21.4pt;width:48.85pt;height:11.0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" filled="f" strokecolor="#ec7c30" strokeweight=".24331mm">
                <v:textbox inset="0,0,0,0">
                  <w:txbxContent>
                    <w:p w14:paraId="43E81147" w14:textId="77777777" w:rsidR="00E42A86" w:rsidRDefault="00E42A86">
                      <w:pPr>
                        <w:spacing w:before="30"/>
                        <w:ind w:left="318"/>
                        <w:rPr>
                          <w:rFonts w:ascii="Calibri"/>
                          <w:sz w:val="12"/>
                        </w:rPr>
                      </w:pPr>
                      <w:r>
                        <w:rPr>
                          <w:rFonts w:ascii="Calibri"/>
                          <w:w w:val="105"/>
                          <w:sz w:val="12"/>
                        </w:rPr>
                        <w:t>MOKA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4CE">
        <w:rPr>
          <w:rFonts w:ascii="Calibri"/>
          <w:w w:val="105"/>
          <w:sz w:val="12"/>
        </w:rPr>
        <w:t>Execution</w:t>
      </w:r>
    </w:p>
    <w:p w14:paraId="1783C139" w14:textId="77777777" w:rsidR="008D2B72" w:rsidRDefault="009114CE">
      <w:pPr>
        <w:pStyle w:val="Corpsdetexte"/>
        <w:rPr>
          <w:rFonts w:ascii="Calibri"/>
          <w:sz w:val="12"/>
        </w:rPr>
      </w:pPr>
      <w:r>
        <w:br w:type="column"/>
      </w:r>
    </w:p>
    <w:p w14:paraId="3498714A" w14:textId="77777777" w:rsidR="008D2B72" w:rsidRDefault="009114CE">
      <w:pPr>
        <w:spacing w:before="103" w:line="472" w:lineRule="auto"/>
        <w:ind w:left="230" w:right="-19" w:firstLine="675"/>
        <w:rPr>
          <w:rFonts w:ascii="Calibri"/>
          <w:sz w:val="12"/>
        </w:rPr>
      </w:pPr>
      <w:r>
        <w:rPr>
          <w:rFonts w:ascii="Calibri"/>
          <w:w w:val="105"/>
          <w:sz w:val="12"/>
        </w:rPr>
        <w:t>Traces</w:t>
      </w:r>
      <w:r>
        <w:rPr>
          <w:rFonts w:ascii="Calibri"/>
          <w:spacing w:val="-17"/>
          <w:w w:val="105"/>
          <w:sz w:val="12"/>
        </w:rPr>
        <w:t xml:space="preserve"> </w:t>
      </w:r>
      <w:r>
        <w:rPr>
          <w:rFonts w:ascii="Calibri"/>
          <w:w w:val="105"/>
          <w:sz w:val="12"/>
        </w:rPr>
        <w:t>1</w:t>
      </w:r>
      <w:r>
        <w:rPr>
          <w:rFonts w:ascii="Calibri"/>
          <w:w w:val="103"/>
          <w:sz w:val="12"/>
        </w:rPr>
        <w:t xml:space="preserve"> </w:t>
      </w:r>
      <w:r>
        <w:rPr>
          <w:rFonts w:ascii="Calibri"/>
          <w:sz w:val="12"/>
        </w:rPr>
        <w:t>Runtime</w:t>
      </w:r>
      <w:r>
        <w:rPr>
          <w:rFonts w:ascii="Calibri"/>
          <w:spacing w:val="19"/>
          <w:sz w:val="12"/>
        </w:rPr>
        <w:t xml:space="preserve"> </w:t>
      </w:r>
      <w:r>
        <w:rPr>
          <w:rFonts w:ascii="Calibri"/>
          <w:sz w:val="12"/>
        </w:rPr>
        <w:t>execution</w:t>
      </w:r>
    </w:p>
    <w:p w14:paraId="573EE598" w14:textId="77777777" w:rsidR="008D2B72" w:rsidRDefault="009114CE">
      <w:pPr>
        <w:spacing w:line="108" w:lineRule="exact"/>
        <w:ind w:right="12"/>
        <w:jc w:val="right"/>
        <w:rPr>
          <w:rFonts w:ascii="Calibri"/>
          <w:sz w:val="12"/>
        </w:rPr>
      </w:pPr>
      <w:r>
        <w:rPr>
          <w:rFonts w:ascii="Calibri"/>
          <w:w w:val="105"/>
          <w:sz w:val="12"/>
        </w:rPr>
        <w:t>Traces 2</w:t>
      </w:r>
    </w:p>
    <w:p w14:paraId="22FADD86" w14:textId="77777777" w:rsidR="008D2B72" w:rsidRDefault="009114CE">
      <w:pPr>
        <w:pStyle w:val="Corpsdetexte"/>
        <w:rPr>
          <w:rFonts w:ascii="Calibri"/>
          <w:sz w:val="12"/>
        </w:rPr>
      </w:pPr>
      <w:r>
        <w:br w:type="column"/>
      </w:r>
    </w:p>
    <w:p w14:paraId="0D112756" w14:textId="77777777" w:rsidR="008D2B72" w:rsidRDefault="008D2B72">
      <w:pPr>
        <w:pStyle w:val="Corpsdetexte"/>
        <w:rPr>
          <w:rFonts w:ascii="Calibri"/>
          <w:sz w:val="12"/>
        </w:rPr>
      </w:pPr>
    </w:p>
    <w:p w14:paraId="661ED6EC" w14:textId="77777777" w:rsidR="008D2B72" w:rsidRDefault="008D2B72">
      <w:pPr>
        <w:pStyle w:val="Corpsdetexte"/>
        <w:spacing w:before="4"/>
        <w:rPr>
          <w:rFonts w:ascii="Calibri"/>
          <w:sz w:val="16"/>
        </w:rPr>
      </w:pPr>
    </w:p>
    <w:p w14:paraId="4827FCEB" w14:textId="42DDFCD2" w:rsidR="008D2B72" w:rsidRDefault="009D047C">
      <w:pPr>
        <w:pStyle w:val="Paragraphedeliste"/>
        <w:numPr>
          <w:ilvl w:val="0"/>
          <w:numId w:val="1"/>
        </w:numPr>
        <w:tabs>
          <w:tab w:val="left" w:pos="463"/>
        </w:tabs>
        <w:spacing w:line="140" w:lineRule="exact"/>
        <w:ind w:right="176" w:firstLine="44"/>
        <w:rPr>
          <w:rFonts w:ascii="Calibri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2A6F45C" wp14:editId="49D671F1">
                <wp:simplePos x="0" y="0"/>
                <wp:positionH relativeFrom="page">
                  <wp:posOffset>1703070</wp:posOffset>
                </wp:positionH>
                <wp:positionV relativeFrom="paragraph">
                  <wp:posOffset>270510</wp:posOffset>
                </wp:positionV>
                <wp:extent cx="26670" cy="0"/>
                <wp:effectExtent l="7620" t="13335" r="13335" b="5715"/>
                <wp:wrapNone/>
                <wp:docPr id="305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0D5E9" id="Line 304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1pt,21.3pt" to="136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p1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" strokeweight=".14042mm">
                <w10:wrap anchorx="page"/>
              </v:line>
            </w:pict>
          </mc:Fallback>
        </mc:AlternateContent>
      </w:r>
      <w:r w:rsidR="009114CE">
        <w:rPr>
          <w:rFonts w:ascii="Calibri"/>
          <w:spacing w:val="-3"/>
          <w:w w:val="105"/>
          <w:position w:val="1"/>
          <w:sz w:val="12"/>
        </w:rPr>
        <w:t xml:space="preserve">Trace </w:t>
      </w:r>
      <w:r w:rsidR="009114CE">
        <w:rPr>
          <w:rFonts w:ascii="Calibri"/>
          <w:sz w:val="12"/>
        </w:rPr>
        <w:t>comparison</w:t>
      </w:r>
    </w:p>
    <w:p w14:paraId="411E8D67" w14:textId="77777777" w:rsidR="008D2B72" w:rsidRDefault="008D2B72">
      <w:pPr>
        <w:spacing w:line="140" w:lineRule="exact"/>
        <w:rPr>
          <w:rFonts w:ascii="Calibri"/>
          <w:sz w:val="12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num="5" w:space="720" w:equalWidth="0">
            <w:col w:w="3867" w:space="359"/>
            <w:col w:w="1546" w:space="40"/>
            <w:col w:w="943" w:space="40"/>
            <w:col w:w="1313" w:space="40"/>
            <w:col w:w="1042"/>
          </w:cols>
        </w:sectPr>
      </w:pPr>
    </w:p>
    <w:p w14:paraId="4C236D94" w14:textId="77777777" w:rsidR="008D2B72" w:rsidRDefault="009114CE">
      <w:pPr>
        <w:spacing w:before="51"/>
        <w:ind w:left="4880"/>
        <w:rPr>
          <w:sz w:val="18"/>
        </w:rPr>
      </w:pPr>
      <w:r>
        <w:rPr>
          <w:sz w:val="18"/>
        </w:rPr>
        <w:t>Figure 2: Semantic conformance evaluation methodology</w:t>
      </w:r>
    </w:p>
    <w:p w14:paraId="062F9359" w14:textId="77777777" w:rsidR="008D2B72" w:rsidRDefault="008D2B72">
      <w:pPr>
        <w:pStyle w:val="Corpsdetexte"/>
      </w:pPr>
    </w:p>
    <w:p w14:paraId="6A3462DE" w14:textId="60F3E82F" w:rsidR="008D2B72" w:rsidRDefault="009D047C">
      <w:pPr>
        <w:pStyle w:val="Corpsdetexte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09F9514E" wp14:editId="140362D9">
                <wp:simplePos x="0" y="0"/>
                <wp:positionH relativeFrom="page">
                  <wp:posOffset>3038475</wp:posOffset>
                </wp:positionH>
                <wp:positionV relativeFrom="paragraph">
                  <wp:posOffset>111760</wp:posOffset>
                </wp:positionV>
                <wp:extent cx="26670" cy="0"/>
                <wp:effectExtent l="9525" t="8890" r="11430" b="10160"/>
                <wp:wrapTopAndBottom/>
                <wp:docPr id="304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8E62" id="Line 303" o:spid="_x0000_s1026" style="position:absolute;z-index:251605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9.25pt,8.8pt" to="241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zA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" strokeweight=".14042mm">
                <w10:wrap type="topAndBottom" anchorx="page"/>
              </v:line>
            </w:pict>
          </mc:Fallback>
        </mc:AlternateContent>
      </w:r>
    </w:p>
    <w:p w14:paraId="76C1DEEC" w14:textId="77777777" w:rsidR="008D2B72" w:rsidRDefault="009114CE">
      <w:pPr>
        <w:pStyle w:val="Corpsdetexte"/>
        <w:spacing w:before="34"/>
        <w:ind w:left="5118"/>
      </w:pPr>
      <w:proofErr w:type="gramStart"/>
      <w:r>
        <w:t>set</w:t>
      </w:r>
      <w:proofErr w:type="gramEnd"/>
      <w:r>
        <w:t>, we use our code generation tool to generate code.</w:t>
      </w:r>
    </w:p>
    <w:p w14:paraId="069202BE" w14:textId="77777777" w:rsidR="008D2B72" w:rsidRDefault="008D2B72">
      <w:pPr>
        <w:pStyle w:val="Corpsdetexte"/>
        <w:spacing w:before="5"/>
        <w:rPr>
          <w:sz w:val="17"/>
        </w:rPr>
      </w:pPr>
    </w:p>
    <w:p w14:paraId="2A7FE201" w14:textId="365371AE" w:rsidR="008D2B72" w:rsidRDefault="009114CE">
      <w:pPr>
        <w:ind w:left="5118" w:right="111" w:hanging="299"/>
        <w:jc w:val="both"/>
        <w:rPr>
          <w:sz w:val="20"/>
        </w:rPr>
      </w:pPr>
      <w:r>
        <w:rPr>
          <w:b/>
          <w:sz w:val="20"/>
        </w:rPr>
        <w:t xml:space="preserve">Step 2 </w:t>
      </w:r>
      <w:r>
        <w:rPr>
          <w:sz w:val="20"/>
        </w:rPr>
        <w:t>We simulate the execution</w:t>
      </w:r>
      <w:ins w:id="150" w:author="RADERMACHER Ansgar 206501" w:date="2016-11-25T16:06:00Z">
        <w:r w:rsidR="00D62E89">
          <w:rPr>
            <w:sz w:val="20"/>
          </w:rPr>
          <w:t xml:space="preserve"> of the</w:t>
        </w:r>
      </w:ins>
      <w:r>
        <w:rPr>
          <w:sz w:val="20"/>
        </w:rPr>
        <w:t xml:space="preserve"> </w:t>
      </w:r>
      <w:r>
        <w:rPr>
          <w:b/>
          <w:sz w:val="20"/>
        </w:rPr>
        <w:t xml:space="preserve">State machine </w:t>
      </w:r>
      <w:r>
        <w:rPr>
          <w:sz w:val="20"/>
        </w:rPr>
        <w:t xml:space="preserve">by using </w:t>
      </w:r>
      <w:proofErr w:type="spellStart"/>
      <w:r>
        <w:rPr>
          <w:sz w:val="20"/>
        </w:rPr>
        <w:t>Moka</w:t>
      </w:r>
      <w:proofErr w:type="spellEnd"/>
      <w:r>
        <w:rPr>
          <w:sz w:val="20"/>
        </w:rPr>
        <w:t xml:space="preserve"> to extract a sequence </w:t>
      </w:r>
      <w:r>
        <w:rPr>
          <w:b/>
          <w:sz w:val="20"/>
        </w:rPr>
        <w:t xml:space="preserve">Trace 1 </w:t>
      </w:r>
      <w:r>
        <w:rPr>
          <w:sz w:val="20"/>
        </w:rPr>
        <w:t xml:space="preserve">of 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>- served traces including executed actions.</w:t>
      </w:r>
    </w:p>
    <w:p w14:paraId="070E15EF" w14:textId="77777777" w:rsidR="008D2B72" w:rsidRDefault="008D2B72">
      <w:pPr>
        <w:pStyle w:val="Corpsdetexte"/>
        <w:spacing w:before="5"/>
        <w:rPr>
          <w:sz w:val="17"/>
        </w:rPr>
      </w:pPr>
    </w:p>
    <w:p w14:paraId="426C35EF" w14:textId="77777777" w:rsidR="008D2B72" w:rsidRDefault="009114CE">
      <w:pPr>
        <w:pStyle w:val="Corpsdetexte"/>
        <w:ind w:left="5118" w:right="111" w:hanging="299"/>
        <w:jc w:val="both"/>
      </w:pPr>
      <w:r>
        <w:rPr>
          <w:b/>
        </w:rPr>
        <w:t xml:space="preserve">Step 3 </w:t>
      </w:r>
      <w:r>
        <w:t>The sequence (</w:t>
      </w:r>
      <w:r>
        <w:rPr>
          <w:b/>
        </w:rPr>
        <w:t>Traces 2</w:t>
      </w:r>
      <w:r>
        <w:t>) is obtained through the runtime execution of the code generated in Step 1.</w:t>
      </w:r>
    </w:p>
    <w:p w14:paraId="4C5DEFEF" w14:textId="77777777" w:rsidR="008D2B72" w:rsidRDefault="008D2B72">
      <w:pPr>
        <w:pStyle w:val="Corpsdetexte"/>
        <w:spacing w:before="5"/>
        <w:rPr>
          <w:sz w:val="17"/>
        </w:rPr>
      </w:pPr>
    </w:p>
    <w:p w14:paraId="4ACA830F" w14:textId="77777777" w:rsidR="008D2B72" w:rsidRDefault="009114CE">
      <w:pPr>
        <w:ind w:left="5118" w:right="111" w:hanging="299"/>
        <w:jc w:val="both"/>
        <w:rPr>
          <w:sz w:val="20"/>
        </w:rPr>
      </w:pPr>
      <w:r>
        <w:rPr>
          <w:b/>
          <w:sz w:val="20"/>
        </w:rPr>
        <w:t xml:space="preserve">Step 5 </w:t>
      </w:r>
      <w:r>
        <w:rPr>
          <w:i/>
          <w:sz w:val="20"/>
        </w:rPr>
        <w:t xml:space="preserve">Trace 1 </w:t>
      </w:r>
      <w:r>
        <w:rPr>
          <w:sz w:val="20"/>
        </w:rPr>
        <w:t xml:space="preserve">and </w:t>
      </w:r>
      <w:r>
        <w:rPr>
          <w:i/>
          <w:sz w:val="20"/>
        </w:rPr>
        <w:t xml:space="preserve">Trace 2 </w:t>
      </w:r>
      <w:r>
        <w:rPr>
          <w:sz w:val="20"/>
        </w:rPr>
        <w:t xml:space="preserve">are compared. The code is semantic-conformant if </w:t>
      </w:r>
      <w:r>
        <w:rPr>
          <w:b/>
          <w:sz w:val="20"/>
        </w:rPr>
        <w:t xml:space="preserve">Traces 1 </w:t>
      </w:r>
      <w:r>
        <w:rPr>
          <w:sz w:val="20"/>
        </w:rPr>
        <w:t xml:space="preserve">and </w:t>
      </w:r>
      <w:r>
        <w:rPr>
          <w:b/>
          <w:sz w:val="20"/>
        </w:rPr>
        <w:t xml:space="preserve">Traces 2 </w:t>
      </w:r>
      <w:r>
        <w:rPr>
          <w:sz w:val="20"/>
        </w:rPr>
        <w:t xml:space="preserve">are the same (Blech and </w:t>
      </w:r>
      <w:proofErr w:type="spellStart"/>
      <w:r>
        <w:rPr>
          <w:sz w:val="20"/>
        </w:rPr>
        <w:t>Glesner</w:t>
      </w:r>
      <w:proofErr w:type="spellEnd"/>
      <w:r>
        <w:rPr>
          <w:sz w:val="20"/>
        </w:rPr>
        <w:t>, 2005).</w:t>
      </w:r>
    </w:p>
    <w:p w14:paraId="5612AB1E" w14:textId="77777777" w:rsidR="008D2B72" w:rsidRDefault="008D2B72">
      <w:pPr>
        <w:pStyle w:val="Corpsdetexte"/>
        <w:spacing w:before="1"/>
        <w:rPr>
          <w:sz w:val="16"/>
        </w:rPr>
      </w:pPr>
    </w:p>
    <w:p w14:paraId="253B817B" w14:textId="77777777" w:rsidR="008D2B72" w:rsidRDefault="008D2B72">
      <w:pPr>
        <w:rPr>
          <w:sz w:val="16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space="720"/>
        </w:sectPr>
      </w:pPr>
    </w:p>
    <w:p w14:paraId="76E30E84" w14:textId="77777777" w:rsidR="008D2B72" w:rsidRDefault="008D2B72">
      <w:pPr>
        <w:pStyle w:val="Corpsdetexte"/>
        <w:spacing w:before="7"/>
        <w:rPr>
          <w:sz w:val="19"/>
        </w:rPr>
      </w:pPr>
    </w:p>
    <w:p w14:paraId="7FB0DF0D" w14:textId="16C3273A" w:rsidR="008D2B72" w:rsidRDefault="009D047C">
      <w:pPr>
        <w:pStyle w:val="Corpsdetexte"/>
        <w:spacing w:line="20" w:lineRule="exact"/>
        <w:ind w:left="26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B0D5C2" wp14:editId="7FDB2FBB">
                <wp:extent cx="31750" cy="5080"/>
                <wp:effectExtent l="5080" t="6350" r="10795" b="7620"/>
                <wp:docPr id="302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5080"/>
                          <a:chOff x="0" y="0"/>
                          <a:chExt cx="50" cy="8"/>
                        </a:xfrm>
                      </wpg:grpSpPr>
                      <wps:wsp>
                        <wps:cNvPr id="303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4" y="4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A6496" id="Group 301" o:spid="_x0000_s1026" style="width:2.5pt;height:.4pt;mso-position-horizontal-relative:char;mso-position-vertical-relative:line" coordsize="5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">
                <v:line id="Line 302" o:spid="_x0000_s1027" style="position:absolute;visibility:visible;mso-wrap-style:square" from="4,4" to="4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MwPsQAAADcAAAADwAAAGRycy9kb3ducmV2LnhtbESPQWvCQBSE70L/w/IK3nSTKFZSV2mr&#10;guDJtPT8yL4mqdm3YXfV+O9dQfA4zMw3zGLVm1acyfnGsoJ0nIAgLq1uuFLw870dzUH4gKyxtUwK&#10;ruRhtXwZLDDX9sIHOhehEhHCPkcFdQhdLqUvazLox7Yjjt6fdQZDlK6S2uElwk0rsySZSYMNx4Ua&#10;O/qqqTwWJ6Ogyd76NEx/j/t0/7n5d9l0vs6sUsPX/uMdRKA+PMOP9k4rmCQ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zA+xAAAANw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14:paraId="3F69F4BA" w14:textId="77777777" w:rsidR="008D2B72" w:rsidRDefault="008D2B72">
      <w:pPr>
        <w:pStyle w:val="Corpsdetexte"/>
      </w:pPr>
    </w:p>
    <w:p w14:paraId="5EDE58E9" w14:textId="3D593B5D" w:rsidR="008D2B72" w:rsidRDefault="009D047C">
      <w:pPr>
        <w:pStyle w:val="Corpsdetexte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6528" behindDoc="0" locked="0" layoutInCell="1" allowOverlap="1" wp14:anchorId="50295CF8" wp14:editId="2965B18D">
                <wp:simplePos x="0" y="0"/>
                <wp:positionH relativeFrom="page">
                  <wp:posOffset>1771650</wp:posOffset>
                </wp:positionH>
                <wp:positionV relativeFrom="paragraph">
                  <wp:posOffset>228600</wp:posOffset>
                </wp:positionV>
                <wp:extent cx="26670" cy="0"/>
                <wp:effectExtent l="9525" t="12065" r="11430" b="6985"/>
                <wp:wrapTopAndBottom/>
                <wp:docPr id="301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493C4" id="Line 300" o:spid="_x0000_s1026" style="position:absolute;z-index: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9.5pt,18pt" to="14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3bFQIAACo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" strokeweight=".14042mm">
                <w10:wrap type="topAndBottom" anchorx="page"/>
              </v:line>
            </w:pict>
          </mc:Fallback>
        </mc:AlternateContent>
      </w:r>
    </w:p>
    <w:p w14:paraId="1305DE94" w14:textId="77777777" w:rsidR="008D2B72" w:rsidRDefault="008D2B72">
      <w:pPr>
        <w:pStyle w:val="Corpsdetexte"/>
      </w:pPr>
    </w:p>
    <w:p w14:paraId="633897E0" w14:textId="77777777" w:rsidR="008D2B72" w:rsidRDefault="008D2B72">
      <w:pPr>
        <w:pStyle w:val="Corpsdetexte"/>
      </w:pPr>
    </w:p>
    <w:p w14:paraId="0D274A7D" w14:textId="77777777" w:rsidR="008D2B72" w:rsidRDefault="008D2B72">
      <w:pPr>
        <w:pStyle w:val="Corpsdetexte"/>
      </w:pPr>
    </w:p>
    <w:p w14:paraId="37615648" w14:textId="77777777" w:rsidR="008D2B72" w:rsidRDefault="008D2B72">
      <w:pPr>
        <w:pStyle w:val="Corpsdetexte"/>
      </w:pPr>
    </w:p>
    <w:p w14:paraId="2C37DCD4" w14:textId="77777777" w:rsidR="008D2B72" w:rsidRDefault="008D2B72">
      <w:pPr>
        <w:pStyle w:val="Corpsdetexte"/>
        <w:spacing w:before="6"/>
        <w:rPr>
          <w:sz w:val="29"/>
        </w:rPr>
      </w:pPr>
    </w:p>
    <w:p w14:paraId="761F6E3B" w14:textId="5C5B2204" w:rsidR="008D2B72" w:rsidRDefault="009114CE">
      <w:pPr>
        <w:pStyle w:val="Corpsdetexte"/>
        <w:ind w:left="114"/>
        <w:jc w:val="both"/>
      </w:pPr>
      <w:proofErr w:type="gramStart"/>
      <w:r>
        <w:t>time</w:t>
      </w:r>
      <w:proofErr w:type="gramEnd"/>
      <w:r>
        <w:rPr>
          <w:spacing w:val="-15"/>
        </w:rPr>
        <w:t xml:space="preserve"> </w:t>
      </w:r>
      <w:r>
        <w:t>events.</w:t>
      </w:r>
      <w:r>
        <w:rPr>
          <w:spacing w:val="3"/>
        </w:rPr>
        <w:t xml:space="preserve"> </w:t>
      </w:r>
      <w:r>
        <w:t>C++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generated</w:t>
      </w:r>
      <w:ins w:id="151" w:author="RADERMACHER Ansgar 206501" w:date="2016-11-25T15:42:00Z">
        <w:r w:rsidR="007A042A">
          <w:t xml:space="preserve"> </w:t>
        </w:r>
        <w:commentRangeStart w:id="152"/>
        <w:r w:rsidR="007A042A">
          <w:t>from</w:t>
        </w:r>
      </w:ins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proofErr w:type="spellStart"/>
      <w:r>
        <w:t>implementa</w:t>
      </w:r>
      <w:proofErr w:type="spellEnd"/>
      <w:r>
        <w:t xml:space="preserve">- </w:t>
      </w:r>
      <w:proofErr w:type="spellStart"/>
      <w:r>
        <w:t>tion</w:t>
      </w:r>
      <w:commentRangeEnd w:id="152"/>
      <w:r w:rsidR="007A042A">
        <w:rPr>
          <w:rStyle w:val="Marquedecommentaire"/>
        </w:rPr>
        <w:commentReference w:id="152"/>
      </w:r>
      <w:r>
        <w:t>s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runs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POSIX</w:t>
      </w:r>
      <w:r>
        <w:rPr>
          <w:spacing w:val="-10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 xml:space="preserve">Ubuntu, in which </w:t>
      </w:r>
      <w:proofErr w:type="spellStart"/>
      <w:r>
        <w:t>Pthreads</w:t>
      </w:r>
      <w:proofErr w:type="spellEnd"/>
      <w:r>
        <w:t xml:space="preserve"> are used for implementing threads for</w:t>
      </w:r>
      <w:r>
        <w:rPr>
          <w:spacing w:val="-10"/>
        </w:rPr>
        <w:t xml:space="preserve"> </w:t>
      </w:r>
      <w:r>
        <w:t>concurrency.</w:t>
      </w:r>
      <w:r>
        <w:rPr>
          <w:spacing w:val="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experiments 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standalone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semantic-conformance</w:t>
      </w:r>
      <w:r>
        <w:rPr>
          <w:spacing w:val="-10"/>
        </w:rPr>
        <w:t xml:space="preserve"> </w:t>
      </w:r>
      <w:r>
        <w:t>and efficiency of generated</w:t>
      </w:r>
      <w:r>
        <w:rPr>
          <w:spacing w:val="-30"/>
        </w:rPr>
        <w:t xml:space="preserve"> </w:t>
      </w:r>
      <w:r>
        <w:t>code.</w:t>
      </w:r>
    </w:p>
    <w:p w14:paraId="2ED4B6A2" w14:textId="77777777" w:rsidR="008D2B72" w:rsidRDefault="009114CE">
      <w:pPr>
        <w:pStyle w:val="Titre2"/>
        <w:numPr>
          <w:ilvl w:val="1"/>
          <w:numId w:val="3"/>
        </w:numPr>
        <w:tabs>
          <w:tab w:val="left" w:pos="414"/>
        </w:tabs>
        <w:spacing w:before="170" w:line="259" w:lineRule="auto"/>
        <w:ind w:right="484" w:hanging="538"/>
      </w:pPr>
      <w:r>
        <w:t>Semantic conformance of</w:t>
      </w:r>
      <w:r>
        <w:rPr>
          <w:spacing w:val="-21"/>
        </w:rPr>
        <w:t xml:space="preserve"> </w:t>
      </w:r>
      <w:r>
        <w:t>runtime execution</w:t>
      </w:r>
    </w:p>
    <w:p w14:paraId="316F3F97" w14:textId="77777777" w:rsidR="008D2B72" w:rsidRDefault="009114CE">
      <w:pPr>
        <w:pStyle w:val="Corpsdetexte"/>
        <w:spacing w:before="108"/>
        <w:ind w:left="114" w:firstLine="283"/>
        <w:jc w:val="both"/>
      </w:pPr>
      <w:r>
        <w:t xml:space="preserve">This section presents our results found during ex- </w:t>
      </w:r>
      <w:proofErr w:type="spellStart"/>
      <w:r>
        <w:t>periments</w:t>
      </w:r>
      <w:proofErr w:type="spellEnd"/>
      <w:r>
        <w:t xml:space="preserve"> with our tool to answer the following re- search question.</w:t>
      </w:r>
    </w:p>
    <w:p w14:paraId="13E75C6C" w14:textId="02805C0E" w:rsidR="008D2B72" w:rsidRDefault="009D047C">
      <w:pPr>
        <w:pStyle w:val="Corpsdetexte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5DE07D0B" wp14:editId="1190FE81">
                <wp:simplePos x="0" y="0"/>
                <wp:positionH relativeFrom="page">
                  <wp:posOffset>938530</wp:posOffset>
                </wp:positionH>
                <wp:positionV relativeFrom="paragraph">
                  <wp:posOffset>173990</wp:posOffset>
                </wp:positionV>
                <wp:extent cx="2695575" cy="482600"/>
                <wp:effectExtent l="5080" t="6985" r="13970" b="5715"/>
                <wp:wrapTopAndBottom/>
                <wp:docPr id="300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82600"/>
                        </a:xfrm>
                        <a:prstGeom prst="rect">
                          <a:avLst/>
                        </a:prstGeom>
                        <a:solidFill>
                          <a:srgbClr val="F2F2FF"/>
                        </a:solidFill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2E1D2" w14:textId="76AA532D" w:rsidR="00E42A86" w:rsidRDefault="00E42A86">
                            <w:pPr>
                              <w:spacing w:before="60" w:line="200" w:lineRule="exact"/>
                              <w:ind w:left="199" w:right="197"/>
                              <w:jc w:val="both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Research question 1: 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Is </w:t>
                            </w:r>
                            <w:ins w:id="153" w:author="RADERMACHER Ansgar 206501" w:date="2016-11-25T16:05:00Z">
                              <w:r w:rsidR="00D62E89">
                                <w:rPr>
                                  <w:i/>
                                  <w:sz w:val="18"/>
                                </w:rPr>
                                <w:t>the</w:t>
                              </w:r>
                            </w:ins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runtime  execution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 xml:space="preserve">  of  code generated 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from </w:t>
                            </w:r>
                            <w:r>
                              <w:rPr>
                                <w:i/>
                                <w:sz w:val="18"/>
                              </w:rPr>
                              <w:t>USMs by our tool semantic- conformant to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PSSM?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07D0B" id="Text Box 299" o:spid="_x0000_s1028" type="#_x0000_t202" style="position:absolute;margin-left:73.9pt;margin-top:13.7pt;width:212.25pt;height:38pt;z-index: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" fillcolor="#f2f2ff" strokeweight=".14042mm">
                <v:textbox inset="0,0,0,0">
                  <w:txbxContent>
                    <w:p w14:paraId="4622E1D2" w14:textId="76AA532D" w:rsidR="00E42A86" w:rsidRDefault="00E42A86">
                      <w:pPr>
                        <w:spacing w:before="60" w:line="200" w:lineRule="exact"/>
                        <w:ind w:left="199" w:right="197"/>
                        <w:jc w:val="both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Research question 1:  </w:t>
                      </w:r>
                      <w:r>
                        <w:rPr>
                          <w:i/>
                          <w:sz w:val="18"/>
                        </w:rPr>
                        <w:t xml:space="preserve">Is </w:t>
                      </w:r>
                      <w:ins w:id="154" w:author="RADERMACHER Ansgar 206501" w:date="2016-11-25T16:05:00Z">
                        <w:r w:rsidR="00D62E89">
                          <w:rPr>
                            <w:i/>
                            <w:sz w:val="18"/>
                          </w:rPr>
                          <w:t>the</w:t>
                        </w:r>
                      </w:ins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runtime  execution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 xml:space="preserve">  of  code generated </w:t>
                      </w:r>
                      <w:r>
                        <w:rPr>
                          <w:i/>
                          <w:spacing w:val="-3"/>
                          <w:sz w:val="18"/>
                        </w:rPr>
                        <w:t xml:space="preserve">from </w:t>
                      </w:r>
                      <w:r>
                        <w:rPr>
                          <w:i/>
                          <w:sz w:val="18"/>
                        </w:rPr>
                        <w:t>USMs by our tool semantic- conformant to</w:t>
                      </w:r>
                      <w:r>
                        <w:rPr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PSSM?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D16989" w14:textId="7F45DD9B" w:rsidR="008D2B72" w:rsidRDefault="009114CE">
      <w:pPr>
        <w:pStyle w:val="Corpsdetexte"/>
        <w:spacing w:before="24"/>
        <w:ind w:left="114" w:firstLine="283"/>
        <w:jc w:val="both"/>
      </w:pPr>
      <w:r>
        <w:rPr>
          <w:spacing w:val="-8"/>
        </w:rPr>
        <w:t xml:space="preserve">To </w:t>
      </w:r>
      <w:r>
        <w:t>evaluate the semantic conformance of runtime execution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generated</w:t>
      </w:r>
      <w:r>
        <w:rPr>
          <w:spacing w:val="-10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examples provided by </w:t>
      </w:r>
      <w:proofErr w:type="spellStart"/>
      <w:r>
        <w:t>Moka</w:t>
      </w:r>
      <w:proofErr w:type="spellEnd"/>
      <w:r>
        <w:t xml:space="preserve"> (</w:t>
      </w:r>
      <w:proofErr w:type="spellStart"/>
      <w:r>
        <w:t>mok</w:t>
      </w:r>
      <w:proofErr w:type="spellEnd"/>
      <w:proofErr w:type="gramStart"/>
      <w:r>
        <w:t>, )</w:t>
      </w:r>
      <w:proofErr w:type="gramEnd"/>
      <w:r>
        <w:t xml:space="preserve">, which is a model </w:t>
      </w:r>
      <w:proofErr w:type="spellStart"/>
      <w:r>
        <w:t>execu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PSSM</w:t>
      </w:r>
      <w:ins w:id="155" w:author="RADERMACHER Ansgar 206501" w:date="2016-11-25T16:06:00Z">
        <w:r w:rsidR="00D62E89">
          <w:t xml:space="preserve"> (and also part of the Papyrus modeler)</w:t>
        </w:r>
      </w:ins>
      <w:r>
        <w:t>.</w:t>
      </w:r>
      <w:r>
        <w:rPr>
          <w:spacing w:val="-6"/>
        </w:rPr>
        <w:t xml:space="preserve"> </w:t>
      </w:r>
      <w:r>
        <w:t>Fig.</w:t>
      </w:r>
      <w:r>
        <w:rPr>
          <w:spacing w:val="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method. The latter consists of the following</w:t>
      </w:r>
      <w:r>
        <w:rPr>
          <w:spacing w:val="-22"/>
        </w:rPr>
        <w:t xml:space="preserve"> </w:t>
      </w:r>
      <w:r>
        <w:t>steps:</w:t>
      </w:r>
    </w:p>
    <w:p w14:paraId="55CA7F7D" w14:textId="77777777" w:rsidR="008D2B72" w:rsidRDefault="009114CE">
      <w:pPr>
        <w:spacing w:before="104"/>
        <w:ind w:left="114"/>
        <w:jc w:val="both"/>
        <w:rPr>
          <w:sz w:val="20"/>
        </w:rPr>
      </w:pPr>
      <w:r>
        <w:rPr>
          <w:b/>
          <w:sz w:val="20"/>
        </w:rPr>
        <w:t xml:space="preserve">Step </w:t>
      </w:r>
      <w:proofErr w:type="gramStart"/>
      <w:r>
        <w:rPr>
          <w:b/>
          <w:sz w:val="20"/>
        </w:rPr>
        <w:t xml:space="preserve">1  </w:t>
      </w:r>
      <w:r>
        <w:rPr>
          <w:sz w:val="20"/>
        </w:rPr>
        <w:t>For</w:t>
      </w:r>
      <w:proofErr w:type="gramEnd"/>
      <w:r>
        <w:rPr>
          <w:sz w:val="20"/>
        </w:rPr>
        <w:t xml:space="preserve"> a </w:t>
      </w:r>
      <w:r>
        <w:rPr>
          <w:b/>
          <w:sz w:val="20"/>
        </w:rPr>
        <w:t xml:space="preserve">State machine </w:t>
      </w:r>
      <w:r>
        <w:rPr>
          <w:sz w:val="20"/>
        </w:rPr>
        <w:t xml:space="preserve">from the </w:t>
      </w:r>
      <w:proofErr w:type="spellStart"/>
      <w:r>
        <w:rPr>
          <w:sz w:val="20"/>
        </w:rPr>
        <w:t>Moka</w:t>
      </w:r>
      <w:proofErr w:type="spellEnd"/>
      <w:r>
        <w:rPr>
          <w:spacing w:val="-29"/>
          <w:sz w:val="20"/>
        </w:rPr>
        <w:t xml:space="preserve"> </w:t>
      </w:r>
      <w:r>
        <w:rPr>
          <w:sz w:val="20"/>
        </w:rPr>
        <w:t>example</w:t>
      </w:r>
    </w:p>
    <w:p w14:paraId="5489CCA1" w14:textId="0361609D" w:rsidR="008D2B72" w:rsidRDefault="009114CE">
      <w:pPr>
        <w:pStyle w:val="Corpsdetexte"/>
        <w:spacing w:before="66"/>
        <w:ind w:left="114" w:right="111" w:firstLine="283"/>
        <w:jc w:val="both"/>
      </w:pPr>
      <w:r>
        <w:br w:type="column"/>
      </w:r>
      <w:r>
        <w:t xml:space="preserve">The PSSM test suite consists of 66 test cases </w:t>
      </w:r>
      <w:del w:id="156" w:author="RADERMACHER Ansgar 206501" w:date="2016-11-25T16:07:00Z">
        <w:r w:rsidDel="00D62E89">
          <w:delText xml:space="preserve">totally </w:delText>
        </w:r>
      </w:del>
      <w:r>
        <w:t xml:space="preserve">for different state </w:t>
      </w:r>
      <w:proofErr w:type="spellStart"/>
      <w:r>
        <w:t>macchine</w:t>
      </w:r>
      <w:proofErr w:type="spellEnd"/>
      <w:r>
        <w:t xml:space="preserve"> element types. The results are promising</w:t>
      </w:r>
      <w:ins w:id="157" w:author="RADERMACHER Ansgar 206501" w:date="2016-11-25T16:07:00Z">
        <w:r w:rsidR="00D62E89">
          <w:t>:</w:t>
        </w:r>
      </w:ins>
      <w:r>
        <w:t xml:space="preserve"> </w:t>
      </w:r>
      <w:del w:id="158" w:author="RADERMACHER Ansgar 206501" w:date="2016-11-25T16:07:00Z">
        <w:r w:rsidDel="00D62E89">
          <w:delText>tha</w:delText>
        </w:r>
      </w:del>
      <w:del w:id="159" w:author="RADERMACHER Ansgar 206501" w:date="2016-11-25T16:08:00Z">
        <w:r w:rsidDel="00D62E89">
          <w:delText>t</w:delText>
        </w:r>
      </w:del>
      <w:r>
        <w:t xml:space="preserve"> our tool passes 62/66 tests including</w:t>
      </w:r>
      <w:del w:id="160" w:author="RADERMACHER Ansgar 206501" w:date="2016-11-25T16:08:00Z">
        <w:r w:rsidDel="00D62E89">
          <w:delText>:</w:delText>
        </w:r>
      </w:del>
      <w:r>
        <w:t xml:space="preserve"> behavior (5/6), choice (3/3), deferred events (6/6), entering (5/5), exiting (4/5), entry(5/5), exit</w:t>
      </w:r>
      <w:r>
        <w:rPr>
          <w:spacing w:val="-8"/>
        </w:rPr>
        <w:t xml:space="preserve"> </w:t>
      </w:r>
      <w:r>
        <w:t>(3/3),</w:t>
      </w:r>
      <w:r>
        <w:rPr>
          <w:spacing w:val="-7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(9/9),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(1/1),</w:t>
      </w:r>
      <w:r>
        <w:rPr>
          <w:spacing w:val="-7"/>
        </w:rPr>
        <w:t xml:space="preserve"> </w:t>
      </w:r>
      <w:r>
        <w:t>fork</w:t>
      </w:r>
      <w:r>
        <w:rPr>
          <w:spacing w:val="-8"/>
        </w:rPr>
        <w:t xml:space="preserve"> </w:t>
      </w:r>
      <w:r>
        <w:t>(2/2),</w:t>
      </w:r>
      <w:r>
        <w:rPr>
          <w:spacing w:val="-7"/>
        </w:rPr>
        <w:t xml:space="preserve"> </w:t>
      </w:r>
      <w:r>
        <w:t xml:space="preserve">join (2/2), transition (11/14), terminate (3/3), others (2/2). In fact, our tool fails with </w:t>
      </w:r>
      <w:commentRangeStart w:id="161"/>
      <w:r>
        <w:t>some tests such as</w:t>
      </w:r>
      <w:commentRangeEnd w:id="161"/>
      <w:r w:rsidR="00D62E89">
        <w:rPr>
          <w:rStyle w:val="Marquedecommentaire"/>
        </w:rPr>
        <w:commentReference w:id="161"/>
      </w:r>
      <w:r>
        <w:t xml:space="preserve"> </w:t>
      </w:r>
      <w:proofErr w:type="spellStart"/>
      <w:r>
        <w:t>transi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 from an </w:t>
      </w:r>
      <w:r>
        <w:rPr>
          <w:i/>
        </w:rPr>
        <w:t xml:space="preserve">entry point </w:t>
      </w:r>
      <w:r>
        <w:t xml:space="preserve">to an </w:t>
      </w:r>
      <w:r>
        <w:rPr>
          <w:i/>
        </w:rPr>
        <w:t>exit point</w:t>
      </w:r>
      <w:r>
        <w:t xml:space="preserve">. This is, as our observation, never used in practice. Furthermore, as the </w:t>
      </w:r>
      <w:commentRangeStart w:id="162"/>
      <w:r>
        <w:t xml:space="preserve">UML specification says that transitions outgo- </w:t>
      </w:r>
      <w:proofErr w:type="spellStart"/>
      <w:r>
        <w:t>ing</w:t>
      </w:r>
      <w:proofErr w:type="spellEnd"/>
      <w:r>
        <w:t xml:space="preserve"> from an </w:t>
      </w:r>
      <w:r>
        <w:rPr>
          <w:i/>
        </w:rPr>
        <w:t xml:space="preserve">entry point </w:t>
      </w:r>
      <w:r>
        <w:t>of a composite state should end on one of the</w:t>
      </w:r>
      <w:r>
        <w:rPr>
          <w:spacing w:val="-23"/>
        </w:rPr>
        <w:t xml:space="preserve"> </w:t>
      </w:r>
      <w:r>
        <w:t>sub-vertexes.</w:t>
      </w:r>
      <w:commentRangeEnd w:id="162"/>
      <w:r w:rsidR="00D62E89">
        <w:rPr>
          <w:rStyle w:val="Marquedecommentaire"/>
        </w:rPr>
        <w:commentReference w:id="162"/>
      </w:r>
    </w:p>
    <w:p w14:paraId="457C1DBF" w14:textId="25CDAB18" w:rsidR="008D2B72" w:rsidRDefault="009114CE">
      <w:pPr>
        <w:pStyle w:val="Corpsdetexte"/>
        <w:spacing w:before="60"/>
        <w:ind w:left="114" w:right="111" w:firstLine="283"/>
        <w:jc w:val="both"/>
      </w:pPr>
      <w:r>
        <w:t xml:space="preserve">The results of this evaluation are not enough to </w:t>
      </w:r>
      <w:del w:id="163" w:author="RADERMACHER Ansgar 206501" w:date="2016-11-25T16:11:00Z">
        <w:r w:rsidDel="00D62E89">
          <w:delText xml:space="preserve">say </w:delText>
        </w:r>
      </w:del>
      <w:proofErr w:type="spellStart"/>
      <w:ins w:id="164" w:author="RADERMACHER Ansgar 206501" w:date="2016-11-25T16:11:00Z">
        <w:r w:rsidR="00D62E89">
          <w:t>proove</w:t>
        </w:r>
        <w:proofErr w:type="spellEnd"/>
        <w:r w:rsidR="00D62E89">
          <w:t xml:space="preserve"> </w:t>
        </w:r>
      </w:ins>
      <w:r>
        <w:t>that our pattern and tooling support preserves the UML State Machine execution properties but are a good hint that runtime execution of generated code  is semantically</w:t>
      </w:r>
      <w:r>
        <w:rPr>
          <w:spacing w:val="-9"/>
        </w:rPr>
        <w:t xml:space="preserve"> </w:t>
      </w:r>
      <w:r>
        <w:t>correct</w:t>
      </w:r>
      <w:ins w:id="165" w:author="RADERMACHER Ansgar 206501" w:date="2016-11-25T16:11:00Z">
        <w:r w:rsidR="00D62E89">
          <w:t xml:space="preserve"> (for all but the case identified above)</w:t>
        </w:r>
      </w:ins>
      <w:del w:id="166" w:author="RADERMACHER Ansgar 206501" w:date="2016-11-25T16:11:00Z">
        <w:r w:rsidDel="00D62E89">
          <w:delText>.</w:delText>
        </w:r>
      </w:del>
    </w:p>
    <w:p w14:paraId="458DF962" w14:textId="469A8083" w:rsidR="008D2B72" w:rsidRDefault="009114CE">
      <w:pPr>
        <w:pStyle w:val="Corpsdetexte"/>
        <w:spacing w:before="60"/>
        <w:ind w:left="114" w:right="111" w:firstLine="283"/>
        <w:jc w:val="both"/>
      </w:pPr>
      <w:r>
        <w:t xml:space="preserve">This evaluation methodology has </w:t>
      </w:r>
      <w:ins w:id="167" w:author="RADERMACHER Ansgar 206501" w:date="2016-11-25T16:14:00Z">
        <w:r w:rsidR="00D62E89">
          <w:t>the</w:t>
        </w:r>
      </w:ins>
      <w:del w:id="168" w:author="RADERMACHER Ansgar 206501" w:date="2016-11-25T16:14:00Z">
        <w:r w:rsidDel="00D62E89">
          <w:delText>a</w:delText>
        </w:r>
      </w:del>
      <w:r>
        <w:t xml:space="preserve"> limitation</w:t>
      </w:r>
      <w:r>
        <w:rPr>
          <w:spacing w:val="-11"/>
        </w:rPr>
        <w:t xml:space="preserve"> </w:t>
      </w:r>
      <w:r>
        <w:t>that 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dependent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PSSM.</w:t>
      </w:r>
      <w:r>
        <w:rPr>
          <w:spacing w:val="-15"/>
        </w:rPr>
        <w:t xml:space="preserve"> </w:t>
      </w:r>
      <w:r>
        <w:t>Currently,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event</w:t>
      </w:r>
      <w:r>
        <w:rPr>
          <w:spacing w:val="-15"/>
        </w:rPr>
        <w:t xml:space="preserve"> </w:t>
      </w:r>
      <w:r>
        <w:t xml:space="preserve">support, PSSM only specifies signal </w:t>
      </w:r>
      <w:proofErr w:type="spellStart"/>
      <w:r>
        <w:t>even</w:t>
      </w:r>
      <w:ins w:id="169" w:author="RADERMACHER Ansgar 206501" w:date="2016-11-25T16:14:00Z">
        <w:r w:rsidR="00D62E89">
          <w:t>s</w:t>
        </w:r>
      </w:ins>
      <w:r>
        <w:t>t</w:t>
      </w:r>
      <w:proofErr w:type="spellEnd"/>
      <w:r>
        <w:t xml:space="preserve">. For pseudo-states, histories are not supported. Thus, our evaluation re- </w:t>
      </w:r>
      <w:proofErr w:type="spellStart"/>
      <w:r>
        <w:t>sult</w:t>
      </w:r>
      <w:proofErr w:type="spellEnd"/>
      <w:r>
        <w:t xml:space="preserve"> is limited to the current specification of</w:t>
      </w:r>
      <w:r>
        <w:rPr>
          <w:spacing w:val="-33"/>
        </w:rPr>
        <w:t xml:space="preserve"> </w:t>
      </w:r>
      <w:r>
        <w:t>PSSM.</w:t>
      </w:r>
    </w:p>
    <w:p w14:paraId="72A50C00" w14:textId="4835DE9B" w:rsidR="008D2B72" w:rsidRDefault="009114CE">
      <w:pPr>
        <w:pStyle w:val="Corpsdetexte"/>
        <w:spacing w:before="116"/>
        <w:ind w:left="114" w:right="111"/>
        <w:jc w:val="both"/>
      </w:pPr>
      <w:r>
        <w:rPr>
          <w:b/>
        </w:rPr>
        <w:t xml:space="preserve">Threats to validity: </w:t>
      </w:r>
      <w:commentRangeStart w:id="170"/>
      <w:proofErr w:type="gramStart"/>
      <w:ins w:id="171" w:author="RADERMACHER Ansgar 206501" w:date="2016-11-25T16:15:00Z">
        <w:r w:rsidR="00592A7F">
          <w:rPr>
            <w:b/>
          </w:rPr>
          <w:t>An i</w:t>
        </w:r>
      </w:ins>
      <w:proofErr w:type="gramEnd"/>
      <w:del w:id="172" w:author="RADERMACHER Ansgar 206501" w:date="2016-11-25T16:15:00Z">
        <w:r w:rsidDel="00592A7F">
          <w:delText>I</w:delText>
        </w:r>
      </w:del>
      <w:r>
        <w:t xml:space="preserve">nternal threat is that, all test cases of the PSSM test suite are contained in a sin- </w:t>
      </w:r>
      <w:proofErr w:type="spellStart"/>
      <w:r>
        <w:t>gle</w:t>
      </w:r>
      <w:proofErr w:type="spellEnd"/>
      <w:r>
        <w:t xml:space="preserve"> model file. </w:t>
      </w:r>
      <w:r>
        <w:rPr>
          <w:spacing w:val="-3"/>
        </w:rPr>
        <w:t xml:space="preserve">However, </w:t>
      </w:r>
      <w:r>
        <w:t xml:space="preserve">the input </w:t>
      </w:r>
      <w:commentRangeEnd w:id="170"/>
      <w:r w:rsidR="00592A7F">
        <w:rPr>
          <w:rStyle w:val="Marquedecommentaire"/>
        </w:rPr>
        <w:commentReference w:id="170"/>
      </w:r>
      <w:r>
        <w:t>to our</w:t>
      </w:r>
      <w:r>
        <w:rPr>
          <w:spacing w:val="-25"/>
        </w:rPr>
        <w:t xml:space="preserve"> </w:t>
      </w:r>
      <w:r>
        <w:t xml:space="preserve">experiments requires a test case per model file. Furthermore, op- </w:t>
      </w:r>
      <w:proofErr w:type="spellStart"/>
      <w:r>
        <w:t>eration</w:t>
      </w:r>
      <w:proofErr w:type="spellEnd"/>
      <w:r>
        <w:t xml:space="preserve"> behaviors, in PSSM, are defined by activities while our prototype requires fine-grained behavior</w:t>
      </w:r>
      <w:r>
        <w:rPr>
          <w:spacing w:val="-17"/>
        </w:rPr>
        <w:t xml:space="preserve"> </w:t>
      </w:r>
      <w:r>
        <w:t xml:space="preserve">as blocks of code embedded into models. </w:t>
      </w:r>
      <w:r>
        <w:rPr>
          <w:spacing w:val="-8"/>
        </w:rPr>
        <w:t xml:space="preserve">We </w:t>
      </w:r>
      <w:r>
        <w:t xml:space="preserve">manually re-create these tests and convert activities into pro- </w:t>
      </w:r>
      <w:proofErr w:type="spellStart"/>
      <w:r>
        <w:t>gramming</w:t>
      </w:r>
      <w:proofErr w:type="spellEnd"/>
      <w:r>
        <w:t xml:space="preserve"> language</w:t>
      </w:r>
      <w:r>
        <w:rPr>
          <w:spacing w:val="-10"/>
        </w:rPr>
        <w:t xml:space="preserve"> </w:t>
      </w:r>
      <w:r>
        <w:t>code.</w:t>
      </w:r>
    </w:p>
    <w:p w14:paraId="40CA4F51" w14:textId="77777777" w:rsidR="008D2B72" w:rsidRDefault="008D2B72">
      <w:pPr>
        <w:jc w:val="both"/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4367" w:space="339"/>
            <w:col w:w="4484"/>
          </w:cols>
        </w:sectPr>
      </w:pPr>
    </w:p>
    <w:p w14:paraId="2C519EE2" w14:textId="77777777" w:rsidR="008D2B72" w:rsidRDefault="008D2B72">
      <w:pPr>
        <w:pStyle w:val="Corpsdetexte"/>
        <w:spacing w:before="10"/>
        <w:rPr>
          <w:sz w:val="19"/>
        </w:rPr>
      </w:pPr>
    </w:p>
    <w:p w14:paraId="52491061" w14:textId="77777777" w:rsidR="008D2B72" w:rsidRDefault="008D2B72">
      <w:pPr>
        <w:rPr>
          <w:sz w:val="19"/>
        </w:rPr>
        <w:sectPr w:rsidR="008D2B72">
          <w:pgSz w:w="11910" w:h="16840"/>
          <w:pgMar w:top="1580" w:right="0" w:bottom="280" w:left="1360" w:header="720" w:footer="720" w:gutter="0"/>
          <w:cols w:space="720"/>
        </w:sectPr>
      </w:pPr>
    </w:p>
    <w:p w14:paraId="58062FA1" w14:textId="77777777" w:rsidR="008D2B72" w:rsidRDefault="009114CE">
      <w:pPr>
        <w:pStyle w:val="Titre2"/>
        <w:numPr>
          <w:ilvl w:val="1"/>
          <w:numId w:val="3"/>
        </w:numPr>
        <w:tabs>
          <w:tab w:val="left" w:pos="414"/>
        </w:tabs>
        <w:spacing w:before="52"/>
        <w:ind w:left="413" w:hanging="299"/>
      </w:pPr>
      <w:r>
        <w:t>Benchmarks</w:t>
      </w:r>
    </w:p>
    <w:p w14:paraId="005E1DE4" w14:textId="77777777" w:rsidR="008D2B72" w:rsidRDefault="009114CE">
      <w:pPr>
        <w:pStyle w:val="Corpsdetexte"/>
        <w:spacing w:before="111"/>
        <w:ind w:left="114" w:firstLine="283"/>
        <w:jc w:val="both"/>
      </w:pPr>
      <w:r>
        <w:t>In this section, we present the results obtained through the experiments on some efficiency aspects of generated code to answer the following question.</w:t>
      </w:r>
    </w:p>
    <w:p w14:paraId="35AD649B" w14:textId="3955E982" w:rsidR="008D2B72" w:rsidRDefault="00592A7F">
      <w:pPr>
        <w:pStyle w:val="Corpsdetexte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3804C57" wp14:editId="77A04AB1">
                <wp:simplePos x="0" y="0"/>
                <wp:positionH relativeFrom="page">
                  <wp:posOffset>936839</wp:posOffset>
                </wp:positionH>
                <wp:positionV relativeFrom="paragraph">
                  <wp:posOffset>31123</wp:posOffset>
                </wp:positionV>
                <wp:extent cx="2695575" cy="942449"/>
                <wp:effectExtent l="0" t="0" r="28575" b="10160"/>
                <wp:wrapNone/>
                <wp:docPr id="235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942449"/>
                        </a:xfrm>
                        <a:prstGeom prst="rect">
                          <a:avLst/>
                        </a:prstGeom>
                        <a:solidFill>
                          <a:srgbClr val="F2F2FF"/>
                        </a:solidFill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31B1A" w14:textId="366DA756" w:rsidR="00E42A86" w:rsidRDefault="00E42A86">
                            <w:pPr>
                              <w:spacing w:before="58" w:line="200" w:lineRule="exact"/>
                              <w:ind w:left="199" w:right="197"/>
                              <w:jc w:val="both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RQ2: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Runtime performance and memory usage are undoubtedly critical in real-time and embedded sys-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tems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. Particularly, in event-driven systems,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the per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formance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is measured by event processing speed. Is the performance </w:t>
                            </w:r>
                            <w:ins w:id="173" w:author="RADERMACHER Ansgar 206501" w:date="2016-11-25T16:17:00Z">
                              <w:r w:rsidR="00592A7F">
                                <w:rPr>
                                  <w:i/>
                                  <w:sz w:val="18"/>
                                </w:rPr>
                                <w:t xml:space="preserve">and memory usage </w:t>
                              </w:r>
                            </w:ins>
                            <w:r>
                              <w:rPr>
                                <w:i/>
                                <w:sz w:val="18"/>
                              </w:rPr>
                              <w:t xml:space="preserve">of code generated by our tool com- parable </w:t>
                            </w:r>
                            <w:ins w:id="174" w:author="RADERMACHER Ansgar 206501" w:date="2016-11-25T16:18:00Z">
                              <w:r w:rsidR="00592A7F">
                                <w:rPr>
                                  <w:i/>
                                  <w:sz w:val="18"/>
                                </w:rPr>
                                <w:t xml:space="preserve">to </w:t>
                              </w:r>
                            </w:ins>
                            <w:r>
                              <w:rPr>
                                <w:i/>
                                <w:sz w:val="18"/>
                              </w:rPr>
                              <w:t>existing approaches</w:t>
                            </w:r>
                            <w:del w:id="175" w:author="RADERMACHER Ansgar 206501" w:date="2016-11-25T16:18:00Z">
                              <w:r w:rsidDel="00592A7F">
                                <w:rPr>
                                  <w:i/>
                                  <w:sz w:val="18"/>
                                </w:rPr>
                                <w:delText xml:space="preserve"> and use less memory</w:delText>
                              </w:r>
                            </w:del>
                            <w:r>
                              <w:rPr>
                                <w:i/>
                                <w:sz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04C57" id="Text Box 234" o:spid="_x0000_s1029" type="#_x0000_t202" style="position:absolute;margin-left:73.75pt;margin-top:2.45pt;width:212.25pt;height:74.2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" fillcolor="#f2f2ff" strokeweight=".14042mm">
                <v:textbox inset="0,0,0,0">
                  <w:txbxContent>
                    <w:p w14:paraId="54C31B1A" w14:textId="366DA756" w:rsidR="00E42A86" w:rsidRDefault="00E42A86">
                      <w:pPr>
                        <w:spacing w:before="58" w:line="200" w:lineRule="exact"/>
                        <w:ind w:left="199" w:right="197"/>
                        <w:jc w:val="both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RQ2: </w:t>
                      </w:r>
                      <w:r>
                        <w:rPr>
                          <w:i/>
                          <w:sz w:val="18"/>
                        </w:rPr>
                        <w:t xml:space="preserve">Runtime performance and memory usage are undoubtedly critical in real-time and embedded sys-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tems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. Particularly, in event-driven systems,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the per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formance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is measured by event processing speed. Is the performance </w:t>
                      </w:r>
                      <w:ins w:id="176" w:author="RADERMACHER Ansgar 206501" w:date="2016-11-25T16:17:00Z">
                        <w:r w:rsidR="00592A7F">
                          <w:rPr>
                            <w:i/>
                            <w:sz w:val="18"/>
                          </w:rPr>
                          <w:t xml:space="preserve">and memory usage </w:t>
                        </w:r>
                      </w:ins>
                      <w:r>
                        <w:rPr>
                          <w:i/>
                          <w:sz w:val="18"/>
                        </w:rPr>
                        <w:t xml:space="preserve">of code generated by our tool com- parable </w:t>
                      </w:r>
                      <w:ins w:id="177" w:author="RADERMACHER Ansgar 206501" w:date="2016-11-25T16:18:00Z">
                        <w:r w:rsidR="00592A7F">
                          <w:rPr>
                            <w:i/>
                            <w:sz w:val="18"/>
                          </w:rPr>
                          <w:t xml:space="preserve">to </w:t>
                        </w:r>
                      </w:ins>
                      <w:r>
                        <w:rPr>
                          <w:i/>
                          <w:sz w:val="18"/>
                        </w:rPr>
                        <w:t>existing approaches</w:t>
                      </w:r>
                      <w:del w:id="178" w:author="RADERMACHER Ansgar 206501" w:date="2016-11-25T16:18:00Z">
                        <w:r w:rsidDel="00592A7F">
                          <w:rPr>
                            <w:i/>
                            <w:sz w:val="18"/>
                          </w:rPr>
                          <w:delText xml:space="preserve"> and use less memory</w:delText>
                        </w:r>
                      </w:del>
                      <w:r>
                        <w:rPr>
                          <w:i/>
                          <w:sz w:val="18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4CE">
        <w:br w:type="column"/>
      </w:r>
    </w:p>
    <w:p w14:paraId="57F971AA" w14:textId="77777777" w:rsidR="008D2B72" w:rsidRDefault="009114CE">
      <w:pPr>
        <w:ind w:left="247" w:right="1405"/>
        <w:rPr>
          <w:rFonts w:ascii="Arial"/>
          <w:sz w:val="9"/>
        </w:rPr>
      </w:pPr>
      <w:r>
        <w:rPr>
          <w:rFonts w:ascii="Arial"/>
          <w:w w:val="105"/>
          <w:sz w:val="9"/>
        </w:rPr>
        <w:t>700</w:t>
      </w:r>
    </w:p>
    <w:p w14:paraId="178A6971" w14:textId="77777777" w:rsidR="008D2B72" w:rsidRDefault="008D2B72">
      <w:pPr>
        <w:pStyle w:val="Corpsdetexte"/>
        <w:rPr>
          <w:rFonts w:ascii="Arial"/>
          <w:sz w:val="10"/>
        </w:rPr>
      </w:pPr>
    </w:p>
    <w:p w14:paraId="33FBCFFF" w14:textId="3770C4B6" w:rsidR="008D2B72" w:rsidRDefault="009D047C">
      <w:pPr>
        <w:spacing w:before="63"/>
        <w:ind w:left="247" w:right="1405"/>
        <w:rPr>
          <w:rFonts w:ascii="Arial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0829FEDE" wp14:editId="6224C39A">
                <wp:simplePos x="0" y="0"/>
                <wp:positionH relativeFrom="page">
                  <wp:posOffset>4172585</wp:posOffset>
                </wp:positionH>
                <wp:positionV relativeFrom="paragraph">
                  <wp:posOffset>-177165</wp:posOffset>
                </wp:positionV>
                <wp:extent cx="1050290" cy="776605"/>
                <wp:effectExtent l="635" t="0" r="0" b="6350"/>
                <wp:wrapNone/>
                <wp:docPr id="294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0290" cy="776605"/>
                          <a:chOff x="6571" y="-279"/>
                          <a:chExt cx="1654" cy="1223"/>
                        </a:xfrm>
                      </wpg:grpSpPr>
                      <wps:wsp>
                        <wps:cNvPr id="29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7753" y="620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7710" y="620"/>
                            <a:ext cx="87" cy="180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7753" y="331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295"/>
                        <wps:cNvSpPr>
                          <a:spLocks/>
                        </wps:cNvSpPr>
                        <wps:spPr bwMode="auto">
                          <a:xfrm>
                            <a:off x="4819" y="901"/>
                            <a:ext cx="208" cy="2225"/>
                          </a:xfrm>
                          <a:custGeom>
                            <a:avLst/>
                            <a:gdLst>
                              <a:gd name="T0" fmla="+- 0 7710 4819"/>
                              <a:gd name="T1" fmla="*/ T0 w 208"/>
                              <a:gd name="T2" fmla="+- 0 620 901"/>
                              <a:gd name="T3" fmla="*/ 620 h 2225"/>
                              <a:gd name="T4" fmla="+- 0 7797 4819"/>
                              <a:gd name="T5" fmla="*/ T4 w 208"/>
                              <a:gd name="T6" fmla="+- 0 620 901"/>
                              <a:gd name="T7" fmla="*/ 620 h 2225"/>
                              <a:gd name="T8" fmla="+- 0 7797 4819"/>
                              <a:gd name="T9" fmla="*/ T8 w 208"/>
                              <a:gd name="T10" fmla="+- 0 331 901"/>
                              <a:gd name="T11" fmla="*/ 331 h 2225"/>
                              <a:gd name="T12" fmla="+- 0 7710 4819"/>
                              <a:gd name="T13" fmla="*/ T12 w 208"/>
                              <a:gd name="T14" fmla="+- 0 331 901"/>
                              <a:gd name="T15" fmla="*/ 331 h 2225"/>
                              <a:gd name="T16" fmla="+- 0 7710 4819"/>
                              <a:gd name="T17" fmla="*/ T16 w 208"/>
                              <a:gd name="T18" fmla="+- 0 620 901"/>
                              <a:gd name="T19" fmla="*/ 620 h 2225"/>
                              <a:gd name="T20" fmla="+- 0 7753 4819"/>
                              <a:gd name="T21" fmla="*/ T20 w 208"/>
                              <a:gd name="T22" fmla="+- 0 801 901"/>
                              <a:gd name="T23" fmla="*/ 801 h 2225"/>
                              <a:gd name="T24" fmla="+- 0 7753 4819"/>
                              <a:gd name="T25" fmla="*/ T24 w 208"/>
                              <a:gd name="T26" fmla="+- 0 938 901"/>
                              <a:gd name="T27" fmla="*/ 938 h 2225"/>
                              <a:gd name="T28" fmla="+- 0 7735 4819"/>
                              <a:gd name="T29" fmla="*/ T28 w 208"/>
                              <a:gd name="T30" fmla="+- 0 938 901"/>
                              <a:gd name="T31" fmla="*/ 938 h 2225"/>
                              <a:gd name="T32" fmla="+- 0 7772 4819"/>
                              <a:gd name="T33" fmla="*/ T32 w 208"/>
                              <a:gd name="T34" fmla="+- 0 938 901"/>
                              <a:gd name="T35" fmla="*/ 938 h 2225"/>
                              <a:gd name="T36" fmla="+- 0 7753 4819"/>
                              <a:gd name="T37" fmla="*/ T36 w 208"/>
                              <a:gd name="T38" fmla="+- 0 1 901"/>
                              <a:gd name="T39" fmla="*/ 1 h 2225"/>
                              <a:gd name="T40" fmla="+- 0 7753 4819"/>
                              <a:gd name="T41" fmla="*/ T40 w 208"/>
                              <a:gd name="T42" fmla="+- 0 331 901"/>
                              <a:gd name="T43" fmla="*/ 331 h 2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8" h="2225">
                                <a:moveTo>
                                  <a:pt x="2891" y="-281"/>
                                </a:moveTo>
                                <a:lnTo>
                                  <a:pt x="2978" y="-281"/>
                                </a:lnTo>
                                <a:lnTo>
                                  <a:pt x="2978" y="-570"/>
                                </a:lnTo>
                                <a:lnTo>
                                  <a:pt x="2891" y="-570"/>
                                </a:lnTo>
                                <a:lnTo>
                                  <a:pt x="2891" y="-281"/>
                                </a:lnTo>
                                <a:close/>
                                <a:moveTo>
                                  <a:pt x="2934" y="-100"/>
                                </a:moveTo>
                                <a:lnTo>
                                  <a:pt x="2934" y="37"/>
                                </a:lnTo>
                                <a:moveTo>
                                  <a:pt x="2916" y="37"/>
                                </a:moveTo>
                                <a:lnTo>
                                  <a:pt x="2953" y="37"/>
                                </a:lnTo>
                                <a:moveTo>
                                  <a:pt x="2934" y="-900"/>
                                </a:moveTo>
                                <a:lnTo>
                                  <a:pt x="2934" y="-570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6571" y="-279"/>
                            <a:ext cx="1654" cy="280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F5DD8" id="Group 293" o:spid="_x0000_s1026" style="position:absolute;margin-left:328.55pt;margin-top:-13.95pt;width:82.7pt;height:61.15pt;z-index:-251624960;mso-position-horizontal-relative:page" coordorigin="6571,-279" coordsize="1654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">
                <v:line id="Line 298" o:spid="_x0000_s1027" style="position:absolute;visibility:visible;mso-wrap-style:square" from="7753,620" to="7753,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VpasUAAADcAAAADwAAAGRycy9kb3ducmV2LnhtbESPQWvCQBSE70L/w/IKXqRuDLW0qauU&#10;gqDFg1oPPb5mX5PQ7NuQfer233cFweMwM98ws0V0rTpRHxrPBibjDBRx6W3DlYHD5/LhGVQQZIut&#10;ZzLwRwEW87vBDAvrz7yj014qlSAcCjRQi3SF1qGsyWEY+444eT++dyhJ9pW2PZ4T3LU6z7In7bDh&#10;tFBjR+81lb/7ozMQJ3r9LXmU0WH6iJuvsPrYkjdmeB/fXkEJRbmFr+2VNZC/TOFyJh0BP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VpasUAAADcAAAADwAAAAAAAAAA&#10;AAAAAAChAgAAZHJzL2Rvd25yZXYueG1sUEsFBgAAAAAEAAQA+QAAAJMDAAAAAA==&#10;" strokecolor="#d9d9d9" strokeweight="1.54019mm"/>
                <v:rect id="Rectangle 297" o:spid="_x0000_s1028" style="position:absolute;left:7710;top:620;width:8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A28YA&#10;AADcAAAADwAAAGRycy9kb3ducmV2LnhtbESP0WrCQBRE3wv+w3IFX4pujJLW6CoiSvugSLUfcMle&#10;k2j2bsiumvbruwXBx2FmzjCzRWsqcaPGlZYVDAcRCOLM6pJzBd/HTf8dhPPIGivLpOCHHCzmnZcZ&#10;ptre+YtuB5+LAGGXooLC+zqV0mUFGXQDWxMH72Qbgz7IJpe6wXuAm0rGUZRIgyWHhQJrWhWUXQ5X&#10;o+Btj6Pf1/Puo0224/V6c91XeSyV6nXb5RSEp9Y/w4/2p1YQTxL4Px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8A28YAAADcAAAADwAAAAAAAAAAAAAAAACYAgAAZHJz&#10;L2Rvd25yZXYueG1sUEsFBgAAAAAEAAQA9QAAAIsDAAAAAA==&#10;" filled="f" strokeweight=".14875mm"/>
                <v:line id="Line 296" o:spid="_x0000_s1029" style="position:absolute;visibility:visible;mso-wrap-style:square" from="7753,331" to="7753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tShsYAAADcAAAADwAAAGRycy9kb3ducmV2LnhtbESPQWvCQBSE7wX/w/KEXqRuDK1tU1cR&#10;oWCLB7UeenzNPpNg9m3Ivur233cLQo/DzHzDzBbRtepMfWg8G5iMM1DEpbcNVwYOH693T6CCIFts&#10;PZOBHwqwmA9uZlhYf+EdnfdSqQThUKCBWqQrtA5lTQ7D2HfEyTv63qEk2Vfa9nhJcNfqPMum2mHD&#10;aaHGjlY1laf9tzMQJ/rtS/Ioo8PDPW4+w/p9S96Y22FcvoASivIfvrbX1kD+/Ah/Z9IR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UobGAAAA3AAAAA8AAAAAAAAA&#10;AAAAAAAAoQIAAGRycy9kb3ducmV2LnhtbFBLBQYAAAAABAAEAPkAAACUAwAAAAA=&#10;" strokecolor="#d9d9d9" strokeweight="1.54019mm"/>
                <v:shape id="AutoShape 295" o:spid="_x0000_s1030" style="position:absolute;left:4819;top:901;width:208;height:2225;visibility:visible;mso-wrap-style:square;v-text-anchor:top" coordsize="208,2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QeMAA&#10;AADcAAAADwAAAGRycy9kb3ducmV2LnhtbERPS2sCMRC+F/wPYYTealaRolujFKHopRQf9DzdjLvB&#10;zcySpO723zcHwePH915tBt+qG4XohA1MJwUo4kqs49rA+fTxsgAVE7LFVpgM/FGEzXr0tMLSSs8H&#10;uh1TrXIIxxINNCl1pdaxashjnEhHnLmLBI8pw1BrG7DP4b7Vs6J41R4d54YGO9o2VF2Pv96AC243&#10;/yww/Hxfepl/XWMQqYx5Hg/vb6ASDekhvrv31sBsmdfmM/kI6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FQeMAAAADcAAAADwAAAAAAAAAAAAAAAACYAgAAZHJzL2Rvd25y&#10;ZXYueG1sUEsFBgAAAAAEAAQA9QAAAIUDAAAAAA==&#10;" path="m2891,-281r87,l2978,-570r-87,l2891,-281xm2934,-100r,137m2916,37r37,m2934,-900r,330e" filled="f" strokeweight=".14875mm">
                  <v:path arrowok="t" o:connecttype="custom" o:connectlocs="2891,620;2978,620;2978,331;2891,331;2891,620;2934,801;2934,938;2916,938;2953,938;2934,1;2934,331" o:connectangles="0,0,0,0,0,0,0,0,0,0,0"/>
                </v:shape>
                <v:rect id="Rectangle 294" o:spid="_x0000_s1031" style="position:absolute;left:6571;top:-279;width:165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sdccA&#10;AADcAAAADwAAAGRycy9kb3ducmV2LnhtbESPT2sCMRTE74V+h/AKvZSadQ9SV6NUQWlLQfyDXp+b&#10;52bp5mVJUnf99k2h0OMwM79hpvPeNuJKPtSOFQwHGQji0umaKwWH/er5BUSIyBobx6TgRgHms/u7&#10;KRbadbyl6y5WIkE4FKjAxNgWUobSkMUwcC1x8i7OW4xJ+kpqj12C20bmWTaSFmtOCwZbWhoqv3bf&#10;VsHp06+74xOa9/2qH37I8yLfLLZKPT70rxMQkfr4H/5rv2kF+XgMv2fS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KLHXHAAAA3AAAAA8AAAAAAAAAAAAAAAAAmAIAAGRy&#10;cy9kb3ducmV2LnhtbFBLBQYAAAAABAAEAPUAAACMAwAAAAA=&#10;" fillcolor="#dae2f3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E234564" wp14:editId="39280932">
                <wp:simplePos x="0" y="0"/>
                <wp:positionH relativeFrom="page">
                  <wp:posOffset>3423285</wp:posOffset>
                </wp:positionH>
                <wp:positionV relativeFrom="paragraph">
                  <wp:posOffset>690880</wp:posOffset>
                </wp:positionV>
                <wp:extent cx="64135" cy="64135"/>
                <wp:effectExtent l="0" t="647065" r="1598930" b="0"/>
                <wp:wrapNone/>
                <wp:docPr id="293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7994 5391"/>
                            <a:gd name="T1" fmla="*/ T0 w 101"/>
                            <a:gd name="T2" fmla="+- 0 122 1088"/>
                            <a:gd name="T3" fmla="*/ 122 h 101"/>
                            <a:gd name="T4" fmla="+- 0 7951 5391"/>
                            <a:gd name="T5" fmla="*/ T4 w 101"/>
                            <a:gd name="T6" fmla="+- 0 80 1088"/>
                            <a:gd name="T7" fmla="*/ 80 h 101"/>
                            <a:gd name="T8" fmla="+- 0 7972 5391"/>
                            <a:gd name="T9" fmla="*/ T8 w 101"/>
                            <a:gd name="T10" fmla="+- 0 80 1088"/>
                            <a:gd name="T11" fmla="*/ 80 h 101"/>
                            <a:gd name="T12" fmla="+- 0 7972 5391"/>
                            <a:gd name="T13" fmla="*/ T12 w 101"/>
                            <a:gd name="T14" fmla="+- 0 122 1088"/>
                            <a:gd name="T15" fmla="*/ 122 h 101"/>
                            <a:gd name="T16" fmla="+- 0 7951 5391"/>
                            <a:gd name="T17" fmla="*/ T16 w 101"/>
                            <a:gd name="T18" fmla="+- 0 122 1088"/>
                            <a:gd name="T19" fmla="*/ 122 h 101"/>
                            <a:gd name="T20" fmla="+- 0 7994 5391"/>
                            <a:gd name="T21" fmla="*/ T20 w 101"/>
                            <a:gd name="T22" fmla="+- 0 80 1088"/>
                            <a:gd name="T23" fmla="*/ 80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2603" y="-966"/>
                              </a:moveTo>
                              <a:lnTo>
                                <a:pt x="2560" y="-1008"/>
                              </a:lnTo>
                              <a:moveTo>
                                <a:pt x="2581" y="-1008"/>
                              </a:moveTo>
                              <a:lnTo>
                                <a:pt x="2581" y="-966"/>
                              </a:lnTo>
                              <a:moveTo>
                                <a:pt x="2560" y="-966"/>
                              </a:moveTo>
                              <a:lnTo>
                                <a:pt x="2603" y="-1008"/>
                              </a:lnTo>
                            </a:path>
                          </a:pathLst>
                        </a:custGeom>
                        <a:noFill/>
                        <a:ln w="257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AA0D" id="AutoShape 292" o:spid="_x0000_s1026" style="position:absolute;margin-left:269.55pt;margin-top:54.4pt;width:5.05pt;height:5.05pt;z-index: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" path="m2603,-966r-43,-42m2581,-1008r,42m2560,-966r43,-42e" filled="f" strokecolor="red" strokeweight=".07139mm">
                <v:path arrowok="t" o:connecttype="custom" o:connectlocs="1652905,77470;1625600,50800;1638935,50800;1638935,77470;1625600,77470;1652905,50800" o:connectangles="0,0,0,0,0,0"/>
                <w10:wrap anchorx="page"/>
              </v:shape>
            </w:pict>
          </mc:Fallback>
        </mc:AlternateContent>
      </w:r>
      <w:r w:rsidR="009114CE">
        <w:rPr>
          <w:noProof/>
        </w:rPr>
        <w:drawing>
          <wp:anchor distT="0" distB="0" distL="0" distR="0" simplePos="0" relativeHeight="251594240" behindDoc="0" locked="0" layoutInCell="1" allowOverlap="1" wp14:anchorId="3A29F6C1" wp14:editId="08620475">
            <wp:simplePos x="0" y="0"/>
            <wp:positionH relativeFrom="page">
              <wp:posOffset>3924236</wp:posOffset>
            </wp:positionH>
            <wp:positionV relativeFrom="paragraph">
              <wp:posOffset>62661</wp:posOffset>
            </wp:positionV>
            <wp:extent cx="52030" cy="564157"/>
            <wp:effectExtent l="0" t="0" r="0" b="0"/>
            <wp:wrapNone/>
            <wp:docPr id="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4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0" cy="56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9B0D5E4" wp14:editId="6ECCCF10">
                <wp:simplePos x="0" y="0"/>
                <wp:positionH relativeFrom="page">
                  <wp:posOffset>3916045</wp:posOffset>
                </wp:positionH>
                <wp:positionV relativeFrom="paragraph">
                  <wp:posOffset>97790</wp:posOffset>
                </wp:positionV>
                <wp:extent cx="85090" cy="503555"/>
                <wp:effectExtent l="1270" t="0" r="0" b="4445"/>
                <wp:wrapNone/>
                <wp:docPr id="292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BF77E" w14:textId="77777777" w:rsidR="00E42A86" w:rsidRDefault="00E42A86">
                            <w:pPr>
                              <w:spacing w:before="4"/>
                              <w:ind w:left="20" w:right="-256"/>
                              <w:rPr>
                                <w:rFonts w:ascii="Calibri"/>
                                <w:sz w:val="9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w w:val="103"/>
                                <w:sz w:val="9"/>
                              </w:rPr>
                              <w:t>execut</w:t>
                            </w:r>
                            <w:r>
                              <w:rPr>
                                <w:rFonts w:ascii="Calibri"/>
                                <w:spacing w:val="-2"/>
                                <w:w w:val="103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w w:val="103"/>
                                <w:sz w:val="9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Calibri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3"/>
                                <w:sz w:val="9"/>
                              </w:rPr>
                              <w:t>t</w:t>
                            </w:r>
                            <w:r>
                              <w:rPr>
                                <w:rFonts w:ascii="Calibri"/>
                                <w:spacing w:val="-2"/>
                                <w:w w:val="103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"/>
                                <w:w w:val="103"/>
                                <w:sz w:val="9"/>
                              </w:rPr>
                              <w:t>m</w:t>
                            </w:r>
                            <w:r>
                              <w:rPr>
                                <w:rFonts w:ascii="Calibri"/>
                                <w:w w:val="103"/>
                                <w:sz w:val="9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3"/>
                                <w:sz w:val="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3"/>
                                <w:sz w:val="9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3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0D5E4" id="Text Box 291" o:spid="_x0000_s1030" type="#_x0000_t202" style="position:absolute;left:0;text-align:left;margin-left:308.35pt;margin-top:7.7pt;width:6.7pt;height:39.6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14:paraId="418BF77E" w14:textId="77777777" w:rsidR="00E42A86" w:rsidRDefault="00E42A86">
                      <w:pPr>
                        <w:spacing w:before="4"/>
                        <w:ind w:left="20" w:right="-256"/>
                        <w:rPr>
                          <w:rFonts w:ascii="Calibri"/>
                          <w:sz w:val="9"/>
                        </w:rPr>
                      </w:pPr>
                      <w:proofErr w:type="gramStart"/>
                      <w:r>
                        <w:rPr>
                          <w:rFonts w:ascii="Calibri"/>
                          <w:w w:val="103"/>
                          <w:sz w:val="9"/>
                        </w:rPr>
                        <w:t>execut</w:t>
                      </w:r>
                      <w:r>
                        <w:rPr>
                          <w:rFonts w:ascii="Calibri"/>
                          <w:spacing w:val="-2"/>
                          <w:w w:val="103"/>
                          <w:sz w:val="9"/>
                        </w:rPr>
                        <w:t>i</w:t>
                      </w:r>
                      <w:r>
                        <w:rPr>
                          <w:rFonts w:ascii="Calibri"/>
                          <w:w w:val="103"/>
                          <w:sz w:val="9"/>
                        </w:rPr>
                        <w:t>on</w:t>
                      </w:r>
                      <w:proofErr w:type="gramEnd"/>
                      <w:r>
                        <w:rPr>
                          <w:rFonts w:ascii="Calibri"/>
                          <w:sz w:val="9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3"/>
                          <w:sz w:val="9"/>
                        </w:rPr>
                        <w:t>t</w:t>
                      </w:r>
                      <w:r>
                        <w:rPr>
                          <w:rFonts w:ascii="Calibri"/>
                          <w:spacing w:val="-2"/>
                          <w:w w:val="103"/>
                          <w:sz w:val="9"/>
                        </w:rPr>
                        <w:t>i</w:t>
                      </w:r>
                      <w:r>
                        <w:rPr>
                          <w:rFonts w:ascii="Calibri"/>
                          <w:spacing w:val="-1"/>
                          <w:w w:val="103"/>
                          <w:sz w:val="9"/>
                        </w:rPr>
                        <w:t>m</w:t>
                      </w:r>
                      <w:r>
                        <w:rPr>
                          <w:rFonts w:ascii="Calibri"/>
                          <w:w w:val="103"/>
                          <w:sz w:val="9"/>
                        </w:rPr>
                        <w:t>e</w:t>
                      </w:r>
                      <w:r>
                        <w:rPr>
                          <w:rFonts w:ascii="Calibri"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3"/>
                          <w:sz w:val="9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w w:val="103"/>
                          <w:sz w:val="9"/>
                        </w:rPr>
                        <w:t>ms</w:t>
                      </w:r>
                      <w:proofErr w:type="spellEnd"/>
                      <w:r>
                        <w:rPr>
                          <w:rFonts w:ascii="Calibri"/>
                          <w:w w:val="103"/>
                          <w:sz w:val="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00A81B0" wp14:editId="07620872">
                <wp:simplePos x="0" y="0"/>
                <wp:positionH relativeFrom="page">
                  <wp:posOffset>4160520</wp:posOffset>
                </wp:positionH>
                <wp:positionV relativeFrom="paragraph">
                  <wp:posOffset>-175895</wp:posOffset>
                </wp:positionV>
                <wp:extent cx="2359025" cy="1322705"/>
                <wp:effectExtent l="0" t="0" r="0" b="1905"/>
                <wp:wrapNone/>
                <wp:docPr id="29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132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9"/>
                              <w:gridCol w:w="1621"/>
                              <w:gridCol w:w="1981"/>
                            </w:tblGrid>
                            <w:tr w:rsidR="00E42A86" w14:paraId="2FDB37B2" w14:textId="77777777">
                              <w:trPr>
                                <w:trHeight w:hRule="exact" w:val="919"/>
                              </w:trPr>
                              <w:tc>
                                <w:tcPr>
                                  <w:tcW w:w="1730" w:type="dxa"/>
                                  <w:gridSpan w:val="2"/>
                                  <w:tcBorders>
                                    <w:left w:val="single" w:sz="1" w:space="0" w:color="000000"/>
                                    <w:right w:val="dotted" w:sz="2" w:space="0" w:color="5B9BD4"/>
                                  </w:tcBorders>
                                </w:tcPr>
                                <w:p w14:paraId="413FD01D" w14:textId="77777777" w:rsidR="00E42A86" w:rsidRDefault="00E42A86">
                                  <w:pPr>
                                    <w:pStyle w:val="TableParagraph"/>
                                    <w:spacing w:before="32" w:line="259" w:lineRule="auto"/>
                                    <w:ind w:left="77" w:right="131"/>
                                    <w:rPr>
                                      <w:rFonts w:ascii="Calibri"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Left to right: MSM_O,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MLite_O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EUML_O,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Sine_N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Sine_O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QM_O,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OurTool_N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OurTool_O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1" w:type="dxa"/>
                                  <w:vMerge w:val="restart"/>
                                  <w:tcBorders>
                                    <w:left w:val="dotted" w:sz="2" w:space="0" w:color="5B9BD4"/>
                                  </w:tcBorders>
                                </w:tcPr>
                                <w:p w14:paraId="481FAF91" w14:textId="77777777" w:rsidR="00E42A86" w:rsidRDefault="00E42A86">
                                  <w:pPr>
                                    <w:pStyle w:val="TableParagraph"/>
                                    <w:spacing w:before="36"/>
                                    <w:ind w:left="111"/>
                                    <w:rPr>
                                      <w:rFonts w:ascii="Calibri"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Left to right: MSM_O,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MLite_O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, EUML_O,</w:t>
                                  </w:r>
                                </w:p>
                                <w:p w14:paraId="029F2F03" w14:textId="77777777" w:rsidR="00E42A86" w:rsidRDefault="00E42A86">
                                  <w:pPr>
                                    <w:pStyle w:val="TableParagraph"/>
                                    <w:spacing w:before="7"/>
                                    <w:ind w:left="111"/>
                                    <w:rPr>
                                      <w:rFonts w:ascii="Calibri"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Sine_N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Sine_O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QM_N, QM_O,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OurTool_N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10"/>
                                      <w:sz w:val="7"/>
                                    </w:rPr>
                                    <w:t>OurTool_O</w:t>
                                  </w:r>
                                  <w:proofErr w:type="spellEnd"/>
                                </w:p>
                              </w:tc>
                            </w:tr>
                            <w:tr w:rsidR="00E42A86" w14:paraId="5934D9B2" w14:textId="77777777">
                              <w:trPr>
                                <w:trHeight w:hRule="exact" w:val="304"/>
                              </w:trPr>
                              <w:tc>
                                <w:tcPr>
                                  <w:tcW w:w="109" w:type="dxa"/>
                                  <w:tcBorders>
                                    <w:left w:val="single" w:sz="1" w:space="0" w:color="000000"/>
                                    <w:right w:val="single" w:sz="3" w:space="0" w:color="000000"/>
                                  </w:tcBorders>
                                </w:tcPr>
                                <w:p w14:paraId="07F46496" w14:textId="77777777" w:rsidR="00E42A86" w:rsidRDefault="00E42A86"/>
                              </w:tc>
                              <w:tc>
                                <w:tcPr>
                                  <w:tcW w:w="1620" w:type="dxa"/>
                                  <w:vMerge w:val="restart"/>
                                  <w:tcBorders>
                                    <w:right w:val="dotted" w:sz="2" w:space="0" w:color="5B9BD4"/>
                                  </w:tcBorders>
                                </w:tcPr>
                                <w:p w14:paraId="45C38C75" w14:textId="77777777" w:rsidR="00E42A86" w:rsidRDefault="00E42A8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9F046A8" w14:textId="77777777" w:rsidR="00E42A86" w:rsidRDefault="00E42A8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D3994A" w14:textId="77777777" w:rsidR="00E42A86" w:rsidRDefault="00E42A86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  <w:vMerge/>
                                  <w:tcBorders>
                                    <w:left w:val="dotted" w:sz="2" w:space="0" w:color="5B9BD4"/>
                                  </w:tcBorders>
                                </w:tcPr>
                                <w:p w14:paraId="7DAC61E7" w14:textId="77777777" w:rsidR="00E42A86" w:rsidRDefault="00E42A86"/>
                              </w:tc>
                            </w:tr>
                            <w:tr w:rsidR="00E42A86" w14:paraId="1614B000" w14:textId="77777777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09" w:type="dxa"/>
                                  <w:tcBorders>
                                    <w:left w:val="single" w:sz="1" w:space="0" w:color="000000"/>
                                    <w:right w:val="single" w:sz="35" w:space="0" w:color="D9D9D9"/>
                                  </w:tcBorders>
                                </w:tcPr>
                                <w:p w14:paraId="5B906864" w14:textId="77777777" w:rsidR="00E42A86" w:rsidRDefault="00E42A86"/>
                              </w:tc>
                              <w:tc>
                                <w:tcPr>
                                  <w:tcW w:w="1620" w:type="dxa"/>
                                  <w:vMerge/>
                                  <w:tcBorders>
                                    <w:right w:val="dotted" w:sz="2" w:space="0" w:color="5B9BD4"/>
                                  </w:tcBorders>
                                </w:tcPr>
                                <w:p w14:paraId="4E019F4A" w14:textId="77777777" w:rsidR="00E42A86" w:rsidRDefault="00E42A86"/>
                              </w:tc>
                              <w:tc>
                                <w:tcPr>
                                  <w:tcW w:w="1981" w:type="dxa"/>
                                  <w:vMerge/>
                                  <w:tcBorders>
                                    <w:left w:val="dotted" w:sz="2" w:space="0" w:color="5B9BD4"/>
                                  </w:tcBorders>
                                </w:tcPr>
                                <w:p w14:paraId="2F48C75B" w14:textId="77777777" w:rsidR="00E42A86" w:rsidRDefault="00E42A86"/>
                              </w:tc>
                            </w:tr>
                            <w:tr w:rsidR="00E42A86" w14:paraId="410CACC3" w14:textId="77777777">
                              <w:trPr>
                                <w:trHeight w:hRule="exact" w:val="298"/>
                              </w:trPr>
                              <w:tc>
                                <w:tcPr>
                                  <w:tcW w:w="109" w:type="dxa"/>
                                  <w:tcBorders>
                                    <w:left w:val="single" w:sz="1" w:space="0" w:color="000000"/>
                                    <w:right w:val="single" w:sz="35" w:space="0" w:color="D9D9D9"/>
                                  </w:tcBorders>
                                </w:tcPr>
                                <w:p w14:paraId="32B09D7C" w14:textId="77777777" w:rsidR="00E42A86" w:rsidRDefault="00E42A86"/>
                              </w:tc>
                              <w:tc>
                                <w:tcPr>
                                  <w:tcW w:w="1620" w:type="dxa"/>
                                  <w:vMerge/>
                                  <w:tcBorders>
                                    <w:right w:val="dotted" w:sz="2" w:space="0" w:color="5B9BD4"/>
                                  </w:tcBorders>
                                </w:tcPr>
                                <w:p w14:paraId="3C965B57" w14:textId="77777777" w:rsidR="00E42A86" w:rsidRDefault="00E42A86"/>
                              </w:tc>
                              <w:tc>
                                <w:tcPr>
                                  <w:tcW w:w="1981" w:type="dxa"/>
                                  <w:vMerge/>
                                  <w:tcBorders>
                                    <w:left w:val="dotted" w:sz="2" w:space="0" w:color="5B9BD4"/>
                                  </w:tcBorders>
                                </w:tcPr>
                                <w:p w14:paraId="6F3AE268" w14:textId="77777777" w:rsidR="00E42A86" w:rsidRDefault="00E42A86"/>
                              </w:tc>
                            </w:tr>
                            <w:tr w:rsidR="00E42A86" w14:paraId="53CC12CD" w14:textId="77777777">
                              <w:trPr>
                                <w:trHeight w:hRule="exact" w:val="405"/>
                              </w:trPr>
                              <w:tc>
                                <w:tcPr>
                                  <w:tcW w:w="1730" w:type="dxa"/>
                                  <w:gridSpan w:val="2"/>
                                  <w:tcBorders>
                                    <w:left w:val="single" w:sz="1" w:space="0" w:color="000000"/>
                                    <w:bottom w:val="single" w:sz="1" w:space="0" w:color="000000"/>
                                    <w:right w:val="dotted" w:sz="2" w:space="0" w:color="5B9BD4"/>
                                  </w:tcBorders>
                                </w:tcPr>
                                <w:p w14:paraId="1E4C8DC8" w14:textId="77777777" w:rsidR="00E42A86" w:rsidRDefault="00E42A86"/>
                              </w:tc>
                              <w:tc>
                                <w:tcPr>
                                  <w:tcW w:w="1981" w:type="dxa"/>
                                  <w:vMerge/>
                                  <w:tcBorders>
                                    <w:left w:val="dotted" w:sz="2" w:space="0" w:color="5B9BD4"/>
                                    <w:bottom w:val="single" w:sz="1" w:space="0" w:color="000000"/>
                                  </w:tcBorders>
                                </w:tcPr>
                                <w:p w14:paraId="79E7FC6E" w14:textId="77777777" w:rsidR="00E42A86" w:rsidRDefault="00E42A86"/>
                              </w:tc>
                            </w:tr>
                          </w:tbl>
                          <w:p w14:paraId="56FA32A4" w14:textId="77777777" w:rsidR="00E42A86" w:rsidRDefault="00E42A8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A81B0" id="Text Box 290" o:spid="_x0000_s1031" type="#_x0000_t202" style="position:absolute;left:0;text-align:left;margin-left:327.6pt;margin-top:-13.85pt;width:185.75pt;height:104.15pt;z-index: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fztQIAALU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9"/>
                        <w:gridCol w:w="1621"/>
                        <w:gridCol w:w="1981"/>
                      </w:tblGrid>
                      <w:tr w:rsidR="00E42A86" w14:paraId="2FDB37B2" w14:textId="77777777">
                        <w:trPr>
                          <w:trHeight w:hRule="exact" w:val="919"/>
                        </w:trPr>
                        <w:tc>
                          <w:tcPr>
                            <w:tcW w:w="1730" w:type="dxa"/>
                            <w:gridSpan w:val="2"/>
                            <w:tcBorders>
                              <w:left w:val="single" w:sz="1" w:space="0" w:color="000000"/>
                              <w:right w:val="dotted" w:sz="2" w:space="0" w:color="5B9BD4"/>
                            </w:tcBorders>
                          </w:tcPr>
                          <w:p w14:paraId="413FD01D" w14:textId="77777777" w:rsidR="00E42A86" w:rsidRDefault="00E42A86">
                            <w:pPr>
                              <w:pStyle w:val="TableParagraph"/>
                              <w:spacing w:before="32" w:line="259" w:lineRule="auto"/>
                              <w:ind w:left="77" w:right="131"/>
                              <w:rPr>
                                <w:rFonts w:ascii="Calibri"/>
                                <w:sz w:val="7"/>
                              </w:rPr>
                            </w:pPr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Left to right: MSM_O,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MLite_O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EUML_O,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Sine_N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Sine_O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QM_O,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OurTool_N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OurTool_O</w:t>
                            </w:r>
                            <w:proofErr w:type="spellEnd"/>
                          </w:p>
                        </w:tc>
                        <w:tc>
                          <w:tcPr>
                            <w:tcW w:w="1981" w:type="dxa"/>
                            <w:vMerge w:val="restart"/>
                            <w:tcBorders>
                              <w:left w:val="dotted" w:sz="2" w:space="0" w:color="5B9BD4"/>
                            </w:tcBorders>
                          </w:tcPr>
                          <w:p w14:paraId="481FAF91" w14:textId="77777777" w:rsidR="00E42A86" w:rsidRDefault="00E42A86">
                            <w:pPr>
                              <w:pStyle w:val="TableParagraph"/>
                              <w:spacing w:before="36"/>
                              <w:ind w:left="111"/>
                              <w:rPr>
                                <w:rFonts w:ascii="Calibri"/>
                                <w:sz w:val="7"/>
                              </w:rPr>
                            </w:pPr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Left to right: MSM_O,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MLite_O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, EUML_O,</w:t>
                            </w:r>
                          </w:p>
                          <w:p w14:paraId="029F2F03" w14:textId="77777777" w:rsidR="00E42A86" w:rsidRDefault="00E42A86">
                            <w:pPr>
                              <w:pStyle w:val="TableParagraph"/>
                              <w:spacing w:before="7"/>
                              <w:ind w:left="111"/>
                              <w:rPr>
                                <w:rFonts w:ascii="Calibri"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Sine_N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Sine_O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QM_N, QM_O,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OurTool_N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10"/>
                                <w:sz w:val="7"/>
                              </w:rPr>
                              <w:t>OurTool_O</w:t>
                            </w:r>
                            <w:proofErr w:type="spellEnd"/>
                          </w:p>
                        </w:tc>
                      </w:tr>
                      <w:tr w:rsidR="00E42A86" w14:paraId="5934D9B2" w14:textId="77777777">
                        <w:trPr>
                          <w:trHeight w:hRule="exact" w:val="304"/>
                        </w:trPr>
                        <w:tc>
                          <w:tcPr>
                            <w:tcW w:w="109" w:type="dxa"/>
                            <w:tcBorders>
                              <w:left w:val="single" w:sz="1" w:space="0" w:color="000000"/>
                              <w:right w:val="single" w:sz="3" w:space="0" w:color="000000"/>
                            </w:tcBorders>
                          </w:tcPr>
                          <w:p w14:paraId="07F46496" w14:textId="77777777" w:rsidR="00E42A86" w:rsidRDefault="00E42A86"/>
                        </w:tc>
                        <w:tc>
                          <w:tcPr>
                            <w:tcW w:w="1620" w:type="dxa"/>
                            <w:vMerge w:val="restart"/>
                            <w:tcBorders>
                              <w:right w:val="dotted" w:sz="2" w:space="0" w:color="5B9BD4"/>
                            </w:tcBorders>
                          </w:tcPr>
                          <w:p w14:paraId="45C38C75" w14:textId="77777777" w:rsidR="00E42A86" w:rsidRDefault="00E42A8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79F046A8" w14:textId="77777777" w:rsidR="00E42A86" w:rsidRDefault="00E42A8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11D3994A" w14:textId="77777777" w:rsidR="00E42A86" w:rsidRDefault="00E42A86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  <w:vMerge/>
                            <w:tcBorders>
                              <w:left w:val="dotted" w:sz="2" w:space="0" w:color="5B9BD4"/>
                            </w:tcBorders>
                          </w:tcPr>
                          <w:p w14:paraId="7DAC61E7" w14:textId="77777777" w:rsidR="00E42A86" w:rsidRDefault="00E42A86"/>
                        </w:tc>
                      </w:tr>
                      <w:tr w:rsidR="00E42A86" w14:paraId="1614B000" w14:textId="77777777">
                        <w:trPr>
                          <w:trHeight w:hRule="exact" w:val="154"/>
                        </w:trPr>
                        <w:tc>
                          <w:tcPr>
                            <w:tcW w:w="109" w:type="dxa"/>
                            <w:tcBorders>
                              <w:left w:val="single" w:sz="1" w:space="0" w:color="000000"/>
                              <w:right w:val="single" w:sz="35" w:space="0" w:color="D9D9D9"/>
                            </w:tcBorders>
                          </w:tcPr>
                          <w:p w14:paraId="5B906864" w14:textId="77777777" w:rsidR="00E42A86" w:rsidRDefault="00E42A86"/>
                        </w:tc>
                        <w:tc>
                          <w:tcPr>
                            <w:tcW w:w="1620" w:type="dxa"/>
                            <w:vMerge/>
                            <w:tcBorders>
                              <w:right w:val="dotted" w:sz="2" w:space="0" w:color="5B9BD4"/>
                            </w:tcBorders>
                          </w:tcPr>
                          <w:p w14:paraId="4E019F4A" w14:textId="77777777" w:rsidR="00E42A86" w:rsidRDefault="00E42A86"/>
                        </w:tc>
                        <w:tc>
                          <w:tcPr>
                            <w:tcW w:w="1981" w:type="dxa"/>
                            <w:vMerge/>
                            <w:tcBorders>
                              <w:left w:val="dotted" w:sz="2" w:space="0" w:color="5B9BD4"/>
                            </w:tcBorders>
                          </w:tcPr>
                          <w:p w14:paraId="2F48C75B" w14:textId="77777777" w:rsidR="00E42A86" w:rsidRDefault="00E42A86"/>
                        </w:tc>
                      </w:tr>
                      <w:tr w:rsidR="00E42A86" w14:paraId="410CACC3" w14:textId="77777777">
                        <w:trPr>
                          <w:trHeight w:hRule="exact" w:val="298"/>
                        </w:trPr>
                        <w:tc>
                          <w:tcPr>
                            <w:tcW w:w="109" w:type="dxa"/>
                            <w:tcBorders>
                              <w:left w:val="single" w:sz="1" w:space="0" w:color="000000"/>
                              <w:right w:val="single" w:sz="35" w:space="0" w:color="D9D9D9"/>
                            </w:tcBorders>
                          </w:tcPr>
                          <w:p w14:paraId="32B09D7C" w14:textId="77777777" w:rsidR="00E42A86" w:rsidRDefault="00E42A86"/>
                        </w:tc>
                        <w:tc>
                          <w:tcPr>
                            <w:tcW w:w="1620" w:type="dxa"/>
                            <w:vMerge/>
                            <w:tcBorders>
                              <w:right w:val="dotted" w:sz="2" w:space="0" w:color="5B9BD4"/>
                            </w:tcBorders>
                          </w:tcPr>
                          <w:p w14:paraId="3C965B57" w14:textId="77777777" w:rsidR="00E42A86" w:rsidRDefault="00E42A86"/>
                        </w:tc>
                        <w:tc>
                          <w:tcPr>
                            <w:tcW w:w="1981" w:type="dxa"/>
                            <w:vMerge/>
                            <w:tcBorders>
                              <w:left w:val="dotted" w:sz="2" w:space="0" w:color="5B9BD4"/>
                            </w:tcBorders>
                          </w:tcPr>
                          <w:p w14:paraId="6F3AE268" w14:textId="77777777" w:rsidR="00E42A86" w:rsidRDefault="00E42A86"/>
                        </w:tc>
                      </w:tr>
                      <w:tr w:rsidR="00E42A86" w14:paraId="53CC12CD" w14:textId="77777777">
                        <w:trPr>
                          <w:trHeight w:hRule="exact" w:val="405"/>
                        </w:trPr>
                        <w:tc>
                          <w:tcPr>
                            <w:tcW w:w="1730" w:type="dxa"/>
                            <w:gridSpan w:val="2"/>
                            <w:tcBorders>
                              <w:left w:val="single" w:sz="1" w:space="0" w:color="000000"/>
                              <w:bottom w:val="single" w:sz="1" w:space="0" w:color="000000"/>
                              <w:right w:val="dotted" w:sz="2" w:space="0" w:color="5B9BD4"/>
                            </w:tcBorders>
                          </w:tcPr>
                          <w:p w14:paraId="1E4C8DC8" w14:textId="77777777" w:rsidR="00E42A86" w:rsidRDefault="00E42A86"/>
                        </w:tc>
                        <w:tc>
                          <w:tcPr>
                            <w:tcW w:w="1981" w:type="dxa"/>
                            <w:vMerge/>
                            <w:tcBorders>
                              <w:left w:val="dotted" w:sz="2" w:space="0" w:color="5B9BD4"/>
                              <w:bottom w:val="single" w:sz="1" w:space="0" w:color="000000"/>
                            </w:tcBorders>
                          </w:tcPr>
                          <w:p w14:paraId="79E7FC6E" w14:textId="77777777" w:rsidR="00E42A86" w:rsidRDefault="00E42A86"/>
                        </w:tc>
                      </w:tr>
                    </w:tbl>
                    <w:p w14:paraId="56FA32A4" w14:textId="77777777" w:rsidR="00E42A86" w:rsidRDefault="00E42A86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14CE">
        <w:rPr>
          <w:rFonts w:ascii="Arial"/>
          <w:w w:val="105"/>
          <w:sz w:val="9"/>
        </w:rPr>
        <w:t>600</w:t>
      </w:r>
    </w:p>
    <w:p w14:paraId="5E672919" w14:textId="77777777" w:rsidR="008D2B72" w:rsidRDefault="008D2B72">
      <w:pPr>
        <w:pStyle w:val="Corpsdetexte"/>
        <w:rPr>
          <w:rFonts w:ascii="Arial"/>
          <w:sz w:val="10"/>
        </w:rPr>
      </w:pPr>
    </w:p>
    <w:p w14:paraId="36A09E84" w14:textId="66E7BA81" w:rsidR="008D2B72" w:rsidRDefault="009D047C">
      <w:pPr>
        <w:spacing w:before="63"/>
        <w:ind w:left="247" w:right="1405"/>
        <w:rPr>
          <w:rFonts w:ascii="Arial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5E1E326C" wp14:editId="6A3AA563">
                <wp:simplePos x="0" y="0"/>
                <wp:positionH relativeFrom="page">
                  <wp:posOffset>4615815</wp:posOffset>
                </wp:positionH>
                <wp:positionV relativeFrom="paragraph">
                  <wp:posOffset>13970</wp:posOffset>
                </wp:positionV>
                <wp:extent cx="61595" cy="525780"/>
                <wp:effectExtent l="5715" t="5715" r="8890" b="11430"/>
                <wp:wrapNone/>
                <wp:docPr id="288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525780"/>
                          <a:chOff x="7269" y="22"/>
                          <a:chExt cx="97" cy="828"/>
                        </a:xfrm>
                      </wpg:grpSpPr>
                      <wps:wsp>
                        <wps:cNvPr id="289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317" y="390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8"/>
                        <wps:cNvSpPr>
                          <a:spLocks/>
                        </wps:cNvSpPr>
                        <wps:spPr bwMode="auto">
                          <a:xfrm>
                            <a:off x="3784" y="1349"/>
                            <a:ext cx="208" cy="1942"/>
                          </a:xfrm>
                          <a:custGeom>
                            <a:avLst/>
                            <a:gdLst>
                              <a:gd name="T0" fmla="+- 0 7273 3784"/>
                              <a:gd name="T1" fmla="*/ T0 w 208"/>
                              <a:gd name="T2" fmla="+- 0 676 1349"/>
                              <a:gd name="T3" fmla="*/ 676 h 1942"/>
                              <a:gd name="T4" fmla="+- 0 7361 3784"/>
                              <a:gd name="T5" fmla="*/ T4 w 208"/>
                              <a:gd name="T6" fmla="+- 0 676 1349"/>
                              <a:gd name="T7" fmla="*/ 676 h 1942"/>
                              <a:gd name="T8" fmla="+- 0 7361 3784"/>
                              <a:gd name="T9" fmla="*/ T8 w 208"/>
                              <a:gd name="T10" fmla="+- 0 390 1349"/>
                              <a:gd name="T11" fmla="*/ 390 h 1942"/>
                              <a:gd name="T12" fmla="+- 0 7273 3784"/>
                              <a:gd name="T13" fmla="*/ T12 w 208"/>
                              <a:gd name="T14" fmla="+- 0 390 1349"/>
                              <a:gd name="T15" fmla="*/ 390 h 1942"/>
                              <a:gd name="T16" fmla="+- 0 7273 3784"/>
                              <a:gd name="T17" fmla="*/ T16 w 208"/>
                              <a:gd name="T18" fmla="+- 0 676 1349"/>
                              <a:gd name="T19" fmla="*/ 676 h 1942"/>
                              <a:gd name="T20" fmla="+- 0 7273 3784"/>
                              <a:gd name="T21" fmla="*/ T20 w 208"/>
                              <a:gd name="T22" fmla="+- 0 390 1349"/>
                              <a:gd name="T23" fmla="*/ 390 h 1942"/>
                              <a:gd name="T24" fmla="+- 0 7361 3784"/>
                              <a:gd name="T25" fmla="*/ T24 w 208"/>
                              <a:gd name="T26" fmla="+- 0 390 1349"/>
                              <a:gd name="T27" fmla="*/ 390 h 1942"/>
                              <a:gd name="T28" fmla="+- 0 7361 3784"/>
                              <a:gd name="T29" fmla="*/ T28 w 208"/>
                              <a:gd name="T30" fmla="+- 0 204 1349"/>
                              <a:gd name="T31" fmla="*/ 204 h 1942"/>
                              <a:gd name="T32" fmla="+- 0 7273 3784"/>
                              <a:gd name="T33" fmla="*/ T32 w 208"/>
                              <a:gd name="T34" fmla="+- 0 204 1349"/>
                              <a:gd name="T35" fmla="*/ 204 h 1942"/>
                              <a:gd name="T36" fmla="+- 0 7273 3784"/>
                              <a:gd name="T37" fmla="*/ T36 w 208"/>
                              <a:gd name="T38" fmla="+- 0 390 1349"/>
                              <a:gd name="T39" fmla="*/ 390 h 1942"/>
                              <a:gd name="T40" fmla="+- 0 7317 3784"/>
                              <a:gd name="T41" fmla="*/ T40 w 208"/>
                              <a:gd name="T42" fmla="+- 0 676 1349"/>
                              <a:gd name="T43" fmla="*/ 676 h 1942"/>
                              <a:gd name="T44" fmla="+- 0 7317 3784"/>
                              <a:gd name="T45" fmla="*/ T44 w 208"/>
                              <a:gd name="T46" fmla="+- 0 846 1349"/>
                              <a:gd name="T47" fmla="*/ 846 h 1942"/>
                              <a:gd name="T48" fmla="+- 0 7298 3784"/>
                              <a:gd name="T49" fmla="*/ T48 w 208"/>
                              <a:gd name="T50" fmla="+- 0 846 1349"/>
                              <a:gd name="T51" fmla="*/ 846 h 1942"/>
                              <a:gd name="T52" fmla="+- 0 7336 3784"/>
                              <a:gd name="T53" fmla="*/ T52 w 208"/>
                              <a:gd name="T54" fmla="+- 0 846 1349"/>
                              <a:gd name="T55" fmla="*/ 846 h 1942"/>
                              <a:gd name="T56" fmla="+- 0 7317 3784"/>
                              <a:gd name="T57" fmla="*/ T56 w 208"/>
                              <a:gd name="T58" fmla="+- 0 204 1349"/>
                              <a:gd name="T59" fmla="*/ 204 h 1942"/>
                              <a:gd name="T60" fmla="+- 0 7317 3784"/>
                              <a:gd name="T61" fmla="*/ T60 w 208"/>
                              <a:gd name="T62" fmla="+- 0 27 1349"/>
                              <a:gd name="T63" fmla="*/ 27 h 1942"/>
                              <a:gd name="T64" fmla="+- 0 7298 3784"/>
                              <a:gd name="T65" fmla="*/ T64 w 208"/>
                              <a:gd name="T66" fmla="+- 0 27 1349"/>
                              <a:gd name="T67" fmla="*/ 27 h 1942"/>
                              <a:gd name="T68" fmla="+- 0 7336 3784"/>
                              <a:gd name="T69" fmla="*/ T68 w 208"/>
                              <a:gd name="T70" fmla="+- 0 27 1349"/>
                              <a:gd name="T71" fmla="*/ 27 h 1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8" h="1942">
                                <a:moveTo>
                                  <a:pt x="3489" y="-673"/>
                                </a:moveTo>
                                <a:lnTo>
                                  <a:pt x="3577" y="-673"/>
                                </a:lnTo>
                                <a:lnTo>
                                  <a:pt x="3577" y="-959"/>
                                </a:lnTo>
                                <a:lnTo>
                                  <a:pt x="3489" y="-959"/>
                                </a:lnTo>
                                <a:lnTo>
                                  <a:pt x="3489" y="-673"/>
                                </a:lnTo>
                                <a:close/>
                                <a:moveTo>
                                  <a:pt x="3489" y="-959"/>
                                </a:moveTo>
                                <a:lnTo>
                                  <a:pt x="3577" y="-959"/>
                                </a:lnTo>
                                <a:lnTo>
                                  <a:pt x="3577" y="-1145"/>
                                </a:lnTo>
                                <a:lnTo>
                                  <a:pt x="3489" y="-1145"/>
                                </a:lnTo>
                                <a:lnTo>
                                  <a:pt x="3489" y="-959"/>
                                </a:lnTo>
                                <a:close/>
                                <a:moveTo>
                                  <a:pt x="3533" y="-673"/>
                                </a:moveTo>
                                <a:lnTo>
                                  <a:pt x="3533" y="-503"/>
                                </a:lnTo>
                                <a:moveTo>
                                  <a:pt x="3514" y="-503"/>
                                </a:moveTo>
                                <a:lnTo>
                                  <a:pt x="3552" y="-503"/>
                                </a:lnTo>
                                <a:moveTo>
                                  <a:pt x="3533" y="-1145"/>
                                </a:moveTo>
                                <a:lnTo>
                                  <a:pt x="3533" y="-1322"/>
                                </a:lnTo>
                                <a:moveTo>
                                  <a:pt x="3514" y="-1322"/>
                                </a:moveTo>
                                <a:lnTo>
                                  <a:pt x="3552" y="-1322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6E91D" id="Group 287" o:spid="_x0000_s1026" style="position:absolute;margin-left:363.45pt;margin-top:1.1pt;width:4.85pt;height:41.4pt;z-index:-251627008;mso-position-horizontal-relative:page" coordorigin="7269,22" coordsize="97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">
                <v:line id="Line 289" o:spid="_x0000_s1027" style="position:absolute;visibility:visible;mso-wrap-style:square" from="7317,390" to="7317,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H1ssYAAADcAAAADwAAAGRycy9kb3ducmV2LnhtbESPQUvDQBSE74X+h+UJvRS7aahSY7el&#10;CEIrHjT24PGZfSbB7NuQfW3Xf+8KhR6HmfmGWW2i69SJhtB6NjCfZaCIK29brg0cPp5vl6CCIFvs&#10;PJOBXwqwWY9HKyysP/M7nUqpVYJwKNBAI9IXWoeqIYdh5nvi5H37waEkOdTaDnhOcNfpPMvutcOW&#10;00KDPT01VP2UR2cgzvX+S/Io08PdAl8/w+7ljbwxk5u4fQQlFOUavrR31kC+fID/M+kI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R9bLGAAAA3AAAAA8AAAAAAAAA&#10;AAAAAAAAoQIAAGRycy9kb3ducmV2LnhtbFBLBQYAAAAABAAEAPkAAACUAwAAAAA=&#10;" strokecolor="#d9d9d9" strokeweight="1.54019mm"/>
                <v:shape id="AutoShape 288" o:spid="_x0000_s1028" style="position:absolute;left:3784;top:1349;width:208;height:1942;visibility:visible;mso-wrap-style:square;v-text-anchor:top" coordsize="208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HalcIA&#10;AADcAAAADwAAAGRycy9kb3ducmV2LnhtbERPz2vCMBS+C/4P4QleRNMJG7Yai52MjbHLtAePz+bZ&#10;FJuX0mTa/ffLYeDx4/u9yQfbihv1vnGs4GmRgCCunG64VlAe3+YrED4ga2wdk4Jf8pBvx6MNZtrd&#10;+Ztuh1CLGMI+QwUmhC6T0leGLPqF64gjd3G9xRBhX0vd4z2G21Yuk+RFWmw4Nhjs6NVQdT38WAVD&#10;2OPz57lwp7KYpdf3loz9mik1nQy7NYhAQ3iI/90fWsEyjfP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dqVwgAAANwAAAAPAAAAAAAAAAAAAAAAAJgCAABkcnMvZG93&#10;bnJldi54bWxQSwUGAAAAAAQABAD1AAAAhwMAAAAA&#10;" path="m3489,-673r88,l3577,-959r-88,l3489,-673xm3489,-959r88,l3577,-1145r-88,l3489,-959xm3533,-673r,170m3514,-503r38,m3533,-1145r,-177m3514,-1322r38,e" filled="f" strokeweight=".14875mm">
                  <v:path arrowok="t" o:connecttype="custom" o:connectlocs="3489,676;3577,676;3577,390;3489,390;3489,676;3489,390;3577,390;3577,204;3489,204;3489,390;3533,676;3533,846;3514,846;3552,846;3533,204;3533,27;3514,27;3552,27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4781523E" wp14:editId="1A211E9A">
                <wp:simplePos x="0" y="0"/>
                <wp:positionH relativeFrom="page">
                  <wp:posOffset>3388995</wp:posOffset>
                </wp:positionH>
                <wp:positionV relativeFrom="paragraph">
                  <wp:posOffset>802640</wp:posOffset>
                </wp:positionV>
                <wp:extent cx="132080" cy="787400"/>
                <wp:effectExtent l="0" t="813435" r="1574800" b="0"/>
                <wp:wrapNone/>
                <wp:docPr id="28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080" cy="787400"/>
                        </a:xfrm>
                        <a:custGeom>
                          <a:avLst/>
                          <a:gdLst>
                            <a:gd name="T0" fmla="+- 0 7928 5337"/>
                            <a:gd name="T1" fmla="*/ T0 w 208"/>
                            <a:gd name="T2" fmla="+- 0 371 1264"/>
                            <a:gd name="T3" fmla="*/ 371 h 1240"/>
                            <a:gd name="T4" fmla="+- 0 8015 5337"/>
                            <a:gd name="T5" fmla="*/ T4 w 208"/>
                            <a:gd name="T6" fmla="+- 0 371 1264"/>
                            <a:gd name="T7" fmla="*/ 371 h 1240"/>
                            <a:gd name="T8" fmla="+- 0 8015 5337"/>
                            <a:gd name="T9" fmla="*/ T8 w 208"/>
                            <a:gd name="T10" fmla="+- 0 248 1264"/>
                            <a:gd name="T11" fmla="*/ 248 h 1240"/>
                            <a:gd name="T12" fmla="+- 0 7928 5337"/>
                            <a:gd name="T13" fmla="*/ T12 w 208"/>
                            <a:gd name="T14" fmla="+- 0 248 1264"/>
                            <a:gd name="T15" fmla="*/ 248 h 1240"/>
                            <a:gd name="T16" fmla="+- 0 7928 5337"/>
                            <a:gd name="T17" fmla="*/ T16 w 208"/>
                            <a:gd name="T18" fmla="+- 0 371 1264"/>
                            <a:gd name="T19" fmla="*/ 371 h 1240"/>
                            <a:gd name="T20" fmla="+- 0 7928 5337"/>
                            <a:gd name="T21" fmla="*/ T20 w 208"/>
                            <a:gd name="T22" fmla="+- 0 248 1264"/>
                            <a:gd name="T23" fmla="*/ 248 h 1240"/>
                            <a:gd name="T24" fmla="+- 0 8015 5337"/>
                            <a:gd name="T25" fmla="*/ T24 w 208"/>
                            <a:gd name="T26" fmla="+- 0 248 1264"/>
                            <a:gd name="T27" fmla="*/ 248 h 1240"/>
                            <a:gd name="T28" fmla="+- 0 8015 5337"/>
                            <a:gd name="T29" fmla="*/ T28 w 208"/>
                            <a:gd name="T30" fmla="+- 0 219 1264"/>
                            <a:gd name="T31" fmla="*/ 219 h 1240"/>
                            <a:gd name="T32" fmla="+- 0 7928 5337"/>
                            <a:gd name="T33" fmla="*/ T32 w 208"/>
                            <a:gd name="T34" fmla="+- 0 219 1264"/>
                            <a:gd name="T35" fmla="*/ 219 h 1240"/>
                            <a:gd name="T36" fmla="+- 0 7928 5337"/>
                            <a:gd name="T37" fmla="*/ T36 w 208"/>
                            <a:gd name="T38" fmla="+- 0 248 1264"/>
                            <a:gd name="T39" fmla="*/ 248 h 1240"/>
                            <a:gd name="T40" fmla="+- 0 7972 5337"/>
                            <a:gd name="T41" fmla="*/ T40 w 208"/>
                            <a:gd name="T42" fmla="+- 0 371 1264"/>
                            <a:gd name="T43" fmla="*/ 371 h 1240"/>
                            <a:gd name="T44" fmla="+- 0 7972 5337"/>
                            <a:gd name="T45" fmla="*/ T44 w 208"/>
                            <a:gd name="T46" fmla="+- 0 514 1264"/>
                            <a:gd name="T47" fmla="*/ 514 h 1240"/>
                            <a:gd name="T48" fmla="+- 0 7953 5337"/>
                            <a:gd name="T49" fmla="*/ T48 w 208"/>
                            <a:gd name="T50" fmla="+- 0 514 1264"/>
                            <a:gd name="T51" fmla="*/ 514 h 1240"/>
                            <a:gd name="T52" fmla="+- 0 7991 5337"/>
                            <a:gd name="T53" fmla="*/ T52 w 208"/>
                            <a:gd name="T54" fmla="+- 0 514 1264"/>
                            <a:gd name="T55" fmla="*/ 514 h 1240"/>
                            <a:gd name="T56" fmla="+- 0 7972 5337"/>
                            <a:gd name="T57" fmla="*/ T56 w 208"/>
                            <a:gd name="T58" fmla="+- 0 219 1264"/>
                            <a:gd name="T59" fmla="*/ 219 h 1240"/>
                            <a:gd name="T60" fmla="+- 0 7972 5337"/>
                            <a:gd name="T61" fmla="*/ T60 w 208"/>
                            <a:gd name="T62" fmla="+- 0 -9 1264"/>
                            <a:gd name="T63" fmla="*/ -9 h 1240"/>
                            <a:gd name="T64" fmla="+- 0 7953 5337"/>
                            <a:gd name="T65" fmla="*/ T64 w 208"/>
                            <a:gd name="T66" fmla="+- 0 -9 1264"/>
                            <a:gd name="T67" fmla="*/ -9 h 1240"/>
                            <a:gd name="T68" fmla="+- 0 7991 5337"/>
                            <a:gd name="T69" fmla="*/ T68 w 208"/>
                            <a:gd name="T70" fmla="+- 0 -9 1264"/>
                            <a:gd name="T71" fmla="*/ -9 h 1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08" h="1240">
                              <a:moveTo>
                                <a:pt x="2591" y="-893"/>
                              </a:moveTo>
                              <a:lnTo>
                                <a:pt x="2678" y="-893"/>
                              </a:lnTo>
                              <a:lnTo>
                                <a:pt x="2678" y="-1016"/>
                              </a:lnTo>
                              <a:lnTo>
                                <a:pt x="2591" y="-1016"/>
                              </a:lnTo>
                              <a:lnTo>
                                <a:pt x="2591" y="-893"/>
                              </a:lnTo>
                              <a:close/>
                              <a:moveTo>
                                <a:pt x="2591" y="-1016"/>
                              </a:moveTo>
                              <a:lnTo>
                                <a:pt x="2678" y="-1016"/>
                              </a:lnTo>
                              <a:lnTo>
                                <a:pt x="2678" y="-1045"/>
                              </a:lnTo>
                              <a:lnTo>
                                <a:pt x="2591" y="-1045"/>
                              </a:lnTo>
                              <a:lnTo>
                                <a:pt x="2591" y="-1016"/>
                              </a:lnTo>
                              <a:close/>
                              <a:moveTo>
                                <a:pt x="2635" y="-893"/>
                              </a:moveTo>
                              <a:lnTo>
                                <a:pt x="2635" y="-750"/>
                              </a:lnTo>
                              <a:moveTo>
                                <a:pt x="2616" y="-750"/>
                              </a:moveTo>
                              <a:lnTo>
                                <a:pt x="2654" y="-750"/>
                              </a:lnTo>
                              <a:moveTo>
                                <a:pt x="2635" y="-1045"/>
                              </a:moveTo>
                              <a:lnTo>
                                <a:pt x="2635" y="-1273"/>
                              </a:lnTo>
                              <a:moveTo>
                                <a:pt x="2616" y="-1273"/>
                              </a:moveTo>
                              <a:lnTo>
                                <a:pt x="2654" y="-1273"/>
                              </a:lnTo>
                            </a:path>
                          </a:pathLst>
                        </a:custGeom>
                        <a:noFill/>
                        <a:ln w="53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06F90" id="AutoShape 286" o:spid="_x0000_s1026" style="position:absolute;margin-left:266.85pt;margin-top:63.2pt;width:10.4pt;height:62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" path="m2591,-893r87,l2678,-1016r-87,l2591,-893xm2591,-1016r87,l2678,-1045r-87,l2591,-1016xm2635,-893r,143m2616,-750r38,m2635,-1045r,-228m2616,-1273r38,e" filled="f" strokeweight=".14875mm">
                <v:path arrowok="t" o:connecttype="custom" o:connectlocs="1645285,235585;1700530,235585;1700530,157480;1645285,157480;1645285,235585;1645285,157480;1700530,157480;1700530,139065;1645285,139065;1645285,157480;1673225,235585;1673225,326390;1661160,326390;1685290,326390;1673225,139065;1673225,-5715;1661160,-5715;1685290,-571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473CFBC6" wp14:editId="6DF40013">
                <wp:simplePos x="0" y="0"/>
                <wp:positionH relativeFrom="page">
                  <wp:posOffset>5724525</wp:posOffset>
                </wp:positionH>
                <wp:positionV relativeFrom="paragraph">
                  <wp:posOffset>969645</wp:posOffset>
                </wp:positionV>
                <wp:extent cx="64135" cy="64135"/>
                <wp:effectExtent l="0" t="913765" r="269240" b="0"/>
                <wp:wrapNone/>
                <wp:docPr id="286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9522 9015"/>
                            <a:gd name="T1" fmla="*/ T0 w 101"/>
                            <a:gd name="T2" fmla="+- 0 144 1527"/>
                            <a:gd name="T3" fmla="*/ 144 h 101"/>
                            <a:gd name="T4" fmla="+- 0 9479 9015"/>
                            <a:gd name="T5" fmla="*/ T4 w 101"/>
                            <a:gd name="T6" fmla="+- 0 102 1527"/>
                            <a:gd name="T7" fmla="*/ 102 h 101"/>
                            <a:gd name="T8" fmla="+- 0 9500 9015"/>
                            <a:gd name="T9" fmla="*/ T8 w 101"/>
                            <a:gd name="T10" fmla="+- 0 102 1527"/>
                            <a:gd name="T11" fmla="*/ 102 h 101"/>
                            <a:gd name="T12" fmla="+- 0 9500 9015"/>
                            <a:gd name="T13" fmla="*/ T12 w 101"/>
                            <a:gd name="T14" fmla="+- 0 144 1527"/>
                            <a:gd name="T15" fmla="*/ 144 h 101"/>
                            <a:gd name="T16" fmla="+- 0 9479 9015"/>
                            <a:gd name="T17" fmla="*/ T16 w 101"/>
                            <a:gd name="T18" fmla="+- 0 144 1527"/>
                            <a:gd name="T19" fmla="*/ 144 h 101"/>
                            <a:gd name="T20" fmla="+- 0 9522 9015"/>
                            <a:gd name="T21" fmla="*/ T20 w 101"/>
                            <a:gd name="T22" fmla="+- 0 102 1527"/>
                            <a:gd name="T23" fmla="*/ 102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507" y="-1383"/>
                              </a:moveTo>
                              <a:lnTo>
                                <a:pt x="464" y="-1425"/>
                              </a:lnTo>
                              <a:moveTo>
                                <a:pt x="485" y="-1425"/>
                              </a:moveTo>
                              <a:lnTo>
                                <a:pt x="485" y="-1383"/>
                              </a:lnTo>
                              <a:moveTo>
                                <a:pt x="464" y="-1383"/>
                              </a:moveTo>
                              <a:lnTo>
                                <a:pt x="507" y="-1425"/>
                              </a:lnTo>
                            </a:path>
                          </a:pathLst>
                        </a:custGeom>
                        <a:noFill/>
                        <a:ln w="257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460EF" id="AutoShape 285" o:spid="_x0000_s1026" style="position:absolute;margin-left:450.75pt;margin-top:76.35pt;width:5.05pt;height:5.05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" path="m507,-1383r-43,-42m485,-1425r,42m464,-1383r43,-42e" filled="f" strokecolor="red" strokeweight=".07139mm">
                <v:path arrowok="t" o:connecttype="custom" o:connectlocs="321945,91440;294640,64770;307975,64770;307975,91440;294640,91440;321945,64770" o:connectangles="0,0,0,0,0,0"/>
                <w10:wrap anchorx="page"/>
              </v:shape>
            </w:pict>
          </mc:Fallback>
        </mc:AlternateContent>
      </w:r>
      <w:r w:rsidR="009114CE">
        <w:rPr>
          <w:rFonts w:ascii="Arial"/>
          <w:w w:val="105"/>
          <w:sz w:val="9"/>
        </w:rPr>
        <w:t>500</w:t>
      </w:r>
    </w:p>
    <w:p w14:paraId="4AEE0026" w14:textId="77777777" w:rsidR="008D2B72" w:rsidRDefault="008D2B72">
      <w:pPr>
        <w:pStyle w:val="Corpsdetexte"/>
        <w:rPr>
          <w:rFonts w:ascii="Arial"/>
          <w:sz w:val="10"/>
        </w:rPr>
      </w:pPr>
    </w:p>
    <w:p w14:paraId="2788959C" w14:textId="15C168DC" w:rsidR="008D2B72" w:rsidRDefault="009D047C">
      <w:pPr>
        <w:spacing w:before="63"/>
        <w:ind w:left="247" w:right="1405"/>
        <w:rPr>
          <w:rFonts w:ascii="Arial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0993C050" wp14:editId="4F4E9BF2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61595" cy="392430"/>
                <wp:effectExtent l="10795" t="10795" r="3810" b="6350"/>
                <wp:wrapNone/>
                <wp:docPr id="281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392430"/>
                          <a:chOff x="7487" y="213"/>
                          <a:chExt cx="97" cy="618"/>
                        </a:xfrm>
                      </wpg:grpSpPr>
                      <wps:wsp>
                        <wps:cNvPr id="28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535" y="584"/>
                            <a:ext cx="0" cy="94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7491" y="584"/>
                            <a:ext cx="87" cy="94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7535" y="494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AutoShape 281"/>
                        <wps:cNvSpPr>
                          <a:spLocks/>
                        </wps:cNvSpPr>
                        <wps:spPr bwMode="auto">
                          <a:xfrm>
                            <a:off x="4301" y="2187"/>
                            <a:ext cx="208" cy="1443"/>
                          </a:xfrm>
                          <a:custGeom>
                            <a:avLst/>
                            <a:gdLst>
                              <a:gd name="T0" fmla="+- 0 7491 4301"/>
                              <a:gd name="T1" fmla="*/ T0 w 208"/>
                              <a:gd name="T2" fmla="+- 0 584 2187"/>
                              <a:gd name="T3" fmla="*/ 584 h 1443"/>
                              <a:gd name="T4" fmla="+- 0 7579 4301"/>
                              <a:gd name="T5" fmla="*/ T4 w 208"/>
                              <a:gd name="T6" fmla="+- 0 584 2187"/>
                              <a:gd name="T7" fmla="*/ 584 h 1443"/>
                              <a:gd name="T8" fmla="+- 0 7579 4301"/>
                              <a:gd name="T9" fmla="*/ T8 w 208"/>
                              <a:gd name="T10" fmla="+- 0 494 2187"/>
                              <a:gd name="T11" fmla="*/ 494 h 1443"/>
                              <a:gd name="T12" fmla="+- 0 7491 4301"/>
                              <a:gd name="T13" fmla="*/ T12 w 208"/>
                              <a:gd name="T14" fmla="+- 0 494 2187"/>
                              <a:gd name="T15" fmla="*/ 494 h 1443"/>
                              <a:gd name="T16" fmla="+- 0 7491 4301"/>
                              <a:gd name="T17" fmla="*/ T16 w 208"/>
                              <a:gd name="T18" fmla="+- 0 584 2187"/>
                              <a:gd name="T19" fmla="*/ 584 h 1443"/>
                              <a:gd name="T20" fmla="+- 0 7535 4301"/>
                              <a:gd name="T21" fmla="*/ T20 w 208"/>
                              <a:gd name="T22" fmla="+- 0 678 2187"/>
                              <a:gd name="T23" fmla="*/ 678 h 1443"/>
                              <a:gd name="T24" fmla="+- 0 7535 4301"/>
                              <a:gd name="T25" fmla="*/ T24 w 208"/>
                              <a:gd name="T26" fmla="+- 0 826 2187"/>
                              <a:gd name="T27" fmla="*/ 826 h 1443"/>
                              <a:gd name="T28" fmla="+- 0 7516 4301"/>
                              <a:gd name="T29" fmla="*/ T28 w 208"/>
                              <a:gd name="T30" fmla="+- 0 826 2187"/>
                              <a:gd name="T31" fmla="*/ 826 h 1443"/>
                              <a:gd name="T32" fmla="+- 0 7554 4301"/>
                              <a:gd name="T33" fmla="*/ T32 w 208"/>
                              <a:gd name="T34" fmla="+- 0 826 2187"/>
                              <a:gd name="T35" fmla="*/ 826 h 1443"/>
                              <a:gd name="T36" fmla="+- 0 7535 4301"/>
                              <a:gd name="T37" fmla="*/ T36 w 208"/>
                              <a:gd name="T38" fmla="+- 0 494 2187"/>
                              <a:gd name="T39" fmla="*/ 494 h 1443"/>
                              <a:gd name="T40" fmla="+- 0 7535 4301"/>
                              <a:gd name="T41" fmla="*/ T40 w 208"/>
                              <a:gd name="T42" fmla="+- 0 217 2187"/>
                              <a:gd name="T43" fmla="*/ 217 h 1443"/>
                              <a:gd name="T44" fmla="+- 0 7516 4301"/>
                              <a:gd name="T45" fmla="*/ T44 w 208"/>
                              <a:gd name="T46" fmla="+- 0 217 2187"/>
                              <a:gd name="T47" fmla="*/ 217 h 1443"/>
                              <a:gd name="T48" fmla="+- 0 7554 4301"/>
                              <a:gd name="T49" fmla="*/ T48 w 208"/>
                              <a:gd name="T50" fmla="+- 0 217 2187"/>
                              <a:gd name="T51" fmla="*/ 217 h 1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8" h="1443">
                                <a:moveTo>
                                  <a:pt x="3190" y="-1603"/>
                                </a:moveTo>
                                <a:lnTo>
                                  <a:pt x="3278" y="-1603"/>
                                </a:lnTo>
                                <a:lnTo>
                                  <a:pt x="3278" y="-1693"/>
                                </a:lnTo>
                                <a:lnTo>
                                  <a:pt x="3190" y="-1693"/>
                                </a:lnTo>
                                <a:lnTo>
                                  <a:pt x="3190" y="-1603"/>
                                </a:lnTo>
                                <a:close/>
                                <a:moveTo>
                                  <a:pt x="3234" y="-1509"/>
                                </a:moveTo>
                                <a:lnTo>
                                  <a:pt x="3234" y="-1361"/>
                                </a:lnTo>
                                <a:moveTo>
                                  <a:pt x="3215" y="-1361"/>
                                </a:moveTo>
                                <a:lnTo>
                                  <a:pt x="3253" y="-1361"/>
                                </a:lnTo>
                                <a:moveTo>
                                  <a:pt x="3234" y="-1693"/>
                                </a:moveTo>
                                <a:lnTo>
                                  <a:pt x="3234" y="-1970"/>
                                </a:lnTo>
                                <a:moveTo>
                                  <a:pt x="3215" y="-1970"/>
                                </a:moveTo>
                                <a:lnTo>
                                  <a:pt x="3253" y="-1970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0BA58" id="Group 280" o:spid="_x0000_s1026" style="position:absolute;margin-left:374.35pt;margin-top:10.65pt;width:4.85pt;height:30.9pt;z-index:-251625984;mso-position-horizontal-relative:page" coordorigin="7487,213" coordsize="97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">
                <v:line id="Line 284" o:spid="_x0000_s1027" style="position:absolute;visibility:visible;mso-wrap-style:square" from="7535,584" to="7535,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Vnw8UAAADcAAAADwAAAGRycy9kb3ducmV2LnhtbESPQWvCQBSE7wX/w/IEL6VuDLZI6iql&#10;IKj0UK2HHl+zzySYfRuyT13/vVso9DjMzDfMfBldqy7Uh8azgck4A0VcettwZeDwtXqagQqCbLH1&#10;TAZuFGC5GDzMsbD+yju67KVSCcKhQAO1SFdoHcqaHIax74iTd/S9Q0myr7Tt8ZrgrtV5lr1ohw2n&#10;hRo7eq+pPO3PzkCc6M2P5FEeD89T/PgO6+0neWNGw/j2Ckooyn/4r722BvJZDr9n0hH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Vnw8UAAADcAAAADwAAAAAAAAAA&#10;AAAAAAChAgAAZHJzL2Rvd25yZXYueG1sUEsFBgAAAAAEAAQA+QAAAJMDAAAAAA==&#10;" strokecolor="#d9d9d9" strokeweight="1.54019mm"/>
                <v:rect id="Rectangle 283" o:spid="_x0000_s1028" style="position:absolute;left:7491;top:584;width:87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1nscA&#10;AADcAAAADwAAAGRycy9kb3ducmV2LnhtbESP0WrCQBRE34X+w3KFvkjdNBErqauUotQHS6jtB1yy&#10;t0lq9m7YXTX69a4g9HGYmTPMfNmbVhzJ+caygudxAoK4tLrhSsHP9/ppBsIHZI2tZVJwJg/LxcNg&#10;jrm2J/6i4y5UIkLY56igDqHLpfRlTQb92HbE0fu1zmCI0lVSOzxFuGllmiRTabDhuFBjR+81lfvd&#10;wSh4KTC7jP4+P/rpdrJarQ9FW6VSqcdh//YKIlAf/sP39kYrSGcZ3M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xNZ7HAAAA3AAAAA8AAAAAAAAAAAAAAAAAmAIAAGRy&#10;cy9kb3ducmV2LnhtbFBLBQYAAAAABAAEAPUAAACMAwAAAAA=&#10;" filled="f" strokeweight=".14875mm"/>
                <v:line id="Line 282" o:spid="_x0000_s1029" style="position:absolute;visibility:visible;mso-wrap-style:square" from="7535,494" to="7535,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BaLMUAAADcAAAADwAAAGRycy9kb3ducmV2LnhtbESPQWvCQBSE7wX/w/IKXkrdGGyR6CpS&#10;KKj00FoPHp/ZZxKafRuyT13/vVso9DjMzDfMfBldqy7Uh8azgfEoA0VcettwZWD//f48BRUE2WLr&#10;mQzcKMByMXiYY2H9lb/ospNKJQiHAg3UIl2hdShrchhGviNO3sn3DiXJvtK2x2uCu1bnWfaqHTac&#10;Fmrs6K2m8md3dgbiWG+Okkd52r9M8OMQ1ttP8sYMH+NqBkooyn/4r722BvLpBH7PpCO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BaLMUAAADcAAAADwAAAAAAAAAA&#10;AAAAAAChAgAAZHJzL2Rvd25yZXYueG1sUEsFBgAAAAAEAAQA+QAAAJMDAAAAAA==&#10;" strokecolor="#d9d9d9" strokeweight="1.54019mm"/>
                <v:shape id="AutoShape 281" o:spid="_x0000_s1030" style="position:absolute;left:4301;top:2187;width:208;height:1443;visibility:visible;mso-wrap-style:square;v-text-anchor:top" coordsize="208,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rpyMUA&#10;AADcAAAADwAAAGRycy9kb3ducmV2LnhtbESPT2vCQBTE74LfYXlCb2ZTwRJSV7GCIqWH+oeCt2f2&#10;NUnNvg27q8Zv7xYEj8PM/IaZzDrTiAs5X1tW8JqkIIgLq2suFex3y2EGwgdkjY1lUnAjD7NpvzfB&#10;XNsrb+iyDaWIEPY5KqhCaHMpfVGRQZ/Yljh6v9YZDFG6UmqH1wg3jRyl6Zs0WHNcqLClRUXFaXs2&#10;CpbtOXM2w7/jwZ0+V/rnG78+5kq9DLr5O4hAXXiGH+21VjDKxvB/Jh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unIxQAAANwAAAAPAAAAAAAAAAAAAAAAAJgCAABkcnMv&#10;ZG93bnJldi54bWxQSwUGAAAAAAQABAD1AAAAigMAAAAA&#10;" path="m3190,-1603r88,l3278,-1693r-88,l3190,-1603xm3234,-1509r,148m3215,-1361r38,m3234,-1693r,-277m3215,-1970r38,e" filled="f" strokeweight=".14875mm">
                  <v:path arrowok="t" o:connecttype="custom" o:connectlocs="3190,584;3278,584;3278,494;3190,494;3190,584;3234,678;3234,826;3215,826;3253,826;3234,494;3234,217;3215,217;3253,217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4456753" wp14:editId="31481854">
                <wp:simplePos x="0" y="0"/>
                <wp:positionH relativeFrom="page">
                  <wp:posOffset>5690870</wp:posOffset>
                </wp:positionH>
                <wp:positionV relativeFrom="paragraph">
                  <wp:posOffset>1227455</wp:posOffset>
                </wp:positionV>
                <wp:extent cx="131445" cy="1085850"/>
                <wp:effectExtent l="0" t="1169670" r="245110" b="0"/>
                <wp:wrapNone/>
                <wp:docPr id="280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445" cy="1085850"/>
                        </a:xfrm>
                        <a:custGeom>
                          <a:avLst/>
                          <a:gdLst>
                            <a:gd name="T0" fmla="+- 0 9456 8962"/>
                            <a:gd name="T1" fmla="*/ T0 w 207"/>
                            <a:gd name="T2" fmla="+- 0 580 1933"/>
                            <a:gd name="T3" fmla="*/ 580 h 1710"/>
                            <a:gd name="T4" fmla="+- 0 9543 8962"/>
                            <a:gd name="T5" fmla="*/ T4 w 207"/>
                            <a:gd name="T6" fmla="+- 0 580 1933"/>
                            <a:gd name="T7" fmla="*/ 580 h 1710"/>
                            <a:gd name="T8" fmla="+- 0 9543 8962"/>
                            <a:gd name="T9" fmla="*/ T8 w 207"/>
                            <a:gd name="T10" fmla="+- 0 673 1933"/>
                            <a:gd name="T11" fmla="*/ 673 h 1710"/>
                            <a:gd name="T12" fmla="+- 0 9456 8962"/>
                            <a:gd name="T13" fmla="*/ T12 w 207"/>
                            <a:gd name="T14" fmla="+- 0 673 1933"/>
                            <a:gd name="T15" fmla="*/ 673 h 1710"/>
                            <a:gd name="T16" fmla="+- 0 9456 8962"/>
                            <a:gd name="T17" fmla="*/ T16 w 207"/>
                            <a:gd name="T18" fmla="+- 0 580 1933"/>
                            <a:gd name="T19" fmla="*/ 580 h 1710"/>
                            <a:gd name="T20" fmla="+- 0 9456 8962"/>
                            <a:gd name="T21" fmla="*/ T20 w 207"/>
                            <a:gd name="T22" fmla="+- 0 449 1933"/>
                            <a:gd name="T23" fmla="*/ 449 h 1710"/>
                            <a:gd name="T24" fmla="+- 0 9543 8962"/>
                            <a:gd name="T25" fmla="*/ T24 w 207"/>
                            <a:gd name="T26" fmla="+- 0 449 1933"/>
                            <a:gd name="T27" fmla="*/ 449 h 1710"/>
                            <a:gd name="T28" fmla="+- 0 9543 8962"/>
                            <a:gd name="T29" fmla="*/ T28 w 207"/>
                            <a:gd name="T30" fmla="+- 0 580 1933"/>
                            <a:gd name="T31" fmla="*/ 580 h 1710"/>
                            <a:gd name="T32" fmla="+- 0 9456 8962"/>
                            <a:gd name="T33" fmla="*/ T32 w 207"/>
                            <a:gd name="T34" fmla="+- 0 580 1933"/>
                            <a:gd name="T35" fmla="*/ 580 h 1710"/>
                            <a:gd name="T36" fmla="+- 0 9456 8962"/>
                            <a:gd name="T37" fmla="*/ T36 w 207"/>
                            <a:gd name="T38" fmla="+- 0 449 1933"/>
                            <a:gd name="T39" fmla="*/ 449 h 1710"/>
                            <a:gd name="T40" fmla="+- 0 9500 8962"/>
                            <a:gd name="T41" fmla="*/ T40 w 207"/>
                            <a:gd name="T42" fmla="+- 0 673 1933"/>
                            <a:gd name="T43" fmla="*/ 673 h 1710"/>
                            <a:gd name="T44" fmla="+- 0 9500 8962"/>
                            <a:gd name="T45" fmla="*/ T44 w 207"/>
                            <a:gd name="T46" fmla="+- 0 831 1933"/>
                            <a:gd name="T47" fmla="*/ 831 h 1710"/>
                            <a:gd name="T48" fmla="+- 0 9481 8962"/>
                            <a:gd name="T49" fmla="*/ T48 w 207"/>
                            <a:gd name="T50" fmla="+- 0 831 1933"/>
                            <a:gd name="T51" fmla="*/ 831 h 1710"/>
                            <a:gd name="T52" fmla="+- 0 9519 8962"/>
                            <a:gd name="T53" fmla="*/ T52 w 207"/>
                            <a:gd name="T54" fmla="+- 0 831 1933"/>
                            <a:gd name="T55" fmla="*/ 831 h 1710"/>
                            <a:gd name="T56" fmla="+- 0 9500 8962"/>
                            <a:gd name="T57" fmla="*/ T56 w 207"/>
                            <a:gd name="T58" fmla="+- 0 448 1933"/>
                            <a:gd name="T59" fmla="*/ 448 h 1710"/>
                            <a:gd name="T60" fmla="+- 0 9500 8962"/>
                            <a:gd name="T61" fmla="*/ T60 w 207"/>
                            <a:gd name="T62" fmla="+- 0 111 1933"/>
                            <a:gd name="T63" fmla="*/ 111 h 1710"/>
                            <a:gd name="T64" fmla="+- 0 9481 8962"/>
                            <a:gd name="T65" fmla="*/ T64 w 207"/>
                            <a:gd name="T66" fmla="+- 0 111 1933"/>
                            <a:gd name="T67" fmla="*/ 111 h 1710"/>
                            <a:gd name="T68" fmla="+- 0 9519 8962"/>
                            <a:gd name="T69" fmla="*/ T68 w 207"/>
                            <a:gd name="T70" fmla="+- 0 111 1933"/>
                            <a:gd name="T71" fmla="*/ 111 h 1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07" h="1710">
                              <a:moveTo>
                                <a:pt x="494" y="-1353"/>
                              </a:moveTo>
                              <a:lnTo>
                                <a:pt x="581" y="-1353"/>
                              </a:lnTo>
                              <a:lnTo>
                                <a:pt x="581" y="-1260"/>
                              </a:lnTo>
                              <a:lnTo>
                                <a:pt x="494" y="-1260"/>
                              </a:lnTo>
                              <a:lnTo>
                                <a:pt x="494" y="-1353"/>
                              </a:lnTo>
                              <a:close/>
                              <a:moveTo>
                                <a:pt x="494" y="-1484"/>
                              </a:moveTo>
                              <a:lnTo>
                                <a:pt x="581" y="-1484"/>
                              </a:lnTo>
                              <a:lnTo>
                                <a:pt x="581" y="-1353"/>
                              </a:lnTo>
                              <a:lnTo>
                                <a:pt x="494" y="-1353"/>
                              </a:lnTo>
                              <a:lnTo>
                                <a:pt x="494" y="-1484"/>
                              </a:lnTo>
                              <a:close/>
                              <a:moveTo>
                                <a:pt x="538" y="-1260"/>
                              </a:moveTo>
                              <a:lnTo>
                                <a:pt x="538" y="-1102"/>
                              </a:lnTo>
                              <a:moveTo>
                                <a:pt x="519" y="-1102"/>
                              </a:moveTo>
                              <a:lnTo>
                                <a:pt x="557" y="-1102"/>
                              </a:lnTo>
                              <a:moveTo>
                                <a:pt x="538" y="-1485"/>
                              </a:moveTo>
                              <a:lnTo>
                                <a:pt x="538" y="-1822"/>
                              </a:lnTo>
                              <a:moveTo>
                                <a:pt x="519" y="-1822"/>
                              </a:moveTo>
                              <a:lnTo>
                                <a:pt x="557" y="-1822"/>
                              </a:lnTo>
                            </a:path>
                          </a:pathLst>
                        </a:custGeom>
                        <a:noFill/>
                        <a:ln w="53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EA02A" id="AutoShape 279" o:spid="_x0000_s1026" style="position:absolute;margin-left:448.1pt;margin-top:96.65pt;width:10.35pt;height:85.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7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" path="m494,-1353r87,l581,-1260r-87,l494,-1353xm494,-1484r87,l581,-1353r-87,l494,-1484xm538,-1260r,158m519,-1102r38,m538,-1485r,-337m519,-1822r38,e" filled="f" strokeweight=".14875mm">
                <v:path arrowok="t" o:connecttype="custom" o:connectlocs="313690,368300;368935,368300;368935,427355;313690,427355;313690,368300;313690,285115;368935,285115;368935,368300;313690,368300;313690,285115;341630,427355;341630,527685;329565,527685;353695,527685;341630,284480;341630,70485;329565,70485;353695,7048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75999FB5" wp14:editId="101D5420">
                <wp:simplePos x="0" y="0"/>
                <wp:positionH relativeFrom="page">
                  <wp:posOffset>6347460</wp:posOffset>
                </wp:positionH>
                <wp:positionV relativeFrom="paragraph">
                  <wp:posOffset>1059180</wp:posOffset>
                </wp:positionV>
                <wp:extent cx="132715" cy="1203325"/>
                <wp:effectExtent l="80010" t="1068070" r="0" b="0"/>
                <wp:wrapNone/>
                <wp:docPr id="279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715" cy="1203325"/>
                        </a:xfrm>
                        <a:custGeom>
                          <a:avLst/>
                          <a:gdLst>
                            <a:gd name="T0" fmla="+- 0 9892 9996"/>
                            <a:gd name="T1" fmla="*/ T0 w 209"/>
                            <a:gd name="T2" fmla="+- 0 517 1668"/>
                            <a:gd name="T3" fmla="*/ 517 h 1895"/>
                            <a:gd name="T4" fmla="+- 0 9980 9996"/>
                            <a:gd name="T5" fmla="*/ T4 w 209"/>
                            <a:gd name="T6" fmla="+- 0 517 1668"/>
                            <a:gd name="T7" fmla="*/ 517 h 1895"/>
                            <a:gd name="T8" fmla="+- 0 9980 9996"/>
                            <a:gd name="T9" fmla="*/ T8 w 209"/>
                            <a:gd name="T10" fmla="+- 0 638 1668"/>
                            <a:gd name="T11" fmla="*/ 638 h 1895"/>
                            <a:gd name="T12" fmla="+- 0 9892 9996"/>
                            <a:gd name="T13" fmla="*/ T12 w 209"/>
                            <a:gd name="T14" fmla="+- 0 638 1668"/>
                            <a:gd name="T15" fmla="*/ 638 h 1895"/>
                            <a:gd name="T16" fmla="+- 0 9892 9996"/>
                            <a:gd name="T17" fmla="*/ T16 w 209"/>
                            <a:gd name="T18" fmla="+- 0 517 1668"/>
                            <a:gd name="T19" fmla="*/ 517 h 1895"/>
                            <a:gd name="T20" fmla="+- 0 9892 9996"/>
                            <a:gd name="T21" fmla="*/ T20 w 209"/>
                            <a:gd name="T22" fmla="+- 0 373 1668"/>
                            <a:gd name="T23" fmla="*/ 373 h 1895"/>
                            <a:gd name="T24" fmla="+- 0 9980 9996"/>
                            <a:gd name="T25" fmla="*/ T24 w 209"/>
                            <a:gd name="T26" fmla="+- 0 373 1668"/>
                            <a:gd name="T27" fmla="*/ 373 h 1895"/>
                            <a:gd name="T28" fmla="+- 0 9980 9996"/>
                            <a:gd name="T29" fmla="*/ T28 w 209"/>
                            <a:gd name="T30" fmla="+- 0 517 1668"/>
                            <a:gd name="T31" fmla="*/ 517 h 1895"/>
                            <a:gd name="T32" fmla="+- 0 9892 9996"/>
                            <a:gd name="T33" fmla="*/ T32 w 209"/>
                            <a:gd name="T34" fmla="+- 0 517 1668"/>
                            <a:gd name="T35" fmla="*/ 517 h 1895"/>
                            <a:gd name="T36" fmla="+- 0 9892 9996"/>
                            <a:gd name="T37" fmla="*/ T36 w 209"/>
                            <a:gd name="T38" fmla="+- 0 373 1668"/>
                            <a:gd name="T39" fmla="*/ 373 h 1895"/>
                            <a:gd name="T40" fmla="+- 0 9936 9996"/>
                            <a:gd name="T41" fmla="*/ T40 w 209"/>
                            <a:gd name="T42" fmla="+- 0 638 1668"/>
                            <a:gd name="T43" fmla="*/ 638 h 1895"/>
                            <a:gd name="T44" fmla="+- 0 9936 9996"/>
                            <a:gd name="T45" fmla="*/ T44 w 209"/>
                            <a:gd name="T46" fmla="+- 0 798 1668"/>
                            <a:gd name="T47" fmla="*/ 798 h 1895"/>
                            <a:gd name="T48" fmla="+- 0 9917 9996"/>
                            <a:gd name="T49" fmla="*/ T48 w 209"/>
                            <a:gd name="T50" fmla="+- 0 798 1668"/>
                            <a:gd name="T51" fmla="*/ 798 h 1895"/>
                            <a:gd name="T52" fmla="+- 0 9955 9996"/>
                            <a:gd name="T53" fmla="*/ T52 w 209"/>
                            <a:gd name="T54" fmla="+- 0 798 1668"/>
                            <a:gd name="T55" fmla="*/ 798 h 1895"/>
                            <a:gd name="T56" fmla="+- 0 9936 9996"/>
                            <a:gd name="T57" fmla="*/ T56 w 209"/>
                            <a:gd name="T58" fmla="+- 0 373 1668"/>
                            <a:gd name="T59" fmla="*/ 373 h 1895"/>
                            <a:gd name="T60" fmla="+- 0 9936 9996"/>
                            <a:gd name="T61" fmla="*/ T60 w 209"/>
                            <a:gd name="T62" fmla="+- 0 -1 1668"/>
                            <a:gd name="T63" fmla="*/ -1 h 1895"/>
                            <a:gd name="T64" fmla="+- 0 9917 9996"/>
                            <a:gd name="T65" fmla="*/ T64 w 209"/>
                            <a:gd name="T66" fmla="+- 0 -1 1668"/>
                            <a:gd name="T67" fmla="*/ -1 h 1895"/>
                            <a:gd name="T68" fmla="+- 0 9955 9996"/>
                            <a:gd name="T69" fmla="*/ T68 w 209"/>
                            <a:gd name="T70" fmla="+- 0 -1 1668"/>
                            <a:gd name="T71" fmla="*/ -1 h 1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09" h="1895">
                              <a:moveTo>
                                <a:pt x="-104" y="-1151"/>
                              </a:moveTo>
                              <a:lnTo>
                                <a:pt x="-16" y="-1151"/>
                              </a:lnTo>
                              <a:lnTo>
                                <a:pt x="-16" y="-1030"/>
                              </a:lnTo>
                              <a:lnTo>
                                <a:pt x="-104" y="-1030"/>
                              </a:lnTo>
                              <a:lnTo>
                                <a:pt x="-104" y="-1151"/>
                              </a:lnTo>
                              <a:close/>
                              <a:moveTo>
                                <a:pt x="-104" y="-1295"/>
                              </a:moveTo>
                              <a:lnTo>
                                <a:pt x="-16" y="-1295"/>
                              </a:lnTo>
                              <a:lnTo>
                                <a:pt x="-16" y="-1151"/>
                              </a:lnTo>
                              <a:lnTo>
                                <a:pt x="-104" y="-1151"/>
                              </a:lnTo>
                              <a:lnTo>
                                <a:pt x="-104" y="-1295"/>
                              </a:lnTo>
                              <a:close/>
                              <a:moveTo>
                                <a:pt x="-60" y="-1030"/>
                              </a:moveTo>
                              <a:lnTo>
                                <a:pt x="-60" y="-870"/>
                              </a:lnTo>
                              <a:moveTo>
                                <a:pt x="-79" y="-870"/>
                              </a:moveTo>
                              <a:lnTo>
                                <a:pt x="-41" y="-870"/>
                              </a:lnTo>
                              <a:moveTo>
                                <a:pt x="-60" y="-1295"/>
                              </a:moveTo>
                              <a:lnTo>
                                <a:pt x="-60" y="-1669"/>
                              </a:lnTo>
                              <a:moveTo>
                                <a:pt x="-79" y="-1669"/>
                              </a:moveTo>
                              <a:lnTo>
                                <a:pt x="-41" y="-1669"/>
                              </a:lnTo>
                            </a:path>
                          </a:pathLst>
                        </a:custGeom>
                        <a:noFill/>
                        <a:ln w="53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41D3" id="AutoShape 278" o:spid="_x0000_s1026" style="position:absolute;margin-left:499.8pt;margin-top:83.4pt;width:10.45pt;height:94.75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9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" path="m-104,-1151r88,l-16,-1030r-88,l-104,-1151xm-104,-1295r88,l-16,-1151r-88,l-104,-1295xm-60,-1030r,160m-79,-870r38,m-60,-1295r,-374m-79,-1669r38,e" filled="f" strokeweight=".14875mm">
                <v:path arrowok="t" o:connecttype="custom" o:connectlocs="-66040,328295;-10160,328295;-10160,405130;-66040,405130;-66040,328295;-66040,236855;-10160,236855;-10160,328295;-66040,328295;-66040,236855;-38100,405130;-38100,506730;-50165,506730;-26035,506730;-38100,236855;-38100,-635;-50165,-635;-26035,-63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190EAAD" wp14:editId="64A5DA00">
                <wp:simplePos x="0" y="0"/>
                <wp:positionH relativeFrom="page">
                  <wp:posOffset>4142740</wp:posOffset>
                </wp:positionH>
                <wp:positionV relativeFrom="paragraph">
                  <wp:posOffset>74295</wp:posOffset>
                </wp:positionV>
                <wp:extent cx="18415" cy="0"/>
                <wp:effectExtent l="8890" t="6985" r="10795" b="12065"/>
                <wp:wrapNone/>
                <wp:docPr id="278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13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3F1BB" id="Line 277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6.2pt,5.85pt" to="327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W9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" strokeweight=".0371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F87B581" wp14:editId="6386723B">
                <wp:simplePos x="0" y="0"/>
                <wp:positionH relativeFrom="page">
                  <wp:posOffset>2765425</wp:posOffset>
                </wp:positionH>
                <wp:positionV relativeFrom="paragraph">
                  <wp:posOffset>1202690</wp:posOffset>
                </wp:positionV>
                <wp:extent cx="64135" cy="64135"/>
                <wp:effectExtent l="0" t="1154430" r="1980565" b="0"/>
                <wp:wrapNone/>
                <wp:docPr id="277" name="Auto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7556 4355"/>
                            <a:gd name="T1" fmla="*/ T0 w 101"/>
                            <a:gd name="T2" fmla="+- 0 136 1894"/>
                            <a:gd name="T3" fmla="*/ 136 h 101"/>
                            <a:gd name="T4" fmla="+- 0 7514 4355"/>
                            <a:gd name="T5" fmla="*/ T4 w 101"/>
                            <a:gd name="T6" fmla="+- 0 94 1894"/>
                            <a:gd name="T7" fmla="*/ 94 h 101"/>
                            <a:gd name="T8" fmla="+- 0 7535 4355"/>
                            <a:gd name="T9" fmla="*/ T8 w 101"/>
                            <a:gd name="T10" fmla="+- 0 94 1894"/>
                            <a:gd name="T11" fmla="*/ 94 h 101"/>
                            <a:gd name="T12" fmla="+- 0 7535 4355"/>
                            <a:gd name="T13" fmla="*/ T12 w 101"/>
                            <a:gd name="T14" fmla="+- 0 136 1894"/>
                            <a:gd name="T15" fmla="*/ 136 h 101"/>
                            <a:gd name="T16" fmla="+- 0 7514 4355"/>
                            <a:gd name="T17" fmla="*/ T16 w 101"/>
                            <a:gd name="T18" fmla="+- 0 136 1894"/>
                            <a:gd name="T19" fmla="*/ 136 h 101"/>
                            <a:gd name="T20" fmla="+- 0 7556 4355"/>
                            <a:gd name="T21" fmla="*/ T20 w 101"/>
                            <a:gd name="T22" fmla="+- 0 94 1894"/>
                            <a:gd name="T23" fmla="*/ 94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3201" y="-1758"/>
                              </a:moveTo>
                              <a:lnTo>
                                <a:pt x="3159" y="-1800"/>
                              </a:lnTo>
                              <a:moveTo>
                                <a:pt x="3180" y="-1800"/>
                              </a:moveTo>
                              <a:lnTo>
                                <a:pt x="3180" y="-1758"/>
                              </a:lnTo>
                              <a:moveTo>
                                <a:pt x="3159" y="-1758"/>
                              </a:moveTo>
                              <a:lnTo>
                                <a:pt x="3201" y="-1800"/>
                              </a:lnTo>
                            </a:path>
                          </a:pathLst>
                        </a:custGeom>
                        <a:noFill/>
                        <a:ln w="257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01D6" id="AutoShape 276" o:spid="_x0000_s1026" style="position:absolute;margin-left:217.75pt;margin-top:94.7pt;width:5.05pt;height:5.0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" path="m3201,-1758r-42,-42m3180,-1800r,42m3159,-1758r42,-42e" filled="f" strokecolor="red" strokeweight=".07139mm">
                <v:path arrowok="t" o:connecttype="custom" o:connectlocs="2032635,86360;2005965,59690;2019300,59690;2019300,86360;2005965,86360;2032635,59690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244AFAB8" wp14:editId="13E65F45">
                <wp:simplePos x="0" y="0"/>
                <wp:positionH relativeFrom="page">
                  <wp:posOffset>5067935</wp:posOffset>
                </wp:positionH>
                <wp:positionV relativeFrom="paragraph">
                  <wp:posOffset>1269365</wp:posOffset>
                </wp:positionV>
                <wp:extent cx="64135" cy="64135"/>
                <wp:effectExtent l="0" t="1192530" r="649605" b="0"/>
                <wp:wrapNone/>
                <wp:docPr id="276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9085 7981"/>
                            <a:gd name="T1" fmla="*/ T0 w 101"/>
                            <a:gd name="T2" fmla="+- 0 181 1999"/>
                            <a:gd name="T3" fmla="*/ 181 h 101"/>
                            <a:gd name="T4" fmla="+- 0 9043 7981"/>
                            <a:gd name="T5" fmla="*/ T4 w 101"/>
                            <a:gd name="T6" fmla="+- 0 138 1999"/>
                            <a:gd name="T7" fmla="*/ 138 h 101"/>
                            <a:gd name="T8" fmla="+- 0 9064 7981"/>
                            <a:gd name="T9" fmla="*/ T8 w 101"/>
                            <a:gd name="T10" fmla="+- 0 138 1999"/>
                            <a:gd name="T11" fmla="*/ 138 h 101"/>
                            <a:gd name="T12" fmla="+- 0 9064 7981"/>
                            <a:gd name="T13" fmla="*/ T12 w 101"/>
                            <a:gd name="T14" fmla="+- 0 181 1999"/>
                            <a:gd name="T15" fmla="*/ 181 h 101"/>
                            <a:gd name="T16" fmla="+- 0 9043 7981"/>
                            <a:gd name="T17" fmla="*/ T16 w 101"/>
                            <a:gd name="T18" fmla="+- 0 181 1999"/>
                            <a:gd name="T19" fmla="*/ 181 h 101"/>
                            <a:gd name="T20" fmla="+- 0 9085 7981"/>
                            <a:gd name="T21" fmla="*/ T20 w 101"/>
                            <a:gd name="T22" fmla="+- 0 138 1999"/>
                            <a:gd name="T23" fmla="*/ 138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1104" y="-1818"/>
                              </a:moveTo>
                              <a:lnTo>
                                <a:pt x="1062" y="-1861"/>
                              </a:lnTo>
                              <a:moveTo>
                                <a:pt x="1083" y="-1861"/>
                              </a:moveTo>
                              <a:lnTo>
                                <a:pt x="1083" y="-1818"/>
                              </a:lnTo>
                              <a:moveTo>
                                <a:pt x="1062" y="-1818"/>
                              </a:moveTo>
                              <a:lnTo>
                                <a:pt x="1104" y="-1861"/>
                              </a:lnTo>
                            </a:path>
                          </a:pathLst>
                        </a:custGeom>
                        <a:noFill/>
                        <a:ln w="257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18228" id="AutoShape 275" o:spid="_x0000_s1026" style="position:absolute;margin-left:399.05pt;margin-top:99.95pt;width:5.05pt;height:5.0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" path="m1104,-1818r-42,-43m1083,-1861r,43m1062,-1818r42,-43e" filled="f" strokecolor="red" strokeweight=".07139mm">
                <v:path arrowok="t" o:connecttype="custom" o:connectlocs="701040,114935;674370,87630;687705,87630;687705,114935;674370,114935;701040,87630" o:connectangles="0,0,0,0,0,0"/>
                <w10:wrap anchorx="page"/>
              </v:shape>
            </w:pict>
          </mc:Fallback>
        </mc:AlternateContent>
      </w:r>
      <w:r w:rsidR="009114CE">
        <w:rPr>
          <w:rFonts w:ascii="Arial"/>
          <w:w w:val="105"/>
          <w:sz w:val="9"/>
        </w:rPr>
        <w:t>400</w:t>
      </w:r>
    </w:p>
    <w:p w14:paraId="3DE0596A" w14:textId="77777777" w:rsidR="008D2B72" w:rsidRDefault="008D2B72">
      <w:pPr>
        <w:pStyle w:val="Corpsdetexte"/>
        <w:spacing w:before="7"/>
        <w:rPr>
          <w:rFonts w:ascii="Arial"/>
          <w:sz w:val="4"/>
        </w:rPr>
      </w:pPr>
    </w:p>
    <w:p w14:paraId="62D305E2" w14:textId="4E146C94" w:rsidR="008D2B72" w:rsidRDefault="009D047C">
      <w:pPr>
        <w:pStyle w:val="Corpsdetexte"/>
        <w:spacing w:line="47" w:lineRule="exact"/>
        <w:ind w:left="210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B812B0D" wp14:editId="278901BD">
                <wp:extent cx="30480" cy="30480"/>
                <wp:effectExtent l="4445" t="10160" r="3175" b="6985"/>
                <wp:docPr id="272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0" y="0"/>
                          <a:chExt cx="48" cy="48"/>
                        </a:xfrm>
                      </wpg:grpSpPr>
                      <wps:wsp>
                        <wps:cNvPr id="273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45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24" y="2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3" y="45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C72C2" id="Group 271" o:spid="_x0000_s1026" style="width:2.4pt;height:2.4pt;mso-position-horizontal-relative:char;mso-position-vertical-relative:line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">
                <v:line id="Line 274" o:spid="_x0000_s1027" style="position:absolute;visibility:visible;mso-wrap-style:square" from="45,45" to="4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3cUAAADcAAAADwAAAGRycy9kb3ducmV2LnhtbESPzWvCQBTE7wX/h+UJvdWNaf0guoqI&#10;pb2VqBdvz+zLB2bfhuyaxP++Wyh4HGbmN8x6O5hadNS6yrKC6SQCQZxZXXGh4Hz6fFuCcB5ZY22Z&#10;FDzIwXYzelljom3PKXVHX4gAYZeggtL7JpHSZSUZdBPbEAcvt61BH2RbSN1iH+CmlnEUzaXBisNC&#10;iQ3tS8pux7tRMHNx2j36j5+TSQ/XvMov8y85U+p1POxWIDwN/hn+b39rBfHiHf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uU3cUAAADcAAAADwAAAAAAAAAA&#10;AAAAAAChAgAAZHJzL2Rvd25yZXYueG1sUEsFBgAAAAAEAAQA+QAAAJMDAAAAAA==&#10;" strokecolor="red" strokeweight=".07139mm"/>
                <v:line id="Line 273" o:spid="_x0000_s1028" style="position:absolute;visibility:visible;mso-wrap-style:square" from="24,2" to="24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MqcQAAADcAAAADwAAAGRycy9kb3ducmV2LnhtbESPzWvCQBTE7wX/h+UJvdWNwS+iq0ip&#10;tDeJevH2zL58YPZtyK5J/O+7QqHHYWZ+w2x2g6lFR62rLCuYTiIQxJnVFRcKLufDxwqE88gaa8uk&#10;4EkOdtvR2wYTbXtOqTv5QgQIuwQVlN43iZQuK8mgm9iGOHi5bQ36INtC6hb7ADe1jKNoIQ1WHBZK&#10;bOizpOx+ehgFcxen3bOfHc8m/brlVX5dfMu5Uu/jYb8G4Wnw/+G/9o9WEC9n8Do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gypxAAAANwAAAAPAAAAAAAAAAAA&#10;AAAAAKECAABkcnMvZG93bnJldi54bWxQSwUGAAAAAAQABAD5AAAAkgMAAAAA&#10;" strokecolor="red" strokeweight=".07139mm"/>
                <v:line id="Line 272" o:spid="_x0000_s1029" style="position:absolute;visibility:visible;mso-wrap-style:square" from="3,45" to="4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pMsQAAADcAAAADwAAAGRycy9kb3ducmV2LnhtbESPT2vCQBTE7wW/w/IEb3VjMFaiq4hU&#10;7K1Ee/H2zL78wezbkN0m8dt3C4Ueh5n5DbPdj6YRPXWutqxgMY9AEOdW11wq+LqeXtcgnEfW2Fgm&#10;BU9ysN9NXraYajtwRv3FlyJA2KWooPK+TaV0eUUG3dy2xMErbGfQB9mVUnc4BLhpZBxFK2mw5rBQ&#10;YUvHivLH5dsoSFyc9c9h+Xk12fu9qIvb6iwTpWbT8bAB4Wn0/+G/9odWEL8l8HsmHAG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qkyxAAAANwAAAAPAAAAAAAAAAAA&#10;AAAAAKECAABkcnMvZG93bnJldi54bWxQSwUGAAAAAAQABAD5AAAAkgMAAAAA&#10;" strokecolor="red" strokeweight=".07139mm"/>
                <w10:anchorlock/>
              </v:group>
            </w:pict>
          </mc:Fallback>
        </mc:AlternateContent>
      </w:r>
    </w:p>
    <w:p w14:paraId="549588CA" w14:textId="54A8B2F3" w:rsidR="008D2B72" w:rsidRDefault="009D047C">
      <w:pPr>
        <w:spacing w:before="78"/>
        <w:ind w:left="247" w:right="1405"/>
        <w:rPr>
          <w:rFonts w:ascii="Arial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7D1697EB" wp14:editId="02460E8C">
                <wp:simplePos x="0" y="0"/>
                <wp:positionH relativeFrom="page">
                  <wp:posOffset>4338320</wp:posOffset>
                </wp:positionH>
                <wp:positionV relativeFrom="paragraph">
                  <wp:posOffset>137160</wp:posOffset>
                </wp:positionV>
                <wp:extent cx="61595" cy="267970"/>
                <wp:effectExtent l="4445" t="10160" r="10160" b="7620"/>
                <wp:wrapNone/>
                <wp:docPr id="266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267970"/>
                          <a:chOff x="6832" y="216"/>
                          <a:chExt cx="97" cy="422"/>
                        </a:xfrm>
                      </wpg:grpSpPr>
                      <wps:wsp>
                        <wps:cNvPr id="26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6837" y="510"/>
                            <a:ext cx="87" cy="5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837" y="510"/>
                            <a:ext cx="87" cy="51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837" y="450"/>
                            <a:ext cx="87" cy="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267"/>
                        <wps:cNvSpPr>
                          <a:spLocks/>
                        </wps:cNvSpPr>
                        <wps:spPr bwMode="auto">
                          <a:xfrm>
                            <a:off x="2748" y="2706"/>
                            <a:ext cx="208" cy="832"/>
                          </a:xfrm>
                          <a:custGeom>
                            <a:avLst/>
                            <a:gdLst>
                              <a:gd name="T0" fmla="+- 0 6837 2748"/>
                              <a:gd name="T1" fmla="*/ T0 w 208"/>
                              <a:gd name="T2" fmla="+- 0 510 2706"/>
                              <a:gd name="T3" fmla="*/ 510 h 832"/>
                              <a:gd name="T4" fmla="+- 0 6924 2748"/>
                              <a:gd name="T5" fmla="*/ T4 w 208"/>
                              <a:gd name="T6" fmla="+- 0 510 2706"/>
                              <a:gd name="T7" fmla="*/ 510 h 832"/>
                              <a:gd name="T8" fmla="+- 0 6924 2748"/>
                              <a:gd name="T9" fmla="*/ T8 w 208"/>
                              <a:gd name="T10" fmla="+- 0 450 2706"/>
                              <a:gd name="T11" fmla="*/ 450 h 832"/>
                              <a:gd name="T12" fmla="+- 0 6837 2748"/>
                              <a:gd name="T13" fmla="*/ T12 w 208"/>
                              <a:gd name="T14" fmla="+- 0 450 2706"/>
                              <a:gd name="T15" fmla="*/ 450 h 832"/>
                              <a:gd name="T16" fmla="+- 0 6837 2748"/>
                              <a:gd name="T17" fmla="*/ T16 w 208"/>
                              <a:gd name="T18" fmla="+- 0 510 2706"/>
                              <a:gd name="T19" fmla="*/ 510 h 832"/>
                              <a:gd name="T20" fmla="+- 0 6861 2748"/>
                              <a:gd name="T21" fmla="*/ T20 w 208"/>
                              <a:gd name="T22" fmla="+- 0 633 2706"/>
                              <a:gd name="T23" fmla="*/ 633 h 832"/>
                              <a:gd name="T24" fmla="+- 0 6899 2748"/>
                              <a:gd name="T25" fmla="*/ T24 w 208"/>
                              <a:gd name="T26" fmla="+- 0 633 2706"/>
                              <a:gd name="T27" fmla="*/ 633 h 832"/>
                              <a:gd name="T28" fmla="+- 0 6880 2748"/>
                              <a:gd name="T29" fmla="*/ T28 w 208"/>
                              <a:gd name="T30" fmla="+- 0 450 2706"/>
                              <a:gd name="T31" fmla="*/ 450 h 832"/>
                              <a:gd name="T32" fmla="+- 0 6880 2748"/>
                              <a:gd name="T33" fmla="*/ T32 w 208"/>
                              <a:gd name="T34" fmla="+- 0 282 2706"/>
                              <a:gd name="T35" fmla="*/ 282 h 832"/>
                              <a:gd name="T36" fmla="+- 0 6861 2748"/>
                              <a:gd name="T37" fmla="*/ T36 w 208"/>
                              <a:gd name="T38" fmla="+- 0 282 2706"/>
                              <a:gd name="T39" fmla="*/ 282 h 832"/>
                              <a:gd name="T40" fmla="+- 0 6899 2748"/>
                              <a:gd name="T41" fmla="*/ T40 w 208"/>
                              <a:gd name="T42" fmla="+- 0 282 2706"/>
                              <a:gd name="T43" fmla="*/ 282 h 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8" h="832">
                                <a:moveTo>
                                  <a:pt x="4089" y="-2196"/>
                                </a:moveTo>
                                <a:lnTo>
                                  <a:pt x="4176" y="-2196"/>
                                </a:lnTo>
                                <a:lnTo>
                                  <a:pt x="4176" y="-2256"/>
                                </a:lnTo>
                                <a:lnTo>
                                  <a:pt x="4089" y="-2256"/>
                                </a:lnTo>
                                <a:lnTo>
                                  <a:pt x="4089" y="-2196"/>
                                </a:lnTo>
                                <a:close/>
                                <a:moveTo>
                                  <a:pt x="4113" y="-2073"/>
                                </a:moveTo>
                                <a:lnTo>
                                  <a:pt x="4151" y="-2073"/>
                                </a:lnTo>
                                <a:moveTo>
                                  <a:pt x="4132" y="-2256"/>
                                </a:moveTo>
                                <a:lnTo>
                                  <a:pt x="4132" y="-2424"/>
                                </a:lnTo>
                                <a:moveTo>
                                  <a:pt x="4113" y="-2424"/>
                                </a:moveTo>
                                <a:lnTo>
                                  <a:pt x="4151" y="-2424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66"/>
                        <wps:cNvSpPr>
                          <a:spLocks/>
                        </wps:cNvSpPr>
                        <wps:spPr bwMode="auto">
                          <a:xfrm>
                            <a:off x="2802" y="2554"/>
                            <a:ext cx="101" cy="101"/>
                          </a:xfrm>
                          <a:custGeom>
                            <a:avLst/>
                            <a:gdLst>
                              <a:gd name="T0" fmla="+- 0 6902 2802"/>
                              <a:gd name="T1" fmla="*/ T0 w 101"/>
                              <a:gd name="T2" fmla="+- 0 261 2554"/>
                              <a:gd name="T3" fmla="*/ 261 h 101"/>
                              <a:gd name="T4" fmla="+- 0 6859 2802"/>
                              <a:gd name="T5" fmla="*/ T4 w 101"/>
                              <a:gd name="T6" fmla="+- 0 218 2554"/>
                              <a:gd name="T7" fmla="*/ 218 h 101"/>
                              <a:gd name="T8" fmla="+- 0 6880 2802"/>
                              <a:gd name="T9" fmla="*/ T8 w 101"/>
                              <a:gd name="T10" fmla="+- 0 218 2554"/>
                              <a:gd name="T11" fmla="*/ 218 h 101"/>
                              <a:gd name="T12" fmla="+- 0 6880 2802"/>
                              <a:gd name="T13" fmla="*/ T12 w 101"/>
                              <a:gd name="T14" fmla="+- 0 261 2554"/>
                              <a:gd name="T15" fmla="*/ 261 h 101"/>
                              <a:gd name="T16" fmla="+- 0 6859 2802"/>
                              <a:gd name="T17" fmla="*/ T16 w 101"/>
                              <a:gd name="T18" fmla="+- 0 261 2554"/>
                              <a:gd name="T19" fmla="*/ 261 h 101"/>
                              <a:gd name="T20" fmla="+- 0 6902 2802"/>
                              <a:gd name="T21" fmla="*/ T20 w 101"/>
                              <a:gd name="T22" fmla="+- 0 218 2554"/>
                              <a:gd name="T23" fmla="*/ 218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4100" y="-2293"/>
                                </a:moveTo>
                                <a:lnTo>
                                  <a:pt x="4057" y="-2336"/>
                                </a:lnTo>
                                <a:moveTo>
                                  <a:pt x="4078" y="-2336"/>
                                </a:moveTo>
                                <a:lnTo>
                                  <a:pt x="4078" y="-2293"/>
                                </a:lnTo>
                                <a:moveTo>
                                  <a:pt x="4057" y="-2293"/>
                                </a:moveTo>
                                <a:lnTo>
                                  <a:pt x="4100" y="-2336"/>
                                </a:lnTo>
                              </a:path>
                            </a:pathLst>
                          </a:cu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529F1" id="Group 265" o:spid="_x0000_s1026" style="position:absolute;margin-left:341.6pt;margin-top:10.8pt;width:4.85pt;height:21.1pt;z-index:251611648;mso-position-horizontal-relative:page" coordorigin="6832,216" coordsize="97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">
                <v:rect id="Rectangle 270" o:spid="_x0000_s1027" style="position:absolute;left:6837;top:510;width:87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E/ccA&#10;AADcAAAADwAAAGRycy9kb3ducmV2LnhtbESPQWvCQBSE70L/w/IKXqRuakFLdJU0tCIIgrYUentk&#10;n0kw+zbdXTX6612h0OMwM98ws0VnGnEi52vLCp6HCQjiwuqaSwVfnx9PryB8QNbYWCYFF/KwmD/0&#10;Zphqe+YtnXahFBHCPkUFVQhtKqUvKjLoh7Yljt7eOoMhSldK7fAc4aaRoyQZS4M1x4UKW8orKg67&#10;o1Gw+ZksfzN3Nevv9/1gmeVvLz7fKtV/7LIpiEBd+A//tVdawWg8gfuZe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7BP3HAAAA3AAAAA8AAAAAAAAAAAAAAAAAmAIAAGRy&#10;cy9kb3ducmV2LnhtbFBLBQYAAAAABAAEAPUAAACMAwAAAAA=&#10;" fillcolor="#d9d9d9" stroked="f"/>
                <v:rect id="Rectangle 269" o:spid="_x0000_s1028" style="position:absolute;left:6837;top:510;width:87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BFcQA&#10;AADcAAAADwAAAGRycy9kb3ducmV2LnhtbERP3WrCMBS+H/gO4QjejJnaSTc6o4hU3MVEdHuAQ3PW&#10;djYnJUm129MvF4KXH9//YjWYVlzI+caygtk0AUFcWt1wpeDrc/v0CsIHZI2tZVLwSx5Wy9HDAnNt&#10;r3ykyylUIoawz1FBHUKXS+nLmgz6qe2II/dtncEQoaukdniN4aaVaZJk0mDDsaHGjjY1ledTbxS8&#10;HPD57/Fnvxuyj3lRbPtDW6VSqcl4WL+BCDSEu/jmftcK0iyujW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ZQRXEAAAA3AAAAA8AAAAAAAAAAAAAAAAAmAIAAGRycy9k&#10;b3ducmV2LnhtbFBLBQYAAAAABAAEAPUAAACJAwAAAAA=&#10;" filled="f" strokeweight=".14875mm"/>
                <v:rect id="Rectangle 268" o:spid="_x0000_s1029" style="position:absolute;left:6837;top:450;width:87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1FMgA&#10;AADcAAAADwAAAGRycy9kb3ducmV2LnhtbESP3WrCQBSE74W+w3IK3ohuasHW1FXS0IogFPyh0LtD&#10;9piEZs/G3a2mPn1XEHo5zMw3zGzRmUacyPnasoKHUQKCuLC65lLBfvc+fAbhA7LGxjIp+CUPi/ld&#10;b4aptmfe0GkbShEh7FNUUIXQplL6oiKDfmRb4ugdrDMYonSl1A7PEW4aOU6SiTRYc1yosKW8ouJ7&#10;+2MUfHw9LY+Zu5j159thsMzy10efb5Tq33fZC4hAXfgP39orrWA8mcL1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6DUUyAAAANwAAAAPAAAAAAAAAAAAAAAAAJgCAABk&#10;cnMvZG93bnJldi54bWxQSwUGAAAAAAQABAD1AAAAjQMAAAAA&#10;" fillcolor="#d9d9d9" stroked="f"/>
                <v:shape id="AutoShape 267" o:spid="_x0000_s1030" style="position:absolute;left:2748;top:2706;width:208;height:832;visibility:visible;mso-wrap-style:square;v-text-anchor:top" coordsize="208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3BvMEA&#10;AADcAAAADwAAAGRycy9kb3ducmV2LnhtbERPz2vCMBS+D/wfwhN2GZraoY7OtIjbwB2tPez4aN6a&#10;YvNSmkzjf78cBjt+fL93VbSDuNLke8cKVssMBHHrdM+dgub8sXgB4QOyxsExKbiTh6qcPeyw0O7G&#10;J7rWoRMphH2BCkwIYyGlbw1Z9Es3Eifu200WQ4JTJ/WEtxRuB5ln2UZa7Dk1GBzpYKi91D9Wwdv6&#10;WR+/XDR5Vr/H+5P5xGZYK/U4j/tXEIFi+Bf/uY9aQb5N89OZd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twbzBAAAA3AAAAA8AAAAAAAAAAAAAAAAAmAIAAGRycy9kb3du&#10;cmV2LnhtbFBLBQYAAAAABAAEAPUAAACGAwAAAAA=&#10;" path="m4089,-2196r87,l4176,-2256r-87,l4089,-2196xm4113,-2073r38,m4132,-2256r,-168m4113,-2424r38,e" filled="f" strokeweight=".14875mm">
                  <v:path arrowok="t" o:connecttype="custom" o:connectlocs="4089,510;4176,510;4176,450;4089,450;4089,510;4113,633;4151,633;4132,450;4132,282;4113,282;4151,282" o:connectangles="0,0,0,0,0,0,0,0,0,0,0"/>
                </v:shape>
                <v:shape id="AutoShape 266" o:spid="_x0000_s1031" style="position:absolute;left:2802;top:2554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X7MUA&#10;AADcAAAADwAAAGRycy9kb3ducmV2LnhtbESPQWvCQBSE70L/w/IKvekmHqpNXUWEYikqmgq9PrLP&#10;JDT7NuyuJv57VxA8DjPzDTNb9KYRF3K+tqwgHSUgiAuray4VHH+/hlMQPiBrbCyTgit5WMxfBjPM&#10;tO34QJc8lCJC2GeooAqhzaT0RUUG/ci2xNE7WWcwROlKqR12EW4aOU6Sd2mw5rhQYUurior//GwU&#10;LN2auo/Vz3G/STf1X7c9lfudVOrttV9+ggjUh2f40f7WCsaTF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dfsxQAAANwAAAAPAAAAAAAAAAAAAAAAAJgCAABkcnMv&#10;ZG93bnJldi54bWxQSwUGAAAAAAQABAD1AAAAigMAAAAA&#10;" path="m4100,-2293r-43,-43m4078,-2336r,43m4057,-2293r43,-43e" filled="f" strokecolor="red" strokeweight=".07139mm">
                  <v:path arrowok="t" o:connecttype="custom" o:connectlocs="4100,261;4057,218;4078,218;4078,261;4057,261;4100,218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66CF17E4" wp14:editId="0848B8E1">
                <wp:simplePos x="0" y="0"/>
                <wp:positionH relativeFrom="page">
                  <wp:posOffset>4476750</wp:posOffset>
                </wp:positionH>
                <wp:positionV relativeFrom="paragraph">
                  <wp:posOffset>40005</wp:posOffset>
                </wp:positionV>
                <wp:extent cx="61595" cy="429260"/>
                <wp:effectExtent l="9525" t="8255" r="5080" b="10160"/>
                <wp:wrapNone/>
                <wp:docPr id="26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429260"/>
                          <a:chOff x="7050" y="63"/>
                          <a:chExt cx="97" cy="676"/>
                        </a:xfrm>
                      </wpg:grpSpPr>
                      <wps:wsp>
                        <wps:cNvPr id="26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7099" y="458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7055" y="458"/>
                            <a:ext cx="87" cy="134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7099" y="31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5544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61"/>
                        <wps:cNvSpPr>
                          <a:spLocks/>
                        </wps:cNvSpPr>
                        <wps:spPr bwMode="auto">
                          <a:xfrm>
                            <a:off x="3266" y="2196"/>
                            <a:ext cx="208" cy="1582"/>
                          </a:xfrm>
                          <a:custGeom>
                            <a:avLst/>
                            <a:gdLst>
                              <a:gd name="T0" fmla="+- 0 7055 3266"/>
                              <a:gd name="T1" fmla="*/ T0 w 208"/>
                              <a:gd name="T2" fmla="+- 0 458 2196"/>
                              <a:gd name="T3" fmla="*/ 458 h 1582"/>
                              <a:gd name="T4" fmla="+- 0 7142 3266"/>
                              <a:gd name="T5" fmla="*/ T4 w 208"/>
                              <a:gd name="T6" fmla="+- 0 458 2196"/>
                              <a:gd name="T7" fmla="*/ 458 h 1582"/>
                              <a:gd name="T8" fmla="+- 0 7142 3266"/>
                              <a:gd name="T9" fmla="*/ T8 w 208"/>
                              <a:gd name="T10" fmla="+- 0 314 2196"/>
                              <a:gd name="T11" fmla="*/ 314 h 1582"/>
                              <a:gd name="T12" fmla="+- 0 7055 3266"/>
                              <a:gd name="T13" fmla="*/ T12 w 208"/>
                              <a:gd name="T14" fmla="+- 0 314 2196"/>
                              <a:gd name="T15" fmla="*/ 314 h 1582"/>
                              <a:gd name="T16" fmla="+- 0 7055 3266"/>
                              <a:gd name="T17" fmla="*/ T16 w 208"/>
                              <a:gd name="T18" fmla="+- 0 458 2196"/>
                              <a:gd name="T19" fmla="*/ 458 h 1582"/>
                              <a:gd name="T20" fmla="+- 0 7099 3266"/>
                              <a:gd name="T21" fmla="*/ T20 w 208"/>
                              <a:gd name="T22" fmla="+- 0 593 2196"/>
                              <a:gd name="T23" fmla="*/ 593 h 1582"/>
                              <a:gd name="T24" fmla="+- 0 7099 3266"/>
                              <a:gd name="T25" fmla="*/ T24 w 208"/>
                              <a:gd name="T26" fmla="+- 0 734 2196"/>
                              <a:gd name="T27" fmla="*/ 734 h 1582"/>
                              <a:gd name="T28" fmla="+- 0 7080 3266"/>
                              <a:gd name="T29" fmla="*/ T28 w 208"/>
                              <a:gd name="T30" fmla="+- 0 734 2196"/>
                              <a:gd name="T31" fmla="*/ 734 h 1582"/>
                              <a:gd name="T32" fmla="+- 0 7118 3266"/>
                              <a:gd name="T33" fmla="*/ T32 w 208"/>
                              <a:gd name="T34" fmla="+- 0 734 2196"/>
                              <a:gd name="T35" fmla="*/ 734 h 1582"/>
                              <a:gd name="T36" fmla="+- 0 7099 3266"/>
                              <a:gd name="T37" fmla="*/ T36 w 208"/>
                              <a:gd name="T38" fmla="+- 0 314 2196"/>
                              <a:gd name="T39" fmla="*/ 314 h 1582"/>
                              <a:gd name="T40" fmla="+- 0 7099 3266"/>
                              <a:gd name="T41" fmla="*/ T40 w 208"/>
                              <a:gd name="T42" fmla="+- 0 67 2196"/>
                              <a:gd name="T43" fmla="*/ 67 h 1582"/>
                              <a:gd name="T44" fmla="+- 0 7080 3266"/>
                              <a:gd name="T45" fmla="*/ T44 w 208"/>
                              <a:gd name="T46" fmla="+- 0 67 2196"/>
                              <a:gd name="T47" fmla="*/ 67 h 1582"/>
                              <a:gd name="T48" fmla="+- 0 7118 3266"/>
                              <a:gd name="T49" fmla="*/ T48 w 208"/>
                              <a:gd name="T50" fmla="+- 0 67 2196"/>
                              <a:gd name="T51" fmla="*/ 67 h 1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8" h="1582">
                                <a:moveTo>
                                  <a:pt x="3789" y="-1738"/>
                                </a:moveTo>
                                <a:lnTo>
                                  <a:pt x="3876" y="-1738"/>
                                </a:lnTo>
                                <a:lnTo>
                                  <a:pt x="3876" y="-1882"/>
                                </a:lnTo>
                                <a:lnTo>
                                  <a:pt x="3789" y="-1882"/>
                                </a:lnTo>
                                <a:lnTo>
                                  <a:pt x="3789" y="-1738"/>
                                </a:lnTo>
                                <a:close/>
                                <a:moveTo>
                                  <a:pt x="3833" y="-1603"/>
                                </a:moveTo>
                                <a:lnTo>
                                  <a:pt x="3833" y="-1462"/>
                                </a:lnTo>
                                <a:moveTo>
                                  <a:pt x="3814" y="-1462"/>
                                </a:moveTo>
                                <a:lnTo>
                                  <a:pt x="3852" y="-1462"/>
                                </a:lnTo>
                                <a:moveTo>
                                  <a:pt x="3833" y="-1882"/>
                                </a:moveTo>
                                <a:lnTo>
                                  <a:pt x="3833" y="-2129"/>
                                </a:lnTo>
                                <a:moveTo>
                                  <a:pt x="3814" y="-2129"/>
                                </a:moveTo>
                                <a:lnTo>
                                  <a:pt x="3852" y="-2129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8725B" id="Group 260" o:spid="_x0000_s1026" style="position:absolute;margin-left:352.5pt;margin-top:3.15pt;width:4.85pt;height:33.8pt;z-index:-251628032;mso-position-horizontal-relative:page" coordorigin="7050,63" coordsize="97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">
                <v:line id="Line 264" o:spid="_x0000_s1027" style="position:absolute;visibility:visible;mso-wrap-style:square" from="7099,458" to="7099,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BOcUAAADcAAAADwAAAGRycy9kb3ducmV2LnhtbESPT2vCQBTE7wW/w/IKvZS6MVQp0VWk&#10;ULClB/8dPD6zzyQ0+zZkX3X77buC4HGYmd8ws0V0rTpTHxrPBkbDDBRx6W3DlYH97uPlDVQQZIut&#10;ZzLwRwEW88HDDAvrL7yh81YqlSAcCjRQi3SF1qGsyWEY+o44eSffO5Qk+0rbHi8J7lqdZ9lEO2w4&#10;LdTY0XtN5c/21xmII/15lDzK8378it+HsPpakzfm6TEup6CEotzDt/bKGsgnOVzPpCO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mBOcUAAADcAAAADwAAAAAAAAAA&#10;AAAAAAChAgAAZHJzL2Rvd25yZXYueG1sUEsFBgAAAAAEAAQA+QAAAJMDAAAAAA==&#10;" strokecolor="#d9d9d9" strokeweight="1.54019mm"/>
                <v:rect id="Rectangle 263" o:spid="_x0000_s1028" style="position:absolute;left:7055;top:458;width:8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3TZMYA&#10;AADcAAAADwAAAGRycy9kb3ducmV2LnhtbESP0WrCQBRE34X+w3ILvohujBIlukoRRR8qUvUDLtnb&#10;JG32bsiuGv16tyD0cZiZM8x82ZpKXKlxpWUFw0EEgjizuuRcwfm06U9BOI+ssbJMCu7kYLl468wx&#10;1fbGX3Q9+lwECLsUFRTe16mULivIoBvYmjh437Yx6INscqkbvAW4qWQcRYk0WHJYKLCmVUHZ7/Fi&#10;FEwOOHr0fvbbNvkcr9eby6HKY6lU9739mIHw1Pr/8Ku90wriZAR/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3TZMYAAADcAAAADwAAAAAAAAAAAAAAAACYAgAAZHJz&#10;L2Rvd25yZXYueG1sUEsFBgAAAAAEAAQA9QAAAIsDAAAAAA==&#10;" filled="f" strokeweight=".14875mm"/>
                <v:line id="Line 262" o:spid="_x0000_s1029" style="position:absolute;visibility:visible;mso-wrap-style:square" from="7099,314" to="7099,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y81sUAAADcAAAADwAAAGRycy9kb3ducmV2LnhtbESPQWvCQBSE7wX/w/KEXkrdGKyU1FVE&#10;EGzxUK2HHl+zr0lo9m3IPnX7711B8DjMzDfMbBFdq07Uh8azgfEoA0VcettwZeDwtX5+BRUE2WLr&#10;mQz8U4DFfPAww8L6M+/otJdKJQiHAg3UIl2hdShrchhGviNO3q/vHUqSfaVtj+cEd63Os2yqHTac&#10;FmrsaFVT+bc/OgNxrN9/JI/ydHiZ4PY7bD4+yRvzOIzLN1BCUe7hW3tjDeTTCVzPpCO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y81sUAAADcAAAADwAAAAAAAAAA&#10;AAAAAAChAgAAZHJzL2Rvd25yZXYueG1sUEsFBgAAAAAEAAQA+QAAAJMDAAAAAA==&#10;" strokecolor="#d9d9d9" strokeweight="1.54019mm"/>
                <v:shape id="AutoShape 261" o:spid="_x0000_s1030" style="position:absolute;left:3266;top:2196;width:208;height:1582;visibility:visible;mso-wrap-style:square;v-text-anchor:top" coordsize="208,1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VMYA&#10;AADcAAAADwAAAGRycy9kb3ducmV2LnhtbESP3WrCQBSE7wt9h+UUelN0Y0CR6CqlIAot1l/w8pA9&#10;JmGzZ0N2a+Lbu4VCL4eZ+YaZL3tbixu1vnKsYDRMQBDnTldcKDgdV4MpCB+QNdaOScGdPCwXz09z&#10;zLTreE+3QyhEhLDPUEEZQpNJ6fOSLPqha4ijd3WtxRBlW0jdYhfhtpZpkkykxYrjQokNfZSUm8OP&#10;VbCz/feXadLL+W39uTXdyazNKFHq9aV/n4EI1If/8F97oxWkkzH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OYVMYAAADcAAAADwAAAAAAAAAAAAAAAACYAgAAZHJz&#10;L2Rvd25yZXYueG1sUEsFBgAAAAAEAAQA9QAAAIsDAAAAAA==&#10;" path="m3789,-1738r87,l3876,-1882r-87,l3789,-1738xm3833,-1603r,141m3814,-1462r38,m3833,-1882r,-247m3814,-2129r38,e" filled="f" strokeweight=".14875mm">
                  <v:path arrowok="t" o:connecttype="custom" o:connectlocs="3789,458;3876,458;3876,314;3789,314;3789,458;3833,593;3833,734;3814,734;3852,734;3833,314;3833,67;3814,67;3852,67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31D47A0B" wp14:editId="4A2AC7CC">
                <wp:simplePos x="0" y="0"/>
                <wp:positionH relativeFrom="page">
                  <wp:posOffset>5308600</wp:posOffset>
                </wp:positionH>
                <wp:positionV relativeFrom="paragraph">
                  <wp:posOffset>109855</wp:posOffset>
                </wp:positionV>
                <wp:extent cx="61595" cy="284480"/>
                <wp:effectExtent l="3175" t="11430" r="1905" b="8890"/>
                <wp:wrapNone/>
                <wp:docPr id="258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284480"/>
                          <a:chOff x="8360" y="173"/>
                          <a:chExt cx="97" cy="448"/>
                        </a:xfrm>
                      </wpg:grpSpPr>
                      <wps:wsp>
                        <wps:cNvPr id="259" name="AutoShape 259"/>
                        <wps:cNvSpPr>
                          <a:spLocks/>
                        </wps:cNvSpPr>
                        <wps:spPr bwMode="auto">
                          <a:xfrm>
                            <a:off x="6372" y="2631"/>
                            <a:ext cx="207" cy="867"/>
                          </a:xfrm>
                          <a:custGeom>
                            <a:avLst/>
                            <a:gdLst>
                              <a:gd name="T0" fmla="+- 0 8364 6372"/>
                              <a:gd name="T1" fmla="*/ T0 w 207"/>
                              <a:gd name="T2" fmla="+- 0 502 2631"/>
                              <a:gd name="T3" fmla="*/ 502 h 867"/>
                              <a:gd name="T4" fmla="+- 0 8452 6372"/>
                              <a:gd name="T5" fmla="*/ T4 w 207"/>
                              <a:gd name="T6" fmla="+- 0 502 2631"/>
                              <a:gd name="T7" fmla="*/ 502 h 867"/>
                              <a:gd name="T8" fmla="+- 0 8452 6372"/>
                              <a:gd name="T9" fmla="*/ T8 w 207"/>
                              <a:gd name="T10" fmla="+- 0 555 2631"/>
                              <a:gd name="T11" fmla="*/ 555 h 867"/>
                              <a:gd name="T12" fmla="+- 0 8364 6372"/>
                              <a:gd name="T13" fmla="*/ T12 w 207"/>
                              <a:gd name="T14" fmla="+- 0 555 2631"/>
                              <a:gd name="T15" fmla="*/ 555 h 867"/>
                              <a:gd name="T16" fmla="+- 0 8364 6372"/>
                              <a:gd name="T17" fmla="*/ T16 w 207"/>
                              <a:gd name="T18" fmla="+- 0 502 2631"/>
                              <a:gd name="T19" fmla="*/ 502 h 867"/>
                              <a:gd name="T20" fmla="+- 0 8364 6372"/>
                              <a:gd name="T21" fmla="*/ T20 w 207"/>
                              <a:gd name="T22" fmla="+- 0 433 2631"/>
                              <a:gd name="T23" fmla="*/ 433 h 867"/>
                              <a:gd name="T24" fmla="+- 0 8452 6372"/>
                              <a:gd name="T25" fmla="*/ T24 w 207"/>
                              <a:gd name="T26" fmla="+- 0 433 2631"/>
                              <a:gd name="T27" fmla="*/ 433 h 867"/>
                              <a:gd name="T28" fmla="+- 0 8452 6372"/>
                              <a:gd name="T29" fmla="*/ T28 w 207"/>
                              <a:gd name="T30" fmla="+- 0 502 2631"/>
                              <a:gd name="T31" fmla="*/ 502 h 867"/>
                              <a:gd name="T32" fmla="+- 0 8364 6372"/>
                              <a:gd name="T33" fmla="*/ T32 w 207"/>
                              <a:gd name="T34" fmla="+- 0 502 2631"/>
                              <a:gd name="T35" fmla="*/ 502 h 867"/>
                              <a:gd name="T36" fmla="+- 0 8364 6372"/>
                              <a:gd name="T37" fmla="*/ T36 w 207"/>
                              <a:gd name="T38" fmla="+- 0 433 2631"/>
                              <a:gd name="T39" fmla="*/ 433 h 867"/>
                              <a:gd name="T40" fmla="+- 0 8408 6372"/>
                              <a:gd name="T41" fmla="*/ T40 w 207"/>
                              <a:gd name="T42" fmla="+- 0 555 2631"/>
                              <a:gd name="T43" fmla="*/ 555 h 867"/>
                              <a:gd name="T44" fmla="+- 0 8408 6372"/>
                              <a:gd name="T45" fmla="*/ T44 w 207"/>
                              <a:gd name="T46" fmla="+- 0 616 2631"/>
                              <a:gd name="T47" fmla="*/ 616 h 867"/>
                              <a:gd name="T48" fmla="+- 0 8389 6372"/>
                              <a:gd name="T49" fmla="*/ T48 w 207"/>
                              <a:gd name="T50" fmla="+- 0 616 2631"/>
                              <a:gd name="T51" fmla="*/ 616 h 867"/>
                              <a:gd name="T52" fmla="+- 0 8427 6372"/>
                              <a:gd name="T53" fmla="*/ T52 w 207"/>
                              <a:gd name="T54" fmla="+- 0 616 2631"/>
                              <a:gd name="T55" fmla="*/ 616 h 867"/>
                              <a:gd name="T56" fmla="+- 0 8408 6372"/>
                              <a:gd name="T57" fmla="*/ T56 w 207"/>
                              <a:gd name="T58" fmla="+- 0 433 2631"/>
                              <a:gd name="T59" fmla="*/ 433 h 867"/>
                              <a:gd name="T60" fmla="+- 0 8408 6372"/>
                              <a:gd name="T61" fmla="*/ T60 w 207"/>
                              <a:gd name="T62" fmla="+- 0 250 2631"/>
                              <a:gd name="T63" fmla="*/ 250 h 867"/>
                              <a:gd name="T64" fmla="+- 0 8389 6372"/>
                              <a:gd name="T65" fmla="*/ T64 w 207"/>
                              <a:gd name="T66" fmla="+- 0 250 2631"/>
                              <a:gd name="T67" fmla="*/ 250 h 867"/>
                              <a:gd name="T68" fmla="+- 0 8427 6372"/>
                              <a:gd name="T69" fmla="*/ T68 w 207"/>
                              <a:gd name="T70" fmla="+- 0 250 2631"/>
                              <a:gd name="T71" fmla="*/ 250 h 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7" h="867">
                                <a:moveTo>
                                  <a:pt x="1992" y="-2129"/>
                                </a:moveTo>
                                <a:lnTo>
                                  <a:pt x="2080" y="-2129"/>
                                </a:lnTo>
                                <a:lnTo>
                                  <a:pt x="2080" y="-2076"/>
                                </a:lnTo>
                                <a:lnTo>
                                  <a:pt x="1992" y="-2076"/>
                                </a:lnTo>
                                <a:lnTo>
                                  <a:pt x="1992" y="-2129"/>
                                </a:lnTo>
                                <a:close/>
                                <a:moveTo>
                                  <a:pt x="1992" y="-2198"/>
                                </a:moveTo>
                                <a:lnTo>
                                  <a:pt x="2080" y="-2198"/>
                                </a:lnTo>
                                <a:lnTo>
                                  <a:pt x="2080" y="-2129"/>
                                </a:lnTo>
                                <a:lnTo>
                                  <a:pt x="1992" y="-2129"/>
                                </a:lnTo>
                                <a:lnTo>
                                  <a:pt x="1992" y="-2198"/>
                                </a:lnTo>
                                <a:close/>
                                <a:moveTo>
                                  <a:pt x="2036" y="-2076"/>
                                </a:moveTo>
                                <a:lnTo>
                                  <a:pt x="2036" y="-2015"/>
                                </a:lnTo>
                                <a:moveTo>
                                  <a:pt x="2017" y="-2015"/>
                                </a:moveTo>
                                <a:lnTo>
                                  <a:pt x="2055" y="-2015"/>
                                </a:lnTo>
                                <a:moveTo>
                                  <a:pt x="2036" y="-2198"/>
                                </a:moveTo>
                                <a:lnTo>
                                  <a:pt x="2036" y="-2381"/>
                                </a:lnTo>
                                <a:moveTo>
                                  <a:pt x="2017" y="-2381"/>
                                </a:moveTo>
                                <a:lnTo>
                                  <a:pt x="2055" y="-2381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258"/>
                        <wps:cNvSpPr>
                          <a:spLocks/>
                        </wps:cNvSpPr>
                        <wps:spPr bwMode="auto">
                          <a:xfrm>
                            <a:off x="6426" y="2453"/>
                            <a:ext cx="101" cy="101"/>
                          </a:xfrm>
                          <a:custGeom>
                            <a:avLst/>
                            <a:gdLst>
                              <a:gd name="T0" fmla="+- 0 8430 6426"/>
                              <a:gd name="T1" fmla="*/ T0 w 101"/>
                              <a:gd name="T2" fmla="+- 0 218 2453"/>
                              <a:gd name="T3" fmla="*/ 218 h 101"/>
                              <a:gd name="T4" fmla="+- 0 8387 6426"/>
                              <a:gd name="T5" fmla="*/ T4 w 101"/>
                              <a:gd name="T6" fmla="+- 0 176 2453"/>
                              <a:gd name="T7" fmla="*/ 176 h 101"/>
                              <a:gd name="T8" fmla="+- 0 8408 6426"/>
                              <a:gd name="T9" fmla="*/ T8 w 101"/>
                              <a:gd name="T10" fmla="+- 0 176 2453"/>
                              <a:gd name="T11" fmla="*/ 176 h 101"/>
                              <a:gd name="T12" fmla="+- 0 8408 6426"/>
                              <a:gd name="T13" fmla="*/ T12 w 101"/>
                              <a:gd name="T14" fmla="+- 0 218 2453"/>
                              <a:gd name="T15" fmla="*/ 218 h 101"/>
                              <a:gd name="T16" fmla="+- 0 8387 6426"/>
                              <a:gd name="T17" fmla="*/ T16 w 101"/>
                              <a:gd name="T18" fmla="+- 0 218 2453"/>
                              <a:gd name="T19" fmla="*/ 218 h 101"/>
                              <a:gd name="T20" fmla="+- 0 8430 6426"/>
                              <a:gd name="T21" fmla="*/ T20 w 101"/>
                              <a:gd name="T22" fmla="+- 0 176 2453"/>
                              <a:gd name="T23" fmla="*/ 176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2004" y="-2235"/>
                                </a:moveTo>
                                <a:lnTo>
                                  <a:pt x="1961" y="-2277"/>
                                </a:lnTo>
                                <a:moveTo>
                                  <a:pt x="1982" y="-2277"/>
                                </a:moveTo>
                                <a:lnTo>
                                  <a:pt x="1982" y="-2235"/>
                                </a:lnTo>
                                <a:moveTo>
                                  <a:pt x="1961" y="-2235"/>
                                </a:moveTo>
                                <a:lnTo>
                                  <a:pt x="2004" y="-2277"/>
                                </a:lnTo>
                              </a:path>
                            </a:pathLst>
                          </a:cu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FB981" id="Group 257" o:spid="_x0000_s1026" style="position:absolute;margin-left:418pt;margin-top:8.65pt;width:4.85pt;height:22.4pt;z-index:251613696;mso-position-horizontal-relative:page" coordorigin="8360,173" coordsize="97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">
                <v:shape id="AutoShape 259" o:spid="_x0000_s1027" style="position:absolute;left:6372;top:2631;width:207;height:867;visibility:visible;mso-wrap-style:square;v-text-anchor:top" coordsize="207,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bIK8EA&#10;AADcAAAADwAAAGRycy9kb3ducmV2LnhtbESPzYoCMRCE7wu+Q2jB25pRUXQ0iiss7MGLPw/QTtrJ&#10;4KQzTDI/vr1ZEDwW9VUVtdn1thQt1b5wrGAyTkAQZ04XnCu4Xn6/lyB8QNZYOiYFT/Kw2w6+Nphq&#10;1/GJ2nPIRSxhn6ICE0KVSukzQxb92FXE0bu72mKIss6lrrGL5baU0yRZSIsFxwWDFR0MZY9zYxVE&#10;5tp0Kz+jW66bQ2t+jm5+Umo07PdrEIH68IHf6T+tYDpfwf+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2yCvBAAAA3AAAAA8AAAAAAAAAAAAAAAAAmAIAAGRycy9kb3du&#10;cmV2LnhtbFBLBQYAAAAABAAEAPUAAACGAwAAAAA=&#10;" path="m1992,-2129r88,l2080,-2076r-88,l1992,-2129xm1992,-2198r88,l2080,-2129r-88,l1992,-2198xm2036,-2076r,61m2017,-2015r38,m2036,-2198r,-183m2017,-2381r38,e" filled="f" strokeweight=".14875mm">
                  <v:path arrowok="t" o:connecttype="custom" o:connectlocs="1992,502;2080,502;2080,555;1992,555;1992,502;1992,433;2080,433;2080,502;1992,502;1992,433;2036,555;2036,616;2017,616;2055,616;2036,433;2036,250;2017,250;2055,250" o:connectangles="0,0,0,0,0,0,0,0,0,0,0,0,0,0,0,0,0,0"/>
                </v:shape>
                <v:shape id="AutoShape 258" o:spid="_x0000_s1028" style="position:absolute;left:6426;top:2453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TkqsEA&#10;AADcAAAADwAAAGRycy9kb3ducmV2LnhtbERPy4rCMBTdC/MP4Q6401QX4nRMRQRRRAd1BLeX5vaB&#10;zU1Joq1/bxYDszyc92LZm0Y8yfnasoLJOAFBnFtdc6ng+rsZzUH4gKyxsUwKXuRhmX0MFphq2/GZ&#10;npdQihjCPkUFVQhtKqXPKzLox7YljlxhncEQoSuldtjFcNPIaZLMpMGaY0OFLa0ryu+Xh1Gwclvq&#10;vtb76+kwOdS37liUpx+p1PCzX32DCNSHf/Gfe6cVTGdxfjwTj4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U5KrBAAAA3AAAAA8AAAAAAAAAAAAAAAAAmAIAAGRycy9kb3du&#10;cmV2LnhtbFBLBQYAAAAABAAEAPUAAACGAwAAAAA=&#10;" path="m2004,-2235r-43,-42m1982,-2277r,42m1961,-2235r43,-42e" filled="f" strokecolor="red" strokeweight=".07139mm">
                  <v:path arrowok="t" o:connecttype="custom" o:connectlocs="2004,218;1961,176;1982,176;1982,218;1961,218;2004,176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3F5AC745" wp14:editId="0B1B0345">
                <wp:simplePos x="0" y="0"/>
                <wp:positionH relativeFrom="page">
                  <wp:posOffset>5032375</wp:posOffset>
                </wp:positionH>
                <wp:positionV relativeFrom="paragraph">
                  <wp:posOffset>1579245</wp:posOffset>
                </wp:positionV>
                <wp:extent cx="132715" cy="615950"/>
                <wp:effectExtent l="0" t="1471295" r="626110" b="0"/>
                <wp:wrapNone/>
                <wp:docPr id="257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715" cy="615950"/>
                        </a:xfrm>
                        <a:custGeom>
                          <a:avLst/>
                          <a:gdLst>
                            <a:gd name="T0" fmla="+- 0 9019 7925"/>
                            <a:gd name="T1" fmla="*/ T0 w 209"/>
                            <a:gd name="T2" fmla="+- 0 506 2487"/>
                            <a:gd name="T3" fmla="*/ 506 h 970"/>
                            <a:gd name="T4" fmla="+- 0 9107 7925"/>
                            <a:gd name="T5" fmla="*/ T4 w 209"/>
                            <a:gd name="T6" fmla="+- 0 506 2487"/>
                            <a:gd name="T7" fmla="*/ 506 h 970"/>
                            <a:gd name="T8" fmla="+- 0 9107 7925"/>
                            <a:gd name="T9" fmla="*/ T8 w 209"/>
                            <a:gd name="T10" fmla="+- 0 539 2487"/>
                            <a:gd name="T11" fmla="*/ 539 h 970"/>
                            <a:gd name="T12" fmla="+- 0 9019 7925"/>
                            <a:gd name="T13" fmla="*/ T12 w 209"/>
                            <a:gd name="T14" fmla="+- 0 539 2487"/>
                            <a:gd name="T15" fmla="*/ 539 h 970"/>
                            <a:gd name="T16" fmla="+- 0 9019 7925"/>
                            <a:gd name="T17" fmla="*/ T16 w 209"/>
                            <a:gd name="T18" fmla="+- 0 506 2487"/>
                            <a:gd name="T19" fmla="*/ 506 h 970"/>
                            <a:gd name="T20" fmla="+- 0 9019 7925"/>
                            <a:gd name="T21" fmla="*/ T20 w 209"/>
                            <a:gd name="T22" fmla="+- 0 400 2487"/>
                            <a:gd name="T23" fmla="*/ 400 h 970"/>
                            <a:gd name="T24" fmla="+- 0 9107 7925"/>
                            <a:gd name="T25" fmla="*/ T24 w 209"/>
                            <a:gd name="T26" fmla="+- 0 400 2487"/>
                            <a:gd name="T27" fmla="*/ 400 h 970"/>
                            <a:gd name="T28" fmla="+- 0 9107 7925"/>
                            <a:gd name="T29" fmla="*/ T28 w 209"/>
                            <a:gd name="T30" fmla="+- 0 506 2487"/>
                            <a:gd name="T31" fmla="*/ 506 h 970"/>
                            <a:gd name="T32" fmla="+- 0 9019 7925"/>
                            <a:gd name="T33" fmla="*/ T32 w 209"/>
                            <a:gd name="T34" fmla="+- 0 506 2487"/>
                            <a:gd name="T35" fmla="*/ 506 h 970"/>
                            <a:gd name="T36" fmla="+- 0 9019 7925"/>
                            <a:gd name="T37" fmla="*/ T36 w 209"/>
                            <a:gd name="T38" fmla="+- 0 400 2487"/>
                            <a:gd name="T39" fmla="*/ 400 h 970"/>
                            <a:gd name="T40" fmla="+- 0 9064 7925"/>
                            <a:gd name="T41" fmla="*/ T40 w 209"/>
                            <a:gd name="T42" fmla="+- 0 540 2487"/>
                            <a:gd name="T43" fmla="*/ 540 h 970"/>
                            <a:gd name="T44" fmla="+- 0 9064 7925"/>
                            <a:gd name="T45" fmla="*/ T44 w 209"/>
                            <a:gd name="T46" fmla="+- 0 599 2487"/>
                            <a:gd name="T47" fmla="*/ 599 h 970"/>
                            <a:gd name="T48" fmla="+- 0 9044 7925"/>
                            <a:gd name="T49" fmla="*/ T48 w 209"/>
                            <a:gd name="T50" fmla="+- 0 599 2487"/>
                            <a:gd name="T51" fmla="*/ 599 h 970"/>
                            <a:gd name="T52" fmla="+- 0 9082 7925"/>
                            <a:gd name="T53" fmla="*/ T52 w 209"/>
                            <a:gd name="T54" fmla="+- 0 599 2487"/>
                            <a:gd name="T55" fmla="*/ 599 h 970"/>
                            <a:gd name="T56" fmla="+- 0 9064 7925"/>
                            <a:gd name="T57" fmla="*/ T56 w 209"/>
                            <a:gd name="T58" fmla="+- 0 400 2487"/>
                            <a:gd name="T59" fmla="*/ 400 h 970"/>
                            <a:gd name="T60" fmla="+- 0 9064 7925"/>
                            <a:gd name="T61" fmla="*/ T60 w 209"/>
                            <a:gd name="T62" fmla="+- 0 190 2487"/>
                            <a:gd name="T63" fmla="*/ 190 h 970"/>
                            <a:gd name="T64" fmla="+- 0 9044 7925"/>
                            <a:gd name="T65" fmla="*/ T64 w 209"/>
                            <a:gd name="T66" fmla="+- 0 190 2487"/>
                            <a:gd name="T67" fmla="*/ 190 h 970"/>
                            <a:gd name="T68" fmla="+- 0 9082 7925"/>
                            <a:gd name="T69" fmla="*/ T68 w 209"/>
                            <a:gd name="T70" fmla="+- 0 190 2487"/>
                            <a:gd name="T71" fmla="*/ 190 h 9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09" h="970">
                              <a:moveTo>
                                <a:pt x="1094" y="-1981"/>
                              </a:moveTo>
                              <a:lnTo>
                                <a:pt x="1182" y="-1981"/>
                              </a:lnTo>
                              <a:lnTo>
                                <a:pt x="1182" y="-1948"/>
                              </a:lnTo>
                              <a:lnTo>
                                <a:pt x="1094" y="-1948"/>
                              </a:lnTo>
                              <a:lnTo>
                                <a:pt x="1094" y="-1981"/>
                              </a:lnTo>
                              <a:close/>
                              <a:moveTo>
                                <a:pt x="1094" y="-2087"/>
                              </a:moveTo>
                              <a:lnTo>
                                <a:pt x="1182" y="-2087"/>
                              </a:lnTo>
                              <a:lnTo>
                                <a:pt x="1182" y="-1981"/>
                              </a:lnTo>
                              <a:lnTo>
                                <a:pt x="1094" y="-1981"/>
                              </a:lnTo>
                              <a:lnTo>
                                <a:pt x="1094" y="-2087"/>
                              </a:lnTo>
                              <a:close/>
                              <a:moveTo>
                                <a:pt x="1139" y="-1947"/>
                              </a:moveTo>
                              <a:lnTo>
                                <a:pt x="1139" y="-1888"/>
                              </a:lnTo>
                              <a:moveTo>
                                <a:pt x="1119" y="-1888"/>
                              </a:moveTo>
                              <a:lnTo>
                                <a:pt x="1157" y="-1888"/>
                              </a:lnTo>
                              <a:moveTo>
                                <a:pt x="1139" y="-2087"/>
                              </a:moveTo>
                              <a:lnTo>
                                <a:pt x="1139" y="-2297"/>
                              </a:lnTo>
                              <a:moveTo>
                                <a:pt x="1119" y="-2297"/>
                              </a:moveTo>
                              <a:lnTo>
                                <a:pt x="1157" y="-2297"/>
                              </a:lnTo>
                            </a:path>
                          </a:pathLst>
                        </a:custGeom>
                        <a:noFill/>
                        <a:ln w="53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3B8CE" id="AutoShape 256" o:spid="_x0000_s1026" style="position:absolute;margin-left:396.25pt;margin-top:124.35pt;width:10.45pt;height:48.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9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" path="m1094,-1981r88,l1182,-1948r-88,l1094,-1981xm1094,-2087r88,l1182,-1981r-88,l1094,-2087xm1139,-1947r,59m1119,-1888r38,m1139,-2087r,-210m1119,-2297r38,e" filled="f" strokeweight=".14875mm">
                <v:path arrowok="t" o:connecttype="custom" o:connectlocs="694690,321310;750570,321310;750570,342265;694690,342265;694690,321310;694690,254000;750570,254000;750570,321310;694690,321310;694690,254000;723265,342900;723265,380365;710565,380365;734695,380365;723265,254000;723265,120650;710565,120650;734695,120650" o:connectangles="0,0,0,0,0,0,0,0,0,0,0,0,0,0,0,0,0,0"/>
                <w10:wrap anchorx="page"/>
              </v:shape>
            </w:pict>
          </mc:Fallback>
        </mc:AlternateContent>
      </w:r>
      <w:r w:rsidR="009114CE">
        <w:rPr>
          <w:rFonts w:ascii="Arial"/>
          <w:w w:val="105"/>
          <w:sz w:val="9"/>
        </w:rPr>
        <w:t>300</w:t>
      </w:r>
    </w:p>
    <w:p w14:paraId="07AD977C" w14:textId="6C14B3AD" w:rsidR="008D2B72" w:rsidRDefault="009D047C">
      <w:pPr>
        <w:tabs>
          <w:tab w:val="left" w:pos="3192"/>
        </w:tabs>
        <w:spacing w:line="61" w:lineRule="exact"/>
        <w:ind w:left="2755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189B82A7" wp14:editId="55AD153D">
                <wp:extent cx="30480" cy="30480"/>
                <wp:effectExtent l="10160" t="10160" r="6985" b="6985"/>
                <wp:docPr id="253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0" y="0"/>
                          <a:chExt cx="48" cy="48"/>
                        </a:xfrm>
                      </wpg:grpSpPr>
                      <wps:wsp>
                        <wps:cNvPr id="25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45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4" y="3"/>
                            <a:ext cx="0" cy="42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" y="45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BD85B" id="Group 252" o:spid="_x0000_s1026" style="width:2.4pt;height:2.4pt;mso-position-horizontal-relative:char;mso-position-vertical-relative:line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">
                <v:line id="Line 255" o:spid="_x0000_s1027" style="position:absolute;visibility:visible;mso-wrap-style:square" from="45,45" to="4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QycQAAADcAAAADwAAAGRycy9kb3ducmV2LnhtbESPT2vCQBTE7wW/w/IEb3VjMFKiq4hY&#10;9FaivXh7Zl/+YPZtyG6T+O3dQqHHYWZ+w2x2o2lET52rLStYzCMQxLnVNZcKvq+f7x8gnEfW2Fgm&#10;BU9ysNtO3jaYajtwRv3FlyJA2KWooPK+TaV0eUUG3dy2xMErbGfQB9mVUnc4BLhpZBxFK2mw5rBQ&#10;YUuHivLH5ccoSFyc9c9h+XU12fFe1MVtdZKJUrPpuF+D8DT6//Bf+6wVxMkSfs+E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1DJxAAAANwAAAAPAAAAAAAAAAAA&#10;AAAAAKECAABkcnMvZG93bnJldi54bWxQSwUGAAAAAAQABAD5AAAAkgMAAAAA&#10;" strokecolor="red" strokeweight=".07139mm"/>
                <v:line id="Line 254" o:spid="_x0000_s1028" style="position:absolute;visibility:visible;mso-wrap-style:square" from="24,3" to="24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1UsQAAADcAAAADwAAAGRycy9kb3ducmV2LnhtbESPT2vCQBTE7wW/w/KE3urG0IhEVxGp&#10;6K1EvXh7Zl/+YPZtyG6T+O3dQqHHYWZ+w6y3o2lET52rLSuYzyIQxLnVNZcKrpfDxxKE88gaG8uk&#10;4EkOtpvJ2xpTbQfOqD/7UgQIuxQVVN63qZQur8igm9mWOHiF7Qz6ILtS6g6HADeNjKNoIQ3WHBYq&#10;bGlfUf44/xgFiYuz/jl8fl9M9nUv6uK2OMpEqffpuFuB8DT6//Bf+6QVxEkCv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/VSxAAAANwAAAAPAAAAAAAAAAAA&#10;AAAAAKECAABkcnMvZG93bnJldi54bWxQSwUGAAAAAAQABAD5AAAAkgMAAAAA&#10;" strokecolor="red" strokeweight=".07139mm"/>
                <v:line id="Line 253" o:spid="_x0000_s1029" style="position:absolute;visibility:visible;mso-wrap-style:square" from="3,45" to="4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rJcQAAADcAAAADwAAAGRycy9kb3ducmV2LnhtbESPT2vCQBTE7wW/w/KE3urG0ARJXaWI&#10;Ym8l6sXba/blD82+Ddk1id++WxA8DjPzG2a9nUwrBupdY1nBchGBIC6sbrhScDkf3lYgnEfW2Fom&#10;BXdysN3MXtaYaTtyTsPJVyJA2GWooPa+y6R0RU0G3cJ2xMErbW/QB9lXUvc4BrhpZRxFqTTYcFio&#10;saNdTcXv6WYUJC7Oh/v4/n02+f6nbMprepSJUq/z6fMDhKfJP8OP9pdWECcp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WslxAAAANwAAAAPAAAAAAAAAAAA&#10;AAAAAKECAABkcnMvZG93bnJldi54bWxQSwUGAAAAAAQABAD5AAAAkgMAAAAA&#10;" strokecolor="red" strokeweight=".07139mm"/>
                <w10:anchorlock/>
              </v:group>
            </w:pict>
          </mc:Fallback>
        </mc:AlternateContent>
      </w:r>
      <w:r w:rsidR="009114CE">
        <w:rPr>
          <w:rFonts w:ascii="Arial"/>
          <w:sz w:val="4"/>
        </w:rPr>
        <w:tab/>
      </w: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313C5831" wp14:editId="76B80CFC">
                <wp:extent cx="30480" cy="30480"/>
                <wp:effectExtent l="11430" t="10160" r="5715" b="6985"/>
                <wp:docPr id="249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0" y="0"/>
                          <a:chExt cx="48" cy="48"/>
                        </a:xfrm>
                      </wpg:grpSpPr>
                      <wps:wsp>
                        <wps:cNvPr id="25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45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24" y="2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" y="45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77536" id="Group 248" o:spid="_x0000_s1026" style="width:2.4pt;height:2.4pt;mso-position-horizontal-relative:char;mso-position-vertical-relative:line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">
                <v:line id="Line 251" o:spid="_x0000_s1027" style="position:absolute;visibility:visible;mso-wrap-style:square" from="45,45" to="4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WysEAAADcAAAADwAAAGRycy9kb3ducmV2LnhtbERPy2qDQBTdF/IPww10V8dKlGIzCSWk&#10;pLuidpPdjXN9UOeOOFM1f99ZFLo8nPf+uJpBzDS53rKC5ygGQVxb3XOr4Kt6f3oB4TyyxsEyKbiT&#10;g+Nh87DHXNuFC5pL34oQwi5HBZ33Yy6lqzsy6CI7EgeusZNBH+DUSj3hEsLNIJM4zqTBnkNDhyOd&#10;Oqq/yx+jIHVJMd+X3WdlivOt6ZtrdpGpUo/b9e0VhKfV/4v/3B9aQZKG+eFMOAL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FbKwQAAANwAAAAPAAAAAAAAAAAAAAAA&#10;AKECAABkcnMvZG93bnJldi54bWxQSwUGAAAAAAQABAD5AAAAjwMAAAAA&#10;" strokecolor="red" strokeweight=".07139mm"/>
                <v:line id="Line 250" o:spid="_x0000_s1028" style="position:absolute;visibility:visible;mso-wrap-style:square" from="24,2" to="24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zUcQAAADcAAAADwAAAGRycy9kb3ducmV2LnhtbESPT2vCQBTE7wW/w/KE3urG0IhEVxGp&#10;2FuJevH2zL78wezbkN0m8dt3C4LHYWZ+w6y3o2lET52rLSuYzyIQxLnVNZcKLufDxxKE88gaG8uk&#10;4EEOtpvJ2xpTbQfOqD/5UgQIuxQVVN63qZQur8igm9mWOHiF7Qz6ILtS6g6HADeNjKNoIQ3WHBYq&#10;bGlfUX4//RoFiYuz/jF8/pxN9nUr6uK6OMpEqffpuFuB8DT6V/jZ/tYK4mQO/2fCEZ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8PNRxAAAANwAAAAPAAAAAAAAAAAA&#10;AAAAAKECAABkcnMvZG93bnJldi54bWxQSwUGAAAAAAQABAD5AAAAkgMAAAAA&#10;" strokecolor="red" strokeweight=".07139mm"/>
                <v:line id="Line 249" o:spid="_x0000_s1029" style="position:absolute;visibility:visible;mso-wrap-style:square" from="3,45" to="4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tJsQAAADcAAAADwAAAGRycy9kb3ducmV2LnhtbESPT2vCQBTE7wW/w/KE3urG0IhEVxGp&#10;6K1EvXh7Zl/+YPZtyG6T+O3dQqHHYWZ+w6y3o2lET52rLSuYzyIQxLnVNZcKrpfDxxKE88gaG8uk&#10;4EkOtpvJ2xpTbQfOqD/7UgQIuxQVVN63qZQur8igm9mWOHiF7Qz6ILtS6g6HADeNjKNoIQ3WHBYq&#10;bGlfUf44/xgFiYuz/jl8fl9M9nUv6uK2OMpEqffpuFuB8DT6//Bf+6QVxEkMv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m0mxAAAANwAAAAPAAAAAAAAAAAA&#10;AAAAAKECAABkcnMvZG93bnJldi54bWxQSwUGAAAAAAQABAD5AAAAkgMAAAAA&#10;" strokecolor="red" strokeweight=".07139mm"/>
                <w10:anchorlock/>
              </v:group>
            </w:pict>
          </mc:Fallback>
        </mc:AlternateContent>
      </w:r>
    </w:p>
    <w:p w14:paraId="29992B51" w14:textId="77777777" w:rsidR="008D2B72" w:rsidRDefault="008D2B72">
      <w:pPr>
        <w:pStyle w:val="Corpsdetexte"/>
        <w:spacing w:before="1"/>
        <w:rPr>
          <w:rFonts w:ascii="Arial"/>
          <w:sz w:val="10"/>
        </w:rPr>
      </w:pPr>
    </w:p>
    <w:p w14:paraId="741F8FE6" w14:textId="22B9A9E2" w:rsidR="008D2B72" w:rsidRDefault="009D047C">
      <w:pPr>
        <w:spacing w:before="1"/>
        <w:ind w:left="247" w:right="1405"/>
        <w:rPr>
          <w:rFonts w:ascii="Arial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BAA8650" wp14:editId="1FABF3EE">
                <wp:simplePos x="0" y="0"/>
                <wp:positionH relativeFrom="page">
                  <wp:posOffset>3717925</wp:posOffset>
                </wp:positionH>
                <wp:positionV relativeFrom="paragraph">
                  <wp:posOffset>1574800</wp:posOffset>
                </wp:positionV>
                <wp:extent cx="132080" cy="570865"/>
                <wp:effectExtent l="0" t="1599565" r="1388745" b="0"/>
                <wp:wrapNone/>
                <wp:docPr id="248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080" cy="570865"/>
                        </a:xfrm>
                        <a:custGeom>
                          <a:avLst/>
                          <a:gdLst>
                            <a:gd name="T0" fmla="+- 0 8146 5855"/>
                            <a:gd name="T1" fmla="*/ T0 w 208"/>
                            <a:gd name="T2" fmla="+- 0 324 2480"/>
                            <a:gd name="T3" fmla="*/ 324 h 899"/>
                            <a:gd name="T4" fmla="+- 0 8234 5855"/>
                            <a:gd name="T5" fmla="*/ T4 w 208"/>
                            <a:gd name="T6" fmla="+- 0 324 2480"/>
                            <a:gd name="T7" fmla="*/ 324 h 899"/>
                            <a:gd name="T8" fmla="+- 0 8234 5855"/>
                            <a:gd name="T9" fmla="*/ T8 w 208"/>
                            <a:gd name="T10" fmla="+- 0 280 2480"/>
                            <a:gd name="T11" fmla="*/ 280 h 899"/>
                            <a:gd name="T12" fmla="+- 0 8146 5855"/>
                            <a:gd name="T13" fmla="*/ T12 w 208"/>
                            <a:gd name="T14" fmla="+- 0 280 2480"/>
                            <a:gd name="T15" fmla="*/ 280 h 899"/>
                            <a:gd name="T16" fmla="+- 0 8146 5855"/>
                            <a:gd name="T17" fmla="*/ T16 w 208"/>
                            <a:gd name="T18" fmla="+- 0 324 2480"/>
                            <a:gd name="T19" fmla="*/ 324 h 899"/>
                            <a:gd name="T20" fmla="+- 0 8146 5855"/>
                            <a:gd name="T21" fmla="*/ T20 w 208"/>
                            <a:gd name="T22" fmla="+- 0 280 2480"/>
                            <a:gd name="T23" fmla="*/ 280 h 899"/>
                            <a:gd name="T24" fmla="+- 0 8234 5855"/>
                            <a:gd name="T25" fmla="*/ T24 w 208"/>
                            <a:gd name="T26" fmla="+- 0 280 2480"/>
                            <a:gd name="T27" fmla="*/ 280 h 899"/>
                            <a:gd name="T28" fmla="+- 0 8234 5855"/>
                            <a:gd name="T29" fmla="*/ T28 w 208"/>
                            <a:gd name="T30" fmla="+- 0 186 2480"/>
                            <a:gd name="T31" fmla="*/ 186 h 899"/>
                            <a:gd name="T32" fmla="+- 0 8146 5855"/>
                            <a:gd name="T33" fmla="*/ T32 w 208"/>
                            <a:gd name="T34" fmla="+- 0 186 2480"/>
                            <a:gd name="T35" fmla="*/ 186 h 899"/>
                            <a:gd name="T36" fmla="+- 0 8146 5855"/>
                            <a:gd name="T37" fmla="*/ T36 w 208"/>
                            <a:gd name="T38" fmla="+- 0 280 2480"/>
                            <a:gd name="T39" fmla="*/ 280 h 899"/>
                            <a:gd name="T40" fmla="+- 0 8190 5855"/>
                            <a:gd name="T41" fmla="*/ T40 w 208"/>
                            <a:gd name="T42" fmla="+- 0 324 2480"/>
                            <a:gd name="T43" fmla="*/ 324 h 899"/>
                            <a:gd name="T44" fmla="+- 0 8190 5855"/>
                            <a:gd name="T45" fmla="*/ T44 w 208"/>
                            <a:gd name="T46" fmla="+- 0 359 2480"/>
                            <a:gd name="T47" fmla="*/ 359 h 899"/>
                            <a:gd name="T48" fmla="+- 0 8171 5855"/>
                            <a:gd name="T49" fmla="*/ T48 w 208"/>
                            <a:gd name="T50" fmla="+- 0 359 2480"/>
                            <a:gd name="T51" fmla="*/ 359 h 899"/>
                            <a:gd name="T52" fmla="+- 0 8209 5855"/>
                            <a:gd name="T53" fmla="*/ T52 w 208"/>
                            <a:gd name="T54" fmla="+- 0 359 2480"/>
                            <a:gd name="T55" fmla="*/ 359 h 899"/>
                            <a:gd name="T56" fmla="+- 0 8190 5855"/>
                            <a:gd name="T57" fmla="*/ T56 w 208"/>
                            <a:gd name="T58" fmla="+- 0 186 2480"/>
                            <a:gd name="T59" fmla="*/ 186 h 899"/>
                            <a:gd name="T60" fmla="+- 0 8190 5855"/>
                            <a:gd name="T61" fmla="*/ T60 w 208"/>
                            <a:gd name="T62" fmla="+- 0 -20 2480"/>
                            <a:gd name="T63" fmla="*/ -20 h 899"/>
                            <a:gd name="T64" fmla="+- 0 8171 5855"/>
                            <a:gd name="T65" fmla="*/ T64 w 208"/>
                            <a:gd name="T66" fmla="+- 0 -20 2480"/>
                            <a:gd name="T67" fmla="*/ -20 h 899"/>
                            <a:gd name="T68" fmla="+- 0 8209 5855"/>
                            <a:gd name="T69" fmla="*/ T68 w 208"/>
                            <a:gd name="T70" fmla="+- 0 -20 2480"/>
                            <a:gd name="T71" fmla="*/ -20 h 8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08" h="899">
                              <a:moveTo>
                                <a:pt x="2291" y="-2156"/>
                              </a:moveTo>
                              <a:lnTo>
                                <a:pt x="2379" y="-2156"/>
                              </a:lnTo>
                              <a:lnTo>
                                <a:pt x="2379" y="-2200"/>
                              </a:lnTo>
                              <a:lnTo>
                                <a:pt x="2291" y="-2200"/>
                              </a:lnTo>
                              <a:lnTo>
                                <a:pt x="2291" y="-2156"/>
                              </a:lnTo>
                              <a:close/>
                              <a:moveTo>
                                <a:pt x="2291" y="-2200"/>
                              </a:moveTo>
                              <a:lnTo>
                                <a:pt x="2379" y="-2200"/>
                              </a:lnTo>
                              <a:lnTo>
                                <a:pt x="2379" y="-2294"/>
                              </a:lnTo>
                              <a:lnTo>
                                <a:pt x="2291" y="-2294"/>
                              </a:lnTo>
                              <a:lnTo>
                                <a:pt x="2291" y="-2200"/>
                              </a:lnTo>
                              <a:close/>
                              <a:moveTo>
                                <a:pt x="2335" y="-2156"/>
                              </a:moveTo>
                              <a:lnTo>
                                <a:pt x="2335" y="-2121"/>
                              </a:lnTo>
                              <a:moveTo>
                                <a:pt x="2316" y="-2121"/>
                              </a:moveTo>
                              <a:lnTo>
                                <a:pt x="2354" y="-2121"/>
                              </a:lnTo>
                              <a:moveTo>
                                <a:pt x="2335" y="-2294"/>
                              </a:moveTo>
                              <a:lnTo>
                                <a:pt x="2335" y="-2500"/>
                              </a:lnTo>
                              <a:moveTo>
                                <a:pt x="2316" y="-2500"/>
                              </a:moveTo>
                              <a:lnTo>
                                <a:pt x="2354" y="-2500"/>
                              </a:lnTo>
                            </a:path>
                          </a:pathLst>
                        </a:custGeom>
                        <a:noFill/>
                        <a:ln w="53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B83E9" id="AutoShape 247" o:spid="_x0000_s1026" style="position:absolute;margin-left:292.75pt;margin-top:124pt;width:10.4pt;height:44.95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" path="m2291,-2156r88,l2379,-2200r-88,l2291,-2156xm2291,-2200r88,l2379,-2294r-88,l2291,-2200xm2335,-2156r,35m2316,-2121r38,m2335,-2294r,-206m2316,-2500r38,e" filled="f" strokeweight=".14875mm">
                <v:path arrowok="t" o:connecttype="custom" o:connectlocs="1454785,205740;1510665,205740;1510665,177800;1454785,177800;1454785,205740;1454785,177800;1510665,177800;1510665,118110;1454785,118110;1454785,177800;1482725,205740;1482725,227965;1470660,227965;1494790,227965;1482725,118110;1482725,-12700;1470660,-12700;1494790,-127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67EF9070" wp14:editId="36CE630F">
                <wp:simplePos x="0" y="0"/>
                <wp:positionH relativeFrom="page">
                  <wp:posOffset>5440045</wp:posOffset>
                </wp:positionH>
                <wp:positionV relativeFrom="paragraph">
                  <wp:posOffset>194310</wp:posOffset>
                </wp:positionV>
                <wp:extent cx="76200" cy="97155"/>
                <wp:effectExtent l="1270" t="9525" r="8255" b="7620"/>
                <wp:wrapNone/>
                <wp:docPr id="245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97155"/>
                          <a:chOff x="8567" y="306"/>
                          <a:chExt cx="120" cy="153"/>
                        </a:xfrm>
                      </wpg:grpSpPr>
                      <wps:wsp>
                        <wps:cNvPr id="24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579" y="422"/>
                            <a:ext cx="95" cy="0"/>
                          </a:xfrm>
                          <a:prstGeom prst="line">
                            <a:avLst/>
                          </a:prstGeom>
                          <a:noFill/>
                          <a:ln w="149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245"/>
                        <wps:cNvSpPr>
                          <a:spLocks/>
                        </wps:cNvSpPr>
                        <wps:spPr bwMode="auto">
                          <a:xfrm>
                            <a:off x="6890" y="3265"/>
                            <a:ext cx="207" cy="341"/>
                          </a:xfrm>
                          <a:custGeom>
                            <a:avLst/>
                            <a:gdLst>
                              <a:gd name="T0" fmla="+- 0 8583 6890"/>
                              <a:gd name="T1" fmla="*/ T0 w 207"/>
                              <a:gd name="T2" fmla="+- 0 382 3265"/>
                              <a:gd name="T3" fmla="*/ 382 h 341"/>
                              <a:gd name="T4" fmla="+- 0 8670 6890"/>
                              <a:gd name="T5" fmla="*/ T4 w 207"/>
                              <a:gd name="T6" fmla="+- 0 382 3265"/>
                              <a:gd name="T7" fmla="*/ 382 h 341"/>
                              <a:gd name="T8" fmla="+- 0 8670 6890"/>
                              <a:gd name="T9" fmla="*/ T8 w 207"/>
                              <a:gd name="T10" fmla="+- 0 415 3265"/>
                              <a:gd name="T11" fmla="*/ 415 h 341"/>
                              <a:gd name="T12" fmla="+- 0 8583 6890"/>
                              <a:gd name="T13" fmla="*/ T12 w 207"/>
                              <a:gd name="T14" fmla="+- 0 415 3265"/>
                              <a:gd name="T15" fmla="*/ 415 h 341"/>
                              <a:gd name="T16" fmla="+- 0 8583 6890"/>
                              <a:gd name="T17" fmla="*/ T16 w 207"/>
                              <a:gd name="T18" fmla="+- 0 382 3265"/>
                              <a:gd name="T19" fmla="*/ 382 h 341"/>
                              <a:gd name="T20" fmla="+- 0 8627 6890"/>
                              <a:gd name="T21" fmla="*/ T20 w 207"/>
                              <a:gd name="T22" fmla="+- 0 430 3265"/>
                              <a:gd name="T23" fmla="*/ 430 h 341"/>
                              <a:gd name="T24" fmla="+- 0 8627 6890"/>
                              <a:gd name="T25" fmla="*/ T24 w 207"/>
                              <a:gd name="T26" fmla="+- 0 454 3265"/>
                              <a:gd name="T27" fmla="*/ 454 h 341"/>
                              <a:gd name="T28" fmla="+- 0 8608 6890"/>
                              <a:gd name="T29" fmla="*/ T28 w 207"/>
                              <a:gd name="T30" fmla="+- 0 454 3265"/>
                              <a:gd name="T31" fmla="*/ 454 h 341"/>
                              <a:gd name="T32" fmla="+- 0 8646 6890"/>
                              <a:gd name="T33" fmla="*/ T32 w 207"/>
                              <a:gd name="T34" fmla="+- 0 454 3265"/>
                              <a:gd name="T35" fmla="*/ 454 h 341"/>
                              <a:gd name="T36" fmla="+- 0 8627 6890"/>
                              <a:gd name="T37" fmla="*/ T36 w 207"/>
                              <a:gd name="T38" fmla="+- 0 383 3265"/>
                              <a:gd name="T39" fmla="*/ 383 h 341"/>
                              <a:gd name="T40" fmla="+- 0 8627 6890"/>
                              <a:gd name="T41" fmla="*/ T40 w 207"/>
                              <a:gd name="T42" fmla="+- 0 311 3265"/>
                              <a:gd name="T43" fmla="*/ 311 h 341"/>
                              <a:gd name="T44" fmla="+- 0 8608 6890"/>
                              <a:gd name="T45" fmla="*/ T44 w 207"/>
                              <a:gd name="T46" fmla="+- 0 311 3265"/>
                              <a:gd name="T47" fmla="*/ 311 h 341"/>
                              <a:gd name="T48" fmla="+- 0 8646 6890"/>
                              <a:gd name="T49" fmla="*/ T48 w 207"/>
                              <a:gd name="T50" fmla="+- 0 311 3265"/>
                              <a:gd name="T51" fmla="*/ 311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7" h="341">
                                <a:moveTo>
                                  <a:pt x="1693" y="-2883"/>
                                </a:moveTo>
                                <a:lnTo>
                                  <a:pt x="1780" y="-2883"/>
                                </a:lnTo>
                                <a:lnTo>
                                  <a:pt x="1780" y="-2850"/>
                                </a:lnTo>
                                <a:lnTo>
                                  <a:pt x="1693" y="-2850"/>
                                </a:lnTo>
                                <a:lnTo>
                                  <a:pt x="1693" y="-2883"/>
                                </a:lnTo>
                                <a:close/>
                                <a:moveTo>
                                  <a:pt x="1737" y="-2835"/>
                                </a:moveTo>
                                <a:lnTo>
                                  <a:pt x="1737" y="-2811"/>
                                </a:lnTo>
                                <a:moveTo>
                                  <a:pt x="1718" y="-2811"/>
                                </a:moveTo>
                                <a:lnTo>
                                  <a:pt x="1756" y="-2811"/>
                                </a:lnTo>
                                <a:moveTo>
                                  <a:pt x="1737" y="-2882"/>
                                </a:moveTo>
                                <a:lnTo>
                                  <a:pt x="1737" y="-2954"/>
                                </a:lnTo>
                                <a:moveTo>
                                  <a:pt x="1718" y="-2954"/>
                                </a:moveTo>
                                <a:lnTo>
                                  <a:pt x="1756" y="-2954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F9CDA" id="Group 244" o:spid="_x0000_s1026" style="position:absolute;margin-left:428.35pt;margin-top:15.3pt;width:6pt;height:7.65pt;z-index:251614720;mso-position-horizontal-relative:page" coordorigin="8567,306" coordsize="120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">
                <v:line id="Line 246" o:spid="_x0000_s1027" style="position:absolute;visibility:visible;mso-wrap-style:square" from="8579,422" to="8674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WZsYAAADcAAAADwAAAGRycy9kb3ducmV2LnhtbESPQWvCQBSE74L/YXlCL6IbpahEVxGh&#10;0FuraYventnXJDT7NmTXJPrrXUHocZiZb5jVpjOlaKh2hWUFk3EEgji1uuBMwVfyNlqAcB5ZY2mZ&#10;FFzJwWbd760w1rblPTUHn4kAYRejgtz7KpbSpTkZdGNbEQfv19YGfZB1JnWNbYCbUk6jaCYNFhwW&#10;cqxol1P6d7gYBZ/yZzj/viUfTXs6X46LY5LOdzelXgbddgnCU+f/w8/2u1YwfZ3B40w4AnJ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mbGAAAA3AAAAA8AAAAAAAAA&#10;AAAAAAAAoQIAAGRycy9kb3ducmV2LnhtbFBLBQYAAAAABAAEAPkAAACUAwAAAAA=&#10;" strokeweight=".41647mm"/>
                <v:shape id="AutoShape 245" o:spid="_x0000_s1028" style="position:absolute;left:6890;top:3265;width:207;height:341;visibility:visible;mso-wrap-style:square;v-text-anchor:top" coordsize="207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nOcUA&#10;AADcAAAADwAAAGRycy9kb3ducmV2LnhtbESPQWsCMRSE7wX/Q3iCt5pVpK2rUVQo9OBBrRdvj81z&#10;s7p5WZJ03f33TUHocZiZb5jlurO1aMmHyrGCyTgDQVw4XXGp4Pz9+foBIkRkjbVjUtBTgPVq8LLE&#10;XLsHH6k9xVIkCIccFZgYm1zKUBiyGMauIU7e1XmLMUlfSu3xkeC2ltMse5MWK04LBhvaGSrupx+r&#10;oOo2u33fXi6He+/Pcn471tu9UWo07DYLEJG6+B9+tr+0gunsHf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yc5xQAAANwAAAAPAAAAAAAAAAAAAAAAAJgCAABkcnMv&#10;ZG93bnJldi54bWxQSwUGAAAAAAQABAD1AAAAigMAAAAA&#10;" path="m1693,-2883r87,l1780,-2850r-87,l1693,-2883xm1737,-2835r,24m1718,-2811r38,m1737,-2882r,-72m1718,-2954r38,e" filled="f" strokeweight=".14875mm">
                  <v:path arrowok="t" o:connecttype="custom" o:connectlocs="1693,382;1780,382;1780,415;1693,415;1693,382;1737,430;1737,454;1718,454;1756,454;1737,383;1737,311;1718,311;1756,311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6C850FAC" wp14:editId="4A3FEB51">
                <wp:simplePos x="0" y="0"/>
                <wp:positionH relativeFrom="page">
                  <wp:posOffset>5853430</wp:posOffset>
                </wp:positionH>
                <wp:positionV relativeFrom="paragraph">
                  <wp:posOffset>-3810</wp:posOffset>
                </wp:positionV>
                <wp:extent cx="81280" cy="186055"/>
                <wp:effectExtent l="5080" t="1905" r="0" b="2540"/>
                <wp:wrapNone/>
                <wp:docPr id="241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186055"/>
                          <a:chOff x="9218" y="-6"/>
                          <a:chExt cx="128" cy="293"/>
                        </a:xfrm>
                      </wpg:grpSpPr>
                      <wps:wsp>
                        <wps:cNvPr id="242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9238" y="144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9234" y="132"/>
                            <a:ext cx="95" cy="0"/>
                          </a:xfrm>
                          <a:prstGeom prst="line">
                            <a:avLst/>
                          </a:prstGeom>
                          <a:noFill/>
                          <a:ln w="201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241"/>
                        <wps:cNvSpPr>
                          <a:spLocks/>
                        </wps:cNvSpPr>
                        <wps:spPr bwMode="auto">
                          <a:xfrm>
                            <a:off x="8502" y="2526"/>
                            <a:ext cx="90" cy="673"/>
                          </a:xfrm>
                          <a:custGeom>
                            <a:avLst/>
                            <a:gdLst>
                              <a:gd name="T0" fmla="+- 0 9281 8502"/>
                              <a:gd name="T1" fmla="*/ T0 w 90"/>
                              <a:gd name="T2" fmla="+- 0 201 2526"/>
                              <a:gd name="T3" fmla="*/ 201 h 673"/>
                              <a:gd name="T4" fmla="+- 0 9281 8502"/>
                              <a:gd name="T5" fmla="*/ T4 w 90"/>
                              <a:gd name="T6" fmla="+- 0 283 2526"/>
                              <a:gd name="T7" fmla="*/ 283 h 673"/>
                              <a:gd name="T8" fmla="+- 0 9263 8502"/>
                              <a:gd name="T9" fmla="*/ T8 w 90"/>
                              <a:gd name="T10" fmla="+- 0 283 2526"/>
                              <a:gd name="T11" fmla="*/ 283 h 673"/>
                              <a:gd name="T12" fmla="+- 0 9300 8502"/>
                              <a:gd name="T13" fmla="*/ T12 w 90"/>
                              <a:gd name="T14" fmla="+- 0 283 2526"/>
                              <a:gd name="T15" fmla="*/ 283 h 673"/>
                              <a:gd name="T16" fmla="+- 0 9281 8502"/>
                              <a:gd name="T17" fmla="*/ T16 w 90"/>
                              <a:gd name="T18" fmla="+- 0 120 2526"/>
                              <a:gd name="T19" fmla="*/ 120 h 673"/>
                              <a:gd name="T20" fmla="+- 0 9281 8502"/>
                              <a:gd name="T21" fmla="*/ T20 w 90"/>
                              <a:gd name="T22" fmla="+- 0 -1 2526"/>
                              <a:gd name="T23" fmla="*/ -1 h 673"/>
                              <a:gd name="T24" fmla="+- 0 9263 8502"/>
                              <a:gd name="T25" fmla="*/ T24 w 90"/>
                              <a:gd name="T26" fmla="+- 0 -1 2526"/>
                              <a:gd name="T27" fmla="*/ -1 h 673"/>
                              <a:gd name="T28" fmla="+- 0 9300 8502"/>
                              <a:gd name="T29" fmla="*/ T28 w 90"/>
                              <a:gd name="T30" fmla="+- 0 -1 2526"/>
                              <a:gd name="T31" fmla="*/ -1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" h="673">
                                <a:moveTo>
                                  <a:pt x="779" y="-2325"/>
                                </a:moveTo>
                                <a:lnTo>
                                  <a:pt x="779" y="-2243"/>
                                </a:lnTo>
                                <a:moveTo>
                                  <a:pt x="761" y="-2243"/>
                                </a:moveTo>
                                <a:lnTo>
                                  <a:pt x="798" y="-2243"/>
                                </a:lnTo>
                                <a:moveTo>
                                  <a:pt x="779" y="-2406"/>
                                </a:moveTo>
                                <a:lnTo>
                                  <a:pt x="779" y="-2527"/>
                                </a:lnTo>
                                <a:moveTo>
                                  <a:pt x="761" y="-2527"/>
                                </a:moveTo>
                                <a:lnTo>
                                  <a:pt x="798" y="-2527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47F71" id="Group 240" o:spid="_x0000_s1026" style="position:absolute;margin-left:460.9pt;margin-top:-.3pt;width:6.4pt;height:14.65pt;z-index:-251621888;mso-position-horizontal-relative:page" coordorigin="9218,-6" coordsize="12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">
                <v:rect id="Rectangle 243" o:spid="_x0000_s1027" style="position:absolute;left:9238;top:144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qn8UA&#10;AADcAAAADwAAAGRycy9kb3ducmV2LnhtbESP0YrCMBRE3wX/IVzBF9F0q+jSNYosij4oorsfcGmu&#10;bbW5KU3U6tdvFgQfh5k5w0znjSnFjWpXWFbwMYhAEKdWF5wp+P1Z9T9BOI+ssbRMCh7kYD5rt6aY&#10;aHvnA92OPhMBwi5BBbn3VSKlS3My6Aa2Ig7eydYGfZB1JnWN9wA3pYyjaCwNFhwWcqzoO6f0crwa&#10;BZM9Dp+9827djLej5XJ13ZdZLJXqdprFFwhPjX+HX+2NVhCPYvg/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CqfxQAAANwAAAAPAAAAAAAAAAAAAAAAAJgCAABkcnMv&#10;ZG93bnJldi54bWxQSwUGAAAAAAQABAD1AAAAigMAAAAA&#10;" filled="f" strokeweight=".14875mm"/>
                <v:line id="Line 242" o:spid="_x0000_s1028" style="position:absolute;visibility:visible;mso-wrap-style:square" from="9234,132" to="9329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nysQAAADcAAAADwAAAGRycy9kb3ducmV2LnhtbESPT4vCMBTE7wv7HcJb8LJo6p8VqaZF&#10;FMGDF3Xx/GiebdnmpdtEW/30RhA8DjPzG2aRdqYSV2pcaVnBcBCBIM6sLjlX8Hvc9GcgnEfWWFkm&#10;BTdykCafHwuMtW15T9eDz0WAsItRQeF9HUvpsoIMuoGtiYN3to1BH2STS91gG+CmkqMomkqDJYeF&#10;AmtaFZT9HS5GQdny/2a/y9fje2Z2zv6YVfV9Uqr31S3nIDx1/h1+tbdawWgyhueZcARk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+fKxAAAANwAAAAPAAAAAAAAAAAA&#10;AAAAAKECAABkcnMvZG93bnJldi54bWxQSwUGAAAAAAQABAD5AAAAkgMAAAAA&#10;" strokeweight=".55925mm"/>
                <v:shape id="AutoShape 241" o:spid="_x0000_s1029" style="position:absolute;left:8502;top:2526;width:90;height:673;visibility:visible;mso-wrap-style:square;v-text-anchor:top" coordsize="90,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AxMUA&#10;AADcAAAADwAAAGRycy9kb3ducmV2LnhtbESPT2sCMRTE7wW/Q3hCb5rVStXVKCoUCu3Bf+j1sXnu&#10;RjcvyyZd12/fFIQeh5n5DTNftrYUDdXeOFYw6CcgiDOnDecKjoeP3gSED8gaS8ek4EEelovOyxxT&#10;7e68o2YfchEh7FNUUIRQpVL6rCCLvu8q4uhdXG0xRFnnUtd4j3BbymGSvEuLhuNCgRVtCspu+x+r&#10;4GTwhl/jJjtvp2ttNtfJ4O3xrdRrt13NQARqw3/42f7UCoajE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ADExQAAANwAAAAPAAAAAAAAAAAAAAAAAJgCAABkcnMv&#10;ZG93bnJldi54bWxQSwUGAAAAAAQABAD1AAAAigMAAAAA&#10;" path="m779,-2325r,82m761,-2243r37,m779,-2406r,-121m761,-2527r37,e" filled="f" strokeweight=".14875mm">
                  <v:path arrowok="t" o:connecttype="custom" o:connectlocs="779,201;779,283;761,283;798,283;779,120;779,-1;761,-1;798,-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47B72468" wp14:editId="63E94F9F">
                <wp:simplePos x="0" y="0"/>
                <wp:positionH relativeFrom="page">
                  <wp:posOffset>6131560</wp:posOffset>
                </wp:positionH>
                <wp:positionV relativeFrom="paragraph">
                  <wp:posOffset>-14605</wp:posOffset>
                </wp:positionV>
                <wp:extent cx="80010" cy="129540"/>
                <wp:effectExtent l="6985" t="10160" r="8255" b="3175"/>
                <wp:wrapNone/>
                <wp:docPr id="238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" cy="129540"/>
                          <a:chOff x="9656" y="-23"/>
                          <a:chExt cx="126" cy="204"/>
                        </a:xfrm>
                      </wpg:grpSpPr>
                      <wps:wsp>
                        <wps:cNvPr id="239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9671" y="120"/>
                            <a:ext cx="95" cy="0"/>
                          </a:xfrm>
                          <a:prstGeom prst="line">
                            <a:avLst/>
                          </a:prstGeom>
                          <a:noFill/>
                          <a:ln w="188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38"/>
                        <wps:cNvSpPr>
                          <a:spLocks/>
                        </wps:cNvSpPr>
                        <wps:spPr bwMode="auto">
                          <a:xfrm>
                            <a:off x="9480" y="2485"/>
                            <a:ext cx="207" cy="461"/>
                          </a:xfrm>
                          <a:custGeom>
                            <a:avLst/>
                            <a:gdLst>
                              <a:gd name="T0" fmla="+- 0 9675 9480"/>
                              <a:gd name="T1" fmla="*/ T0 w 207"/>
                              <a:gd name="T2" fmla="+- 0 71 2485"/>
                              <a:gd name="T3" fmla="*/ 71 h 461"/>
                              <a:gd name="T4" fmla="+- 0 9762 9480"/>
                              <a:gd name="T5" fmla="*/ T4 w 207"/>
                              <a:gd name="T6" fmla="+- 0 71 2485"/>
                              <a:gd name="T7" fmla="*/ 71 h 461"/>
                              <a:gd name="T8" fmla="+- 0 9762 9480"/>
                              <a:gd name="T9" fmla="*/ T8 w 207"/>
                              <a:gd name="T10" fmla="+- 0 109 2485"/>
                              <a:gd name="T11" fmla="*/ 109 h 461"/>
                              <a:gd name="T12" fmla="+- 0 9675 9480"/>
                              <a:gd name="T13" fmla="*/ T12 w 207"/>
                              <a:gd name="T14" fmla="+- 0 109 2485"/>
                              <a:gd name="T15" fmla="*/ 109 h 461"/>
                              <a:gd name="T16" fmla="+- 0 9675 9480"/>
                              <a:gd name="T17" fmla="*/ T16 w 207"/>
                              <a:gd name="T18" fmla="+- 0 71 2485"/>
                              <a:gd name="T19" fmla="*/ 71 h 461"/>
                              <a:gd name="T20" fmla="+- 0 9718 9480"/>
                              <a:gd name="T21" fmla="*/ T20 w 207"/>
                              <a:gd name="T22" fmla="+- 0 130 2485"/>
                              <a:gd name="T23" fmla="*/ 130 h 461"/>
                              <a:gd name="T24" fmla="+- 0 9718 9480"/>
                              <a:gd name="T25" fmla="*/ T24 w 207"/>
                              <a:gd name="T26" fmla="+- 0 176 2485"/>
                              <a:gd name="T27" fmla="*/ 176 h 461"/>
                              <a:gd name="T28" fmla="+- 0 9699 9480"/>
                              <a:gd name="T29" fmla="*/ T28 w 207"/>
                              <a:gd name="T30" fmla="+- 0 176 2485"/>
                              <a:gd name="T31" fmla="*/ 176 h 461"/>
                              <a:gd name="T32" fmla="+- 0 9737 9480"/>
                              <a:gd name="T33" fmla="*/ T32 w 207"/>
                              <a:gd name="T34" fmla="+- 0 176 2485"/>
                              <a:gd name="T35" fmla="*/ 176 h 461"/>
                              <a:gd name="T36" fmla="+- 0 9718 9480"/>
                              <a:gd name="T37" fmla="*/ T36 w 207"/>
                              <a:gd name="T38" fmla="+- 0 70 2485"/>
                              <a:gd name="T39" fmla="*/ 70 h 461"/>
                              <a:gd name="T40" fmla="+- 0 9718 9480"/>
                              <a:gd name="T41" fmla="*/ T40 w 207"/>
                              <a:gd name="T42" fmla="+- 0 -18 2485"/>
                              <a:gd name="T43" fmla="*/ -18 h 461"/>
                              <a:gd name="T44" fmla="+- 0 9699 9480"/>
                              <a:gd name="T45" fmla="*/ T44 w 207"/>
                              <a:gd name="T46" fmla="+- 0 -18 2485"/>
                              <a:gd name="T47" fmla="*/ -18 h 461"/>
                              <a:gd name="T48" fmla="+- 0 9737 9480"/>
                              <a:gd name="T49" fmla="*/ T48 w 207"/>
                              <a:gd name="T50" fmla="+- 0 -18 2485"/>
                              <a:gd name="T51" fmla="*/ -1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7" h="461">
                                <a:moveTo>
                                  <a:pt x="195" y="-2414"/>
                                </a:moveTo>
                                <a:lnTo>
                                  <a:pt x="282" y="-2414"/>
                                </a:lnTo>
                                <a:lnTo>
                                  <a:pt x="282" y="-2376"/>
                                </a:lnTo>
                                <a:lnTo>
                                  <a:pt x="195" y="-2376"/>
                                </a:lnTo>
                                <a:lnTo>
                                  <a:pt x="195" y="-2414"/>
                                </a:lnTo>
                                <a:close/>
                                <a:moveTo>
                                  <a:pt x="238" y="-2355"/>
                                </a:moveTo>
                                <a:lnTo>
                                  <a:pt x="238" y="-2309"/>
                                </a:lnTo>
                                <a:moveTo>
                                  <a:pt x="219" y="-2309"/>
                                </a:moveTo>
                                <a:lnTo>
                                  <a:pt x="257" y="-2309"/>
                                </a:lnTo>
                                <a:moveTo>
                                  <a:pt x="238" y="-2415"/>
                                </a:moveTo>
                                <a:lnTo>
                                  <a:pt x="238" y="-2503"/>
                                </a:lnTo>
                                <a:moveTo>
                                  <a:pt x="219" y="-2503"/>
                                </a:moveTo>
                                <a:lnTo>
                                  <a:pt x="257" y="-2503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787BC" id="Group 237" o:spid="_x0000_s1026" style="position:absolute;margin-left:482.8pt;margin-top:-1.15pt;width:6.3pt;height:10.2pt;z-index:-251619840;mso-position-horizontal-relative:page" coordorigin="9656,-23" coordsize="126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">
                <v:line id="Line 239" o:spid="_x0000_s1027" style="position:absolute;visibility:visible;mso-wrap-style:square" from="9671,120" to="9766,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igMYAAADcAAAADwAAAGRycy9kb3ducmV2LnhtbESPQWvCQBSE74X+h+UVems2tSHU6Cqh&#10;pSV4EVMRvD2yzyQ0+zZkt5r8+64geBxm5htmuR5NJ840uNaygtcoBkFcWd1yrWD/8/XyDsJ5ZI2d&#10;ZVIwkYP16vFhiZm2F97RufS1CBB2GSpovO8zKV3VkEEX2Z44eCc7GPRBDrXUA14C3HRyFsepNNhy&#10;WGiwp4+Gqt/yzyjYJhvOc3nYzY9JUX1/HtsinSalnp/GfAHC0+jv4Vu70Apmb3O4nglH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LIoDGAAAA3AAAAA8AAAAAAAAA&#10;AAAAAAAAoQIAAGRycy9kb3ducmV2LnhtbFBLBQYAAAAABAAEAPkAAACUAwAAAAA=&#10;" strokeweight=".52356mm"/>
                <v:shape id="AutoShape 238" o:spid="_x0000_s1028" style="position:absolute;left:9480;top:2485;width:207;height:461;visibility:visible;mso-wrap-style:square;v-text-anchor:top" coordsize="207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sbcIA&#10;AADcAAAADwAAAGRycy9kb3ducmV2LnhtbERPy2rCQBTdF/yH4QrdFJ2YSgnRUVqhpe58i7tL5jpJ&#10;m7kTMlONf+8shC4P5z2dd7YWF2p95VjBaJiAIC6crtgo2G0/BxkIH5A11o5JwY08zGe9pynm2l15&#10;TZdNMCKGsM9RQRlCk0vpi5Is+qFriCN3dq3FEGFrpG7xGsNtLdMkeZMWK44NJTa0KKn43fxZBdnH&#10;/iXNMnn6Ohr8OZyWq9cqGKWe+937BESgLvyLH+5vrSAdx/nxTDwC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OxtwgAAANwAAAAPAAAAAAAAAAAAAAAAAJgCAABkcnMvZG93&#10;bnJldi54bWxQSwUGAAAAAAQABAD1AAAAhwMAAAAA&#10;" path="m195,-2414r87,l282,-2376r-87,l195,-2414xm238,-2355r,46m219,-2309r38,m238,-2415r,-88m219,-2503r38,e" filled="f" strokeweight=".14875mm">
                  <v:path arrowok="t" o:connecttype="custom" o:connectlocs="195,71;282,71;282,109;195,109;195,71;238,130;238,176;219,176;257,176;238,70;238,-18;219,-18;257,-18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7FC8B69" wp14:editId="65BDFE77">
                <wp:simplePos x="0" y="0"/>
                <wp:positionH relativeFrom="page">
                  <wp:posOffset>4142740</wp:posOffset>
                </wp:positionH>
                <wp:positionV relativeFrom="paragraph">
                  <wp:posOffset>34925</wp:posOffset>
                </wp:positionV>
                <wp:extent cx="18415" cy="0"/>
                <wp:effectExtent l="8890" t="12065" r="10795" b="6985"/>
                <wp:wrapNone/>
                <wp:docPr id="237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13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7E4E4" id="Line 236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6.2pt,2.75pt" to="327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3z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" strokeweight=".0371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E7D2EFD" wp14:editId="1E3A1B9E">
                <wp:simplePos x="0" y="0"/>
                <wp:positionH relativeFrom="page">
                  <wp:posOffset>4409440</wp:posOffset>
                </wp:positionH>
                <wp:positionV relativeFrom="paragraph">
                  <wp:posOffset>1830070</wp:posOffset>
                </wp:positionV>
                <wp:extent cx="64135" cy="64135"/>
                <wp:effectExtent l="0" t="1740535" r="1031875" b="0"/>
                <wp:wrapNone/>
                <wp:docPr id="236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8648 6944"/>
                            <a:gd name="T1" fmla="*/ T0 w 101"/>
                            <a:gd name="T2" fmla="+- 0 192 2882"/>
                            <a:gd name="T3" fmla="*/ 192 h 101"/>
                            <a:gd name="T4" fmla="+- 0 8606 6944"/>
                            <a:gd name="T5" fmla="*/ T4 w 101"/>
                            <a:gd name="T6" fmla="+- 0 149 2882"/>
                            <a:gd name="T7" fmla="*/ 149 h 101"/>
                            <a:gd name="T8" fmla="+- 0 8627 6944"/>
                            <a:gd name="T9" fmla="*/ T8 w 101"/>
                            <a:gd name="T10" fmla="+- 0 149 2882"/>
                            <a:gd name="T11" fmla="*/ 149 h 101"/>
                            <a:gd name="T12" fmla="+- 0 8627 6944"/>
                            <a:gd name="T13" fmla="*/ T12 w 101"/>
                            <a:gd name="T14" fmla="+- 0 192 2882"/>
                            <a:gd name="T15" fmla="*/ 192 h 101"/>
                            <a:gd name="T16" fmla="+- 0 8606 6944"/>
                            <a:gd name="T17" fmla="*/ T16 w 101"/>
                            <a:gd name="T18" fmla="+- 0 192 2882"/>
                            <a:gd name="T19" fmla="*/ 192 h 101"/>
                            <a:gd name="T20" fmla="+- 0 8648 6944"/>
                            <a:gd name="T21" fmla="*/ T20 w 101"/>
                            <a:gd name="T22" fmla="+- 0 149 2882"/>
                            <a:gd name="T23" fmla="*/ 14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1704" y="-2690"/>
                              </a:moveTo>
                              <a:lnTo>
                                <a:pt x="1662" y="-2733"/>
                              </a:lnTo>
                              <a:moveTo>
                                <a:pt x="1683" y="-2733"/>
                              </a:moveTo>
                              <a:lnTo>
                                <a:pt x="1683" y="-2690"/>
                              </a:lnTo>
                              <a:moveTo>
                                <a:pt x="1662" y="-2690"/>
                              </a:moveTo>
                              <a:lnTo>
                                <a:pt x="1704" y="-2733"/>
                              </a:lnTo>
                            </a:path>
                          </a:pathLst>
                        </a:custGeom>
                        <a:noFill/>
                        <a:ln w="257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86195" id="AutoShape 235" o:spid="_x0000_s1026" style="position:absolute;margin-left:347.2pt;margin-top:144.1pt;width:5.05pt;height:5.0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" path="m1704,-2690r-42,-43m1683,-2733r,43m1662,-2690r42,-43e" filled="f" strokecolor="red" strokeweight=".07139mm">
                <v:path arrowok="t" o:connecttype="custom" o:connectlocs="1082040,121920;1055370,94615;1068705,94615;1068705,121920;1055370,121920;1082040,94615" o:connectangles="0,0,0,0,0,0"/>
                <w10:wrap anchorx="page"/>
              </v:shape>
            </w:pict>
          </mc:Fallback>
        </mc:AlternateContent>
      </w:r>
      <w:r w:rsidR="009114CE">
        <w:rPr>
          <w:rFonts w:ascii="Arial"/>
          <w:w w:val="105"/>
          <w:sz w:val="9"/>
        </w:rPr>
        <w:t>200</w:t>
      </w:r>
    </w:p>
    <w:p w14:paraId="79E063B6" w14:textId="77777777" w:rsidR="008D2B72" w:rsidRDefault="008D2B72">
      <w:pPr>
        <w:rPr>
          <w:rFonts w:ascii="Arial"/>
          <w:sz w:val="9"/>
        </w:rPr>
        <w:sectPr w:rsidR="008D2B72">
          <w:type w:val="continuous"/>
          <w:pgSz w:w="11910" w:h="16840"/>
          <w:pgMar w:top="1580" w:right="0" w:bottom="280" w:left="1360" w:header="720" w:footer="720" w:gutter="0"/>
          <w:cols w:num="2" w:space="720" w:equalWidth="0">
            <w:col w:w="4367" w:space="339"/>
            <w:col w:w="5844"/>
          </w:cols>
        </w:sectPr>
      </w:pPr>
    </w:p>
    <w:p w14:paraId="305E3262" w14:textId="77777777" w:rsidR="008D2B72" w:rsidRDefault="008D2B72">
      <w:pPr>
        <w:pStyle w:val="Corpsdetexte"/>
        <w:rPr>
          <w:rFonts w:ascii="Arial"/>
          <w:sz w:val="10"/>
        </w:rPr>
      </w:pPr>
    </w:p>
    <w:p w14:paraId="28BF976B" w14:textId="2050082A" w:rsidR="008D2B72" w:rsidRDefault="009114CE">
      <w:pPr>
        <w:spacing w:before="63"/>
        <w:jc w:val="right"/>
        <w:rPr>
          <w:rFonts w:ascii="Arial"/>
          <w:sz w:val="9"/>
        </w:rPr>
      </w:pPr>
      <w:r>
        <w:rPr>
          <w:rFonts w:ascii="Arial"/>
          <w:w w:val="105"/>
          <w:sz w:val="9"/>
        </w:rPr>
        <w:t>100</w:t>
      </w:r>
    </w:p>
    <w:p w14:paraId="5920B817" w14:textId="77777777" w:rsidR="008D2B72" w:rsidRDefault="008D2B72">
      <w:pPr>
        <w:pStyle w:val="Corpsdetexte"/>
        <w:rPr>
          <w:rFonts w:ascii="Arial"/>
          <w:sz w:val="10"/>
        </w:rPr>
      </w:pPr>
    </w:p>
    <w:p w14:paraId="57432A7D" w14:textId="77777777" w:rsidR="008D2B72" w:rsidRDefault="009114CE">
      <w:pPr>
        <w:spacing w:before="63"/>
        <w:jc w:val="right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46C1D8F9" w14:textId="77777777" w:rsidR="008D2B72" w:rsidRDefault="009114CE">
      <w:pPr>
        <w:pStyle w:val="Corpsdetexte"/>
        <w:rPr>
          <w:rFonts w:ascii="Arial"/>
          <w:sz w:val="10"/>
        </w:rPr>
      </w:pPr>
      <w:r>
        <w:br w:type="column"/>
      </w:r>
    </w:p>
    <w:p w14:paraId="15ADA0F3" w14:textId="77777777" w:rsidR="008D2B72" w:rsidRDefault="008D2B72">
      <w:pPr>
        <w:pStyle w:val="Corpsdetexte"/>
        <w:rPr>
          <w:rFonts w:ascii="Arial"/>
          <w:sz w:val="10"/>
        </w:rPr>
      </w:pPr>
    </w:p>
    <w:p w14:paraId="4104519C" w14:textId="77777777" w:rsidR="008D2B72" w:rsidRDefault="008D2B72">
      <w:pPr>
        <w:pStyle w:val="Corpsdetexte"/>
        <w:rPr>
          <w:rFonts w:ascii="Arial"/>
          <w:sz w:val="10"/>
        </w:rPr>
      </w:pPr>
    </w:p>
    <w:p w14:paraId="5DBBA483" w14:textId="77777777" w:rsidR="008D2B72" w:rsidRDefault="008D2B72">
      <w:pPr>
        <w:pStyle w:val="Corpsdetexte"/>
        <w:rPr>
          <w:rFonts w:ascii="Arial"/>
          <w:sz w:val="10"/>
        </w:rPr>
      </w:pPr>
    </w:p>
    <w:p w14:paraId="02A32370" w14:textId="77777777" w:rsidR="008D2B72" w:rsidRDefault="008D2B72">
      <w:pPr>
        <w:pStyle w:val="Corpsdetexte"/>
        <w:spacing w:before="8"/>
        <w:rPr>
          <w:rFonts w:ascii="Arial"/>
          <w:sz w:val="9"/>
        </w:rPr>
      </w:pPr>
    </w:p>
    <w:p w14:paraId="47933E1A" w14:textId="36180992" w:rsidR="008D2B72" w:rsidRDefault="009D047C">
      <w:pPr>
        <w:tabs>
          <w:tab w:val="left" w:pos="1278"/>
        </w:tabs>
        <w:ind w:left="160"/>
        <w:rPr>
          <w:rFonts w:ascii="Calibri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1BFD9ACC" wp14:editId="72C97846">
                <wp:simplePos x="0" y="0"/>
                <wp:positionH relativeFrom="page">
                  <wp:posOffset>4145280</wp:posOffset>
                </wp:positionH>
                <wp:positionV relativeFrom="paragraph">
                  <wp:posOffset>-2540</wp:posOffset>
                </wp:positionV>
                <wp:extent cx="574040" cy="72390"/>
                <wp:effectExtent l="1905" t="3810" r="5080" b="0"/>
                <wp:wrapNone/>
                <wp:docPr id="232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" cy="72390"/>
                          <a:chOff x="6528" y="-4"/>
                          <a:chExt cx="904" cy="114"/>
                        </a:xfrm>
                      </wpg:grpSpPr>
                      <wps:wsp>
                        <wps:cNvPr id="233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556" y="5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34920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4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2" y="-4"/>
                            <a:ext cx="88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3FACE" id="Group 231" o:spid="_x0000_s1026" style="position:absolute;margin-left:326.4pt;margin-top:-.2pt;width:45.2pt;height:5.7pt;z-index:-251612672;mso-position-horizontal-relative:page" coordorigin="6528,-4" coordsize="904,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">
                <v:line id="Line 233" o:spid="_x0000_s1027" style="position:absolute;visibility:visible;mso-wrap-style:square" from="6556,54" to="6616,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LJ8QAAADcAAAADwAAAGRycy9kb3ducmV2LnhtbESPzWrDMBCE74W8g9hAb42cGJLgRgnF&#10;EGhPJX+H3BZra5laKyMptvP2VSGQ4zAz3zCb3Whb0ZMPjWMF81kGgrhyuuFawfm0f1uDCBFZY+uY&#10;FNwpwG47edlgod3AB+qPsRYJwqFABSbGrpAyVIYshpnriJP347zFmKSvpfY4JLht5SLLltJiw2nB&#10;YEeloer3eLMKVrdL/12br3z05fW6Ln0vh7tU6nU6fryDiDTGZ/jR/tQKFnkO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4snxAAAANwAAAAPAAAAAAAAAAAA&#10;AAAAAKECAABkcnMvZG93bnJldi54bWxQSwUGAAAAAAQABAD5AAAAkgMAAAAA&#10;" strokecolor="#d9d9d9" strokeweight=".97mm"/>
                <v:shape id="Picture 232" o:spid="_x0000_s1028" type="#_x0000_t75" style="position:absolute;left:6552;top:-4;width:880;height: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ifjHAAAA3AAAAA8AAABkcnMvZG93bnJldi54bWxEj09PwkAUxO8mfofNM+EmW0ENKSyEGPlz&#10;8ABoD94e3Wfb0H3bdB9Q+fQsiYnHycz8JjOZda5WJ2pD5dnAUz8BRZx7W3Fh4Otz8TgCFQTZYu2Z&#10;DPxSgNn0/m6CqfVn3tJpJ4WKEA4pGihFmlTrkJfkMPR9Qxy9H986lCjbQtsWzxHuaj1IklftsOK4&#10;UGJDbyXlh93RGVjmsspk9O4u+5dv7DZZtvlYZ8b0Hrr5GJRQJ//hv/baGhgMn+F2Jh4BPb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/LifjHAAAA3AAAAA8AAAAAAAAAAAAA&#10;AAAAnwIAAGRycy9kb3ducmV2LnhtbFBLBQYAAAAABAAEAPcAAACTAwAAAAA=&#10;">
                  <v:imagedata r:id="rId75" o:title=""/>
                </v:shape>
                <w10:wrap anchorx="page"/>
              </v:group>
            </w:pict>
          </mc:Fallback>
        </mc:AlternateContent>
      </w:r>
      <w:r w:rsidR="009114CE">
        <w:rPr>
          <w:noProof/>
        </w:rPr>
        <w:drawing>
          <wp:anchor distT="0" distB="0" distL="0" distR="0" simplePos="0" relativeHeight="251595264" behindDoc="1" locked="0" layoutInCell="1" allowOverlap="1" wp14:anchorId="6B283AE1" wp14:editId="3351BEF7">
            <wp:simplePos x="0" y="0"/>
            <wp:positionH relativeFrom="page">
              <wp:posOffset>4887963</wp:posOffset>
            </wp:positionH>
            <wp:positionV relativeFrom="paragraph">
              <wp:posOffset>-38245</wp:posOffset>
            </wp:positionV>
            <wp:extent cx="659978" cy="109099"/>
            <wp:effectExtent l="0" t="0" r="0" b="0"/>
            <wp:wrapNone/>
            <wp:docPr id="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6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78" cy="10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4CE">
        <w:rPr>
          <w:rFonts w:ascii="Calibri"/>
          <w:w w:val="105"/>
          <w:sz w:val="9"/>
        </w:rPr>
        <w:t>Simple</w:t>
      </w:r>
      <w:r w:rsidR="009114CE">
        <w:rPr>
          <w:rFonts w:ascii="Calibri"/>
          <w:spacing w:val="-7"/>
          <w:w w:val="105"/>
          <w:sz w:val="9"/>
        </w:rPr>
        <w:t xml:space="preserve"> </w:t>
      </w:r>
      <w:r w:rsidR="009114CE">
        <w:rPr>
          <w:rFonts w:ascii="Calibri"/>
          <w:w w:val="105"/>
          <w:sz w:val="9"/>
        </w:rPr>
        <w:t>benchmark</w:t>
      </w:r>
      <w:r w:rsidR="009114CE">
        <w:rPr>
          <w:rFonts w:ascii="Calibri"/>
          <w:w w:val="105"/>
          <w:sz w:val="9"/>
        </w:rPr>
        <w:tab/>
      </w:r>
      <w:proofErr w:type="gramStart"/>
      <w:r w:rsidR="009114CE">
        <w:rPr>
          <w:rFonts w:ascii="Calibri"/>
          <w:sz w:val="9"/>
        </w:rPr>
        <w:t xml:space="preserve">Composite </w:t>
      </w:r>
      <w:r w:rsidR="009114CE">
        <w:rPr>
          <w:rFonts w:ascii="Calibri"/>
          <w:spacing w:val="2"/>
          <w:sz w:val="9"/>
        </w:rPr>
        <w:t xml:space="preserve"> </w:t>
      </w:r>
      <w:r w:rsidR="009114CE">
        <w:rPr>
          <w:rFonts w:ascii="Calibri"/>
          <w:sz w:val="9"/>
        </w:rPr>
        <w:t>benchmark</w:t>
      </w:r>
      <w:proofErr w:type="gramEnd"/>
    </w:p>
    <w:p w14:paraId="76C2510C" w14:textId="74330032" w:rsidR="008D2B72" w:rsidRDefault="009114CE">
      <w:pPr>
        <w:tabs>
          <w:tab w:val="left" w:pos="1424"/>
        </w:tabs>
        <w:ind w:left="115"/>
        <w:rPr>
          <w:rFonts w:ascii="Calibri"/>
          <w:sz w:val="20"/>
        </w:rPr>
      </w:pPr>
      <w:r>
        <w:br w:type="column"/>
      </w:r>
      <w:r w:rsidR="009D047C">
        <w:rPr>
          <w:rFonts w:ascii="Calibri"/>
          <w:noProof/>
          <w:position w:val="7"/>
          <w:sz w:val="20"/>
        </w:rPr>
        <mc:AlternateContent>
          <mc:Choice Requires="wpg">
            <w:drawing>
              <wp:inline distT="0" distB="0" distL="0" distR="0" wp14:anchorId="047622FE" wp14:editId="2F308A36">
                <wp:extent cx="61595" cy="167005"/>
                <wp:effectExtent l="5080" t="5080" r="9525" b="8890"/>
                <wp:docPr id="225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167005"/>
                          <a:chOff x="0" y="0"/>
                          <a:chExt cx="97" cy="263"/>
                        </a:xfrm>
                      </wpg:grpSpPr>
                      <wps:wsp>
                        <wps:cNvPr id="22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" y="161"/>
                            <a:ext cx="87" cy="32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" y="117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" y="193"/>
                            <a:ext cx="0" cy="65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9" y="258"/>
                            <a:ext cx="38" cy="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8" y="1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9" y="4"/>
                            <a:ext cx="38" cy="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5B9D6" id="Group 224" o:spid="_x0000_s1026" style="width:4.85pt;height:13.15pt;mso-position-horizontal-relative:char;mso-position-vertical-relative:line" coordsize="97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">
                <v:rect id="Rectangle 230" o:spid="_x0000_s1027" style="position:absolute;left:4;top:161;width:87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JPMcA&#10;AADcAAAADwAAAGRycy9kb3ducmV2LnhtbESP0WrCQBRE3wv+w3IFX4pumpZU0mykiNI+KKHqB1yy&#10;t0na7N2QXTX69V2h4OMwM2eYbDGYVpyod41lBU+zCARxaXXDlYLDfj2dg3AeWWNrmRRcyMEiHz1k&#10;mGp75i867XwlAoRdigpq77tUSlfWZNDNbEccvG/bG/RB9pXUPZ4D3LQyjqJEGmw4LNTY0bKm8nd3&#10;NApeC3y+Pv5sP4Zk87JarY9FW8VSqcl4eH8D4Wnw9/B/+1MriOMEbmfCEZ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gyTzHAAAA3AAAAA8AAAAAAAAAAAAAAAAAmAIAAGRy&#10;cy9kb3ducmV2LnhtbFBLBQYAAAAABAAEAPUAAACMAwAAAAA=&#10;" filled="f" strokeweight=".14875mm"/>
                <v:rect id="Rectangle 229" o:spid="_x0000_s1028" style="position:absolute;left:4;top:117;width:87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sp8UA&#10;AADcAAAADwAAAGRycy9kb3ducmV2LnhtbESP3YrCMBSE74V9h3AWvBFNrYtK1ygiil4o4s8DHJqz&#10;bXebk9JErT69ERa8HGbmG2Yya0wprlS7wrKCfi8CQZxaXXCm4HxadccgnEfWWFomBXdyMJt+tCaY&#10;aHvjA12PPhMBwi5BBbn3VSKlS3My6Hq2Ig7ej60N+iDrTOoabwFuShlH0VAaLDgs5FjRIqf073gx&#10;CkZ7HDw6v7t1M9x+LZery77MYqlU+7OZf4Pw1Ph3+L+90QrieASvM+EI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GynxQAAANwAAAAPAAAAAAAAAAAAAAAAAJgCAABkcnMv&#10;ZG93bnJldi54bWxQSwUGAAAAAAQABAD1AAAAigMAAAAA&#10;" filled="f" strokeweight=".14875mm"/>
                <v:line id="Line 228" o:spid="_x0000_s1029" style="position:absolute;visibility:visible;mso-wrap-style:square" from="48,193" to="48,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Mdy8IAAADcAAAADwAAAGRycy9kb3ducmV2LnhtbERPy4rCMBTdD/gP4QqzG1MLDmM1igjV&#10;2YziC7fX5toWm5vaRK1/bxYDLg/nPZ62phJ3alxpWUG/F4EgzqwuOVew36VfPyCcR9ZYWSYFT3Iw&#10;nXQ+xpho++AN3bc+FyGEXYIKCu/rREqXFWTQ9WxNHLizbQz6AJtc6gYfIdxUMo6ib2mw5NBQYE3z&#10;grLL9mYUDOTmtjit58frpf93Sml5GK7KVKnPbjsbgfDU+rf43/2rFcRxWBvOhCMgJ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Mdy8IAAADcAAAADwAAAAAAAAAAAAAA&#10;AAChAgAAZHJzL2Rvd25yZXYueG1sUEsFBgAAAAAEAAQA+QAAAJADAAAAAA==&#10;" strokeweight=".14875mm"/>
                <v:line id="Line 227" o:spid="_x0000_s1030" style="position:absolute;visibility:visible;mso-wrap-style:square" from="29,258" to="67,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+4UMYAAADcAAAADwAAAGRycy9kb3ducmV2LnhtbESPQWvCQBSE7wX/w/KE3urGgKWm2YgI&#10;0V5qUVt6fWafSTD7NmZXjf++WxA8DjPzDZPOetOIC3WutqxgPIpAEBdW11wq+N7lL28gnEfW2Fgm&#10;BTdyMMsGTykm2l55Q5etL0WAsEtQQeV9m0jpiooMupFtiYN3sJ1BH2RXSt3hNcBNI+MoepUGaw4L&#10;Fba0qKg4bs9GwURuzsv91+L3dBx/7nNa/UzXda7U87Cfv4Pw1PtH+N7+0ArieAr/Z8IRk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PuFDGAAAA3AAAAA8AAAAAAAAA&#10;AAAAAAAAoQIAAGRycy9kb3ducmV2LnhtbFBLBQYAAAAABAAEAPkAAACUAwAAAAA=&#10;" strokeweight=".14875mm"/>
                <v:line id="Line 226" o:spid="_x0000_s1031" style="position:absolute;visibility:visible;mso-wrap-style:square" from="48,117" to="48,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yHEMIAAADcAAAADwAAAGRycy9kb3ducmV2LnhtbERPTYvCMBC9L/gfwgje1lRFcatRRKh6&#10;cUXdZa9jM7bFZlKbqPXfbw6Cx8f7ns4bU4o71a6wrKDXjUAQp1YXnCn4OSafYxDOI2ssLZOCJzmY&#10;z1ofU4y1ffCe7gefiRDCLkYFufdVLKVLczLourYiDtzZ1gZ9gHUmdY2PEG5K2Y+ikTRYcGjIsaJl&#10;TunlcDMKhnJ/W512y7/rpbc9JbT+/fouEqU67WYxAeGp8W/xy73RCvqDMD+cC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yHEMIAAADcAAAADwAAAAAAAAAAAAAA&#10;AAChAgAAZHJzL2Rvd25yZXYueG1sUEsFBgAAAAAEAAQA+QAAAJADAAAAAA==&#10;" strokeweight=".14875mm"/>
                <v:line id="Line 225" o:spid="_x0000_s1032" style="position:absolute;visibility:visible;mso-wrap-style:square" from="29,4" to="67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Aii8UAAADcAAAADwAAAGRycy9kb3ducmV2LnhtbESPQWvCQBSE7wX/w/IEb3UTRbHRVURI&#10;24sVbYvXZ/aZBLNv0+yq8d+7BcHjMDPfMLNFaypxocaVlhXE/QgEcWZ1ybmCn+/0dQLCeWSNlWVS&#10;cCMHi3nnZYaJtlfe0mXncxEg7BJUUHhfJ1K6rCCDrm9r4uAdbWPQB9nkUjd4DXBTyUEUjaXBksNC&#10;gTWtCspOu7NRMJLb8/ths9r/neL1IaWP37evMlWq122XUxCeWv8MP9qfWsFgGMP/mXA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Aii8UAAADcAAAADwAAAAAAAAAA&#10;AAAAAAChAgAAZHJzL2Rvd25yZXYueG1sUEsFBgAAAAAEAAQA+QAAAJMDAAAAAA==&#10;" strokeweight=".14875mm"/>
                <w10:anchorlock/>
              </v:group>
            </w:pict>
          </mc:Fallback>
        </mc:AlternateContent>
      </w:r>
      <w:r>
        <w:rPr>
          <w:rFonts w:ascii="Calibri"/>
          <w:position w:val="7"/>
          <w:sz w:val="20"/>
        </w:rPr>
        <w:tab/>
      </w:r>
      <w:r w:rsidR="009D047C"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1878EDAD" wp14:editId="3C52324C">
                <wp:extent cx="61595" cy="205105"/>
                <wp:effectExtent l="7620" t="11430" r="6985" b="2540"/>
                <wp:docPr id="215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205105"/>
                          <a:chOff x="0" y="0"/>
                          <a:chExt cx="97" cy="323"/>
                        </a:xfrm>
                      </wpg:grpSpPr>
                      <wps:wsp>
                        <wps:cNvPr id="21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" y="23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" y="180"/>
                            <a:ext cx="87" cy="54"/>
                          </a:xfrm>
                          <a:prstGeom prst="rect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48" y="278"/>
                            <a:ext cx="0" cy="4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29" y="318"/>
                            <a:ext cx="38" cy="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48" y="1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29" y="35"/>
                            <a:ext cx="38" cy="0"/>
                          </a:xfrm>
                          <a:prstGeom prst="line">
                            <a:avLst/>
                          </a:prstGeom>
                          <a:noFill/>
                          <a:ln w="5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0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48" y="2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7" y="45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257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39CCE" id="Group 214" o:spid="_x0000_s1026" style="width:4.85pt;height:16.15pt;mso-position-horizontal-relative:char;mso-position-vertical-relative:line" coordsize="97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">
                <v:rect id="Rectangle 223" o:spid="_x0000_s1027" style="position:absolute;left:4;top:234;width:87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DgccA&#10;AADcAAAADwAAAGRycy9kb3ducmV2LnhtbESP0WrCQBRE3wv+w3ILfSl1Y5S0pK4ixWAflFD1Ay7Z&#10;2yRt9m7IrjH69V1B6OMwM2eY+XIwjeipc7VlBZNxBIK4sLrmUsHxkL28gXAeWWNjmRRcyMFyMXqY&#10;Y6rtmb+o3/tSBAi7FBVU3replK6oyKAb25Y4eN+2M+iD7EqpOzwHuGlkHEWJNFhzWKiwpY+Kit/9&#10;ySh4zXF6ff7ZbYZkO1uvs1PelLFU6ulxWL2D8DT4//C9/akVxJMEbm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MA4HHAAAA3AAAAA8AAAAAAAAAAAAAAAAAmAIAAGRy&#10;cy9kb3ducmV2LnhtbFBLBQYAAAAABAAEAPUAAACMAwAAAAA=&#10;" filled="f" strokeweight=".14875mm"/>
                <v:rect id="Rectangle 222" o:spid="_x0000_s1028" style="position:absolute;left:4;top:180;width:87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mGscA&#10;AADcAAAADwAAAGRycy9kb3ducmV2LnhtbESP0WrCQBRE3wX/YblCX6RukoqW1FWkRNoHi9T2Ay7Z&#10;2yQ1ezdkV139+q4g9HGYmTPMYhVMK07Uu8aygnSSgCAurW64UvD9tXl8BuE8ssbWMim4kIPVcjhY&#10;YK7tmT/ptPeViBB2OSqove9yKV1Zk0E3sR1x9H5sb9BH2VdS93iOcNPKLElm0mDDcaHGjl5rKg/7&#10;o1Ew3+HTdfz78RZm22lRbI67tsqkUg+jsH4B4Sn4//C9/a4VZOkcbmfi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AphrHAAAA3AAAAA8AAAAAAAAAAAAAAAAAmAIAAGRy&#10;cy9kb3ducmV2LnhtbFBLBQYAAAAABAAEAPUAAACMAwAAAAA=&#10;" filled="f" strokeweight=".14875mm"/>
                <v:line id="Line 221" o:spid="_x0000_s1029" style="position:absolute;visibility:visible;mso-wrap-style:square" from="48,278" to="48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/XdsIAAADcAAAADwAAAGRycy9kb3ducmV2LnhtbERPy4rCMBTdD/gP4QqzG9MKDmM1igjV&#10;2YziC7fX5toWm5vaRK1/bxYDLg/nPZ62phJ3alxpWUHci0AQZ1aXnCvY79KvHxDOI2usLJOCJzmY&#10;TjofY0y0ffCG7lufixDCLkEFhfd1IqXLCjLoerYmDtzZNgZ9gE0udYOPEG4q2Y+ib2mw5NBQYE3z&#10;grLL9mYUDOTmtjit58frJf47pbQ8DFdlqtRnt52NQHhq/Vv87/7VCvpxWBvOhCMgJ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/XdsIAAADcAAAADwAAAAAAAAAAAAAA&#10;AAChAgAAZHJzL2Rvd25yZXYueG1sUEsFBgAAAAAEAAQA+QAAAJADAAAAAA==&#10;" strokeweight=".14875mm"/>
                <v:line id="Line 220" o:spid="_x0000_s1030" style="position:absolute;visibility:visible;mso-wrap-style:square" from="29,318" to="67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y7cYAAADcAAAADwAAAGRycy9kb3ducmV2LnhtbESPQWvCQBSE7wX/w/IEb3UToVLTbESE&#10;WC9atC29PrPPJJh9G7Orxn/fLQg9DjPzDZPOe9OIK3WutqwgHkcgiAuray4VfH3mz68gnEfW2Fgm&#10;BXdyMM8GTykm2t54R9e9L0WAsEtQQeV9m0jpiooMurFtiYN3tJ1BH2RXSt3hLcBNIydRNJUGaw4L&#10;Fba0rKg47S9GwYvcXVaHj+XP+RRvDjm9f8+2da7UaNgv3kB46v1/+NFeawWTeAZ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jcu3GAAAA3AAAAA8AAAAAAAAA&#10;AAAAAAAAoQIAAGRycy9kb3ducmV2LnhtbFBLBQYAAAAABAAEAPkAAACUAwAAAAA=&#10;" strokeweight=".14875mm"/>
                <v:line id="Line 219" o:spid="_x0000_s1031" style="position:absolute;visibility:visible;mso-wrap-style:square" from="48,181" to="48,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URzcIAAADcAAAADwAAAGRycy9kb3ducmV2LnhtbERPy4rCMBTdD/gP4QqzG1MLDmM1igjV&#10;2YziC7fX5toWm5vaRK1/bxYDLg/nPZ62phJ3alxpWUG/F4EgzqwuOVew36VfPyCcR9ZYWSYFT3Iw&#10;nXQ+xpho++AN3bc+FyGEXYIKCu/rREqXFWTQ9WxNHLizbQz6AJtc6gYfIdxUMo6ib2mw5NBQYE3z&#10;grLL9mYUDOTmtjit58frpf93Sml5GK7KVKnPbjsbgfDU+rf43/2rFcRxmB/OhCMgJ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/URzcIAAADcAAAADwAAAAAAAAAAAAAA&#10;AAChAgAAZHJzL2Rvd25yZXYueG1sUEsFBgAAAAAEAAQA+QAAAJADAAAAAA==&#10;" strokeweight=".14875mm"/>
                <v:line id="Line 218" o:spid="_x0000_s1032" style="position:absolute;visibility:visible;mso-wrap-style:square" from="29,35" to="67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m0VsYAAADcAAAADwAAAGRycy9kb3ducmV2LnhtbESPQWvCQBSE74X+h+UVvNVNAkobXUMR&#10;ol5s0Spen9nXJCT7NmZXTf99t1DocZiZb5h5NphW3Kh3tWUF8TgCQVxYXXOp4PCZP7+AcB5ZY2uZ&#10;FHyTg2zx+DDHVNs77+i296UIEHYpKqi871IpXVGRQTe2HXHwvmxv0AfZl1L3eA9w08okiqbSYM1h&#10;ocKOlhUVzf5qFEzk7ro6fyxPlybennNaH1/f61yp0dPwNgPhafD/4b/2RitIkhh+z4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5tFbGAAAA3AAAAA8AAAAAAAAA&#10;AAAAAAAAoQIAAGRycy9kb3ducmV2LnhtbFBLBQYAAAAABAAEAPkAAACUAwAAAAA=&#10;" strokeweight=".14875mm"/>
                <v:line id="Line 217" o:spid="_x0000_s1033" style="position:absolute;visibility:visible;mso-wrap-style:square" from="70,45" to="70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W8QAAADcAAAADwAAAGRycy9kb3ducmV2LnhtbESPT2vCQBTE7wW/w/IEb3XjoiKpqxRp&#10;aW8S9eLtNfvyh2bfhuw2id++Kwgeh5n5DbPdj7YRPXW+dqxhMU9AEOfO1FxquJw/XzcgfEA22Dgm&#10;DTfysN9NXraYGjdwRv0plCJC2KeooQqhTaX0eUUW/dy1xNErXGcxRNmV0nQ4RLhtpEqStbRYc1yo&#10;sKVDRfnv6c9qWHmV9bdheTzb7OOnqIvr+kuutJ5Nx/c3EIHG8Aw/2t9Gg1IK7mfi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JB5bxAAAANwAAAAPAAAAAAAAAAAA&#10;AAAAAKECAABkcnMvZG93bnJldi54bWxQSwUGAAAAAAQABAD5AAAAkgMAAAAA&#10;" strokecolor="red" strokeweight=".07139mm"/>
                <v:line id="Line 216" o:spid="_x0000_s1034" style="position:absolute;visibility:visible;mso-wrap-style:square" from="48,2" to="48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wMQAAADcAAAADwAAAGRycy9kb3ducmV2LnhtbESPT2vCQBTE7wW/w/KE3urGtEpJXUVE&#10;sbeS6MXba/blD82+Ddk1id/eLQgeh5n5DbPajKYRPXWutqxgPotAEOdW11wqOJ8Ob58gnEfW2Fgm&#10;BTdysFlPXlaYaDtwSn3mSxEg7BJUUHnfJlK6vCKDbmZb4uAVtjPog+xKqTscAtw0Mo6ipTRYc1io&#10;sKVdRflfdjUKFi5O+9vw8XMy6f63qIvL8igXSr1Ox+0XCE+jf4Yf7W+tII7f4f9MO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LvAxAAAANwAAAAPAAAAAAAAAAAA&#10;AAAAAKECAABkcnMvZG93bnJldi54bWxQSwUGAAAAAAQABAD5AAAAkgMAAAAA&#10;" strokecolor="red" strokeweight=".07139mm"/>
                <v:line id="Line 215" o:spid="_x0000_s1035" style="position:absolute;visibility:visible;mso-wrap-style:square" from="27,45" to="70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jtMQAAADcAAAADwAAAGRycy9kb3ducmV2LnhtbESPzWrDMBCE74W8g9hAbrVck5jiRgkl&#10;pKS3YruX3DbW+odaK2OptvP2VaHQ4zAz3zD742J6MdHoOssKnqIYBHFldceNgs/y7fEZhPPIGnvL&#10;pOBODo6H1cMeM21nzmkqfCMChF2GClrvh0xKV7Vk0EV2IA5ebUeDPsixkXrEOcBNL5M4TqXBjsNC&#10;iwOdWqq+im+jYOeSfLrP24/S5Odb3dXX9CJ3Sm3Wy+sLCE+L/w//td+1giTZwu+Zc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SO0xAAAANwAAAAPAAAAAAAAAAAA&#10;AAAAAKECAABkcnMvZG93bnJldi54bWxQSwUGAAAAAAQABAD5AAAAkgMAAAAA&#10;" strokecolor="red" strokeweight=".07139mm"/>
                <w10:anchorlock/>
              </v:group>
            </w:pict>
          </mc:Fallback>
        </mc:AlternateContent>
      </w:r>
    </w:p>
    <w:p w14:paraId="17AC35E5" w14:textId="77777777" w:rsidR="008D2B72" w:rsidRDefault="008D2B72">
      <w:pPr>
        <w:pStyle w:val="Corpsdetexte"/>
        <w:rPr>
          <w:rFonts w:ascii="Calibri"/>
          <w:sz w:val="8"/>
        </w:rPr>
      </w:pPr>
    </w:p>
    <w:p w14:paraId="449C4179" w14:textId="77777777" w:rsidR="008D2B72" w:rsidRDefault="008D2B72">
      <w:pPr>
        <w:pStyle w:val="Corpsdetexte"/>
        <w:spacing w:before="2"/>
        <w:rPr>
          <w:rFonts w:ascii="Calibri"/>
          <w:sz w:val="9"/>
        </w:rPr>
      </w:pPr>
    </w:p>
    <w:p w14:paraId="39888A09" w14:textId="587E7F24" w:rsidR="008D2B72" w:rsidRDefault="009D047C">
      <w:pPr>
        <w:ind w:left="210"/>
        <w:rPr>
          <w:rFonts w:asci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60008FD" wp14:editId="01453E95">
                <wp:simplePos x="0" y="0"/>
                <wp:positionH relativeFrom="page">
                  <wp:posOffset>4750435</wp:posOffset>
                </wp:positionH>
                <wp:positionV relativeFrom="paragraph">
                  <wp:posOffset>2244090</wp:posOffset>
                </wp:positionV>
                <wp:extent cx="64135" cy="64135"/>
                <wp:effectExtent l="0" t="2236470" r="833755" b="0"/>
                <wp:wrapNone/>
                <wp:docPr id="214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8874 7481"/>
                            <a:gd name="T1" fmla="*/ T0 w 101"/>
                            <a:gd name="T2" fmla="+- 0 70 3534"/>
                            <a:gd name="T3" fmla="*/ 70 h 101"/>
                            <a:gd name="T4" fmla="+- 0 8832 7481"/>
                            <a:gd name="T5" fmla="*/ T4 w 101"/>
                            <a:gd name="T6" fmla="+- 0 27 3534"/>
                            <a:gd name="T7" fmla="*/ 27 h 101"/>
                            <a:gd name="T8" fmla="+- 0 8853 7481"/>
                            <a:gd name="T9" fmla="*/ T8 w 101"/>
                            <a:gd name="T10" fmla="+- 0 27 3534"/>
                            <a:gd name="T11" fmla="*/ 27 h 101"/>
                            <a:gd name="T12" fmla="+- 0 8853 7481"/>
                            <a:gd name="T13" fmla="*/ T12 w 101"/>
                            <a:gd name="T14" fmla="+- 0 70 3534"/>
                            <a:gd name="T15" fmla="*/ 70 h 101"/>
                            <a:gd name="T16" fmla="+- 0 8832 7481"/>
                            <a:gd name="T17" fmla="*/ T16 w 101"/>
                            <a:gd name="T18" fmla="+- 0 70 3534"/>
                            <a:gd name="T19" fmla="*/ 70 h 101"/>
                            <a:gd name="T20" fmla="+- 0 8874 7481"/>
                            <a:gd name="T21" fmla="*/ T20 w 101"/>
                            <a:gd name="T22" fmla="+- 0 27 3534"/>
                            <a:gd name="T23" fmla="*/ 27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1393" y="-3464"/>
                              </a:moveTo>
                              <a:lnTo>
                                <a:pt x="1351" y="-3507"/>
                              </a:lnTo>
                              <a:moveTo>
                                <a:pt x="1372" y="-3507"/>
                              </a:moveTo>
                              <a:lnTo>
                                <a:pt x="1372" y="-3464"/>
                              </a:lnTo>
                              <a:moveTo>
                                <a:pt x="1351" y="-3464"/>
                              </a:moveTo>
                              <a:lnTo>
                                <a:pt x="1393" y="-3507"/>
                              </a:lnTo>
                            </a:path>
                          </a:pathLst>
                        </a:custGeom>
                        <a:noFill/>
                        <a:ln w="2677">
                          <a:solidFill>
                            <a:srgbClr val="FF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0B847" id="AutoShape 213" o:spid="_x0000_s1026" style="position:absolute;margin-left:374.05pt;margin-top:176.7pt;width:5.05pt;height:5.05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" path="m1393,-3464r-42,-43m1372,-3507r,43m1351,-3464r42,-43e" filled="f" strokecolor="fuchsia" strokeweight=".07436mm">
                <v:path arrowok="t" o:connecttype="custom" o:connectlocs="884555,44450;857885,17145;871220,17145;871220,44450;857885,44450;884555,1714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4A65986B" wp14:editId="7209A8C7">
                <wp:simplePos x="0" y="0"/>
                <wp:positionH relativeFrom="page">
                  <wp:posOffset>5561330</wp:posOffset>
                </wp:positionH>
                <wp:positionV relativeFrom="paragraph">
                  <wp:posOffset>2244090</wp:posOffset>
                </wp:positionV>
                <wp:extent cx="64135" cy="64135"/>
                <wp:effectExtent l="0" t="2236470" r="365760" b="0"/>
                <wp:wrapNone/>
                <wp:docPr id="213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64135"/>
                        </a:xfrm>
                        <a:custGeom>
                          <a:avLst/>
                          <a:gdLst>
                            <a:gd name="T0" fmla="+- 0 9413 8758"/>
                            <a:gd name="T1" fmla="*/ T0 w 101"/>
                            <a:gd name="T2" fmla="+- 0 70 3534"/>
                            <a:gd name="T3" fmla="*/ 70 h 101"/>
                            <a:gd name="T4" fmla="+- 0 9370 8758"/>
                            <a:gd name="T5" fmla="*/ T4 w 101"/>
                            <a:gd name="T6" fmla="+- 0 27 3534"/>
                            <a:gd name="T7" fmla="*/ 27 h 101"/>
                            <a:gd name="T8" fmla="+- 0 9392 8758"/>
                            <a:gd name="T9" fmla="*/ T8 w 101"/>
                            <a:gd name="T10" fmla="+- 0 27 3534"/>
                            <a:gd name="T11" fmla="*/ 27 h 101"/>
                            <a:gd name="T12" fmla="+- 0 9392 8758"/>
                            <a:gd name="T13" fmla="*/ T12 w 101"/>
                            <a:gd name="T14" fmla="+- 0 70 3534"/>
                            <a:gd name="T15" fmla="*/ 70 h 101"/>
                            <a:gd name="T16" fmla="+- 0 9370 8758"/>
                            <a:gd name="T17" fmla="*/ T16 w 101"/>
                            <a:gd name="T18" fmla="+- 0 70 3534"/>
                            <a:gd name="T19" fmla="*/ 70 h 101"/>
                            <a:gd name="T20" fmla="+- 0 9413 8758"/>
                            <a:gd name="T21" fmla="*/ T20 w 101"/>
                            <a:gd name="T22" fmla="+- 0 27 3534"/>
                            <a:gd name="T23" fmla="*/ 27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1" h="101">
                              <a:moveTo>
                                <a:pt x="655" y="-3464"/>
                              </a:moveTo>
                              <a:lnTo>
                                <a:pt x="612" y="-3507"/>
                              </a:lnTo>
                              <a:moveTo>
                                <a:pt x="634" y="-3507"/>
                              </a:moveTo>
                              <a:lnTo>
                                <a:pt x="634" y="-3464"/>
                              </a:lnTo>
                              <a:moveTo>
                                <a:pt x="612" y="-3464"/>
                              </a:moveTo>
                              <a:lnTo>
                                <a:pt x="655" y="-3507"/>
                              </a:lnTo>
                            </a:path>
                          </a:pathLst>
                        </a:custGeom>
                        <a:noFill/>
                        <a:ln w="2677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87785" id="AutoShape 212" o:spid="_x0000_s1026" style="position:absolute;margin-left:437.9pt;margin-top:176.7pt;width:5.05pt;height:5.05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" path="m655,-3464r-43,-43m634,-3507r,43m612,-3464r43,-43e" filled="f" strokecolor="red" strokeweight=".07436mm">
                <v:path arrowok="t" o:connecttype="custom" o:connectlocs="415925,44450;388620,17145;402590,17145;402590,44450;388620,44450;415925,17145" o:connectangles="0,0,0,0,0,0"/>
                <w10:wrap anchorx="page"/>
              </v:shape>
            </w:pict>
          </mc:Fallback>
        </mc:AlternateContent>
      </w:r>
      <w:r w:rsidR="009114CE">
        <w:rPr>
          <w:rFonts w:ascii="Arial"/>
          <w:sz w:val="8"/>
        </w:rPr>
        <w:t>Min Outlier       Max Outlier</w:t>
      </w:r>
    </w:p>
    <w:p w14:paraId="46245542" w14:textId="77777777" w:rsidR="008D2B72" w:rsidRDefault="008D2B72">
      <w:pPr>
        <w:rPr>
          <w:rFonts w:ascii="Arial"/>
          <w:sz w:val="8"/>
        </w:rPr>
        <w:sectPr w:rsidR="008D2B72">
          <w:type w:val="continuous"/>
          <w:pgSz w:w="11910" w:h="16840"/>
          <w:pgMar w:top="1580" w:right="0" w:bottom="280" w:left="1360" w:header="720" w:footer="720" w:gutter="0"/>
          <w:cols w:num="3" w:space="720" w:equalWidth="0">
            <w:col w:w="5112" w:space="40"/>
            <w:col w:w="2131" w:space="40"/>
            <w:col w:w="3227"/>
          </w:cols>
        </w:sectPr>
      </w:pPr>
    </w:p>
    <w:p w14:paraId="7AE7A495" w14:textId="77777777" w:rsidR="008D2B72" w:rsidRDefault="008D2B72">
      <w:pPr>
        <w:pStyle w:val="Corpsdetexte"/>
        <w:spacing w:before="10"/>
        <w:rPr>
          <w:rFonts w:ascii="Arial"/>
        </w:rPr>
      </w:pPr>
    </w:p>
    <w:p w14:paraId="23A1DFA4" w14:textId="77777777" w:rsidR="008D2B72" w:rsidRDefault="009114CE">
      <w:pPr>
        <w:pStyle w:val="Corpsdetexte"/>
        <w:ind w:left="114"/>
        <w:jc w:val="both"/>
      </w:pPr>
      <w:r>
        <w:rPr>
          <w:spacing w:val="-6"/>
        </w:rPr>
        <w:t xml:space="preserve">Two </w:t>
      </w:r>
      <w:commentRangeStart w:id="179"/>
      <w:r>
        <w:t>state</w:t>
      </w:r>
      <w:commentRangeEnd w:id="179"/>
      <w:r w:rsidR="00592A7F">
        <w:rPr>
          <w:rStyle w:val="Marquedecommentaire"/>
        </w:rPr>
        <w:commentReference w:id="179"/>
      </w:r>
      <w:r>
        <w:t xml:space="preserve"> machine examples are obtained by the pre- </w:t>
      </w:r>
      <w:proofErr w:type="spellStart"/>
      <w:r>
        <w:t>ferred</w:t>
      </w:r>
      <w:proofErr w:type="spellEnd"/>
      <w:r>
        <w:t xml:space="preserve"> benchmark used by the Boost C++ libraries (boost</w:t>
      </w:r>
      <w:proofErr w:type="gramStart"/>
      <w:r>
        <w:t>,  2016</w:t>
      </w:r>
      <w:proofErr w:type="gramEnd"/>
      <w:r>
        <w:t xml:space="preserve">) in (ben,  ).   One simple </w:t>
      </w:r>
      <w:proofErr w:type="gramStart"/>
      <w:r>
        <w:t>example  only</w:t>
      </w:r>
      <w:proofErr w:type="gramEnd"/>
    </w:p>
    <w:p w14:paraId="140D65A1" w14:textId="77777777" w:rsidR="008D2B72" w:rsidRDefault="009114CE">
      <w:pPr>
        <w:pStyle w:val="Corpsdetexte"/>
        <w:rPr>
          <w:sz w:val="10"/>
        </w:rPr>
      </w:pPr>
      <w:r>
        <w:br w:type="column"/>
      </w:r>
    </w:p>
    <w:p w14:paraId="61009D2A" w14:textId="77777777" w:rsidR="008D2B72" w:rsidRDefault="008D2B72">
      <w:pPr>
        <w:pStyle w:val="Corpsdetexte"/>
        <w:rPr>
          <w:sz w:val="10"/>
        </w:rPr>
      </w:pPr>
    </w:p>
    <w:p w14:paraId="6F9A3FA1" w14:textId="77777777" w:rsidR="008D2B72" w:rsidRDefault="008D2B72">
      <w:pPr>
        <w:pStyle w:val="Corpsdetexte"/>
        <w:rPr>
          <w:sz w:val="10"/>
        </w:rPr>
      </w:pPr>
    </w:p>
    <w:p w14:paraId="0B87E87F" w14:textId="77777777" w:rsidR="008D2B72" w:rsidRDefault="008D2B72">
      <w:pPr>
        <w:pStyle w:val="Corpsdetexte"/>
        <w:spacing w:before="6"/>
        <w:rPr>
          <w:sz w:val="11"/>
        </w:rPr>
      </w:pPr>
    </w:p>
    <w:p w14:paraId="77EEFDEA" w14:textId="77777777" w:rsidR="008D2B72" w:rsidRDefault="009114CE">
      <w:pPr>
        <w:spacing w:line="350" w:lineRule="auto"/>
        <w:ind w:left="114" w:right="-19" w:firstLine="45"/>
        <w:rPr>
          <w:rFonts w:ascii="Calibri"/>
          <w:sz w:val="11"/>
        </w:rPr>
      </w:pPr>
      <w:r>
        <w:rPr>
          <w:rFonts w:ascii="Calibri"/>
          <w:sz w:val="11"/>
        </w:rPr>
        <w:t xml:space="preserve">% </w:t>
      </w:r>
      <w:r>
        <w:rPr>
          <w:rFonts w:ascii="Calibri"/>
          <w:color w:val="585858"/>
          <w:sz w:val="11"/>
        </w:rPr>
        <w:t>400</w:t>
      </w:r>
    </w:p>
    <w:p w14:paraId="268FF98A" w14:textId="072E7751" w:rsidR="008D2B72" w:rsidRDefault="00067445">
      <w:pPr>
        <w:spacing w:before="58"/>
        <w:ind w:left="-18"/>
        <w:rPr>
          <w:sz w:val="18"/>
        </w:rPr>
      </w:pPr>
      <w:commentRangeStart w:id="180"/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369517CA" wp14:editId="65F50703">
                <wp:simplePos x="0" y="0"/>
                <wp:positionH relativeFrom="page">
                  <wp:posOffset>4107180</wp:posOffset>
                </wp:positionH>
                <wp:positionV relativeFrom="paragraph">
                  <wp:posOffset>71120</wp:posOffset>
                </wp:positionV>
                <wp:extent cx="2515235" cy="741680"/>
                <wp:effectExtent l="5080" t="7620" r="3810" b="546100"/>
                <wp:wrapNone/>
                <wp:docPr id="189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235" cy="741680"/>
                          <a:chOff x="6473" y="-78"/>
                          <a:chExt cx="3961" cy="1168"/>
                        </a:xfrm>
                      </wpg:grpSpPr>
                      <wps:wsp>
                        <wps:cNvPr id="190" name="AutoShape 211"/>
                        <wps:cNvSpPr>
                          <a:spLocks/>
                        </wps:cNvSpPr>
                        <wps:spPr bwMode="auto">
                          <a:xfrm>
                            <a:off x="482" y="2459"/>
                            <a:ext cx="6411" cy="1040"/>
                          </a:xfrm>
                          <a:custGeom>
                            <a:avLst/>
                            <a:gdLst>
                              <a:gd name="T0" fmla="+- 0 6477 482"/>
                              <a:gd name="T1" fmla="*/ T0 w 6411"/>
                              <a:gd name="T2" fmla="+- 0 1085 2459"/>
                              <a:gd name="T3" fmla="*/ 1085 h 1040"/>
                              <a:gd name="T4" fmla="+- 0 10429 482"/>
                              <a:gd name="T5" fmla="*/ T4 w 6411"/>
                              <a:gd name="T6" fmla="+- 0 1085 2459"/>
                              <a:gd name="T7" fmla="*/ 1085 h 1040"/>
                              <a:gd name="T8" fmla="+- 0 8670 482"/>
                              <a:gd name="T9" fmla="*/ T8 w 6411"/>
                              <a:gd name="T10" fmla="+- 0 764 2459"/>
                              <a:gd name="T11" fmla="*/ 764 h 1040"/>
                              <a:gd name="T12" fmla="+- 0 9225 482"/>
                              <a:gd name="T13" fmla="*/ T12 w 6411"/>
                              <a:gd name="T14" fmla="+- 0 764 2459"/>
                              <a:gd name="T15" fmla="*/ 764 h 1040"/>
                              <a:gd name="T16" fmla="+- 0 8010 482"/>
                              <a:gd name="T17" fmla="*/ T16 w 6411"/>
                              <a:gd name="T18" fmla="+- 0 764 2459"/>
                              <a:gd name="T19" fmla="*/ 764 h 1040"/>
                              <a:gd name="T20" fmla="+- 0 8566 482"/>
                              <a:gd name="T21" fmla="*/ T20 w 6411"/>
                              <a:gd name="T22" fmla="+- 0 764 2459"/>
                              <a:gd name="T23" fmla="*/ 764 h 1040"/>
                              <a:gd name="T24" fmla="+- 0 8010 482"/>
                              <a:gd name="T25" fmla="*/ T24 w 6411"/>
                              <a:gd name="T26" fmla="+- 0 444 2459"/>
                              <a:gd name="T27" fmla="*/ 444 h 1040"/>
                              <a:gd name="T28" fmla="+- 0 10429 482"/>
                              <a:gd name="T29" fmla="*/ T28 w 6411"/>
                              <a:gd name="T30" fmla="+- 0 444 2459"/>
                              <a:gd name="T31" fmla="*/ 44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11" h="1040">
                                <a:moveTo>
                                  <a:pt x="5995" y="-1374"/>
                                </a:moveTo>
                                <a:lnTo>
                                  <a:pt x="9947" y="-1374"/>
                                </a:lnTo>
                                <a:moveTo>
                                  <a:pt x="8188" y="-1695"/>
                                </a:moveTo>
                                <a:lnTo>
                                  <a:pt x="8743" y="-1695"/>
                                </a:lnTo>
                                <a:moveTo>
                                  <a:pt x="7528" y="-1695"/>
                                </a:moveTo>
                                <a:lnTo>
                                  <a:pt x="8084" y="-1695"/>
                                </a:lnTo>
                                <a:moveTo>
                                  <a:pt x="7528" y="-2015"/>
                                </a:moveTo>
                                <a:lnTo>
                                  <a:pt x="9947" y="-2015"/>
                                </a:lnTo>
                              </a:path>
                            </a:pathLst>
                          </a:cu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210"/>
                        <wps:cNvSpPr>
                          <a:spLocks/>
                        </wps:cNvSpPr>
                        <wps:spPr bwMode="auto">
                          <a:xfrm>
                            <a:off x="8566" y="517"/>
                            <a:ext cx="433" cy="569"/>
                          </a:xfrm>
                          <a:custGeom>
                            <a:avLst/>
                            <a:gdLst>
                              <a:gd name="T0" fmla="+- 0 8670 8566"/>
                              <a:gd name="T1" fmla="*/ T0 w 433"/>
                              <a:gd name="T2" fmla="+- 0 517 517"/>
                              <a:gd name="T3" fmla="*/ 517 h 569"/>
                              <a:gd name="T4" fmla="+- 0 8566 8566"/>
                              <a:gd name="T5" fmla="*/ T4 w 433"/>
                              <a:gd name="T6" fmla="+- 0 517 517"/>
                              <a:gd name="T7" fmla="*/ 517 h 569"/>
                              <a:gd name="T8" fmla="+- 0 8566 8566"/>
                              <a:gd name="T9" fmla="*/ T8 w 433"/>
                              <a:gd name="T10" fmla="+- 0 1085 517"/>
                              <a:gd name="T11" fmla="*/ 1085 h 569"/>
                              <a:gd name="T12" fmla="+- 0 8670 8566"/>
                              <a:gd name="T13" fmla="*/ T12 w 433"/>
                              <a:gd name="T14" fmla="+- 0 1085 517"/>
                              <a:gd name="T15" fmla="*/ 1085 h 569"/>
                              <a:gd name="T16" fmla="+- 0 8670 8566"/>
                              <a:gd name="T17" fmla="*/ T16 w 433"/>
                              <a:gd name="T18" fmla="+- 0 517 517"/>
                              <a:gd name="T19" fmla="*/ 517 h 569"/>
                              <a:gd name="T20" fmla="+- 0 8998 8566"/>
                              <a:gd name="T21" fmla="*/ T20 w 433"/>
                              <a:gd name="T22" fmla="+- 0 842 517"/>
                              <a:gd name="T23" fmla="*/ 842 h 569"/>
                              <a:gd name="T24" fmla="+- 0 8895 8566"/>
                              <a:gd name="T25" fmla="*/ T24 w 433"/>
                              <a:gd name="T26" fmla="+- 0 842 517"/>
                              <a:gd name="T27" fmla="*/ 842 h 569"/>
                              <a:gd name="T28" fmla="+- 0 8895 8566"/>
                              <a:gd name="T29" fmla="*/ T28 w 433"/>
                              <a:gd name="T30" fmla="+- 0 1085 517"/>
                              <a:gd name="T31" fmla="*/ 1085 h 569"/>
                              <a:gd name="T32" fmla="+- 0 8998 8566"/>
                              <a:gd name="T33" fmla="*/ T32 w 433"/>
                              <a:gd name="T34" fmla="+- 0 1085 517"/>
                              <a:gd name="T35" fmla="*/ 1085 h 569"/>
                              <a:gd name="T36" fmla="+- 0 8998 8566"/>
                              <a:gd name="T37" fmla="*/ T36 w 433"/>
                              <a:gd name="T38" fmla="+- 0 842 517"/>
                              <a:gd name="T39" fmla="*/ 842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3" h="569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"/>
                                </a:lnTo>
                                <a:lnTo>
                                  <a:pt x="104" y="568"/>
                                </a:lnTo>
                                <a:lnTo>
                                  <a:pt x="104" y="0"/>
                                </a:lnTo>
                                <a:moveTo>
                                  <a:pt x="432" y="325"/>
                                </a:moveTo>
                                <a:lnTo>
                                  <a:pt x="329" y="325"/>
                                </a:lnTo>
                                <a:lnTo>
                                  <a:pt x="329" y="568"/>
                                </a:lnTo>
                                <a:lnTo>
                                  <a:pt x="432" y="568"/>
                                </a:lnTo>
                                <a:lnTo>
                                  <a:pt x="432" y="325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9328" y="764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9225" y="662"/>
                            <a:ext cx="104" cy="42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9657" y="76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553" y="517"/>
                            <a:ext cx="104" cy="5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9987" y="764"/>
                            <a:ext cx="442" cy="0"/>
                          </a:xfrm>
                          <a:prstGeom prst="line">
                            <a:avLst/>
                          </a:pr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204"/>
                        <wps:cNvSpPr>
                          <a:spLocks/>
                        </wps:cNvSpPr>
                        <wps:spPr bwMode="auto">
                          <a:xfrm>
                            <a:off x="9883" y="476"/>
                            <a:ext cx="433" cy="610"/>
                          </a:xfrm>
                          <a:custGeom>
                            <a:avLst/>
                            <a:gdLst>
                              <a:gd name="T0" fmla="+- 0 9987 9883"/>
                              <a:gd name="T1" fmla="*/ T0 w 433"/>
                              <a:gd name="T2" fmla="+- 0 476 476"/>
                              <a:gd name="T3" fmla="*/ 476 h 610"/>
                              <a:gd name="T4" fmla="+- 0 9883 9883"/>
                              <a:gd name="T5" fmla="*/ T4 w 433"/>
                              <a:gd name="T6" fmla="+- 0 476 476"/>
                              <a:gd name="T7" fmla="*/ 476 h 610"/>
                              <a:gd name="T8" fmla="+- 0 9883 9883"/>
                              <a:gd name="T9" fmla="*/ T8 w 433"/>
                              <a:gd name="T10" fmla="+- 0 1085 476"/>
                              <a:gd name="T11" fmla="*/ 1085 h 610"/>
                              <a:gd name="T12" fmla="+- 0 9987 9883"/>
                              <a:gd name="T13" fmla="*/ T12 w 433"/>
                              <a:gd name="T14" fmla="+- 0 1085 476"/>
                              <a:gd name="T15" fmla="*/ 1085 h 610"/>
                              <a:gd name="T16" fmla="+- 0 9987 9883"/>
                              <a:gd name="T17" fmla="*/ T16 w 433"/>
                              <a:gd name="T18" fmla="+- 0 476 476"/>
                              <a:gd name="T19" fmla="*/ 476 h 610"/>
                              <a:gd name="T20" fmla="+- 0 10315 9883"/>
                              <a:gd name="T21" fmla="*/ T20 w 433"/>
                              <a:gd name="T22" fmla="+- 0 764 476"/>
                              <a:gd name="T23" fmla="*/ 764 h 610"/>
                              <a:gd name="T24" fmla="+- 0 10213 9883"/>
                              <a:gd name="T25" fmla="*/ T24 w 433"/>
                              <a:gd name="T26" fmla="+- 0 764 476"/>
                              <a:gd name="T27" fmla="*/ 764 h 610"/>
                              <a:gd name="T28" fmla="+- 0 10213 9883"/>
                              <a:gd name="T29" fmla="*/ T28 w 433"/>
                              <a:gd name="T30" fmla="+- 0 1085 476"/>
                              <a:gd name="T31" fmla="*/ 1085 h 610"/>
                              <a:gd name="T32" fmla="+- 0 10315 9883"/>
                              <a:gd name="T33" fmla="*/ T32 w 433"/>
                              <a:gd name="T34" fmla="+- 0 1085 476"/>
                              <a:gd name="T35" fmla="*/ 1085 h 610"/>
                              <a:gd name="T36" fmla="+- 0 10315 9883"/>
                              <a:gd name="T37" fmla="*/ T36 w 433"/>
                              <a:gd name="T38" fmla="+- 0 764 476"/>
                              <a:gd name="T39" fmla="*/ 76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3" h="610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"/>
                                </a:lnTo>
                                <a:lnTo>
                                  <a:pt x="104" y="609"/>
                                </a:lnTo>
                                <a:lnTo>
                                  <a:pt x="104" y="0"/>
                                </a:lnTo>
                                <a:moveTo>
                                  <a:pt x="432" y="288"/>
                                </a:moveTo>
                                <a:lnTo>
                                  <a:pt x="330" y="288"/>
                                </a:lnTo>
                                <a:lnTo>
                                  <a:pt x="330" y="609"/>
                                </a:lnTo>
                                <a:lnTo>
                                  <a:pt x="432" y="609"/>
                                </a:lnTo>
                                <a:lnTo>
                                  <a:pt x="432" y="288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203"/>
                        <wps:cNvSpPr>
                          <a:spLocks/>
                        </wps:cNvSpPr>
                        <wps:spPr bwMode="auto">
                          <a:xfrm>
                            <a:off x="482" y="2459"/>
                            <a:ext cx="2321" cy="519"/>
                          </a:xfrm>
                          <a:custGeom>
                            <a:avLst/>
                            <a:gdLst>
                              <a:gd name="T0" fmla="+- 0 6693 482"/>
                              <a:gd name="T1" fmla="*/ T0 w 2321"/>
                              <a:gd name="T2" fmla="+- 0 764 2459"/>
                              <a:gd name="T3" fmla="*/ 764 h 519"/>
                              <a:gd name="T4" fmla="+- 0 6920 482"/>
                              <a:gd name="T5" fmla="*/ T4 w 2321"/>
                              <a:gd name="T6" fmla="+- 0 764 2459"/>
                              <a:gd name="T7" fmla="*/ 764 h 519"/>
                              <a:gd name="T8" fmla="+- 0 6477 482"/>
                              <a:gd name="T9" fmla="*/ T8 w 2321"/>
                              <a:gd name="T10" fmla="+- 0 764 2459"/>
                              <a:gd name="T11" fmla="*/ 764 h 519"/>
                              <a:gd name="T12" fmla="+- 0 6590 482"/>
                              <a:gd name="T13" fmla="*/ T12 w 2321"/>
                              <a:gd name="T14" fmla="+- 0 764 2459"/>
                              <a:gd name="T15" fmla="*/ 764 h 519"/>
                              <a:gd name="T16" fmla="+- 0 6693 482"/>
                              <a:gd name="T17" fmla="*/ T16 w 2321"/>
                              <a:gd name="T18" fmla="+- 0 444 2459"/>
                              <a:gd name="T19" fmla="*/ 444 h 519"/>
                              <a:gd name="T20" fmla="+- 0 7908 482"/>
                              <a:gd name="T21" fmla="*/ T20 w 2321"/>
                              <a:gd name="T22" fmla="+- 0 444 2459"/>
                              <a:gd name="T23" fmla="*/ 444 h 519"/>
                              <a:gd name="T24" fmla="+- 0 6477 482"/>
                              <a:gd name="T25" fmla="*/ T24 w 2321"/>
                              <a:gd name="T26" fmla="+- 0 444 2459"/>
                              <a:gd name="T27" fmla="*/ 444 h 519"/>
                              <a:gd name="T28" fmla="+- 0 6590 482"/>
                              <a:gd name="T29" fmla="*/ T28 w 2321"/>
                              <a:gd name="T30" fmla="+- 0 444 2459"/>
                              <a:gd name="T31" fmla="*/ 444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21" h="519">
                                <a:moveTo>
                                  <a:pt x="6211" y="-1695"/>
                                </a:moveTo>
                                <a:lnTo>
                                  <a:pt x="6438" y="-1695"/>
                                </a:lnTo>
                                <a:moveTo>
                                  <a:pt x="5995" y="-1695"/>
                                </a:moveTo>
                                <a:lnTo>
                                  <a:pt x="6108" y="-1695"/>
                                </a:lnTo>
                                <a:moveTo>
                                  <a:pt x="6211" y="-2015"/>
                                </a:moveTo>
                                <a:lnTo>
                                  <a:pt x="7426" y="-2015"/>
                                </a:lnTo>
                                <a:moveTo>
                                  <a:pt x="5995" y="-2015"/>
                                </a:moveTo>
                                <a:lnTo>
                                  <a:pt x="6108" y="-2015"/>
                                </a:lnTo>
                              </a:path>
                            </a:pathLst>
                          </a:cu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6590" y="418"/>
                            <a:ext cx="104" cy="667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7023" y="76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920" y="643"/>
                            <a:ext cx="104" cy="44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352" y="76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250" y="594"/>
                            <a:ext cx="102" cy="49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7682" y="76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578" y="459"/>
                            <a:ext cx="104" cy="626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95"/>
                        <wps:cNvSpPr>
                          <a:spLocks/>
                        </wps:cNvSpPr>
                        <wps:spPr bwMode="auto">
                          <a:xfrm>
                            <a:off x="482" y="1938"/>
                            <a:ext cx="6411" cy="2"/>
                          </a:xfrm>
                          <a:custGeom>
                            <a:avLst/>
                            <a:gdLst>
                              <a:gd name="T0" fmla="+- 0 8010 482"/>
                              <a:gd name="T1" fmla="*/ T0 w 6411"/>
                              <a:gd name="T2" fmla="+- 0 10429 482"/>
                              <a:gd name="T3" fmla="*/ T2 w 6411"/>
                              <a:gd name="T4" fmla="+- 0 6477 482"/>
                              <a:gd name="T5" fmla="*/ T4 w 6411"/>
                              <a:gd name="T6" fmla="+- 0 7908 482"/>
                              <a:gd name="T7" fmla="*/ T6 w 6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411">
                                <a:moveTo>
                                  <a:pt x="7528" y="-1815"/>
                                </a:moveTo>
                                <a:lnTo>
                                  <a:pt x="9947" y="-1815"/>
                                </a:lnTo>
                                <a:moveTo>
                                  <a:pt x="5995" y="-1815"/>
                                </a:moveTo>
                                <a:lnTo>
                                  <a:pt x="7426" y="-1815"/>
                                </a:lnTo>
                              </a:path>
                            </a:pathLst>
                          </a:custGeom>
                          <a:noFill/>
                          <a:ln w="563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94"/>
                        <wps:cNvSpPr>
                          <a:spLocks/>
                        </wps:cNvSpPr>
                        <wps:spPr bwMode="auto">
                          <a:xfrm>
                            <a:off x="7908" y="-39"/>
                            <a:ext cx="433" cy="1125"/>
                          </a:xfrm>
                          <a:custGeom>
                            <a:avLst/>
                            <a:gdLst>
                              <a:gd name="T0" fmla="+- 0 8010 7908"/>
                              <a:gd name="T1" fmla="*/ T0 w 433"/>
                              <a:gd name="T2" fmla="+- 0 -39 -39"/>
                              <a:gd name="T3" fmla="*/ -39 h 1125"/>
                              <a:gd name="T4" fmla="+- 0 7908 7908"/>
                              <a:gd name="T5" fmla="*/ T4 w 433"/>
                              <a:gd name="T6" fmla="+- 0 -39 -39"/>
                              <a:gd name="T7" fmla="*/ -39 h 1125"/>
                              <a:gd name="T8" fmla="+- 0 7908 7908"/>
                              <a:gd name="T9" fmla="*/ T8 w 433"/>
                              <a:gd name="T10" fmla="+- 0 1085 -39"/>
                              <a:gd name="T11" fmla="*/ 1085 h 1125"/>
                              <a:gd name="T12" fmla="+- 0 8010 7908"/>
                              <a:gd name="T13" fmla="*/ T12 w 433"/>
                              <a:gd name="T14" fmla="+- 0 1085 -39"/>
                              <a:gd name="T15" fmla="*/ 1085 h 1125"/>
                              <a:gd name="T16" fmla="+- 0 8010 7908"/>
                              <a:gd name="T17" fmla="*/ T16 w 433"/>
                              <a:gd name="T18" fmla="+- 0 -39 -39"/>
                              <a:gd name="T19" fmla="*/ -39 h 1125"/>
                              <a:gd name="T20" fmla="+- 0 8340 7908"/>
                              <a:gd name="T21" fmla="*/ T20 w 433"/>
                              <a:gd name="T22" fmla="+- 0 764 -39"/>
                              <a:gd name="T23" fmla="*/ 764 h 1125"/>
                              <a:gd name="T24" fmla="+- 0 8237 7908"/>
                              <a:gd name="T25" fmla="*/ T24 w 433"/>
                              <a:gd name="T26" fmla="+- 0 764 -39"/>
                              <a:gd name="T27" fmla="*/ 764 h 1125"/>
                              <a:gd name="T28" fmla="+- 0 8237 7908"/>
                              <a:gd name="T29" fmla="*/ T28 w 433"/>
                              <a:gd name="T30" fmla="+- 0 1085 -39"/>
                              <a:gd name="T31" fmla="*/ 1085 h 1125"/>
                              <a:gd name="T32" fmla="+- 0 8340 7908"/>
                              <a:gd name="T33" fmla="*/ T32 w 433"/>
                              <a:gd name="T34" fmla="+- 0 1085 -39"/>
                              <a:gd name="T35" fmla="*/ 1085 h 1125"/>
                              <a:gd name="T36" fmla="+- 0 8340 7908"/>
                              <a:gd name="T37" fmla="*/ T36 w 433"/>
                              <a:gd name="T38" fmla="+- 0 764 -39"/>
                              <a:gd name="T39" fmla="*/ 764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3" h="1125"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4"/>
                                </a:lnTo>
                                <a:lnTo>
                                  <a:pt x="102" y="1124"/>
                                </a:lnTo>
                                <a:lnTo>
                                  <a:pt x="102" y="0"/>
                                </a:lnTo>
                                <a:moveTo>
                                  <a:pt x="432" y="803"/>
                                </a:moveTo>
                                <a:lnTo>
                                  <a:pt x="329" y="803"/>
                                </a:lnTo>
                                <a:lnTo>
                                  <a:pt x="329" y="1124"/>
                                </a:lnTo>
                                <a:lnTo>
                                  <a:pt x="432" y="1124"/>
                                </a:lnTo>
                                <a:lnTo>
                                  <a:pt x="432" y="803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9127" y="-42"/>
                            <a:ext cx="129" cy="0"/>
                          </a:xfrm>
                          <a:prstGeom prst="line">
                            <a:avLst/>
                          </a:prstGeom>
                          <a:noFill/>
                          <a:ln w="37581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127" y="-72"/>
                            <a:ext cx="129" cy="59"/>
                          </a:xfrm>
                          <a:prstGeom prst="rect">
                            <a:avLst/>
                          </a:prstGeom>
                          <a:noFill/>
                          <a:ln w="7516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9126" y="58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37581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126" y="29"/>
                            <a:ext cx="129" cy="59"/>
                          </a:xfrm>
                          <a:prstGeom prst="rect">
                            <a:avLst/>
                          </a:prstGeom>
                          <a:noFill/>
                          <a:ln w="7516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301" y="444"/>
                            <a:ext cx="330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44FF9" w14:textId="77777777" w:rsidR="00E42A86" w:rsidRDefault="00E42A86">
                              <w:pPr>
                                <w:spacing w:line="93" w:lineRule="exact"/>
                                <w:ind w:left="-71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1"/>
                                </w:rPr>
                                <w:t>53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404040"/>
                                  <w:sz w:val="11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517CA" id="Group 188" o:spid="_x0000_s1032" style="position:absolute;left:0;text-align:left;margin-left:323.4pt;margin-top:5.6pt;width:198.05pt;height:58.4pt;z-index:-251611648;mso-position-horizontal-relative:page" coordorigin="6473,-78" coordsize="3961,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">
                <v:shape id="AutoShape 211" o:spid="_x0000_s1033" style="position:absolute;left:482;top:2459;width:6411;height:1040;visibility:visible;mso-wrap-style:square;v-text-anchor:top" coordsize="6411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zx7sYA&#10;AADcAAAADwAAAGRycy9kb3ducmV2LnhtbESPQWsCMRCF7wX/QxjBW83WQ2u3RhFLQaQ9qIXS2zSZ&#10;bhY3k2WTruu/7xwEbzO8N+99s1gNoVE9damObOBhWoAittHVXBn4PL7dz0GljOywiUwGLpRgtRzd&#10;LbB08cx76g+5UhLCqUQDPue21DpZTwHTNLbEov3GLmCWtau06/As4aHRs6J41AFrlgaPLW082dPh&#10;Lxiwm9nT+mPXbn1/+hlev77Tzrp3YybjYf0CKtOQb+br9dYJ/rP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zx7sYAAADcAAAADwAAAAAAAAAAAAAAAACYAgAAZHJz&#10;L2Rvd25yZXYueG1sUEsFBgAAAAAEAAQA9QAAAIsDAAAAAA==&#10;" path="m5995,-1374r3952,m8188,-1695r555,m7528,-1695r556,m7528,-2015r2419,e" filled="f" strokecolor="#d9d9d9" strokeweight=".15658mm">
                  <v:path arrowok="t" o:connecttype="custom" o:connectlocs="5995,1085;9947,1085;8188,764;8743,764;7528,764;8084,764;7528,444;9947,444" o:connectangles="0,0,0,0,0,0,0,0"/>
                </v:shape>
                <v:shape id="AutoShape 210" o:spid="_x0000_s1034" style="position:absolute;left:8566;top:517;width:433;height:569;visibility:visible;mso-wrap-style:square;v-text-anchor:top" coordsize="433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da8IA&#10;AADcAAAADwAAAGRycy9kb3ducmV2LnhtbERPTYvCMBC9L/gfwgje1lQR0WosIsh68LDbquBtaMa2&#10;tJmUJqv135uFBW/zeJ+zTnrTiDt1rrKsYDKOQBDnVldcKDhl+88FCOeRNTaWScGTHCSbwccaY20f&#10;/EP31BcihLCLUUHpfRtL6fKSDLqxbYkDd7OdQR9gV0jd4SOEm0ZOo2guDVYcGkpsaVdSXqe/RkE7&#10;n+H56/syvT6trh32x3SZHZUaDfvtCoSn3r/F/+6DDvOXE/h7Jlw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11rwgAAANwAAAAPAAAAAAAAAAAAAAAAAJgCAABkcnMvZG93&#10;bnJldi54bWxQSwUGAAAAAAQABAD1AAAAhwMAAAAA&#10;" path="m104,l,,,568r104,l104,m432,325r-103,l329,568r103,l432,325e" fillcolor="red" stroked="f">
                  <v:path arrowok="t" o:connecttype="custom" o:connectlocs="104,517;0,517;0,1085;104,1085;104,517;432,842;329,842;329,1085;432,1085;432,842" o:connectangles="0,0,0,0,0,0,0,0,0,0"/>
                </v:shape>
                <v:line id="Line 209" o:spid="_x0000_s1035" style="position:absolute;visibility:visible;mso-wrap-style:square" from="9328,764" to="9553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OWjcIAAADcAAAADwAAAGRycy9kb3ducmV2LnhtbERP24rCMBB9F/Yfwizsi2jqBVm7RhFx&#10;UXzSrh8wNrNtaTOpTdT690YQfJvDuc5s0ZpKXKlxhWUFg34Egji1uuBMwfHvt/cNwnlkjZVlUnAn&#10;B4v5R2eGsbY3PtA18ZkIIexiVJB7X8dSujQng65va+LA/dvGoA+wyaRu8BbCTSWHUTSRBgsODTnW&#10;tMopLZOLUXAa2/39nKx3q82pLOt90R0d8aLU12e7/AHhqfVv8cu91WH+dAj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OWjcIAAADcAAAADwAAAAAAAAAAAAAA&#10;AAChAgAAZHJzL2Rvd25yZXYueG1sUEsFBgAAAAAEAAQA+QAAAJADAAAAAA==&#10;" strokecolor="#d9d9d9" strokeweight=".15658mm"/>
                <v:rect id="Rectangle 208" o:spid="_x0000_s1036" style="position:absolute;left:9225;top:662;width:104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6wDMQA&#10;AADcAAAADwAAAGRycy9kb3ducmV2LnhtbESPT2vCQBDF7wW/wzJCb3XjH6pGV5GC0KupB72Nu2MS&#10;zM6G7DYm/fRdQfA2w3vzfm/W285WoqXGl44VjEcJCGLtTMm5guPP/mMBwgdkg5VjUtCTh+1m8LbG&#10;1Lg7H6jNQi5iCPsUFRQh1KmUXhdk0Y9cTRy1q2sshrg2uTQN3mO4reQkST6lxZIjocCavgrSt+zX&#10;KjjPj9VBl3+7vD/NdIT0l6ztlXofdrsViEBdeJmf198m1l9O4fFMnE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OsAzEAAAA3AAAAA8AAAAAAAAAAAAAAAAAmAIAAGRycy9k&#10;b3ducmV2LnhtbFBLBQYAAAAABAAEAPUAAACJAwAAAAA=&#10;" fillcolor="red" stroked="f"/>
                <v:line id="Line 207" o:spid="_x0000_s1037" style="position:absolute;visibility:visible;mso-wrap-style:square" from="9657,764" to="9883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arYsIAAADcAAAADwAAAGRycy9kb3ducmV2LnhtbERPzYrCMBC+C75DGGEvoqm7ImvXKCKK&#10;4km7PsDYzLalzaQ2UevbbwTB23x8vzNbtKYSN2pcYVnBaBiBIE6tLjhTcPrdDL5BOI+ssbJMCh7k&#10;YDHvdmYYa3vnI90Sn4kQwi5GBbn3dSylS3My6Ia2Jg7cn20M+gCbTOoG7yHcVPIziibSYMGhIcea&#10;VjmlZXI1Cs5je3hckvV+tT2XZX0o+l8nvCr10WuXPyA8tf4tfrl3OsyfjuH5TLh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arYsIAAADcAAAADwAAAAAAAAAAAAAA&#10;AAChAgAAZHJzL2Rvd25yZXYueG1sUEsFBgAAAAAEAAQA+QAAAJADAAAAAA==&#10;" strokecolor="#d9d9d9" strokeweight=".15658mm"/>
                <v:rect id="Rectangle 206" o:spid="_x0000_s1038" style="position:absolute;left:9553;top:517;width:10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N48MA&#10;AADcAAAADwAAAGRycy9kb3ducmV2LnhtbESPQWvCQBCF7wX/wzJCb3WjaNXoKlIQejX1oLdxd0yC&#10;2dmQ3cakv74rCN5meG/e92a97WwlWmp86VjBeJSAINbOlJwrOP7sPxYgfEA2WDkmBT152G4Gb2tM&#10;jbvzgdos5CKGsE9RQRFCnUrpdUEW/cjVxFG7usZiiGuTS9PgPYbbSk6S5FNaLDkSCqzpqyB9y36t&#10;gvP8WB10+bfL+9NUR0h/ydpeqfdht1uBCNSFl/l5/W1i/eUMHs/ECe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uN48MAAADcAAAADwAAAAAAAAAAAAAAAACYAgAAZHJzL2Rv&#10;d25yZXYueG1sUEsFBgAAAAAEAAQA9QAAAIgDAAAAAA==&#10;" fillcolor="red" stroked="f"/>
                <v:line id="Line 205" o:spid="_x0000_s1039" style="position:absolute;visibility:visible;mso-wrap-style:square" from="9987,764" to="10429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QjsMAAADcAAAADwAAAGRycy9kb3ducmV2LnhtbERP22rCQBB9L/gPywh9KbrpBdGYjYi0&#10;tPRJox8wZsckJDubZleT/H23UPBtDuc6yWYwjbhR5yrLCp7nEQji3OqKCwWn48dsCcJ5ZI2NZVIw&#10;koNNOnlIMNa25wPdMl+IEMIuRgWl920spctLMujmtiUO3MV2Bn2AXSF1h30IN418iaKFNFhxaCix&#10;pV1JeZ1djYLzm92PP9n79+7zXNftvnp6PeFVqcfpsF2D8DT4u/jf/aXD/NUC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4kI7DAAAA3AAAAA8AAAAAAAAAAAAA&#10;AAAAoQIAAGRycy9kb3ducmV2LnhtbFBLBQYAAAAABAAEAPkAAACRAwAAAAA=&#10;" strokecolor="#d9d9d9" strokeweight=".15658mm"/>
                <v:shape id="AutoShape 204" o:spid="_x0000_s1040" style="position:absolute;left:9883;top:476;width:433;height:610;visibility:visible;mso-wrap-style:square;v-text-anchor:top" coordsize="433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4McEA&#10;AADcAAAADwAAAGRycy9kb3ducmV2LnhtbERPTWvCQBC9F/oflil4q5v0ENvoGkQreFKqbc9DdkyC&#10;2dmwuybpv+8Kgrd5vM9ZFKNpRU/ON5YVpNMEBHFpdcOVgu/T9vUdhA/IGlvLpOCPPBTL56cF5toO&#10;/EX9MVQihrDPUUEdQpdL6cuaDPqp7Ygjd7bOYIjQVVI7HGK4aeVbkmTSYMOxocaO1jWVl+PVKNC/&#10;+3O2KVOrWbvu82IPP6ekV2ryMq7mIAKN4SG+u3c6zv+Ywe2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ieDHBAAAA3AAAAA8AAAAAAAAAAAAAAAAAmAIAAGRycy9kb3du&#10;cmV2LnhtbFBLBQYAAAAABAAEAPUAAACGAwAAAAA=&#10;" path="m104,l,,,609r104,l104,m432,288r-102,l330,609r102,l432,288e" fillcolor="red" stroked="f">
                  <v:path arrowok="t" o:connecttype="custom" o:connectlocs="104,476;0,476;0,1085;104,1085;104,476;432,764;330,764;330,1085;432,1085;432,764" o:connectangles="0,0,0,0,0,0,0,0,0,0"/>
                </v:shape>
                <v:shape id="AutoShape 203" o:spid="_x0000_s1041" style="position:absolute;left:482;top:2459;width:2321;height:519;visibility:visible;mso-wrap-style:square;v-text-anchor:top" coordsize="2321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flMYA&#10;AADcAAAADwAAAGRycy9kb3ducmV2LnhtbESPQWvCQBCF74X+h2UKvdWNHopNXUWlQkUvjULqbciO&#10;SdrsbMiuMf33nYPgbR7zvjdvZovBNaqnLtSeDYxHCSjiwtuaSwPHw+ZlCipEZIuNZzLwRwEW88eH&#10;GabWX/mL+iyWSkI4pGigirFNtQ5FRQ7DyLfEsjv7zmEU2ZXadniVcNfoSZK8aoc1y4UKW1pXVPxm&#10;Fyc18u/9eb2bfGxW+Tj0q59tlvuTMc9Pw/IdVKQh3s03+tMK9yZt5RmZQM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XflMYAAADcAAAADwAAAAAAAAAAAAAAAACYAgAAZHJz&#10;L2Rvd25yZXYueG1sUEsFBgAAAAAEAAQA9QAAAIsDAAAAAA==&#10;" path="m6211,-1695r227,m5995,-1695r113,m6211,-2015r1215,m5995,-2015r113,e" filled="f" strokecolor="#d9d9d9" strokeweight=".15658mm">
                  <v:path arrowok="t" o:connecttype="custom" o:connectlocs="6211,764;6438,764;5995,764;6108,764;6211,444;7426,444;5995,444;6108,444" o:connectangles="0,0,0,0,0,0,0,0"/>
                </v:shape>
                <v:rect id="Rectangle 202" o:spid="_x0000_s1042" style="position:absolute;left:6590;top:418;width:104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kMcAA&#10;AADcAAAADwAAAGRycy9kb3ducmV2LnhtbERPTYvCMBC9C/6HMIIXsake3FobRQqL4m1VPA/N2Bab&#10;SWmy2v57IyzsbR7vc7JdbxrxpM7VlhUsohgEcWF1zaWC6+V7noBwHlljY5kUDORgtx2PMky1ffEP&#10;Pc++FCGEXYoKKu/bVEpXVGTQRbYlDtzddgZ9gF0pdYevEG4auYzjlTRYc2iosKW8ouJx/jUKvjhP&#10;DvfF7NYkt2TIT36I+yJXajrp9xsQnnr/L/5zH3WYv17D55lwgd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kMcAAAADcAAAADwAAAAAAAAAAAAAAAACYAgAAZHJzL2Rvd25y&#10;ZXYueG1sUEsFBgAAAAAEAAQA9QAAAIUDAAAAAA==&#10;" fillcolor="#5b9bd4" stroked="f"/>
                <v:line id="Line 201" o:spid="_x0000_s1043" style="position:absolute;visibility:visible;mso-wrap-style:square" from="7023,764" to="7250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ZmsMAAADcAAAADwAAAGRycy9kb3ducmV2LnhtbESP3YrCMBSE7xf2HcJZ8EY09QeRrlFE&#10;FMUrrT7AsTnbljYntYla394Iwl4OM/MNM1u0phJ3alxhWcGgH4EgTq0uOFNwPm16UxDOI2usLJOC&#10;JzlYzL+/Zhhr++Aj3ROfiQBhF6OC3Ps6ltKlORl0fVsTB+/PNgZ9kE0mdYOPADeVHEbRRBosOCzk&#10;WNMqp7RMbkbBZWwPz2uy3q+2l7KsD0V3dMabUp2fdvkLwlPr/8Of9k4rCER4nwlH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WZrDAAAA3AAAAA8AAAAAAAAAAAAA&#10;AAAAoQIAAGRycy9kb3ducmV2LnhtbFBLBQYAAAAABAAEAPkAAACRAwAAAAA=&#10;" strokecolor="#d9d9d9" strokeweight=".15658mm"/>
                <v:rect id="Rectangle 200" o:spid="_x0000_s1044" style="position:absolute;left:6920;top:643;width:104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7czMMA&#10;AADcAAAADwAAAGRycy9kb3ducmV2LnhtbESPzWrDMBCE74W8g9hALiWW7ENrnCihGEJLb01Dzou1&#10;/qHWylhKbL99VCj0OMzMN8z+ONte3Gn0nWMNaaJAEFfOdNxouHyftjkIH5AN9o5Jw0IejofV0x4L&#10;4yb+ovs5NCJC2BeooQ1hKKT0VUsWfeIG4ujVbrQYohwbaUacItz2MlPqRVrsOC60OFDZUvVzvlkN&#10;r1zm73X6fO3za76Un2FRc1VqvVnPbzsQgebwH/5rfxgNmUrh90w8AvLw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7czMMAAADcAAAADwAAAAAAAAAAAAAAAACYAgAAZHJzL2Rv&#10;d25yZXYueG1sUEsFBgAAAAAEAAQA9QAAAIgDAAAAAA==&#10;" fillcolor="#5b9bd4" stroked="f"/>
                <v:line id="Line 199" o:spid="_x0000_s1045" style="position:absolute;visibility:visible;mso-wrap-style:square" from="7352,764" to="7578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idsQAAADcAAAADwAAAGRycy9kb3ducmV2LnhtbESP0YrCMBRE34X9h3AFX0TT7YpINcoi&#10;u7j4pNUPuDbXtrS56TZR698bQfBxmJkzzGLVmVpcqXWlZQWf4wgEcWZ1ybmC4+F3NAPhPLLG2jIp&#10;uJOD1fKjt8BE2xvv6Zr6XAQIuwQVFN43iZQuK8igG9uGOHhn2xr0Qba51C3eAtzUMo6iqTRYclgo&#10;sKF1QVmVXoyC08Tu7v/pz3a9OVVVsyuHX0e8KDXod99zEJ46/w6/2n9aQRz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7GJ2xAAAANwAAAAPAAAAAAAAAAAA&#10;AAAAAKECAABkcnMvZG93bnJldi54bWxQSwUGAAAAAAQABAD5AAAAkgMAAAAA&#10;" strokecolor="#d9d9d9" strokeweight=".15658mm"/>
                <v:rect id="Rectangle 198" o:spid="_x0000_s1046" style="position:absolute;left:7250;top:594;width:102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nIMQA&#10;AADcAAAADwAAAGRycy9kb3ducmV2LnhtbESPzWrDMBCE74W+g9hCLyWW4kJj3CghGEJCb3VCzou1&#10;/qHWylhKYr99FSj0OMzMN8x6O9le3Gj0nWMNy0SBIK6c6bjRcD7tFxkIH5AN9o5Jw0wetpvnpzXm&#10;xt35m25laESEsM9RQxvCkEvpq5Ys+sQNxNGr3WgxRDk20ox4j3Dby1SpD2mx47jQ4kBFS9VPebUa&#10;Vlxkh3r5dumzSzYXX2FWU1Vo/foy7T5BBJrCf/ivfTQaUvUOj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g5yDEAAAA3AAAAA8AAAAAAAAAAAAAAAAAmAIAAGRycy9k&#10;b3ducmV2LnhtbFBLBQYAAAAABAAEAPUAAACJAwAAAAA=&#10;" fillcolor="#5b9bd4" stroked="f"/>
                <v:line id="Line 197" o:spid="_x0000_s1047" style="position:absolute;visibility:visible;mso-wrap-style:square" from="7682,764" to="7908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fmcMAAADcAAAADwAAAGRycy9kb3ducmV2LnhtbESP0YrCMBRE3wX/IVzBl0XTVRGpRhFZ&#10;UfZJqx9wba5taXNTm6j1783Cgo/DzJxhFqvWVOJBjSssK/geRiCIU6sLzhScT9vBDITzyBory6Tg&#10;RQ5Wy25ngbG2Tz7SI/GZCBB2MSrIva9jKV2ak0E3tDVx8K62MeiDbDKpG3wGuKnkKIqm0mDBYSHH&#10;mjY5pWVyNwouE3t43ZKf383uUpb1ofgan/GuVL/XrucgPLX+E/5v77WCUTSBvzPhCM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JX5nDAAAA3AAAAA8AAAAAAAAAAAAA&#10;AAAAoQIAAGRycy9kb3ducmV2LnhtbFBLBQYAAAAABAAEAPkAAACRAwAAAAA=&#10;" strokecolor="#d9d9d9" strokeweight=".15658mm"/>
                <v:rect id="Rectangle 196" o:spid="_x0000_s1048" style="position:absolute;left:7578;top:459;width:104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z8QA&#10;AADcAAAADwAAAGRycy9kb3ducmV2LnhtbESPzWrDMBCE74W+g9hCLyWWYmhj3CghGEJCb3VCzou1&#10;/qHWylhKYr99FSj0OMzMN8x6O9le3Gj0nWMNy0SBIK6c6bjRcD7tFxkIH5AN9o5Jw0wetpvnpzXm&#10;xt35m25laESEsM9RQxvCkEvpq5Ys+sQNxNGr3WgxRDk20ox4j3Dby1SpD2mx47jQ4kBFS9VPebUa&#10;Vlxkh3r5dumzSzYXX2FWU1Vo/foy7T5BBJrCf/ivfTQaUvUOj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F2s/EAAAA3AAAAA8AAAAAAAAAAAAAAAAAmAIAAGRycy9k&#10;b3ducmV2LnhtbFBLBQYAAAAABAAEAPUAAACJAwAAAAA=&#10;" fillcolor="#5b9bd4" stroked="f"/>
                <v:shape id="AutoShape 195" o:spid="_x0000_s1049" style="position:absolute;left:482;top:1938;width:6411;height:2;visibility:visible;mso-wrap-style:square;v-text-anchor:top" coordsize="6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vpMYA&#10;AADcAAAADwAAAGRycy9kb3ducmV2LnhtbESPQWsCMRSE74X+h/AKvRRNKsXKahS70NKDWGq9eHts&#10;npvYzct2k+r6741Q6HGYmW+Y2aL3jThSF11gDY9DBYK4CsZxrWH79TqYgIgJ2WATmDScKcJifnsz&#10;w8KEE3/ScZNqkSEcC9RgU2oLKWNlyWMchpY4e/vQeUxZdrU0HZ4y3DdypNRYenScFyy2VFqqvje/&#10;XsPSve3cz6p/Ok/s89p9vJSHB1VqfX/XL6cgEvXpP/zXfjcaRmoM1zP5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1vpMYAAADcAAAADwAAAAAAAAAAAAAAAACYAgAAZHJz&#10;L2Rvd25yZXYueG1sUEsFBgAAAAAEAAQA9QAAAIsDAAAAAA==&#10;" path="m7528,-1815r2419,m5995,-1815r1431,e" filled="f" strokecolor="#d9d9d9" strokeweight=".15658mm">
                  <v:path arrowok="t" o:connecttype="custom" o:connectlocs="7528,0;9947,0;5995,0;7426,0" o:connectangles="0,0,0,0"/>
                </v:shape>
                <v:shape id="AutoShape 194" o:spid="_x0000_s1050" style="position:absolute;left:7908;top:-39;width:433;height:1125;visibility:visible;mso-wrap-style:square;v-text-anchor:top" coordsize="433,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8su8MA&#10;AADcAAAADwAAAGRycy9kb3ducmV2LnhtbESPQYvCMBSE78L+h/AWvIima0GlGmVZ2EXwUKzi+dk8&#10;22LzUpqsrf/eCILHYWa+YVab3tTiRq2rLCv4mkQgiHOrKy4UHA+/4wUI55E11pZJwZ0cbNYfgxUm&#10;2na8p1vmCxEg7BJUUHrfJFK6vCSDbmIb4uBdbGvQB9kWUrfYBbip5TSKZtJgxWGhxIZ+Ssqv2b9R&#10;UJ13abrN8lEWY2xi25+6dPen1PCz/16C8NT7d/jV3moF02gO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8su8MAAADcAAAADwAAAAAAAAAAAAAAAACYAgAAZHJzL2Rv&#10;d25yZXYueG1sUEsFBgAAAAAEAAQA9QAAAIgDAAAAAA==&#10;" path="m102,l,,,1124r102,l102,m432,803r-103,l329,1124r103,l432,803e" fillcolor="#5b9bd4" stroked="f">
                  <v:path arrowok="t" o:connecttype="custom" o:connectlocs="102,-39;0,-39;0,1085;102,1085;102,-39;432,764;329,764;329,1085;432,1085;432,764" o:connectangles="0,0,0,0,0,0,0,0,0,0"/>
                </v:shape>
                <v:line id="Line 193" o:spid="_x0000_s1051" style="position:absolute;visibility:visible;mso-wrap-style:square" from="9127,-42" to="9256,-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aZcMAAADcAAAADwAAAGRycy9kb3ducmV2LnhtbERPzWrCQBC+F3yHZYTe6iaBtCG6iqiF&#10;thc17QMM2TFJm50N2dUkffruQejx4/tfbUbTihv1rrGsIF5EIIhLqxuuFHx9vj5lIJxH1thaJgUT&#10;OdisZw8rzLUd+Ey3wlcihLDLUUHtfZdL6cqaDLqF7YgDd7G9QR9gX0nd4xDCTSuTKHqWBhsODTV2&#10;tKup/CmuRkF6SD+up4l/4/djJVNd7Cl7+VbqcT5ulyA8jf5ffHe/aQVJFNaG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n2mXDAAAA3AAAAA8AAAAAAAAAAAAA&#10;AAAAoQIAAGRycy9kb3ducmV2LnhtbFBLBQYAAAAABAAEAPkAAACRAwAAAAA=&#10;" strokecolor="#5b9bd4" strokeweight="1.0439mm"/>
                <v:rect id="Rectangle 192" o:spid="_x0000_s1052" style="position:absolute;left:9127;top:-72;width:129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oN8UA&#10;AADcAAAADwAAAGRycy9kb3ducmV2LnhtbESPQWvCQBSE7wX/w/IKvdVNhUpN3UhRhB68qBF6fM0+&#10;k5Ds25h9NfHfu4VCj8PMfMMsV6Nr1ZX6UHs28DJNQBEX3tZcGsiP2+c3UEGQLbaeycCNAqyyycMS&#10;U+sH3tP1IKWKEA4pGqhEulTrUFTkMEx9Rxy9s+8dSpR9qW2PQ4S7Vs+SZK4d1hwXKuxoXVHRHH6c&#10;geN5aG6beb3fbb+/UC754kSvYszT4/jxDkpolP/wX/vTGpglC/g9E4+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yg3xQAAANwAAAAPAAAAAAAAAAAAAAAAAJgCAABkcnMv&#10;ZG93bnJldi54bWxQSwUGAAAAAAQABAD1AAAAigMAAAAA&#10;" filled="f" strokecolor="#41709c" strokeweight=".20878mm"/>
                <v:line id="Line 191" o:spid="_x0000_s1053" style="position:absolute;visibility:visible;mso-wrap-style:square" from="9126,58" to="9254,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HNcMAAADcAAAADwAAAGRycy9kb3ducmV2LnhtbERPTUvDQBC9C/0PyxS82d0WFYndhlIU&#10;BaHSKoK3ITtNlmRnQ3Zsor/ePQgeH+97XU6hU2cako9sYbkwoIir6DzXFt7fHq/uQCVBdthFJgvf&#10;lKDczC7WWLg48oHOR6lVDuFUoIVGpC+0TlVDAdMi9sSZO8UhoGQ41NoNOObw0OmVMbc6oOfc0GBP&#10;u4aq9vgVLLTx+kk+X15vfozx49Y/7D+k2lt7OZ+296CEJvkX/7mfnYXVMs/PZ/IR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hzXDAAAA3AAAAA8AAAAAAAAAAAAA&#10;AAAAoQIAAGRycy9kb3ducmV2LnhtbFBLBQYAAAAABAAEAPkAAACRAwAAAAA=&#10;" strokecolor="red" strokeweight="1.0439mm"/>
                <v:rect id="Rectangle 190" o:spid="_x0000_s1054" style="position:absolute;left:9126;top:29;width:129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y7MQA&#10;AADcAAAADwAAAGRycy9kb3ducmV2LnhtbESPT2vCQBTE74V+h+UJvdVNhEobXUUqQg9e/Ac9PrPP&#10;JJh9G7OvJn57VxB6HGbmN8x03rtaXakNlWcD6TABRZx7W3FhYL9bvX+CCoJssfZMBm4UYD57fZli&#10;Zn3HG7pupVARwiFDA6VIk2kd8pIchqFviKN38q1DibIttG2xi3BX61GSjLXDiuNCiQ19l5Sft3/O&#10;wO7UnW/LcbVZr46/KJf914E+xJi3Qb+YgBLq5T/8bP9YA6M0hceZeAT0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suzEAAAA3AAAAA8AAAAAAAAAAAAAAAAAmAIAAGRycy9k&#10;b3ducmV2LnhtbFBLBQYAAAAABAAEAPUAAACJAwAAAAA=&#10;" filled="f" strokecolor="#41709c" strokeweight=".20878mm"/>
                <v:shape id="Text Box 189" o:spid="_x0000_s1055" type="#_x0000_t202" style="position:absolute;left:7301;top:444;width:330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14:paraId="2D244FF9" w14:textId="77777777" w:rsidR="00E42A86" w:rsidRDefault="00E42A86">
                        <w:pPr>
                          <w:spacing w:line="93" w:lineRule="exact"/>
                          <w:ind w:left="-71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1"/>
                          </w:rPr>
                          <w:t>53</w:t>
                        </w:r>
                        <w:proofErr w:type="gramStart"/>
                        <w:r>
                          <w:rPr>
                            <w:rFonts w:ascii="Calibri"/>
                            <w:color w:val="404040"/>
                            <w:sz w:val="11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commentRangeEnd w:id="180"/>
      <w:r w:rsidR="009114CE">
        <w:br w:type="column"/>
      </w:r>
      <w:r w:rsidR="009114CE">
        <w:rPr>
          <w:sz w:val="18"/>
        </w:rPr>
        <w:t>Figure 3: Event processing speed for the benchmarks</w:t>
      </w:r>
    </w:p>
    <w:p w14:paraId="7C64DC99" w14:textId="77777777" w:rsidR="008D2B72" w:rsidRDefault="008D2B72">
      <w:pPr>
        <w:pStyle w:val="Corpsdetexte"/>
        <w:spacing w:before="7"/>
        <w:rPr>
          <w:sz w:val="16"/>
        </w:rPr>
      </w:pPr>
    </w:p>
    <w:p w14:paraId="446FE5FF" w14:textId="77777777" w:rsidR="008D2B72" w:rsidRDefault="009114CE">
      <w:pPr>
        <w:ind w:left="794" w:right="2424"/>
        <w:jc w:val="center"/>
        <w:rPr>
          <w:rFonts w:ascii="Calibri"/>
          <w:sz w:val="11"/>
        </w:rPr>
      </w:pPr>
      <w:r>
        <w:rPr>
          <w:rFonts w:ascii="Calibri"/>
          <w:sz w:val="11"/>
        </w:rPr>
        <w:t>Processing time comparison in optimization mode</w:t>
      </w:r>
    </w:p>
    <w:p w14:paraId="13D750C4" w14:textId="77777777" w:rsidR="008D2B72" w:rsidRDefault="009114CE">
      <w:pPr>
        <w:tabs>
          <w:tab w:val="left" w:pos="486"/>
          <w:tab w:val="left" w:pos="4014"/>
        </w:tabs>
        <w:spacing w:before="12" w:line="122" w:lineRule="exact"/>
        <w:ind w:left="62"/>
        <w:rPr>
          <w:rFonts w:ascii="Calibri"/>
          <w:sz w:val="11"/>
        </w:rPr>
      </w:pPr>
      <w:r>
        <w:rPr>
          <w:rFonts w:ascii="Calibri"/>
          <w:sz w:val="11"/>
          <w:u w:val="single" w:color="D9D9D9"/>
        </w:rPr>
        <w:t xml:space="preserve"> </w:t>
      </w:r>
      <w:r>
        <w:rPr>
          <w:rFonts w:ascii="Calibri"/>
          <w:sz w:val="11"/>
          <w:u w:val="single" w:color="D9D9D9"/>
        </w:rPr>
        <w:tab/>
        <w:t xml:space="preserve">Left to right: </w:t>
      </w:r>
      <w:proofErr w:type="spellStart"/>
      <w:r>
        <w:rPr>
          <w:rFonts w:ascii="Calibri"/>
          <w:sz w:val="11"/>
          <w:u w:val="single" w:color="D9D9D9"/>
        </w:rPr>
        <w:t>MSM</w:t>
      </w:r>
      <w:proofErr w:type="gramStart"/>
      <w:r>
        <w:rPr>
          <w:rFonts w:ascii="Calibri"/>
          <w:sz w:val="11"/>
          <w:u w:val="single" w:color="D9D9D9"/>
        </w:rPr>
        <w:t>,MSMLite,EUML,Sinelabore,QM</w:t>
      </w:r>
      <w:proofErr w:type="spellEnd"/>
      <w:proofErr w:type="gramEnd"/>
      <w:r>
        <w:rPr>
          <w:rFonts w:ascii="Calibri"/>
          <w:sz w:val="11"/>
          <w:u w:val="single" w:color="D9D9D9"/>
        </w:rPr>
        <w:t>, and our</w:t>
      </w:r>
      <w:r>
        <w:rPr>
          <w:rFonts w:ascii="Calibri"/>
          <w:spacing w:val="7"/>
          <w:sz w:val="11"/>
          <w:u w:val="single" w:color="D9D9D9"/>
        </w:rPr>
        <w:t xml:space="preserve"> </w:t>
      </w:r>
      <w:r>
        <w:rPr>
          <w:rFonts w:ascii="Calibri"/>
          <w:sz w:val="11"/>
          <w:u w:val="single" w:color="D9D9D9"/>
        </w:rPr>
        <w:t>tool</w:t>
      </w:r>
      <w:r>
        <w:rPr>
          <w:rFonts w:ascii="Calibri"/>
          <w:sz w:val="11"/>
          <w:u w:val="single" w:color="D9D9D9"/>
        </w:rPr>
        <w:tab/>
      </w:r>
    </w:p>
    <w:p w14:paraId="46421C9C" w14:textId="77777777" w:rsidR="008D2B72" w:rsidRDefault="009114CE">
      <w:pPr>
        <w:spacing w:line="119" w:lineRule="exact"/>
        <w:ind w:left="1417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350</w:t>
      </w:r>
      <w:proofErr w:type="gramStart"/>
      <w:r>
        <w:rPr>
          <w:rFonts w:ascii="Calibri"/>
          <w:color w:val="404040"/>
          <w:sz w:val="11"/>
        </w:rPr>
        <w:t>,8</w:t>
      </w:r>
      <w:proofErr w:type="gramEnd"/>
    </w:p>
    <w:p w14:paraId="7150695B" w14:textId="77777777" w:rsidR="008D2B72" w:rsidRDefault="008D2B72">
      <w:pPr>
        <w:spacing w:line="119" w:lineRule="exact"/>
        <w:rPr>
          <w:rFonts w:ascii="Calibri"/>
          <w:sz w:val="11"/>
        </w:rPr>
        <w:sectPr w:rsidR="008D2B72">
          <w:type w:val="continuous"/>
          <w:pgSz w:w="11910" w:h="16840"/>
          <w:pgMar w:top="1580" w:right="0" w:bottom="280" w:left="1360" w:header="720" w:footer="720" w:gutter="0"/>
          <w:cols w:num="3" w:space="720" w:equalWidth="0">
            <w:col w:w="4367" w:space="365"/>
            <w:col w:w="283" w:space="40"/>
            <w:col w:w="5495"/>
          </w:cols>
        </w:sectPr>
      </w:pPr>
    </w:p>
    <w:p w14:paraId="34E6BC59" w14:textId="77777777" w:rsidR="008D2B72" w:rsidRDefault="009114CE">
      <w:pPr>
        <w:pStyle w:val="Corpsdetexte"/>
        <w:ind w:left="114" w:right="-11"/>
      </w:pPr>
      <w:proofErr w:type="gramStart"/>
      <w:r>
        <w:t>consists</w:t>
      </w:r>
      <w:proofErr w:type="gramEnd"/>
      <w:r>
        <w:t xml:space="preserve"> of atomic states and the other both atomic and composite states.</w:t>
      </w:r>
    </w:p>
    <w:p w14:paraId="12D47894" w14:textId="4F63340B" w:rsidR="008D2B72" w:rsidRDefault="009114CE">
      <w:pPr>
        <w:pStyle w:val="Corpsdetexte"/>
        <w:ind w:left="114" w:firstLine="283"/>
        <w:jc w:val="both"/>
      </w:pPr>
      <w:r>
        <w:t xml:space="preserve">We compared our tool with tools such as </w:t>
      </w:r>
      <w:proofErr w:type="spellStart"/>
      <w:r>
        <w:t>Sinela</w:t>
      </w:r>
      <w:proofErr w:type="spellEnd"/>
      <w:r>
        <w:t>- bore (which generates efficient code for Magic Draw (Magic, 2016), Enterprise Architect (</w:t>
      </w:r>
      <w:proofErr w:type="spellStart"/>
      <w:r>
        <w:t>SparxSys</w:t>
      </w:r>
      <w:ins w:id="181" w:author="RADERMACHER Ansgar 206501" w:date="2016-11-25T16:20:00Z">
        <w:r w:rsidR="00592A7F">
          <w:t>t</w:t>
        </w:r>
      </w:ins>
      <w:r>
        <w:t>em</w:t>
      </w:r>
      <w:ins w:id="182" w:author="RADERMACHER Ansgar 206501" w:date="2016-11-25T16:21:00Z">
        <w:r w:rsidR="00592A7F">
          <w:t>s</w:t>
        </w:r>
      </w:ins>
      <w:proofErr w:type="spellEnd"/>
      <w:del w:id="183" w:author="RADERMACHER Ansgar 206501" w:date="2016-11-25T16:21:00Z">
        <w:r w:rsidDel="00592A7F">
          <w:delText>x</w:delText>
        </w:r>
      </w:del>
      <w:r>
        <w:t>, 2016)), QM (QM, 2016</w:t>
      </w:r>
      <w:proofErr w:type="gramStart"/>
      <w:r>
        <w:t>) ,</w:t>
      </w:r>
      <w:proofErr w:type="gramEnd"/>
      <w:r>
        <w:t xml:space="preserve"> Boost </w:t>
      </w:r>
      <w:proofErr w:type="spellStart"/>
      <w:r>
        <w:t>Statechart</w:t>
      </w:r>
      <w:proofErr w:type="spellEnd"/>
      <w:r>
        <w:t xml:space="preserve">  (Library,</w:t>
      </w:r>
    </w:p>
    <w:p w14:paraId="7C227BDC" w14:textId="77777777" w:rsidR="008D2B72" w:rsidRDefault="009114CE">
      <w:pPr>
        <w:spacing w:before="65"/>
        <w:ind w:left="114"/>
        <w:jc w:val="center"/>
        <w:rPr>
          <w:rFonts w:ascii="Calibri"/>
          <w:sz w:val="11"/>
        </w:rPr>
      </w:pPr>
      <w:r>
        <w:br w:type="column"/>
      </w:r>
      <w:r>
        <w:rPr>
          <w:rFonts w:ascii="Calibri"/>
          <w:color w:val="585858"/>
          <w:sz w:val="11"/>
        </w:rPr>
        <w:t>300</w:t>
      </w:r>
    </w:p>
    <w:p w14:paraId="51F6ACAB" w14:textId="77777777" w:rsidR="008D2B72" w:rsidRDefault="008D2B72">
      <w:pPr>
        <w:pStyle w:val="Corpsdetexte"/>
        <w:rPr>
          <w:rFonts w:ascii="Calibri"/>
          <w:sz w:val="10"/>
        </w:rPr>
      </w:pPr>
    </w:p>
    <w:p w14:paraId="7F4AFECC" w14:textId="77777777" w:rsidR="008D2B72" w:rsidRDefault="009114CE">
      <w:pPr>
        <w:spacing w:before="64"/>
        <w:ind w:left="114"/>
        <w:jc w:val="center"/>
        <w:rPr>
          <w:rFonts w:ascii="Calibri"/>
          <w:sz w:val="11"/>
        </w:rPr>
      </w:pPr>
      <w:r>
        <w:rPr>
          <w:rFonts w:ascii="Calibri"/>
          <w:color w:val="585858"/>
          <w:sz w:val="11"/>
        </w:rPr>
        <w:t>200</w:t>
      </w:r>
    </w:p>
    <w:p w14:paraId="7B1DE0C6" w14:textId="77777777" w:rsidR="008D2B72" w:rsidRDefault="008D2B72">
      <w:pPr>
        <w:pStyle w:val="Corpsdetexte"/>
        <w:rPr>
          <w:rFonts w:ascii="Calibri"/>
          <w:sz w:val="10"/>
        </w:rPr>
      </w:pPr>
    </w:p>
    <w:p w14:paraId="4445181F" w14:textId="77777777" w:rsidR="008D2B72" w:rsidRDefault="009114CE">
      <w:pPr>
        <w:spacing w:before="64"/>
        <w:ind w:left="114"/>
        <w:jc w:val="center"/>
        <w:rPr>
          <w:rFonts w:ascii="Calibri"/>
          <w:sz w:val="11"/>
        </w:rPr>
      </w:pPr>
      <w:r>
        <w:rPr>
          <w:rFonts w:ascii="Calibri"/>
          <w:color w:val="585858"/>
          <w:sz w:val="11"/>
        </w:rPr>
        <w:t>100</w:t>
      </w:r>
    </w:p>
    <w:p w14:paraId="29BB3168" w14:textId="77777777" w:rsidR="008D2B72" w:rsidRDefault="008D2B72">
      <w:pPr>
        <w:pStyle w:val="Corpsdetexte"/>
        <w:rPr>
          <w:rFonts w:ascii="Calibri"/>
          <w:sz w:val="10"/>
        </w:rPr>
      </w:pPr>
    </w:p>
    <w:p w14:paraId="0D633BF3" w14:textId="77777777" w:rsidR="008D2B72" w:rsidRDefault="009114CE">
      <w:pPr>
        <w:spacing w:before="64"/>
        <w:jc w:val="right"/>
        <w:rPr>
          <w:rFonts w:ascii="Calibri"/>
          <w:sz w:val="11"/>
        </w:rPr>
      </w:pPr>
      <w:r>
        <w:rPr>
          <w:rFonts w:ascii="Calibri"/>
          <w:color w:val="585858"/>
          <w:sz w:val="11"/>
        </w:rPr>
        <w:t>0</w:t>
      </w:r>
    </w:p>
    <w:p w14:paraId="32FF9299" w14:textId="77777777" w:rsidR="008D2B72" w:rsidRDefault="009114CE">
      <w:pPr>
        <w:pStyle w:val="Corpsdetexte"/>
        <w:rPr>
          <w:rFonts w:ascii="Calibri"/>
          <w:sz w:val="10"/>
        </w:rPr>
      </w:pPr>
      <w:r>
        <w:br w:type="column"/>
      </w:r>
    </w:p>
    <w:p w14:paraId="11A7CFB3" w14:textId="77777777" w:rsidR="008D2B72" w:rsidRDefault="008D2B72">
      <w:pPr>
        <w:pStyle w:val="Corpsdetexte"/>
        <w:spacing w:before="10"/>
        <w:rPr>
          <w:rFonts w:ascii="Calibri"/>
          <w:sz w:val="9"/>
        </w:rPr>
      </w:pPr>
    </w:p>
    <w:p w14:paraId="6DD7D0E1" w14:textId="77777777" w:rsidR="008D2B72" w:rsidRDefault="009114CE">
      <w:pPr>
        <w:ind w:left="100" w:right="-18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208</w:t>
      </w:r>
      <w:proofErr w:type="gramStart"/>
      <w:r>
        <w:rPr>
          <w:rFonts w:ascii="Calibri"/>
          <w:color w:val="404040"/>
          <w:sz w:val="11"/>
        </w:rPr>
        <w:t>,3</w:t>
      </w:r>
      <w:proofErr w:type="gramEnd"/>
    </w:p>
    <w:p w14:paraId="0B753330" w14:textId="77777777" w:rsidR="008D2B72" w:rsidRDefault="009114CE">
      <w:pPr>
        <w:pStyle w:val="Corpsdetexte"/>
        <w:rPr>
          <w:rFonts w:ascii="Calibri"/>
          <w:sz w:val="16"/>
        </w:rPr>
      </w:pPr>
      <w:r>
        <w:br w:type="column"/>
      </w:r>
    </w:p>
    <w:p w14:paraId="2A397E33" w14:textId="77777777" w:rsidR="008D2B72" w:rsidRDefault="008D2B72">
      <w:pPr>
        <w:pStyle w:val="Corpsdetexte"/>
        <w:spacing w:before="2"/>
        <w:rPr>
          <w:rFonts w:ascii="Calibri"/>
          <w:sz w:val="18"/>
        </w:rPr>
      </w:pPr>
    </w:p>
    <w:p w14:paraId="7AAB221F" w14:textId="77777777" w:rsidR="008D2B72" w:rsidRDefault="009114CE">
      <w:pPr>
        <w:ind w:left="36" w:right="-14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137</w:t>
      </w:r>
      <w:proofErr w:type="gramStart"/>
      <w:r>
        <w:rPr>
          <w:rFonts w:ascii="Calibri"/>
          <w:color w:val="404040"/>
          <w:sz w:val="11"/>
        </w:rPr>
        <w:t>,9</w:t>
      </w:r>
      <w:proofErr w:type="gramEnd"/>
      <w:r>
        <w:rPr>
          <w:rFonts w:ascii="Calibri"/>
          <w:color w:val="404040"/>
          <w:sz w:val="11"/>
        </w:rPr>
        <w:t xml:space="preserve">   </w:t>
      </w:r>
      <w:r>
        <w:rPr>
          <w:rFonts w:ascii="Calibri"/>
          <w:color w:val="404040"/>
          <w:position w:val="5"/>
          <w:sz w:val="11"/>
        </w:rPr>
        <w:t>1</w:t>
      </w:r>
    </w:p>
    <w:p w14:paraId="1248F6ED" w14:textId="77777777" w:rsidR="008D2B72" w:rsidRDefault="009114CE">
      <w:pPr>
        <w:pStyle w:val="Corpsdetexte"/>
        <w:rPr>
          <w:rFonts w:ascii="Calibri"/>
          <w:sz w:val="10"/>
        </w:rPr>
      </w:pPr>
      <w:r>
        <w:br w:type="column"/>
      </w:r>
    </w:p>
    <w:p w14:paraId="143598B9" w14:textId="77777777" w:rsidR="008D2B72" w:rsidRDefault="008D2B72">
      <w:pPr>
        <w:pStyle w:val="Corpsdetexte"/>
        <w:spacing w:before="4"/>
        <w:rPr>
          <w:rFonts w:ascii="Calibri"/>
          <w:sz w:val="13"/>
        </w:rPr>
      </w:pPr>
    </w:p>
    <w:p w14:paraId="6730B4A4" w14:textId="77777777" w:rsidR="008D2B72" w:rsidRDefault="009114CE">
      <w:pPr>
        <w:ind w:left="114" w:right="-19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195</w:t>
      </w:r>
    </w:p>
    <w:p w14:paraId="528EE3B3" w14:textId="77777777" w:rsidR="008D2B72" w:rsidRDefault="009114CE">
      <w:pPr>
        <w:pStyle w:val="Corpsdetexte"/>
        <w:rPr>
          <w:rFonts w:ascii="Calibri"/>
          <w:sz w:val="10"/>
        </w:rPr>
      </w:pPr>
      <w:r>
        <w:br w:type="column"/>
      </w:r>
    </w:p>
    <w:p w14:paraId="4EC227FD" w14:textId="77777777" w:rsidR="008D2B72" w:rsidRDefault="008D2B72">
      <w:pPr>
        <w:pStyle w:val="Corpsdetexte"/>
        <w:rPr>
          <w:rFonts w:ascii="Calibri"/>
          <w:sz w:val="10"/>
        </w:rPr>
      </w:pPr>
    </w:p>
    <w:p w14:paraId="0984E636" w14:textId="77777777" w:rsidR="008D2B72" w:rsidRDefault="008D2B72">
      <w:pPr>
        <w:pStyle w:val="Corpsdetexte"/>
        <w:rPr>
          <w:rFonts w:ascii="Calibri"/>
          <w:sz w:val="10"/>
        </w:rPr>
      </w:pPr>
    </w:p>
    <w:p w14:paraId="4A805C2A" w14:textId="77777777" w:rsidR="008D2B72" w:rsidRDefault="008D2B72">
      <w:pPr>
        <w:pStyle w:val="Corpsdetexte"/>
        <w:rPr>
          <w:rFonts w:ascii="Calibri"/>
          <w:sz w:val="10"/>
        </w:rPr>
      </w:pPr>
    </w:p>
    <w:p w14:paraId="395C9A17" w14:textId="77777777" w:rsidR="008D2B72" w:rsidRDefault="008D2B72">
      <w:pPr>
        <w:pStyle w:val="Corpsdetexte"/>
        <w:spacing w:before="3"/>
        <w:rPr>
          <w:rFonts w:ascii="Calibri"/>
          <w:sz w:val="8"/>
        </w:rPr>
      </w:pPr>
    </w:p>
    <w:p w14:paraId="30902E3C" w14:textId="77777777" w:rsidR="008D2B72" w:rsidRDefault="009114CE">
      <w:pPr>
        <w:ind w:left="114" w:right="-19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100</w:t>
      </w:r>
    </w:p>
    <w:p w14:paraId="264A9162" w14:textId="77777777" w:rsidR="008D2B72" w:rsidRDefault="009114CE">
      <w:pPr>
        <w:pStyle w:val="Corpsdetexte"/>
        <w:rPr>
          <w:rFonts w:ascii="Calibri"/>
          <w:sz w:val="10"/>
        </w:rPr>
      </w:pPr>
      <w:r>
        <w:br w:type="column"/>
      </w:r>
    </w:p>
    <w:p w14:paraId="15B8316C" w14:textId="77777777" w:rsidR="008D2B72" w:rsidRDefault="008D2B72">
      <w:pPr>
        <w:pStyle w:val="Corpsdetexte"/>
        <w:rPr>
          <w:rFonts w:ascii="Calibri"/>
          <w:sz w:val="10"/>
        </w:rPr>
      </w:pPr>
    </w:p>
    <w:p w14:paraId="564CC763" w14:textId="77777777" w:rsidR="008D2B72" w:rsidRDefault="008D2B72">
      <w:pPr>
        <w:pStyle w:val="Corpsdetexte"/>
        <w:spacing w:before="11"/>
        <w:rPr>
          <w:rFonts w:ascii="Calibri"/>
          <w:sz w:val="7"/>
        </w:rPr>
      </w:pPr>
    </w:p>
    <w:p w14:paraId="5A8A01EC" w14:textId="77777777" w:rsidR="008D2B72" w:rsidRDefault="009114CE">
      <w:pPr>
        <w:ind w:left="77" w:right="-17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177</w:t>
      </w:r>
      <w:proofErr w:type="gramStart"/>
      <w:r>
        <w:rPr>
          <w:rFonts w:ascii="Calibri"/>
          <w:color w:val="404040"/>
          <w:sz w:val="11"/>
        </w:rPr>
        <w:t>,4</w:t>
      </w:r>
      <w:proofErr w:type="gramEnd"/>
    </w:p>
    <w:p w14:paraId="7B789638" w14:textId="77777777" w:rsidR="008D2B72" w:rsidRDefault="009114CE">
      <w:pPr>
        <w:pStyle w:val="Corpsdetexte"/>
        <w:rPr>
          <w:rFonts w:ascii="Calibri"/>
          <w:sz w:val="10"/>
        </w:rPr>
      </w:pPr>
      <w:r>
        <w:br w:type="column"/>
      </w:r>
    </w:p>
    <w:p w14:paraId="5C27DA3A" w14:textId="77777777" w:rsidR="008D2B72" w:rsidRDefault="008D2B72">
      <w:pPr>
        <w:pStyle w:val="Corpsdetexte"/>
        <w:rPr>
          <w:rFonts w:ascii="Calibri"/>
          <w:sz w:val="10"/>
        </w:rPr>
      </w:pPr>
    </w:p>
    <w:p w14:paraId="7FEBD4E2" w14:textId="77777777" w:rsidR="008D2B72" w:rsidRDefault="008D2B72">
      <w:pPr>
        <w:pStyle w:val="Corpsdetexte"/>
        <w:rPr>
          <w:rFonts w:ascii="Calibri"/>
          <w:sz w:val="10"/>
        </w:rPr>
      </w:pPr>
    </w:p>
    <w:p w14:paraId="1552DEEF" w14:textId="77777777" w:rsidR="008D2B72" w:rsidRDefault="008D2B72">
      <w:pPr>
        <w:pStyle w:val="Corpsdetexte"/>
        <w:rPr>
          <w:rFonts w:ascii="Calibri"/>
          <w:sz w:val="10"/>
        </w:rPr>
      </w:pPr>
    </w:p>
    <w:p w14:paraId="273F41FB" w14:textId="77777777" w:rsidR="008D2B72" w:rsidRDefault="008D2B72">
      <w:pPr>
        <w:pStyle w:val="Corpsdetexte"/>
        <w:spacing w:before="7"/>
        <w:rPr>
          <w:rFonts w:ascii="Calibri"/>
          <w:sz w:val="14"/>
        </w:rPr>
      </w:pPr>
    </w:p>
    <w:p w14:paraId="40D2F4C7" w14:textId="77777777" w:rsidR="008D2B72" w:rsidRDefault="009114CE">
      <w:pPr>
        <w:spacing w:before="1"/>
        <w:ind w:left="64" w:right="-18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75</w:t>
      </w:r>
      <w:proofErr w:type="gramStart"/>
      <w:r>
        <w:rPr>
          <w:rFonts w:ascii="Calibri"/>
          <w:color w:val="404040"/>
          <w:sz w:val="11"/>
        </w:rPr>
        <w:t>,8</w:t>
      </w:r>
      <w:proofErr w:type="gramEnd"/>
    </w:p>
    <w:p w14:paraId="780551C7" w14:textId="77777777" w:rsidR="008D2B72" w:rsidRDefault="009114CE">
      <w:pPr>
        <w:spacing w:line="15" w:lineRule="exact"/>
        <w:ind w:left="225"/>
        <w:rPr>
          <w:rFonts w:ascii="Calibri"/>
          <w:sz w:val="11"/>
        </w:rPr>
      </w:pPr>
      <w:r>
        <w:br w:type="column"/>
      </w:r>
      <w:r>
        <w:rPr>
          <w:rFonts w:ascii="Calibri"/>
          <w:sz w:val="11"/>
        </w:rPr>
        <w:t>Simple benchmark</w:t>
      </w:r>
    </w:p>
    <w:p w14:paraId="7F1F372D" w14:textId="6C5154C8" w:rsidR="008D2B72" w:rsidRDefault="00067445">
      <w:pPr>
        <w:spacing w:line="120" w:lineRule="exact"/>
        <w:ind w:left="232"/>
        <w:rPr>
          <w:rFonts w:ascii="Calibri"/>
          <w:sz w:val="11"/>
        </w:rPr>
      </w:pPr>
      <w:r>
        <w:rPr>
          <w:rStyle w:val="Marquedecommentaire"/>
        </w:rPr>
        <w:commentReference w:id="180"/>
      </w:r>
      <w:r w:rsidR="009114CE">
        <w:rPr>
          <w:rFonts w:ascii="Calibri"/>
          <w:sz w:val="11"/>
        </w:rPr>
        <w:t>Composite benchmark</w:t>
      </w:r>
    </w:p>
    <w:p w14:paraId="6B94AB29" w14:textId="77777777" w:rsidR="008D2B72" w:rsidRDefault="008D2B72">
      <w:pPr>
        <w:pStyle w:val="Corpsdetexte"/>
        <w:spacing w:before="6"/>
        <w:rPr>
          <w:rFonts w:ascii="Calibri"/>
          <w:sz w:val="13"/>
        </w:rPr>
      </w:pPr>
    </w:p>
    <w:p w14:paraId="417740CD" w14:textId="77777777" w:rsidR="008D2B72" w:rsidRDefault="009114CE">
      <w:pPr>
        <w:spacing w:before="1"/>
        <w:ind w:left="394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177</w:t>
      </w:r>
      <w:proofErr w:type="gramStart"/>
      <w:r>
        <w:rPr>
          <w:rFonts w:ascii="Calibri"/>
          <w:color w:val="404040"/>
          <w:sz w:val="11"/>
        </w:rPr>
        <w:t>,4</w:t>
      </w:r>
      <w:proofErr w:type="gramEnd"/>
      <w:r>
        <w:rPr>
          <w:rFonts w:ascii="Calibri"/>
          <w:color w:val="404040"/>
          <w:sz w:val="11"/>
        </w:rPr>
        <w:t xml:space="preserve">    </w:t>
      </w:r>
      <w:r>
        <w:rPr>
          <w:rFonts w:ascii="Calibri"/>
          <w:color w:val="404040"/>
          <w:position w:val="4"/>
          <w:sz w:val="11"/>
        </w:rPr>
        <w:t>190</w:t>
      </w:r>
    </w:p>
    <w:p w14:paraId="16FDCA86" w14:textId="77777777" w:rsidR="008D2B72" w:rsidRDefault="009114CE">
      <w:pPr>
        <w:spacing w:before="11" w:line="119" w:lineRule="exact"/>
        <w:ind w:left="64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132</w:t>
      </w:r>
      <w:proofErr w:type="gramStart"/>
      <w:r>
        <w:rPr>
          <w:rFonts w:ascii="Calibri"/>
          <w:color w:val="404040"/>
          <w:sz w:val="11"/>
        </w:rPr>
        <w:t>,1</w:t>
      </w:r>
      <w:proofErr w:type="gramEnd"/>
    </w:p>
    <w:p w14:paraId="214F2630" w14:textId="77777777" w:rsidR="008D2B72" w:rsidRDefault="009114CE">
      <w:pPr>
        <w:spacing w:line="119" w:lineRule="exact"/>
        <w:ind w:left="1079" w:right="1537"/>
        <w:jc w:val="center"/>
        <w:rPr>
          <w:rFonts w:ascii="Calibri"/>
          <w:sz w:val="11"/>
        </w:rPr>
      </w:pPr>
      <w:r>
        <w:rPr>
          <w:rFonts w:ascii="Calibri"/>
          <w:color w:val="404040"/>
          <w:sz w:val="11"/>
        </w:rPr>
        <w:t>100</w:t>
      </w:r>
    </w:p>
    <w:p w14:paraId="7478B90E" w14:textId="77777777" w:rsidR="008D2B72" w:rsidRDefault="008D2B72">
      <w:pPr>
        <w:spacing w:line="119" w:lineRule="exact"/>
        <w:jc w:val="center"/>
        <w:rPr>
          <w:rFonts w:ascii="Calibri"/>
          <w:sz w:val="11"/>
        </w:rPr>
        <w:sectPr w:rsidR="008D2B72">
          <w:type w:val="continuous"/>
          <w:pgSz w:w="11910" w:h="16840"/>
          <w:pgMar w:top="1580" w:right="0" w:bottom="280" w:left="1360" w:header="720" w:footer="720" w:gutter="0"/>
          <w:cols w:num="9" w:space="720" w:equalWidth="0">
            <w:col w:w="4367" w:space="365"/>
            <w:col w:w="283" w:space="40"/>
            <w:col w:w="353" w:space="40"/>
            <w:col w:w="423" w:space="201"/>
            <w:col w:w="283" w:space="376"/>
            <w:col w:w="283" w:space="40"/>
            <w:col w:w="331" w:space="40"/>
            <w:col w:w="261" w:space="40"/>
            <w:col w:w="2824"/>
          </w:cols>
        </w:sectPr>
      </w:pPr>
    </w:p>
    <w:p w14:paraId="56604213" w14:textId="77777777" w:rsidR="008D2B72" w:rsidRDefault="009114CE">
      <w:pPr>
        <w:pStyle w:val="Corpsdetexte"/>
        <w:ind w:left="114"/>
        <w:jc w:val="both"/>
      </w:pPr>
      <w:r>
        <w:t>2016), Meta State Machine (MSM) (MSM, 2016), C++ 14 MSM-Lite (ben</w:t>
      </w:r>
      <w:proofErr w:type="gramStart"/>
      <w:r>
        <w:t>, )</w:t>
      </w:r>
      <w:proofErr w:type="gramEnd"/>
      <w:r>
        <w:t xml:space="preserve">, and functional program- </w:t>
      </w:r>
      <w:proofErr w:type="spellStart"/>
      <w:r>
        <w:t>ming</w:t>
      </w:r>
      <w:proofErr w:type="spellEnd"/>
      <w:r>
        <w:t xml:space="preserve"> like-EUML(EUM, ).</w:t>
      </w:r>
    </w:p>
    <w:p w14:paraId="45D3B3A2" w14:textId="77777777" w:rsidR="008D2B72" w:rsidRDefault="009114CE">
      <w:pPr>
        <w:pStyle w:val="Corpsdetexte"/>
        <w:ind w:left="114" w:firstLine="283"/>
        <w:jc w:val="both"/>
      </w:pPr>
      <w:r>
        <w:t xml:space="preserve">We used </w:t>
      </w:r>
      <w:proofErr w:type="gramStart"/>
      <w:r>
        <w:t>a</w:t>
      </w:r>
      <w:proofErr w:type="gramEnd"/>
      <w:r>
        <w:t xml:space="preserve"> Ubuntu virtual machine 64 bit hosted by a Windows 7 machine. For each tool, we created two applications corresponding to the two examples, generated C++ code and compiled it in two modes: normal (N), by default GCC compiler</w:t>
      </w:r>
      <w:proofErr w:type="gramStart"/>
      <w:r>
        <w:t>;  and</w:t>
      </w:r>
      <w:proofErr w:type="gramEnd"/>
      <w:r>
        <w:t xml:space="preserve">   optimal</w:t>
      </w:r>
    </w:p>
    <w:p w14:paraId="659F3ACC" w14:textId="77777777" w:rsidR="008D2B72" w:rsidRDefault="009114CE">
      <w:pPr>
        <w:pStyle w:val="Corpsdetexte"/>
        <w:ind w:left="114"/>
        <w:jc w:val="both"/>
      </w:pPr>
      <w:r>
        <w:t xml:space="preserve">(O) </w:t>
      </w:r>
      <w:proofErr w:type="gramStart"/>
      <w:r>
        <w:t>with</w:t>
      </w:r>
      <w:proofErr w:type="gramEnd"/>
      <w:r>
        <w:t xml:space="preserve"> GCC optimization options -O2 -s. 11 mil- lions of events are generated and processed by the simple</w:t>
      </w:r>
      <w:r>
        <w:rPr>
          <w:spacing w:val="-1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proofErr w:type="spellStart"/>
      <w:r>
        <w:t>millions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com-</w:t>
      </w:r>
      <w:r>
        <w:rPr>
          <w:w w:val="99"/>
        </w:rPr>
        <w:t xml:space="preserve"> </w:t>
      </w:r>
      <w:proofErr w:type="spellStart"/>
      <w:r>
        <w:t>posite</w:t>
      </w:r>
      <w:proofErr w:type="spellEnd"/>
      <w:r>
        <w:t xml:space="preserve"> example. Processing time is measured</w:t>
      </w:r>
      <w:r>
        <w:rPr>
          <w:spacing w:val="-2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w w:val="99"/>
        </w:rPr>
        <w:t xml:space="preserve"> </w:t>
      </w:r>
      <w:r>
        <w:t>case.</w:t>
      </w:r>
    </w:p>
    <w:p w14:paraId="289F81FF" w14:textId="77777777" w:rsidR="008D2B72" w:rsidRDefault="009114CE">
      <w:pPr>
        <w:pStyle w:val="Titre3"/>
        <w:jc w:val="both"/>
      </w:pPr>
      <w:r>
        <w:t>6.2.1Speed</w:t>
      </w:r>
    </w:p>
    <w:p w14:paraId="0A4ADDF8" w14:textId="77777777" w:rsidR="008D2B72" w:rsidRDefault="009114CE">
      <w:pPr>
        <w:pStyle w:val="Corpsdetexte"/>
        <w:ind w:left="114" w:firstLine="283"/>
        <w:jc w:val="both"/>
      </w:pPr>
      <w:r>
        <w:t>Fig. 3 shows the event processing performance</w:t>
      </w:r>
      <w:r>
        <w:rPr>
          <w:spacing w:val="-12"/>
        </w:rPr>
        <w:t xml:space="preserve"> </w:t>
      </w:r>
      <w:r>
        <w:t xml:space="preserve">of the approaches for the two benchmarks. In the nor- mal compilation mode </w:t>
      </w:r>
      <w:proofErr w:type="gramStart"/>
      <w:r>
        <w:t>( postfix</w:t>
      </w:r>
      <w:proofErr w:type="gramEnd"/>
      <w:r>
        <w:t xml:space="preserve"> N),</w:t>
      </w:r>
      <w:r>
        <w:rPr>
          <w:spacing w:val="1"/>
        </w:rPr>
        <w:t xml:space="preserve"> </w:t>
      </w:r>
      <w:r>
        <w:t xml:space="preserve">Boost </w:t>
      </w:r>
      <w:proofErr w:type="spellStart"/>
      <w:r>
        <w:t>Statechart</w:t>
      </w:r>
      <w:proofErr w:type="spellEnd"/>
      <w:r>
        <w:t>,</w:t>
      </w:r>
      <w:r>
        <w:rPr>
          <w:w w:val="99"/>
        </w:rPr>
        <w:t xml:space="preserve"> </w:t>
      </w:r>
      <w:r>
        <w:t xml:space="preserve">MSM, </w:t>
      </w:r>
      <w:proofErr w:type="spellStart"/>
      <w:r>
        <w:t>MSMLite</w:t>
      </w:r>
      <w:proofErr w:type="spellEnd"/>
      <w:r>
        <w:t>, EUML are quite slow and not dis- played in the</w:t>
      </w:r>
      <w:r>
        <w:rPr>
          <w:spacing w:val="-9"/>
        </w:rPr>
        <w:t xml:space="preserve"> </w:t>
      </w:r>
      <w:r>
        <w:t>box-plot.</w:t>
      </w:r>
    </w:p>
    <w:p w14:paraId="75322DC2" w14:textId="526CF209" w:rsidR="008D2B72" w:rsidRDefault="009D047C">
      <w:pPr>
        <w:pStyle w:val="Corpsdetexte"/>
        <w:ind w:left="114" w:right="-18" w:firstLine="28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10BE6ED6" wp14:editId="0F83E821">
                <wp:simplePos x="0" y="0"/>
                <wp:positionH relativeFrom="page">
                  <wp:posOffset>3394710</wp:posOffset>
                </wp:positionH>
                <wp:positionV relativeFrom="paragraph">
                  <wp:posOffset>989330</wp:posOffset>
                </wp:positionV>
                <wp:extent cx="37465" cy="0"/>
                <wp:effectExtent l="13335" t="10160" r="6350" b="8890"/>
                <wp:wrapNone/>
                <wp:docPr id="188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C6F30" id="Line 187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3pt,77.9pt" to="270.2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av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" strokeweight=".14042mm">
                <w10:wrap anchorx="page"/>
              </v:line>
            </w:pict>
          </mc:Fallback>
        </mc:AlternateContent>
      </w:r>
      <w:r w:rsidR="009114CE">
        <w:t xml:space="preserve">In both of the simple and composite benchmarks, in optimization mode (postfix O) </w:t>
      </w:r>
      <w:proofErr w:type="spellStart"/>
      <w:r w:rsidR="009114CE">
        <w:t>MSMLite</w:t>
      </w:r>
      <w:proofErr w:type="spellEnd"/>
      <w:r w:rsidR="009114CE">
        <w:t xml:space="preserve"> and our tool run faster than the others in the scope of the ex- </w:t>
      </w:r>
      <w:proofErr w:type="spellStart"/>
      <w:r w:rsidR="009114CE">
        <w:t>periment</w:t>
      </w:r>
      <w:proofErr w:type="spellEnd"/>
      <w:r w:rsidR="009114CE">
        <w:t>. The figure also shows that</w:t>
      </w:r>
      <w:r w:rsidR="009114CE">
        <w:rPr>
          <w:spacing w:val="-20"/>
        </w:rPr>
        <w:t xml:space="preserve"> </w:t>
      </w:r>
      <w:r w:rsidR="009114CE">
        <w:t>the</w:t>
      </w:r>
      <w:r w:rsidR="009114CE">
        <w:rPr>
          <w:spacing w:val="-6"/>
        </w:rPr>
        <w:t xml:space="preserve"> </w:t>
      </w:r>
      <w:r w:rsidR="009114CE">
        <w:t>optimization</w:t>
      </w:r>
      <w:r w:rsidR="009114CE">
        <w:rPr>
          <w:w w:val="99"/>
        </w:rPr>
        <w:t xml:space="preserve"> </w:t>
      </w:r>
      <w:r w:rsidR="009114CE">
        <w:t xml:space="preserve">of GCC is significant. In normal mode only </w:t>
      </w:r>
      <w:proofErr w:type="gramStart"/>
      <w:r w:rsidR="009114CE">
        <w:t>the per</w:t>
      </w:r>
      <w:proofErr w:type="gramEnd"/>
      <w:r w:rsidR="009114CE">
        <w:t xml:space="preserve">- </w:t>
      </w:r>
      <w:proofErr w:type="spellStart"/>
      <w:r w:rsidR="009114CE">
        <w:t>formance</w:t>
      </w:r>
      <w:proofErr w:type="spellEnd"/>
      <w:r w:rsidR="009114CE">
        <w:t xml:space="preserve"> of </w:t>
      </w:r>
      <w:proofErr w:type="spellStart"/>
      <w:r w:rsidR="009114CE">
        <w:t>Sinelabore</w:t>
      </w:r>
      <w:proofErr w:type="spellEnd"/>
      <w:r w:rsidR="009114CE">
        <w:t>, QM, and our tool is accept- able.</w:t>
      </w:r>
      <w:r w:rsidR="009114CE">
        <w:rPr>
          <w:spacing w:val="4"/>
        </w:rPr>
        <w:t xml:space="preserve"> </w:t>
      </w:r>
      <w:r w:rsidR="009114CE">
        <w:t>The</w:t>
      </w:r>
      <w:r w:rsidR="009114CE">
        <w:rPr>
          <w:spacing w:val="-14"/>
        </w:rPr>
        <w:t xml:space="preserve"> </w:t>
      </w:r>
      <w:r w:rsidR="009114CE">
        <w:t>event</w:t>
      </w:r>
      <w:r w:rsidR="009114CE">
        <w:rPr>
          <w:spacing w:val="-14"/>
        </w:rPr>
        <w:t xml:space="preserve"> </w:t>
      </w:r>
      <w:r w:rsidR="009114CE">
        <w:t>processing</w:t>
      </w:r>
      <w:r w:rsidR="009114CE">
        <w:rPr>
          <w:spacing w:val="-14"/>
        </w:rPr>
        <w:t xml:space="preserve"> </w:t>
      </w:r>
      <w:r w:rsidR="009114CE">
        <w:t>speed</w:t>
      </w:r>
      <w:r w:rsidR="009114CE">
        <w:rPr>
          <w:spacing w:val="-14"/>
        </w:rPr>
        <w:t xml:space="preserve"> </w:t>
      </w:r>
      <w:r w:rsidR="009114CE">
        <w:t>of</w:t>
      </w:r>
      <w:r w:rsidR="009114CE">
        <w:rPr>
          <w:spacing w:val="-14"/>
        </w:rPr>
        <w:t xml:space="preserve"> </w:t>
      </w:r>
      <w:r w:rsidR="009114CE">
        <w:t>MSM,</w:t>
      </w:r>
      <w:r w:rsidR="009114CE">
        <w:rPr>
          <w:spacing w:val="-14"/>
        </w:rPr>
        <w:t xml:space="preserve"> </w:t>
      </w:r>
      <w:r w:rsidR="009114CE">
        <w:t>MSM</w:t>
      </w:r>
      <w:r w:rsidR="009114CE">
        <w:rPr>
          <w:spacing w:val="16"/>
        </w:rPr>
        <w:t xml:space="preserve"> </w:t>
      </w:r>
      <w:r w:rsidR="009114CE">
        <w:t>Lite</w:t>
      </w:r>
      <w:r w:rsidR="009114CE">
        <w:rPr>
          <w:w w:val="99"/>
        </w:rPr>
        <w:t xml:space="preserve"> </w:t>
      </w:r>
      <w:r w:rsidR="009114CE">
        <w:t xml:space="preserve">and EUML is too slow without GCC optimizations. </w:t>
      </w:r>
      <w:r w:rsidR="009114CE">
        <w:rPr>
          <w:b/>
        </w:rPr>
        <w:t>6.2.2Binary size and runtime</w:t>
      </w:r>
      <w:r w:rsidR="009114CE">
        <w:rPr>
          <w:b/>
          <w:spacing w:val="-16"/>
        </w:rPr>
        <w:t xml:space="preserve"> </w:t>
      </w:r>
      <w:r w:rsidR="009114CE">
        <w:rPr>
          <w:b/>
        </w:rPr>
        <w:t>memory</w:t>
      </w:r>
    </w:p>
    <w:p w14:paraId="2112744C" w14:textId="77777777" w:rsidR="008D2B72" w:rsidRDefault="009114CE">
      <w:pPr>
        <w:pStyle w:val="Titre3"/>
        <w:ind w:left="711" w:right="456"/>
      </w:pPr>
      <w:proofErr w:type="gramStart"/>
      <w:r>
        <w:t>consumption</w:t>
      </w:r>
      <w:proofErr w:type="gramEnd"/>
    </w:p>
    <w:p w14:paraId="5C045529" w14:textId="77777777" w:rsidR="008D2B72" w:rsidRDefault="009114CE">
      <w:pPr>
        <w:pStyle w:val="Corpsdetexte"/>
        <w:ind w:left="114" w:firstLine="283"/>
        <w:jc w:val="both"/>
      </w:pPr>
      <w:r>
        <w:rPr>
          <w:spacing w:val="-4"/>
        </w:rPr>
        <w:t xml:space="preserve">Table </w:t>
      </w:r>
      <w:r>
        <w:t xml:space="preserve">2 shows the executable size for the ex- </w:t>
      </w:r>
      <w:proofErr w:type="spellStart"/>
      <w:r>
        <w:t>amples</w:t>
      </w:r>
      <w:proofErr w:type="spellEnd"/>
      <w:r>
        <w:t xml:space="preserve"> compiled in two modes. Without </w:t>
      </w:r>
      <w:proofErr w:type="spellStart"/>
      <w:r>
        <w:t>optimiza</w:t>
      </w:r>
      <w:proofErr w:type="spellEnd"/>
      <w:r>
        <w:t xml:space="preserve">- </w:t>
      </w:r>
      <w:proofErr w:type="spellStart"/>
      <w:r>
        <w:t>tion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Sinelabore</w:t>
      </w:r>
      <w:proofErr w:type="spellEnd"/>
      <w:r>
        <w:rPr>
          <w:spacing w:val="-16"/>
        </w:rPr>
        <w:t xml:space="preserve"> </w:t>
      </w:r>
      <w:r>
        <w:t>generates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smallest</w:t>
      </w:r>
      <w:r>
        <w:rPr>
          <w:spacing w:val="-16"/>
        </w:rPr>
        <w:t xml:space="preserve"> </w:t>
      </w:r>
      <w:r>
        <w:t>executable</w:t>
      </w:r>
      <w:r>
        <w:rPr>
          <w:spacing w:val="-15"/>
        </w:rPr>
        <w:t xml:space="preserve"> </w:t>
      </w:r>
      <w:r>
        <w:t>size while our approach takes the second place. In GCC optimization</w:t>
      </w:r>
      <w:r>
        <w:rPr>
          <w:spacing w:val="-11"/>
        </w:rPr>
        <w:t xml:space="preserve"> </w:t>
      </w:r>
      <w:r>
        <w:t>mode,</w:t>
      </w:r>
      <w:r>
        <w:rPr>
          <w:spacing w:val="-10"/>
        </w:rPr>
        <w:t xml:space="preserve"> </w:t>
      </w:r>
      <w:proofErr w:type="spellStart"/>
      <w:r>
        <w:t>MSMLite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Sinelabore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proofErr w:type="spellStart"/>
      <w:r>
        <w:t>ap</w:t>
      </w:r>
      <w:proofErr w:type="spellEnd"/>
      <w:r>
        <w:t xml:space="preserve">- </w:t>
      </w:r>
      <w:proofErr w:type="spellStart"/>
      <w:r>
        <w:t>proach</w:t>
      </w:r>
      <w:proofErr w:type="spellEnd"/>
      <w:r>
        <w:t xml:space="preserve"> require less static memory than the</w:t>
      </w:r>
      <w:r>
        <w:rPr>
          <w:spacing w:val="-20"/>
        </w:rPr>
        <w:t xml:space="preserve"> </w:t>
      </w:r>
      <w:r>
        <w:t>others.</w:t>
      </w:r>
    </w:p>
    <w:p w14:paraId="2D43DFA9" w14:textId="77777777" w:rsidR="008D2B72" w:rsidRDefault="009114CE">
      <w:pPr>
        <w:spacing w:line="105" w:lineRule="exact"/>
        <w:ind w:left="114" w:right="1405"/>
        <w:rPr>
          <w:sz w:val="18"/>
        </w:rPr>
      </w:pPr>
      <w:r>
        <w:br w:type="column"/>
      </w:r>
      <w:r>
        <w:rPr>
          <w:sz w:val="18"/>
        </w:rPr>
        <w:t>Figure 4:  Event processing performance in    optimization</w:t>
      </w:r>
    </w:p>
    <w:p w14:paraId="1FE8211A" w14:textId="77777777" w:rsidR="008D2B72" w:rsidRDefault="009114CE">
      <w:pPr>
        <w:spacing w:line="203" w:lineRule="exact"/>
        <w:ind w:left="114" w:right="1405"/>
        <w:rPr>
          <w:sz w:val="18"/>
        </w:rPr>
      </w:pPr>
      <w:proofErr w:type="gramStart"/>
      <w:r>
        <w:rPr>
          <w:sz w:val="18"/>
        </w:rPr>
        <w:t>mode</w:t>
      </w:r>
      <w:proofErr w:type="gramEnd"/>
    </w:p>
    <w:p w14:paraId="274A9998" w14:textId="77777777" w:rsidR="008D2B72" w:rsidRDefault="008D2B72">
      <w:pPr>
        <w:pStyle w:val="Corpsdetexte"/>
        <w:rPr>
          <w:sz w:val="18"/>
        </w:rPr>
      </w:pPr>
    </w:p>
    <w:p w14:paraId="73F32A11" w14:textId="7A669352" w:rsidR="008D2B72" w:rsidRDefault="009114CE">
      <w:pPr>
        <w:pStyle w:val="Corpsdetexte"/>
        <w:spacing w:before="158"/>
        <w:ind w:left="114" w:right="1471" w:firstLine="283"/>
        <w:jc w:val="both"/>
      </w:pPr>
      <w:r>
        <w:rPr>
          <w:spacing w:val="-3"/>
        </w:rPr>
        <w:t xml:space="preserve">Let’s </w:t>
      </w:r>
      <w:r>
        <w:t xml:space="preserve">look closer at the event processing </w:t>
      </w:r>
      <w:proofErr w:type="spellStart"/>
      <w:r>
        <w:t>perfor</w:t>
      </w:r>
      <w:proofErr w:type="spellEnd"/>
      <w:r>
        <w:t xml:space="preserve">- </w:t>
      </w:r>
      <w:proofErr w:type="spellStart"/>
      <w:r>
        <w:t>mance</w:t>
      </w:r>
      <w:proofErr w:type="spellEnd"/>
      <w:r>
        <w:t xml:space="preserve"> in optimization mode in terms of time </w:t>
      </w:r>
      <w:proofErr w:type="spellStart"/>
      <w:r>
        <w:t>medi</w:t>
      </w:r>
      <w:proofErr w:type="spellEnd"/>
      <w:r>
        <w:t xml:space="preserve">- ans.  Fig.  4 shows the </w:t>
      </w:r>
      <w:ins w:id="184" w:author="RADERMACHER Ansgar 206501" w:date="2016-11-25T16:29:00Z">
        <w:r w:rsidR="00067445">
          <w:t xml:space="preserve">figures of the </w:t>
        </w:r>
      </w:ins>
      <w:r>
        <w:t>two benchmarks</w:t>
      </w:r>
      <w:ins w:id="185" w:author="RADERMACHER Ansgar 206501" w:date="2016-11-25T16:24:00Z">
        <w:r w:rsidR="00592A7F">
          <w:t xml:space="preserve">, </w:t>
        </w:r>
      </w:ins>
      <w:ins w:id="186" w:author="RADERMACHER Ansgar 206501" w:date="2016-11-25T16:29:00Z">
        <w:r w:rsidR="00067445">
          <w:t xml:space="preserve">relative to </w:t>
        </w:r>
      </w:ins>
      <w:del w:id="187" w:author="RADERMACHER Ansgar 206501" w:date="2016-11-25T16:29:00Z">
        <w:r w:rsidDel="00067445">
          <w:delText xml:space="preserve"> given that  </w:delText>
        </w:r>
      </w:del>
      <w:r>
        <w:t xml:space="preserve">the performance of our </w:t>
      </w:r>
      <w:commentRangeStart w:id="188"/>
      <w:r>
        <w:t xml:space="preserve">approach </w:t>
      </w:r>
      <w:ins w:id="189" w:author="RADERMACHER Ansgar 206501" w:date="2016-11-25T16:30:00Z">
        <w:r w:rsidR="00067445">
          <w:t xml:space="preserve">(normalized to </w:t>
        </w:r>
      </w:ins>
      <w:del w:id="190" w:author="RADERMACHER Ansgar 206501" w:date="2016-11-25T16:30:00Z">
        <w:r w:rsidDel="00067445">
          <w:delText xml:space="preserve">is </w:delText>
        </w:r>
      </w:del>
      <w:r>
        <w:t>100%</w:t>
      </w:r>
      <w:ins w:id="191" w:author="RADERMACHER Ansgar 206501" w:date="2016-11-25T16:30:00Z">
        <w:r w:rsidR="00067445">
          <w:t>)</w:t>
        </w:r>
      </w:ins>
      <w:r>
        <w:t>.</w:t>
      </w:r>
      <w:commentRangeEnd w:id="188"/>
      <w:r w:rsidR="00592A7F">
        <w:rPr>
          <w:rStyle w:val="Marquedecommentaire"/>
        </w:rPr>
        <w:commentReference w:id="188"/>
      </w:r>
      <w:r>
        <w:t xml:space="preserve"> </w:t>
      </w:r>
      <w:commentRangeStart w:id="192"/>
      <w:r>
        <w:t xml:space="preserve">For both of the benchmarks, </w:t>
      </w:r>
      <w:proofErr w:type="spellStart"/>
      <w:r>
        <w:t>MSMLite</w:t>
      </w:r>
      <w:proofErr w:type="spellEnd"/>
      <w:r>
        <w:t xml:space="preserve"> (137.9%) and our </w:t>
      </w:r>
      <w:proofErr w:type="spellStart"/>
      <w:r>
        <w:t>ap</w:t>
      </w:r>
      <w:proofErr w:type="spellEnd"/>
      <w:r>
        <w:t xml:space="preserve">- </w:t>
      </w:r>
      <w:proofErr w:type="spellStart"/>
      <w:r>
        <w:t>proach</w:t>
      </w:r>
      <w:proofErr w:type="spellEnd"/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efficient</w:t>
      </w:r>
      <w:commentRangeEnd w:id="192"/>
      <w:r w:rsidR="00067445">
        <w:rPr>
          <w:rStyle w:val="Marquedecommentaire"/>
        </w:rPr>
        <w:commentReference w:id="192"/>
      </w:r>
      <w:r>
        <w:t>.</w:t>
      </w:r>
      <w:r>
        <w:rPr>
          <w:spacing w:val="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showed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 support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C++14,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MSMLite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 fast in case of the composite</w:t>
      </w:r>
      <w:r>
        <w:rPr>
          <w:spacing w:val="-19"/>
        </w:rPr>
        <w:t xml:space="preserve"> </w:t>
      </w:r>
      <w:r>
        <w:t>benchmark.</w:t>
      </w:r>
    </w:p>
    <w:p w14:paraId="52A1C3D0" w14:textId="59C55E2C" w:rsidR="008D2B72" w:rsidRDefault="009114CE">
      <w:pPr>
        <w:pStyle w:val="Corpsdetexte"/>
        <w:spacing w:before="6"/>
        <w:ind w:left="114" w:right="1471" w:firstLine="283"/>
        <w:jc w:val="both"/>
      </w:pPr>
      <w:r>
        <w:t xml:space="preserve">For runtime memory consumption, we use the </w:t>
      </w:r>
      <w:proofErr w:type="spellStart"/>
      <w:r>
        <w:rPr>
          <w:spacing w:val="-3"/>
        </w:rPr>
        <w:t>Valgrind</w:t>
      </w:r>
      <w:proofErr w:type="spellEnd"/>
      <w:r>
        <w:rPr>
          <w:spacing w:val="-3"/>
        </w:rPr>
        <w:t xml:space="preserve"> </w:t>
      </w:r>
      <w:r>
        <w:t>Massif profiler (Mas</w:t>
      </w:r>
      <w:proofErr w:type="gramStart"/>
      <w:r>
        <w:t>, ;</w:t>
      </w:r>
      <w:proofErr w:type="gramEnd"/>
      <w:r>
        <w:t xml:space="preserve"> </w:t>
      </w:r>
      <w:proofErr w:type="spellStart"/>
      <w:r>
        <w:t>Nethercote</w:t>
      </w:r>
      <w:proofErr w:type="spellEnd"/>
      <w:r>
        <w:t xml:space="preserve"> and Se- ward, 2007) to measure memory usage. </w:t>
      </w:r>
      <w:r>
        <w:rPr>
          <w:spacing w:val="-4"/>
        </w:rPr>
        <w:t xml:space="preserve">Table </w:t>
      </w:r>
      <w:r>
        <w:t xml:space="preserve">3 shows the memory consumption measurements in- </w:t>
      </w:r>
      <w:proofErr w:type="spellStart"/>
      <w:r>
        <w:t>cluding</w:t>
      </w:r>
      <w:proofErr w:type="spellEnd"/>
      <w:r>
        <w:rPr>
          <w:spacing w:val="-11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heap</w:t>
      </w:r>
      <w:r>
        <w:rPr>
          <w:spacing w:val="-11"/>
        </w:rPr>
        <w:t xml:space="preserve"> </w:t>
      </w:r>
      <w:r>
        <w:t>usage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composite</w:t>
      </w:r>
      <w:r>
        <w:rPr>
          <w:spacing w:val="-11"/>
        </w:rPr>
        <w:t xml:space="preserve"> </w:t>
      </w:r>
      <w:r>
        <w:t xml:space="preserve">exam- </w:t>
      </w:r>
      <w:proofErr w:type="spellStart"/>
      <w:r>
        <w:t>ple</w:t>
      </w:r>
      <w:proofErr w:type="spellEnd"/>
      <w:r>
        <w:t xml:space="preserve">. Compared to others, code generated by our </w:t>
      </w:r>
      <w:proofErr w:type="spellStart"/>
      <w:r>
        <w:t>ap</w:t>
      </w:r>
      <w:proofErr w:type="spellEnd"/>
      <w:r>
        <w:t xml:space="preserve">- </w:t>
      </w:r>
      <w:proofErr w:type="spellStart"/>
      <w:r>
        <w:t>proach</w:t>
      </w:r>
      <w:proofErr w:type="spellEnd"/>
      <w:r>
        <w:rPr>
          <w:spacing w:val="-14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slight</w:t>
      </w:r>
      <w:r>
        <w:rPr>
          <w:spacing w:val="-14"/>
        </w:rPr>
        <w:t xml:space="preserve"> </w:t>
      </w:r>
      <w:r>
        <w:t>overhead</w:t>
      </w:r>
      <w:r>
        <w:rPr>
          <w:spacing w:val="-14"/>
        </w:rPr>
        <w:t xml:space="preserve"> </w:t>
      </w:r>
      <w:proofErr w:type="spellStart"/>
      <w:ins w:id="193" w:author="RADERMACHER Ansgar 206501" w:date="2016-11-25T16:36:00Z">
        <w:r w:rsidR="008A2B59">
          <w:rPr>
            <w:spacing w:val="-14"/>
          </w:rPr>
          <w:t>wrt</w:t>
        </w:r>
        <w:proofErr w:type="spellEnd"/>
        <w:r w:rsidR="008A2B59">
          <w:rPr>
            <w:spacing w:val="-14"/>
          </w:rPr>
          <w:t xml:space="preserve">. </w:t>
        </w:r>
      </w:ins>
      <w:proofErr w:type="gramStart"/>
      <w:r>
        <w:t>runtime</w:t>
      </w:r>
      <w:proofErr w:type="gramEnd"/>
      <w:r>
        <w:rPr>
          <w:spacing w:val="-14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us- age</w:t>
      </w:r>
      <w:r>
        <w:rPr>
          <w:spacing w:val="-6"/>
        </w:rPr>
        <w:t xml:space="preserve"> </w:t>
      </w:r>
      <w:r>
        <w:t>(0.35KB).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predictable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part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overhead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C++</w:t>
      </w:r>
      <w:r>
        <w:rPr>
          <w:spacing w:val="-9"/>
        </w:rPr>
        <w:t xml:space="preserve"> </w:t>
      </w:r>
      <w:r>
        <w:t>multi-threading</w:t>
      </w:r>
      <w:r>
        <w:rPr>
          <w:spacing w:val="-8"/>
        </w:rPr>
        <w:t xml:space="preserve"> </w:t>
      </w:r>
      <w:r>
        <w:t xml:space="preserve">using POSIX Threads and resource control using POSIX </w:t>
      </w:r>
      <w:proofErr w:type="spellStart"/>
      <w:r>
        <w:t>Mutex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Condition</w:t>
      </w:r>
      <w:ins w:id="194" w:author="RADERMACHER Ansgar 206501" w:date="2016-11-25T16:37:00Z">
        <w:r w:rsidR="008A2B59">
          <w:t>s</w:t>
        </w:r>
      </w:ins>
      <w:r>
        <w:t>.</w:t>
      </w:r>
      <w:r>
        <w:rPr>
          <w:spacing w:val="4"/>
        </w:rPr>
        <w:t xml:space="preserve"> </w:t>
      </w:r>
      <w:r>
        <w:rPr>
          <w:spacing w:val="-3"/>
        </w:rPr>
        <w:t>However,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overhead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 and acceptable</w:t>
      </w:r>
      <w:r>
        <w:rPr>
          <w:spacing w:val="-10"/>
        </w:rPr>
        <w:t xml:space="preserve"> </w:t>
      </w:r>
      <w:r>
        <w:t>(0.35KB).</w:t>
      </w:r>
    </w:p>
    <w:p w14:paraId="22E1E34C" w14:textId="77777777" w:rsidR="008D2B72" w:rsidRDefault="008D2B72">
      <w:pPr>
        <w:pStyle w:val="Corpsdetexte"/>
        <w:rPr>
          <w:sz w:val="16"/>
        </w:rPr>
      </w:pPr>
    </w:p>
    <w:p w14:paraId="4ED9A131" w14:textId="77777777" w:rsidR="008D2B72" w:rsidRDefault="009114CE">
      <w:pPr>
        <w:pStyle w:val="Titre1"/>
        <w:ind w:left="502" w:right="1698" w:hanging="389"/>
        <w:jc w:val="left"/>
      </w:pPr>
      <w:r>
        <w:t>7TRAFFIC LIGHT CONTROLLER SIMULATION</w:t>
      </w:r>
    </w:p>
    <w:p w14:paraId="0E09B2B0" w14:textId="77777777" w:rsidR="008D2B72" w:rsidRDefault="009114CE">
      <w:pPr>
        <w:pStyle w:val="Corpsdetexte"/>
        <w:spacing w:before="133"/>
        <w:ind w:left="114" w:right="1471" w:firstLine="283"/>
        <w:jc w:val="both"/>
      </w:pPr>
      <w:r>
        <w:t>In order to assess the usability and practicality of using UML State Machines and events, we applied our</w:t>
      </w:r>
      <w:r>
        <w:rPr>
          <w:spacing w:val="-13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simplified</w:t>
      </w:r>
      <w:r>
        <w:rPr>
          <w:spacing w:val="-13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Light</w:t>
      </w:r>
      <w:r>
        <w:rPr>
          <w:spacing w:val="-13"/>
        </w:rPr>
        <w:t xml:space="preserve"> </w:t>
      </w:r>
      <w:r>
        <w:t>Controller</w:t>
      </w:r>
      <w:r>
        <w:rPr>
          <w:spacing w:val="-13"/>
        </w:rPr>
        <w:t xml:space="preserve"> </w:t>
      </w:r>
      <w:r>
        <w:t xml:space="preserve">(TLC) system as a case </w:t>
      </w:r>
      <w:r>
        <w:rPr>
          <w:spacing w:val="-3"/>
        </w:rPr>
        <w:t xml:space="preserve">study, </w:t>
      </w:r>
      <w:r>
        <w:t>which is extracted from</w:t>
      </w:r>
      <w:r>
        <w:rPr>
          <w:spacing w:val="-19"/>
        </w:rPr>
        <w:t xml:space="preserve"> </w:t>
      </w:r>
      <w:r>
        <w:t>(</w:t>
      </w:r>
      <w:r>
        <w:rPr>
          <w:b/>
        </w:rPr>
        <w:t>?</w:t>
      </w:r>
      <w:r>
        <w:t>).</w:t>
      </w:r>
    </w:p>
    <w:p w14:paraId="2518D445" w14:textId="77777777" w:rsidR="008D2B72" w:rsidRDefault="009114CE">
      <w:pPr>
        <w:pStyle w:val="Corpsdetexte"/>
        <w:spacing w:before="6"/>
        <w:ind w:left="114" w:right="1471" w:firstLine="283"/>
        <w:jc w:val="both"/>
      </w:pPr>
      <w:r>
        <w:t xml:space="preserve">TLC controls an intersection of a busy highway and a little-used farm-way as in Fig. 5. Detectors are placed along a </w:t>
      </w:r>
      <w:proofErr w:type="spellStart"/>
      <w:r>
        <w:t>farmroad</w:t>
      </w:r>
      <w:proofErr w:type="spellEnd"/>
      <w:r>
        <w:t xml:space="preserve"> to raise the signal </w:t>
      </w:r>
      <w:r>
        <w:rPr>
          <w:i/>
        </w:rPr>
        <w:t xml:space="preserve">C </w:t>
      </w:r>
      <w:r>
        <w:t>as long as a vehicle is waiting to cross the highway.  As long</w:t>
      </w:r>
    </w:p>
    <w:p w14:paraId="449415BC" w14:textId="77777777" w:rsidR="008D2B72" w:rsidRDefault="008D2B72">
      <w:pPr>
        <w:jc w:val="both"/>
        <w:sectPr w:rsidR="008D2B72">
          <w:type w:val="continuous"/>
          <w:pgSz w:w="11910" w:h="16840"/>
          <w:pgMar w:top="1580" w:right="0" w:bottom="280" w:left="1360" w:header="720" w:footer="720" w:gutter="0"/>
          <w:cols w:num="2" w:space="720" w:equalWidth="0">
            <w:col w:w="4367" w:space="339"/>
            <w:col w:w="5844"/>
          </w:cols>
        </w:sectPr>
      </w:pPr>
    </w:p>
    <w:p w14:paraId="0012AFC2" w14:textId="77777777" w:rsidR="008D2B72" w:rsidRDefault="008D2B72">
      <w:pPr>
        <w:pStyle w:val="Corpsdetexte"/>
        <w:spacing w:before="3"/>
        <w:rPr>
          <w:sz w:val="10"/>
        </w:rPr>
      </w:pPr>
    </w:p>
    <w:p w14:paraId="67ED4C83" w14:textId="77777777" w:rsidR="008D2B72" w:rsidRDefault="009114CE">
      <w:pPr>
        <w:spacing w:before="69"/>
        <w:ind w:left="3452" w:right="3452"/>
        <w:jc w:val="center"/>
        <w:rPr>
          <w:sz w:val="18"/>
        </w:rPr>
      </w:pPr>
      <w:r>
        <w:rPr>
          <w:sz w:val="18"/>
        </w:rPr>
        <w:t>Table 2: Executable size in KB</w:t>
      </w:r>
    </w:p>
    <w:p w14:paraId="159D2FC9" w14:textId="77777777" w:rsidR="008D2B72" w:rsidRDefault="008D2B72">
      <w:pPr>
        <w:pStyle w:val="Corpsdetexte"/>
        <w:spacing w:before="8"/>
        <w:rPr>
          <w:sz w:val="8"/>
        </w:rPr>
      </w:pPr>
    </w:p>
    <w:tbl>
      <w:tblPr>
        <w:tblStyle w:val="TableNormal"/>
        <w:tblW w:w="0" w:type="auto"/>
        <w:tblInd w:w="107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561"/>
        <w:gridCol w:w="491"/>
        <w:gridCol w:w="561"/>
        <w:gridCol w:w="491"/>
        <w:gridCol w:w="631"/>
        <w:gridCol w:w="491"/>
        <w:gridCol w:w="491"/>
        <w:gridCol w:w="491"/>
        <w:gridCol w:w="491"/>
        <w:gridCol w:w="491"/>
        <w:gridCol w:w="491"/>
        <w:gridCol w:w="491"/>
      </w:tblGrid>
      <w:tr w:rsidR="008D2B72" w14:paraId="5A8ED445" w14:textId="77777777">
        <w:trPr>
          <w:trHeight w:hRule="exact" w:val="207"/>
        </w:trPr>
        <w:tc>
          <w:tcPr>
            <w:tcW w:w="852" w:type="dxa"/>
            <w:vMerge w:val="restart"/>
          </w:tcPr>
          <w:p w14:paraId="4A3EEC3D" w14:textId="77777777" w:rsidR="008D2B72" w:rsidRDefault="009114CE">
            <w:pPr>
              <w:pStyle w:val="TableParagraph"/>
              <w:spacing w:before="108"/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  <w:tc>
          <w:tcPr>
            <w:tcW w:w="1052" w:type="dxa"/>
            <w:gridSpan w:val="2"/>
          </w:tcPr>
          <w:p w14:paraId="6AF9BF2B" w14:textId="77777777" w:rsidR="008D2B72" w:rsidRDefault="009114CE">
            <w:pPr>
              <w:pStyle w:val="TableParagraph"/>
              <w:ind w:left="338" w:right="338"/>
              <w:jc w:val="center"/>
              <w:rPr>
                <w:sz w:val="14"/>
              </w:rPr>
            </w:pPr>
            <w:r>
              <w:rPr>
                <w:sz w:val="14"/>
              </w:rPr>
              <w:t>MSM</w:t>
            </w:r>
          </w:p>
        </w:tc>
        <w:tc>
          <w:tcPr>
            <w:tcW w:w="1052" w:type="dxa"/>
            <w:gridSpan w:val="2"/>
          </w:tcPr>
          <w:p w14:paraId="0A27BAC1" w14:textId="77777777" w:rsidR="008D2B72" w:rsidRDefault="009114CE">
            <w:pPr>
              <w:pStyle w:val="TableParagraph"/>
              <w:ind w:left="223"/>
              <w:rPr>
                <w:sz w:val="14"/>
              </w:rPr>
            </w:pPr>
            <w:r>
              <w:rPr>
                <w:sz w:val="14"/>
              </w:rPr>
              <w:t>MSM-Lite</w:t>
            </w:r>
          </w:p>
        </w:tc>
        <w:tc>
          <w:tcPr>
            <w:tcW w:w="1122" w:type="dxa"/>
            <w:gridSpan w:val="2"/>
          </w:tcPr>
          <w:p w14:paraId="31342168" w14:textId="77777777" w:rsidR="008D2B72" w:rsidRDefault="009114CE"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EUML</w:t>
            </w:r>
          </w:p>
        </w:tc>
        <w:tc>
          <w:tcPr>
            <w:tcW w:w="982" w:type="dxa"/>
            <w:gridSpan w:val="2"/>
          </w:tcPr>
          <w:p w14:paraId="37F25B76" w14:textId="77777777" w:rsidR="008D2B72" w:rsidRDefault="009114CE">
            <w:pPr>
              <w:pStyle w:val="TableParagraph"/>
              <w:ind w:left="188"/>
              <w:rPr>
                <w:sz w:val="14"/>
              </w:rPr>
            </w:pPr>
            <w:proofErr w:type="spellStart"/>
            <w:r>
              <w:rPr>
                <w:sz w:val="14"/>
              </w:rPr>
              <w:t>Sinelabore</w:t>
            </w:r>
            <w:proofErr w:type="spellEnd"/>
          </w:p>
        </w:tc>
        <w:tc>
          <w:tcPr>
            <w:tcW w:w="982" w:type="dxa"/>
            <w:gridSpan w:val="2"/>
          </w:tcPr>
          <w:p w14:paraId="67AB9F0C" w14:textId="77777777" w:rsidR="008D2B72" w:rsidRDefault="009114CE">
            <w:pPr>
              <w:pStyle w:val="TableParagraph"/>
              <w:ind w:left="354" w:right="354"/>
              <w:jc w:val="center"/>
              <w:rPr>
                <w:sz w:val="14"/>
              </w:rPr>
            </w:pPr>
            <w:r>
              <w:rPr>
                <w:sz w:val="14"/>
              </w:rPr>
              <w:t>QM</w:t>
            </w:r>
          </w:p>
        </w:tc>
        <w:tc>
          <w:tcPr>
            <w:tcW w:w="982" w:type="dxa"/>
            <w:gridSpan w:val="2"/>
          </w:tcPr>
          <w:p w14:paraId="3E017FC1" w14:textId="77777777" w:rsidR="008D2B72" w:rsidRDefault="009114CE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Our tool</w:t>
            </w:r>
          </w:p>
        </w:tc>
      </w:tr>
      <w:tr w:rsidR="008D2B72" w14:paraId="71ED6316" w14:textId="77777777">
        <w:trPr>
          <w:trHeight w:hRule="exact" w:val="199"/>
        </w:trPr>
        <w:tc>
          <w:tcPr>
            <w:tcW w:w="852" w:type="dxa"/>
            <w:vMerge/>
          </w:tcPr>
          <w:p w14:paraId="34724E02" w14:textId="77777777" w:rsidR="008D2B72" w:rsidRDefault="008D2B72"/>
        </w:tc>
        <w:tc>
          <w:tcPr>
            <w:tcW w:w="561" w:type="dxa"/>
          </w:tcPr>
          <w:p w14:paraId="20276EA2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491" w:type="dxa"/>
          </w:tcPr>
          <w:p w14:paraId="23CBF067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561" w:type="dxa"/>
          </w:tcPr>
          <w:p w14:paraId="61D2780E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491" w:type="dxa"/>
          </w:tcPr>
          <w:p w14:paraId="6254ACB7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631" w:type="dxa"/>
          </w:tcPr>
          <w:p w14:paraId="6572DD71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491" w:type="dxa"/>
          </w:tcPr>
          <w:p w14:paraId="02A626A6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491" w:type="dxa"/>
          </w:tcPr>
          <w:p w14:paraId="3B2565AD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491" w:type="dxa"/>
          </w:tcPr>
          <w:p w14:paraId="24BA809C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491" w:type="dxa"/>
          </w:tcPr>
          <w:p w14:paraId="21E4943A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491" w:type="dxa"/>
          </w:tcPr>
          <w:p w14:paraId="59172759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491" w:type="dxa"/>
          </w:tcPr>
          <w:p w14:paraId="684D5699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491" w:type="dxa"/>
          </w:tcPr>
          <w:p w14:paraId="7A00208B" w14:textId="77777777" w:rsidR="008D2B72" w:rsidRDefault="009114CE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8D2B72" w14:paraId="67A2330B" w14:textId="77777777">
        <w:trPr>
          <w:trHeight w:hRule="exact" w:val="207"/>
        </w:trPr>
        <w:tc>
          <w:tcPr>
            <w:tcW w:w="852" w:type="dxa"/>
          </w:tcPr>
          <w:p w14:paraId="3AFF4717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Simple</w:t>
            </w:r>
          </w:p>
        </w:tc>
        <w:tc>
          <w:tcPr>
            <w:tcW w:w="561" w:type="dxa"/>
          </w:tcPr>
          <w:p w14:paraId="6E57202F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414,6</w:t>
            </w:r>
          </w:p>
        </w:tc>
        <w:tc>
          <w:tcPr>
            <w:tcW w:w="491" w:type="dxa"/>
          </w:tcPr>
          <w:p w14:paraId="1F7A9B52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22,9</w:t>
            </w:r>
          </w:p>
        </w:tc>
        <w:tc>
          <w:tcPr>
            <w:tcW w:w="561" w:type="dxa"/>
          </w:tcPr>
          <w:p w14:paraId="3DA55029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107,3</w:t>
            </w:r>
          </w:p>
        </w:tc>
        <w:tc>
          <w:tcPr>
            <w:tcW w:w="491" w:type="dxa"/>
          </w:tcPr>
          <w:p w14:paraId="0A0117A7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10,6</w:t>
            </w:r>
          </w:p>
        </w:tc>
        <w:tc>
          <w:tcPr>
            <w:tcW w:w="631" w:type="dxa"/>
          </w:tcPr>
          <w:p w14:paraId="66F52494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2339</w:t>
            </w:r>
          </w:p>
        </w:tc>
        <w:tc>
          <w:tcPr>
            <w:tcW w:w="491" w:type="dxa"/>
          </w:tcPr>
          <w:p w14:paraId="65892378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67,9</w:t>
            </w:r>
          </w:p>
        </w:tc>
        <w:tc>
          <w:tcPr>
            <w:tcW w:w="491" w:type="dxa"/>
          </w:tcPr>
          <w:p w14:paraId="5922AD66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16,5</w:t>
            </w:r>
          </w:p>
        </w:tc>
        <w:tc>
          <w:tcPr>
            <w:tcW w:w="491" w:type="dxa"/>
          </w:tcPr>
          <w:p w14:paraId="22631718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10,6</w:t>
            </w:r>
          </w:p>
        </w:tc>
        <w:tc>
          <w:tcPr>
            <w:tcW w:w="491" w:type="dxa"/>
          </w:tcPr>
          <w:p w14:paraId="4E79C2EB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22,6</w:t>
            </w:r>
          </w:p>
        </w:tc>
        <w:tc>
          <w:tcPr>
            <w:tcW w:w="491" w:type="dxa"/>
          </w:tcPr>
          <w:p w14:paraId="30378AFD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16,6</w:t>
            </w:r>
          </w:p>
        </w:tc>
        <w:tc>
          <w:tcPr>
            <w:tcW w:w="491" w:type="dxa"/>
          </w:tcPr>
          <w:p w14:paraId="5DDBC8AD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21,5</w:t>
            </w:r>
          </w:p>
        </w:tc>
        <w:tc>
          <w:tcPr>
            <w:tcW w:w="491" w:type="dxa"/>
          </w:tcPr>
          <w:p w14:paraId="53AE7A99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10,6</w:t>
            </w:r>
          </w:p>
        </w:tc>
      </w:tr>
      <w:tr w:rsidR="008D2B72" w14:paraId="44685C45" w14:textId="77777777">
        <w:trPr>
          <w:trHeight w:hRule="exact" w:val="207"/>
        </w:trPr>
        <w:tc>
          <w:tcPr>
            <w:tcW w:w="852" w:type="dxa"/>
          </w:tcPr>
          <w:p w14:paraId="548D29AD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Composite</w:t>
            </w:r>
          </w:p>
        </w:tc>
        <w:tc>
          <w:tcPr>
            <w:tcW w:w="561" w:type="dxa"/>
          </w:tcPr>
          <w:p w14:paraId="4684B547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837,4</w:t>
            </w:r>
          </w:p>
        </w:tc>
        <w:tc>
          <w:tcPr>
            <w:tcW w:w="491" w:type="dxa"/>
          </w:tcPr>
          <w:p w14:paraId="6C2B400E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31,1</w:t>
            </w:r>
          </w:p>
        </w:tc>
        <w:tc>
          <w:tcPr>
            <w:tcW w:w="561" w:type="dxa"/>
          </w:tcPr>
          <w:p w14:paraId="52453C11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159,2</w:t>
            </w:r>
          </w:p>
        </w:tc>
        <w:tc>
          <w:tcPr>
            <w:tcW w:w="491" w:type="dxa"/>
          </w:tcPr>
          <w:p w14:paraId="451E3011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10,9</w:t>
            </w:r>
          </w:p>
        </w:tc>
        <w:tc>
          <w:tcPr>
            <w:tcW w:w="631" w:type="dxa"/>
          </w:tcPr>
          <w:p w14:paraId="3226D87D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4304,8</w:t>
            </w:r>
          </w:p>
        </w:tc>
        <w:tc>
          <w:tcPr>
            <w:tcW w:w="491" w:type="dxa"/>
          </w:tcPr>
          <w:p w14:paraId="174C04DC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92,5</w:t>
            </w:r>
          </w:p>
        </w:tc>
        <w:tc>
          <w:tcPr>
            <w:tcW w:w="491" w:type="dxa"/>
          </w:tcPr>
          <w:p w14:paraId="5A633068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16,6</w:t>
            </w:r>
          </w:p>
        </w:tc>
        <w:tc>
          <w:tcPr>
            <w:tcW w:w="491" w:type="dxa"/>
          </w:tcPr>
          <w:p w14:paraId="2A44E05F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10,6</w:t>
            </w:r>
          </w:p>
        </w:tc>
        <w:tc>
          <w:tcPr>
            <w:tcW w:w="491" w:type="dxa"/>
          </w:tcPr>
          <w:p w14:paraId="2F606724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23,4</w:t>
            </w:r>
          </w:p>
        </w:tc>
        <w:tc>
          <w:tcPr>
            <w:tcW w:w="491" w:type="dxa"/>
          </w:tcPr>
          <w:p w14:paraId="2061A69F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21,5</w:t>
            </w:r>
          </w:p>
        </w:tc>
        <w:tc>
          <w:tcPr>
            <w:tcW w:w="491" w:type="dxa"/>
          </w:tcPr>
          <w:p w14:paraId="5D41F3BB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21,6</w:t>
            </w:r>
          </w:p>
        </w:tc>
        <w:tc>
          <w:tcPr>
            <w:tcW w:w="491" w:type="dxa"/>
          </w:tcPr>
          <w:p w14:paraId="46304232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10,6</w:t>
            </w:r>
          </w:p>
        </w:tc>
      </w:tr>
    </w:tbl>
    <w:p w14:paraId="72A89051" w14:textId="77777777" w:rsidR="008D2B72" w:rsidRDefault="008D2B72">
      <w:pPr>
        <w:pStyle w:val="Corpsdetexte"/>
        <w:spacing w:before="2"/>
        <w:rPr>
          <w:sz w:val="19"/>
        </w:rPr>
      </w:pPr>
    </w:p>
    <w:p w14:paraId="47B557AE" w14:textId="546B72DF" w:rsidR="008D2B72" w:rsidRDefault="009D047C">
      <w:pPr>
        <w:spacing w:before="77" w:line="200" w:lineRule="exact"/>
        <w:ind w:left="114" w:right="4817"/>
        <w:jc w:val="both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74AEC209" wp14:editId="5938002C">
                <wp:simplePos x="0" y="0"/>
                <wp:positionH relativeFrom="page">
                  <wp:posOffset>4352925</wp:posOffset>
                </wp:positionH>
                <wp:positionV relativeFrom="paragraph">
                  <wp:posOffset>128270</wp:posOffset>
                </wp:positionV>
                <wp:extent cx="829310" cy="1179195"/>
                <wp:effectExtent l="9525" t="5080" r="8890" b="6350"/>
                <wp:wrapNone/>
                <wp:docPr id="164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10" cy="1179195"/>
                          <a:chOff x="6855" y="202"/>
                          <a:chExt cx="1306" cy="1857"/>
                        </a:xfrm>
                      </wpg:grpSpPr>
                      <pic:pic xmlns:pic="http://schemas.openxmlformats.org/drawingml/2006/picture">
                        <pic:nvPicPr>
                          <pic:cNvPr id="165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0" y="246"/>
                            <a:ext cx="859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6865" y="327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4760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5" y="671"/>
                            <a:ext cx="117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3" y="1192"/>
                            <a:ext cx="90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6" y="1723"/>
                            <a:ext cx="125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Freeform 181"/>
                        <wps:cNvSpPr>
                          <a:spLocks/>
                        </wps:cNvSpPr>
                        <wps:spPr bwMode="auto">
                          <a:xfrm>
                            <a:off x="6859" y="206"/>
                            <a:ext cx="1290" cy="1849"/>
                          </a:xfrm>
                          <a:custGeom>
                            <a:avLst/>
                            <a:gdLst>
                              <a:gd name="T0" fmla="+- 0 6920 6859"/>
                              <a:gd name="T1" fmla="*/ T0 w 1290"/>
                              <a:gd name="T2" fmla="+- 0 206 206"/>
                              <a:gd name="T3" fmla="*/ 206 h 1849"/>
                              <a:gd name="T4" fmla="+- 0 8087 6859"/>
                              <a:gd name="T5" fmla="*/ T4 w 1290"/>
                              <a:gd name="T6" fmla="+- 0 206 206"/>
                              <a:gd name="T7" fmla="*/ 206 h 1849"/>
                              <a:gd name="T8" fmla="+- 0 8111 6859"/>
                              <a:gd name="T9" fmla="*/ T8 w 1290"/>
                              <a:gd name="T10" fmla="+- 0 211 206"/>
                              <a:gd name="T11" fmla="*/ 211 h 1849"/>
                              <a:gd name="T12" fmla="+- 0 8130 6859"/>
                              <a:gd name="T13" fmla="*/ T12 w 1290"/>
                              <a:gd name="T14" fmla="+- 0 225 206"/>
                              <a:gd name="T15" fmla="*/ 225 h 1849"/>
                              <a:gd name="T16" fmla="+- 0 8144 6859"/>
                              <a:gd name="T17" fmla="*/ T16 w 1290"/>
                              <a:gd name="T18" fmla="+- 0 246 206"/>
                              <a:gd name="T19" fmla="*/ 246 h 1849"/>
                              <a:gd name="T20" fmla="+- 0 8148 6859"/>
                              <a:gd name="T21" fmla="*/ T20 w 1290"/>
                              <a:gd name="T22" fmla="+- 0 273 206"/>
                              <a:gd name="T23" fmla="*/ 273 h 1849"/>
                              <a:gd name="T24" fmla="+- 0 8148 6859"/>
                              <a:gd name="T25" fmla="*/ T24 w 1290"/>
                              <a:gd name="T26" fmla="+- 0 1987 206"/>
                              <a:gd name="T27" fmla="*/ 1987 h 1849"/>
                              <a:gd name="T28" fmla="+- 0 8144 6859"/>
                              <a:gd name="T29" fmla="*/ T28 w 1290"/>
                              <a:gd name="T30" fmla="+- 0 2013 206"/>
                              <a:gd name="T31" fmla="*/ 2013 h 1849"/>
                              <a:gd name="T32" fmla="+- 0 8130 6859"/>
                              <a:gd name="T33" fmla="*/ T32 w 1290"/>
                              <a:gd name="T34" fmla="+- 0 2034 206"/>
                              <a:gd name="T35" fmla="*/ 2034 h 1849"/>
                              <a:gd name="T36" fmla="+- 0 8111 6859"/>
                              <a:gd name="T37" fmla="*/ T36 w 1290"/>
                              <a:gd name="T38" fmla="+- 0 2049 206"/>
                              <a:gd name="T39" fmla="*/ 2049 h 1849"/>
                              <a:gd name="T40" fmla="+- 0 8087 6859"/>
                              <a:gd name="T41" fmla="*/ T40 w 1290"/>
                              <a:gd name="T42" fmla="+- 0 2054 206"/>
                              <a:gd name="T43" fmla="*/ 2054 h 1849"/>
                              <a:gd name="T44" fmla="+- 0 6920 6859"/>
                              <a:gd name="T45" fmla="*/ T44 w 1290"/>
                              <a:gd name="T46" fmla="+- 0 2054 206"/>
                              <a:gd name="T47" fmla="*/ 2054 h 1849"/>
                              <a:gd name="T48" fmla="+- 0 6896 6859"/>
                              <a:gd name="T49" fmla="*/ T48 w 1290"/>
                              <a:gd name="T50" fmla="+- 0 2049 206"/>
                              <a:gd name="T51" fmla="*/ 2049 h 1849"/>
                              <a:gd name="T52" fmla="+- 0 6877 6859"/>
                              <a:gd name="T53" fmla="*/ T52 w 1290"/>
                              <a:gd name="T54" fmla="+- 0 2034 206"/>
                              <a:gd name="T55" fmla="*/ 2034 h 1849"/>
                              <a:gd name="T56" fmla="+- 0 6864 6859"/>
                              <a:gd name="T57" fmla="*/ T56 w 1290"/>
                              <a:gd name="T58" fmla="+- 0 2013 206"/>
                              <a:gd name="T59" fmla="*/ 2013 h 1849"/>
                              <a:gd name="T60" fmla="+- 0 6859 6859"/>
                              <a:gd name="T61" fmla="*/ T60 w 1290"/>
                              <a:gd name="T62" fmla="+- 0 1987 206"/>
                              <a:gd name="T63" fmla="*/ 1987 h 1849"/>
                              <a:gd name="T64" fmla="+- 0 6859 6859"/>
                              <a:gd name="T65" fmla="*/ T64 w 1290"/>
                              <a:gd name="T66" fmla="+- 0 273 206"/>
                              <a:gd name="T67" fmla="*/ 273 h 1849"/>
                              <a:gd name="T68" fmla="+- 0 6864 6859"/>
                              <a:gd name="T69" fmla="*/ T68 w 1290"/>
                              <a:gd name="T70" fmla="+- 0 246 206"/>
                              <a:gd name="T71" fmla="*/ 246 h 1849"/>
                              <a:gd name="T72" fmla="+- 0 6877 6859"/>
                              <a:gd name="T73" fmla="*/ T72 w 1290"/>
                              <a:gd name="T74" fmla="+- 0 225 206"/>
                              <a:gd name="T75" fmla="*/ 225 h 1849"/>
                              <a:gd name="T76" fmla="+- 0 6896 6859"/>
                              <a:gd name="T77" fmla="*/ T76 w 1290"/>
                              <a:gd name="T78" fmla="+- 0 211 206"/>
                              <a:gd name="T79" fmla="*/ 211 h 1849"/>
                              <a:gd name="T80" fmla="+- 0 6920 6859"/>
                              <a:gd name="T81" fmla="*/ T80 w 1290"/>
                              <a:gd name="T82" fmla="+- 0 206 206"/>
                              <a:gd name="T83" fmla="*/ 206 h 1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0" h="1849">
                                <a:moveTo>
                                  <a:pt x="61" y="0"/>
                                </a:moveTo>
                                <a:lnTo>
                                  <a:pt x="1228" y="0"/>
                                </a:lnTo>
                                <a:lnTo>
                                  <a:pt x="1252" y="5"/>
                                </a:lnTo>
                                <a:lnTo>
                                  <a:pt x="1271" y="19"/>
                                </a:lnTo>
                                <a:lnTo>
                                  <a:pt x="1285" y="40"/>
                                </a:lnTo>
                                <a:lnTo>
                                  <a:pt x="1289" y="67"/>
                                </a:lnTo>
                                <a:lnTo>
                                  <a:pt x="1289" y="1781"/>
                                </a:lnTo>
                                <a:lnTo>
                                  <a:pt x="1285" y="1807"/>
                                </a:lnTo>
                                <a:lnTo>
                                  <a:pt x="1271" y="1828"/>
                                </a:lnTo>
                                <a:lnTo>
                                  <a:pt x="1252" y="1843"/>
                                </a:lnTo>
                                <a:lnTo>
                                  <a:pt x="1228" y="1848"/>
                                </a:lnTo>
                                <a:lnTo>
                                  <a:pt x="61" y="1848"/>
                                </a:lnTo>
                                <a:lnTo>
                                  <a:pt x="37" y="1843"/>
                                </a:lnTo>
                                <a:lnTo>
                                  <a:pt x="18" y="1828"/>
                                </a:lnTo>
                                <a:lnTo>
                                  <a:pt x="5" y="1807"/>
                                </a:lnTo>
                                <a:lnTo>
                                  <a:pt x="0" y="1781"/>
                                </a:lnTo>
                                <a:lnTo>
                                  <a:pt x="0" y="67"/>
                                </a:lnTo>
                                <a:lnTo>
                                  <a:pt x="5" y="40"/>
                                </a:lnTo>
                                <a:lnTo>
                                  <a:pt x="18" y="19"/>
                                </a:lnTo>
                                <a:lnTo>
                                  <a:pt x="37" y="5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80"/>
                        <wps:cNvSpPr>
                          <a:spLocks/>
                        </wps:cNvSpPr>
                        <wps:spPr bwMode="auto">
                          <a:xfrm>
                            <a:off x="1340" y="3590"/>
                            <a:ext cx="226" cy="2777"/>
                          </a:xfrm>
                          <a:custGeom>
                            <a:avLst/>
                            <a:gdLst>
                              <a:gd name="T0" fmla="+- 0 7449 1340"/>
                              <a:gd name="T1" fmla="*/ T0 w 226"/>
                              <a:gd name="T2" fmla="+- 0 487 3590"/>
                              <a:gd name="T3" fmla="*/ 487 h 2777"/>
                              <a:gd name="T4" fmla="+- 0 7449 1340"/>
                              <a:gd name="T5" fmla="*/ T4 w 226"/>
                              <a:gd name="T6" fmla="+- 0 675 3590"/>
                              <a:gd name="T7" fmla="*/ 675 h 2777"/>
                              <a:gd name="T8" fmla="+- 0 7416 1340"/>
                              <a:gd name="T9" fmla="*/ T8 w 226"/>
                              <a:gd name="T10" fmla="+- 0 574 3590"/>
                              <a:gd name="T11" fmla="*/ 574 h 2777"/>
                              <a:gd name="T12" fmla="+- 0 7449 1340"/>
                              <a:gd name="T13" fmla="*/ T12 w 226"/>
                              <a:gd name="T14" fmla="+- 0 675 3590"/>
                              <a:gd name="T15" fmla="*/ 675 h 2777"/>
                              <a:gd name="T16" fmla="+- 0 7449 1340"/>
                              <a:gd name="T17" fmla="*/ T16 w 226"/>
                              <a:gd name="T18" fmla="+- 0 675 3590"/>
                              <a:gd name="T19" fmla="*/ 675 h 2777"/>
                              <a:gd name="T20" fmla="+- 0 7483 1340"/>
                              <a:gd name="T21" fmla="*/ T20 w 226"/>
                              <a:gd name="T22" fmla="+- 0 574 3590"/>
                              <a:gd name="T23" fmla="*/ 574 h 2777"/>
                              <a:gd name="T24" fmla="+- 0 7483 1340"/>
                              <a:gd name="T25" fmla="*/ T24 w 226"/>
                              <a:gd name="T26" fmla="+- 0 1492 3590"/>
                              <a:gd name="T27" fmla="*/ 1492 h 2777"/>
                              <a:gd name="T28" fmla="+- 0 7483 1340"/>
                              <a:gd name="T29" fmla="*/ T28 w 226"/>
                              <a:gd name="T30" fmla="+- 0 1726 3590"/>
                              <a:gd name="T31" fmla="*/ 1726 h 2777"/>
                              <a:gd name="T32" fmla="+- 0 7449 1340"/>
                              <a:gd name="T33" fmla="*/ T32 w 226"/>
                              <a:gd name="T34" fmla="+- 0 1626 3590"/>
                              <a:gd name="T35" fmla="*/ 1626 h 2777"/>
                              <a:gd name="T36" fmla="+- 0 7483 1340"/>
                              <a:gd name="T37" fmla="*/ T36 w 226"/>
                              <a:gd name="T38" fmla="+- 0 1726 3590"/>
                              <a:gd name="T39" fmla="*/ 1726 h 2777"/>
                              <a:gd name="T40" fmla="+- 0 7483 1340"/>
                              <a:gd name="T41" fmla="*/ T40 w 226"/>
                              <a:gd name="T42" fmla="+- 0 1726 3590"/>
                              <a:gd name="T43" fmla="*/ 1726 h 2777"/>
                              <a:gd name="T44" fmla="+- 0 7517 1340"/>
                              <a:gd name="T45" fmla="*/ T44 w 226"/>
                              <a:gd name="T46" fmla="+- 0 1626 3590"/>
                              <a:gd name="T47" fmla="*/ 1626 h 2777"/>
                              <a:gd name="T48" fmla="+- 0 7469 1340"/>
                              <a:gd name="T49" fmla="*/ T48 w 226"/>
                              <a:gd name="T50" fmla="+- 0 969 3590"/>
                              <a:gd name="T51" fmla="*/ 969 h 2777"/>
                              <a:gd name="T52" fmla="+- 0 7469 1340"/>
                              <a:gd name="T53" fmla="*/ T52 w 226"/>
                              <a:gd name="T54" fmla="+- 0 1196 3590"/>
                              <a:gd name="T55" fmla="*/ 1196 h 2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6" h="2777">
                                <a:moveTo>
                                  <a:pt x="6109" y="-3103"/>
                                </a:moveTo>
                                <a:lnTo>
                                  <a:pt x="6109" y="-2915"/>
                                </a:lnTo>
                                <a:moveTo>
                                  <a:pt x="6076" y="-3016"/>
                                </a:moveTo>
                                <a:lnTo>
                                  <a:pt x="6109" y="-2915"/>
                                </a:lnTo>
                                <a:moveTo>
                                  <a:pt x="6109" y="-2915"/>
                                </a:moveTo>
                                <a:lnTo>
                                  <a:pt x="6143" y="-3016"/>
                                </a:lnTo>
                                <a:moveTo>
                                  <a:pt x="6143" y="-2098"/>
                                </a:moveTo>
                                <a:lnTo>
                                  <a:pt x="6143" y="-1864"/>
                                </a:lnTo>
                                <a:moveTo>
                                  <a:pt x="6109" y="-1964"/>
                                </a:moveTo>
                                <a:lnTo>
                                  <a:pt x="6143" y="-1864"/>
                                </a:lnTo>
                                <a:moveTo>
                                  <a:pt x="6143" y="-1864"/>
                                </a:moveTo>
                                <a:lnTo>
                                  <a:pt x="6177" y="-1964"/>
                                </a:lnTo>
                                <a:moveTo>
                                  <a:pt x="6129" y="-2621"/>
                                </a:moveTo>
                                <a:lnTo>
                                  <a:pt x="6129" y="-2394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79"/>
                        <wps:cNvSpPr>
                          <a:spLocks/>
                        </wps:cNvSpPr>
                        <wps:spPr bwMode="auto">
                          <a:xfrm>
                            <a:off x="7554" y="1062"/>
                            <a:ext cx="186" cy="64"/>
                          </a:xfrm>
                          <a:custGeom>
                            <a:avLst/>
                            <a:gdLst>
                              <a:gd name="T0" fmla="+- 0 7587 7554"/>
                              <a:gd name="T1" fmla="*/ T0 w 186"/>
                              <a:gd name="T2" fmla="+- 0 1084 1062"/>
                              <a:gd name="T3" fmla="*/ 1084 h 64"/>
                              <a:gd name="T4" fmla="+- 0 7578 7554"/>
                              <a:gd name="T5" fmla="*/ T4 w 186"/>
                              <a:gd name="T6" fmla="+- 0 1078 1062"/>
                              <a:gd name="T7" fmla="*/ 1078 h 64"/>
                              <a:gd name="T8" fmla="+- 0 7559 7554"/>
                              <a:gd name="T9" fmla="*/ T8 w 186"/>
                              <a:gd name="T10" fmla="+- 0 1080 1062"/>
                              <a:gd name="T11" fmla="*/ 1080 h 64"/>
                              <a:gd name="T12" fmla="+- 0 7559 7554"/>
                              <a:gd name="T13" fmla="*/ T12 w 186"/>
                              <a:gd name="T14" fmla="+- 0 1087 1062"/>
                              <a:gd name="T15" fmla="*/ 1087 h 64"/>
                              <a:gd name="T16" fmla="+- 0 7575 7554"/>
                              <a:gd name="T17" fmla="*/ T16 w 186"/>
                              <a:gd name="T18" fmla="+- 0 1084 1062"/>
                              <a:gd name="T19" fmla="*/ 1084 h 64"/>
                              <a:gd name="T20" fmla="+- 0 7583 7554"/>
                              <a:gd name="T21" fmla="*/ T20 w 186"/>
                              <a:gd name="T22" fmla="+- 0 1091 1062"/>
                              <a:gd name="T23" fmla="*/ 1091 h 64"/>
                              <a:gd name="T24" fmla="+- 0 7583 7554"/>
                              <a:gd name="T25" fmla="*/ T24 w 186"/>
                              <a:gd name="T26" fmla="+- 0 1108 1062"/>
                              <a:gd name="T27" fmla="*/ 1108 h 64"/>
                              <a:gd name="T28" fmla="+- 0 7577 7554"/>
                              <a:gd name="T29" fmla="*/ T28 w 186"/>
                              <a:gd name="T30" fmla="+- 0 1117 1062"/>
                              <a:gd name="T31" fmla="*/ 1117 h 64"/>
                              <a:gd name="T32" fmla="+- 0 7565 7554"/>
                              <a:gd name="T33" fmla="*/ T32 w 186"/>
                              <a:gd name="T34" fmla="+- 0 1118 1062"/>
                              <a:gd name="T35" fmla="*/ 1118 h 64"/>
                              <a:gd name="T36" fmla="+- 0 7561 7554"/>
                              <a:gd name="T37" fmla="*/ T36 w 186"/>
                              <a:gd name="T38" fmla="+- 0 1107 1062"/>
                              <a:gd name="T39" fmla="*/ 1107 h 64"/>
                              <a:gd name="T40" fmla="+- 0 7570 7554"/>
                              <a:gd name="T41" fmla="*/ T40 w 186"/>
                              <a:gd name="T42" fmla="+- 0 1101 1062"/>
                              <a:gd name="T43" fmla="*/ 1101 h 64"/>
                              <a:gd name="T44" fmla="+- 0 7567 7554"/>
                              <a:gd name="T45" fmla="*/ T44 w 186"/>
                              <a:gd name="T46" fmla="+- 0 1096 1062"/>
                              <a:gd name="T47" fmla="*/ 1096 h 64"/>
                              <a:gd name="T48" fmla="+- 0 7555 7554"/>
                              <a:gd name="T49" fmla="*/ T48 w 186"/>
                              <a:gd name="T50" fmla="+- 0 1102 1062"/>
                              <a:gd name="T51" fmla="*/ 1102 h 64"/>
                              <a:gd name="T52" fmla="+- 0 7555 7554"/>
                              <a:gd name="T53" fmla="*/ T52 w 186"/>
                              <a:gd name="T54" fmla="+- 0 1118 1062"/>
                              <a:gd name="T55" fmla="*/ 1118 h 64"/>
                              <a:gd name="T56" fmla="+- 0 7564 7554"/>
                              <a:gd name="T57" fmla="*/ T56 w 186"/>
                              <a:gd name="T58" fmla="+- 0 1125 1062"/>
                              <a:gd name="T59" fmla="*/ 1125 h 64"/>
                              <a:gd name="T60" fmla="+- 0 7580 7554"/>
                              <a:gd name="T61" fmla="*/ T60 w 186"/>
                              <a:gd name="T62" fmla="+- 0 1122 1062"/>
                              <a:gd name="T63" fmla="*/ 1122 h 64"/>
                              <a:gd name="T64" fmla="+- 0 7583 7554"/>
                              <a:gd name="T65" fmla="*/ T64 w 186"/>
                              <a:gd name="T66" fmla="+- 0 1117 1062"/>
                              <a:gd name="T67" fmla="*/ 1117 h 64"/>
                              <a:gd name="T68" fmla="+- 0 7591 7554"/>
                              <a:gd name="T69" fmla="*/ T68 w 186"/>
                              <a:gd name="T70" fmla="+- 0 1117 1062"/>
                              <a:gd name="T71" fmla="*/ 1117 h 64"/>
                              <a:gd name="T72" fmla="+- 0 7627 7554"/>
                              <a:gd name="T73" fmla="*/ T72 w 186"/>
                              <a:gd name="T74" fmla="+- 0 1062 1062"/>
                              <a:gd name="T75" fmla="*/ 1062 h 64"/>
                              <a:gd name="T76" fmla="+- 0 7610 7554"/>
                              <a:gd name="T77" fmla="*/ T76 w 186"/>
                              <a:gd name="T78" fmla="+- 0 1065 1062"/>
                              <a:gd name="T79" fmla="*/ 1065 h 64"/>
                              <a:gd name="T80" fmla="+- 0 7607 7554"/>
                              <a:gd name="T81" fmla="*/ T80 w 186"/>
                              <a:gd name="T82" fmla="+- 0 1079 1062"/>
                              <a:gd name="T83" fmla="*/ 1079 h 64"/>
                              <a:gd name="T84" fmla="+- 0 7607 7554"/>
                              <a:gd name="T85" fmla="*/ T84 w 186"/>
                              <a:gd name="T86" fmla="+- 0 1085 1062"/>
                              <a:gd name="T87" fmla="*/ 1085 h 64"/>
                              <a:gd name="T88" fmla="+- 0 7613 7554"/>
                              <a:gd name="T89" fmla="*/ T88 w 186"/>
                              <a:gd name="T90" fmla="+- 0 1085 1062"/>
                              <a:gd name="T91" fmla="*/ 1085 h 64"/>
                              <a:gd name="T92" fmla="+- 0 7613 7554"/>
                              <a:gd name="T93" fmla="*/ T92 w 186"/>
                              <a:gd name="T94" fmla="+- 0 1079 1062"/>
                              <a:gd name="T95" fmla="*/ 1079 h 64"/>
                              <a:gd name="T96" fmla="+- 0 7615 7554"/>
                              <a:gd name="T97" fmla="*/ T96 w 186"/>
                              <a:gd name="T98" fmla="+- 0 1069 1062"/>
                              <a:gd name="T99" fmla="*/ 1069 h 64"/>
                              <a:gd name="T100" fmla="+- 0 7627 7554"/>
                              <a:gd name="T101" fmla="*/ T100 w 186"/>
                              <a:gd name="T102" fmla="+- 0 1068 1062"/>
                              <a:gd name="T103" fmla="*/ 1068 h 64"/>
                              <a:gd name="T104" fmla="+- 0 7639 7554"/>
                              <a:gd name="T105" fmla="*/ T104 w 186"/>
                              <a:gd name="T106" fmla="+- 0 1079 1062"/>
                              <a:gd name="T107" fmla="*/ 1079 h 64"/>
                              <a:gd name="T108" fmla="+- 0 7633 7554"/>
                              <a:gd name="T109" fmla="*/ T108 w 186"/>
                              <a:gd name="T110" fmla="+- 0 1079 1062"/>
                              <a:gd name="T111" fmla="*/ 1079 h 64"/>
                              <a:gd name="T112" fmla="+- 0 7633 7554"/>
                              <a:gd name="T113" fmla="*/ T112 w 186"/>
                              <a:gd name="T114" fmla="+- 0 1085 1062"/>
                              <a:gd name="T115" fmla="*/ 1085 h 64"/>
                              <a:gd name="T116" fmla="+- 0 7637 7554"/>
                              <a:gd name="T117" fmla="*/ T116 w 186"/>
                              <a:gd name="T118" fmla="+- 0 1123 1062"/>
                              <a:gd name="T119" fmla="*/ 1123 h 64"/>
                              <a:gd name="T120" fmla="+- 0 7654 7554"/>
                              <a:gd name="T121" fmla="*/ T120 w 186"/>
                              <a:gd name="T122" fmla="+- 0 1117 1062"/>
                              <a:gd name="T123" fmla="*/ 1117 h 64"/>
                              <a:gd name="T124" fmla="+- 0 7640 7554"/>
                              <a:gd name="T125" fmla="*/ T124 w 186"/>
                              <a:gd name="T126" fmla="+- 0 1115 1062"/>
                              <a:gd name="T127" fmla="*/ 1115 h 64"/>
                              <a:gd name="T128" fmla="+- 0 7654 7554"/>
                              <a:gd name="T129" fmla="*/ T128 w 186"/>
                              <a:gd name="T130" fmla="+- 0 1085 1062"/>
                              <a:gd name="T131" fmla="*/ 1085 h 64"/>
                              <a:gd name="T132" fmla="+- 0 7701 7554"/>
                              <a:gd name="T133" fmla="*/ T132 w 186"/>
                              <a:gd name="T134" fmla="+- 0 1088 1062"/>
                              <a:gd name="T135" fmla="*/ 1088 h 64"/>
                              <a:gd name="T136" fmla="+- 0 7695 7554"/>
                              <a:gd name="T137" fmla="*/ T136 w 186"/>
                              <a:gd name="T138" fmla="+- 0 1081 1062"/>
                              <a:gd name="T139" fmla="*/ 1081 h 64"/>
                              <a:gd name="T140" fmla="+- 0 7668 7554"/>
                              <a:gd name="T141" fmla="*/ T140 w 186"/>
                              <a:gd name="T142" fmla="+- 0 1097 1062"/>
                              <a:gd name="T143" fmla="*/ 1097 h 64"/>
                              <a:gd name="T144" fmla="+- 0 7673 7554"/>
                              <a:gd name="T145" fmla="*/ T144 w 186"/>
                              <a:gd name="T146" fmla="+- 0 1088 1062"/>
                              <a:gd name="T147" fmla="*/ 1088 h 64"/>
                              <a:gd name="T148" fmla="+- 0 7686 7554"/>
                              <a:gd name="T149" fmla="*/ T148 w 186"/>
                              <a:gd name="T150" fmla="+- 0 1084 1062"/>
                              <a:gd name="T151" fmla="*/ 1084 h 64"/>
                              <a:gd name="T152" fmla="+- 0 7694 7554"/>
                              <a:gd name="T153" fmla="*/ T152 w 186"/>
                              <a:gd name="T154" fmla="+- 0 1090 1062"/>
                              <a:gd name="T155" fmla="*/ 1090 h 64"/>
                              <a:gd name="T156" fmla="+- 0 7694 7554"/>
                              <a:gd name="T157" fmla="*/ T156 w 186"/>
                              <a:gd name="T158" fmla="+- 0 1080 1062"/>
                              <a:gd name="T159" fmla="*/ 1080 h 64"/>
                              <a:gd name="T160" fmla="+- 0 7670 7554"/>
                              <a:gd name="T161" fmla="*/ T160 w 186"/>
                              <a:gd name="T162" fmla="+- 0 1080 1062"/>
                              <a:gd name="T163" fmla="*/ 1080 h 64"/>
                              <a:gd name="T164" fmla="+- 0 7661 7554"/>
                              <a:gd name="T165" fmla="*/ T164 w 186"/>
                              <a:gd name="T166" fmla="+- 0 1095 1062"/>
                              <a:gd name="T167" fmla="*/ 1095 h 64"/>
                              <a:gd name="T168" fmla="+- 0 7667 7554"/>
                              <a:gd name="T169" fmla="*/ T168 w 186"/>
                              <a:gd name="T170" fmla="+- 0 1118 1062"/>
                              <a:gd name="T171" fmla="*/ 1118 h 64"/>
                              <a:gd name="T172" fmla="+- 0 7687 7554"/>
                              <a:gd name="T173" fmla="*/ T172 w 186"/>
                              <a:gd name="T174" fmla="+- 0 1125 1062"/>
                              <a:gd name="T175" fmla="*/ 1125 h 64"/>
                              <a:gd name="T176" fmla="+- 0 7701 7554"/>
                              <a:gd name="T177" fmla="*/ T176 w 186"/>
                              <a:gd name="T178" fmla="+- 0 1118 1062"/>
                              <a:gd name="T179" fmla="*/ 1118 h 64"/>
                              <a:gd name="T180" fmla="+- 0 7692 7554"/>
                              <a:gd name="T181" fmla="*/ T180 w 186"/>
                              <a:gd name="T182" fmla="+- 0 1117 1062"/>
                              <a:gd name="T183" fmla="*/ 1117 h 64"/>
                              <a:gd name="T184" fmla="+- 0 7675 7554"/>
                              <a:gd name="T185" fmla="*/ T184 w 186"/>
                              <a:gd name="T186" fmla="+- 0 1117 1062"/>
                              <a:gd name="T187" fmla="*/ 1117 h 64"/>
                              <a:gd name="T188" fmla="+- 0 7668 7554"/>
                              <a:gd name="T189" fmla="*/ T188 w 186"/>
                              <a:gd name="T190" fmla="+- 0 1108 1062"/>
                              <a:gd name="T191" fmla="*/ 1108 h 64"/>
                              <a:gd name="T192" fmla="+- 0 7702 7554"/>
                              <a:gd name="T193" fmla="*/ T192 w 186"/>
                              <a:gd name="T194" fmla="+- 0 1097 1062"/>
                              <a:gd name="T195" fmla="*/ 1097 h 64"/>
                              <a:gd name="T196" fmla="+- 0 7737 7554"/>
                              <a:gd name="T197" fmla="*/ T196 w 186"/>
                              <a:gd name="T198" fmla="+- 0 1078 1062"/>
                              <a:gd name="T199" fmla="*/ 1078 h 64"/>
                              <a:gd name="T200" fmla="+- 0 7726 7554"/>
                              <a:gd name="T201" fmla="*/ T200 w 186"/>
                              <a:gd name="T202" fmla="+- 0 1080 1062"/>
                              <a:gd name="T203" fmla="*/ 1080 h 64"/>
                              <a:gd name="T204" fmla="+- 0 7721 7554"/>
                              <a:gd name="T205" fmla="*/ T204 w 186"/>
                              <a:gd name="T206" fmla="+- 0 1086 1062"/>
                              <a:gd name="T207" fmla="*/ 1086 h 64"/>
                              <a:gd name="T208" fmla="+- 0 7713 7554"/>
                              <a:gd name="T209" fmla="*/ T208 w 186"/>
                              <a:gd name="T210" fmla="+- 0 1124 1062"/>
                              <a:gd name="T211" fmla="*/ 1124 h 64"/>
                              <a:gd name="T212" fmla="+- 0 7722 7554"/>
                              <a:gd name="T213" fmla="*/ T212 w 186"/>
                              <a:gd name="T214" fmla="+- 0 1091 1062"/>
                              <a:gd name="T215" fmla="*/ 1091 h 64"/>
                              <a:gd name="T216" fmla="+- 0 7729 7554"/>
                              <a:gd name="T217" fmla="*/ T216 w 186"/>
                              <a:gd name="T218" fmla="+- 0 1085 1062"/>
                              <a:gd name="T219" fmla="*/ 1085 h 64"/>
                              <a:gd name="T220" fmla="+- 0 7738 7554"/>
                              <a:gd name="T221" fmla="*/ T220 w 186"/>
                              <a:gd name="T222" fmla="+- 0 1085 1062"/>
                              <a:gd name="T223" fmla="*/ 1085 h 64"/>
                              <a:gd name="T224" fmla="+- 0 7739 7554"/>
                              <a:gd name="T225" fmla="*/ T224 w 186"/>
                              <a:gd name="T226" fmla="+- 0 1078 1062"/>
                              <a:gd name="T227" fmla="*/ 107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86" h="64">
                                <a:moveTo>
                                  <a:pt x="37" y="29"/>
                                </a:moveTo>
                                <a:lnTo>
                                  <a:pt x="35" y="25"/>
                                </a:lnTo>
                                <a:lnTo>
                                  <a:pt x="33" y="22"/>
                                </a:lnTo>
                                <a:lnTo>
                                  <a:pt x="32" y="21"/>
                                </a:lnTo>
                                <a:lnTo>
                                  <a:pt x="29" y="18"/>
                                </a:lnTo>
                                <a:lnTo>
                                  <a:pt x="24" y="16"/>
                                </a:lnTo>
                                <a:lnTo>
                                  <a:pt x="15" y="16"/>
                                </a:lnTo>
                                <a:lnTo>
                                  <a:pt x="13" y="16"/>
                                </a:lnTo>
                                <a:lnTo>
                                  <a:pt x="5" y="18"/>
                                </a:lnTo>
                                <a:lnTo>
                                  <a:pt x="3" y="19"/>
                                </a:lnTo>
                                <a:lnTo>
                                  <a:pt x="3" y="26"/>
                                </a:lnTo>
                                <a:lnTo>
                                  <a:pt x="5" y="25"/>
                                </a:lnTo>
                                <a:lnTo>
                                  <a:pt x="9" y="23"/>
                                </a:lnTo>
                                <a:lnTo>
                                  <a:pt x="12" y="22"/>
                                </a:lnTo>
                                <a:lnTo>
                                  <a:pt x="21" y="22"/>
                                </a:lnTo>
                                <a:lnTo>
                                  <a:pt x="24" y="23"/>
                                </a:lnTo>
                                <a:lnTo>
                                  <a:pt x="28" y="27"/>
                                </a:lnTo>
                                <a:lnTo>
                                  <a:pt x="29" y="29"/>
                                </a:lnTo>
                                <a:lnTo>
                                  <a:pt x="29" y="34"/>
                                </a:lnTo>
                                <a:lnTo>
                                  <a:pt x="29" y="39"/>
                                </a:lnTo>
                                <a:lnTo>
                                  <a:pt x="29" y="46"/>
                                </a:lnTo>
                                <a:lnTo>
                                  <a:pt x="28" y="49"/>
                                </a:lnTo>
                                <a:lnTo>
                                  <a:pt x="26" y="52"/>
                                </a:lnTo>
                                <a:lnTo>
                                  <a:pt x="23" y="55"/>
                                </a:lnTo>
                                <a:lnTo>
                                  <a:pt x="20" y="56"/>
                                </a:lnTo>
                                <a:lnTo>
                                  <a:pt x="13" y="56"/>
                                </a:lnTo>
                                <a:lnTo>
                                  <a:pt x="11" y="56"/>
                                </a:lnTo>
                                <a:lnTo>
                                  <a:pt x="8" y="53"/>
                                </a:lnTo>
                                <a:lnTo>
                                  <a:pt x="7" y="51"/>
                                </a:lnTo>
                                <a:lnTo>
                                  <a:pt x="7" y="45"/>
                                </a:lnTo>
                                <a:lnTo>
                                  <a:pt x="8" y="42"/>
                                </a:lnTo>
                                <a:lnTo>
                                  <a:pt x="12" y="40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lnTo>
                                  <a:pt x="29" y="34"/>
                                </a:lnTo>
                                <a:lnTo>
                                  <a:pt x="13" y="34"/>
                                </a:lnTo>
                                <a:lnTo>
                                  <a:pt x="8" y="35"/>
                                </a:lnTo>
                                <a:lnTo>
                                  <a:pt x="4" y="38"/>
                                </a:lnTo>
                                <a:lnTo>
                                  <a:pt x="1" y="40"/>
                                </a:lnTo>
                                <a:lnTo>
                                  <a:pt x="0" y="44"/>
                                </a:lnTo>
                                <a:lnTo>
                                  <a:pt x="0" y="53"/>
                                </a:lnTo>
                                <a:lnTo>
                                  <a:pt x="1" y="56"/>
                                </a:lnTo>
                                <a:lnTo>
                                  <a:pt x="3" y="59"/>
                                </a:lnTo>
                                <a:lnTo>
                                  <a:pt x="6" y="61"/>
                                </a:lnTo>
                                <a:lnTo>
                                  <a:pt x="10" y="63"/>
                                </a:lnTo>
                                <a:lnTo>
                                  <a:pt x="18" y="63"/>
                                </a:lnTo>
                                <a:lnTo>
                                  <a:pt x="23" y="61"/>
                                </a:lnTo>
                                <a:lnTo>
                                  <a:pt x="26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6"/>
                                </a:lnTo>
                                <a:lnTo>
                                  <a:pt x="29" y="55"/>
                                </a:lnTo>
                                <a:lnTo>
                                  <a:pt x="29" y="62"/>
                                </a:lnTo>
                                <a:lnTo>
                                  <a:pt x="37" y="62"/>
                                </a:lnTo>
                                <a:lnTo>
                                  <a:pt x="37" y="55"/>
                                </a:lnTo>
                                <a:lnTo>
                                  <a:pt x="37" y="39"/>
                                </a:lnTo>
                                <a:lnTo>
                                  <a:pt x="37" y="29"/>
                                </a:lnTo>
                                <a:moveTo>
                                  <a:pt x="73" y="0"/>
                                </a:moveTo>
                                <a:lnTo>
                                  <a:pt x="62" y="0"/>
                                </a:lnTo>
                                <a:lnTo>
                                  <a:pt x="58" y="1"/>
                                </a:lnTo>
                                <a:lnTo>
                                  <a:pt x="56" y="3"/>
                                </a:lnTo>
                                <a:lnTo>
                                  <a:pt x="54" y="5"/>
                                </a:lnTo>
                                <a:lnTo>
                                  <a:pt x="53" y="9"/>
                                </a:lnTo>
                                <a:lnTo>
                                  <a:pt x="53" y="17"/>
                                </a:lnTo>
                                <a:lnTo>
                                  <a:pt x="46" y="17"/>
                                </a:lnTo>
                                <a:lnTo>
                                  <a:pt x="46" y="23"/>
                                </a:lnTo>
                                <a:lnTo>
                                  <a:pt x="53" y="23"/>
                                </a:lnTo>
                                <a:lnTo>
                                  <a:pt x="53" y="62"/>
                                </a:lnTo>
                                <a:lnTo>
                                  <a:pt x="59" y="62"/>
                                </a:lnTo>
                                <a:lnTo>
                                  <a:pt x="59" y="23"/>
                                </a:lnTo>
                                <a:lnTo>
                                  <a:pt x="72" y="23"/>
                                </a:lnTo>
                                <a:lnTo>
                                  <a:pt x="72" y="17"/>
                                </a:lnTo>
                                <a:lnTo>
                                  <a:pt x="59" y="17"/>
                                </a:lnTo>
                                <a:lnTo>
                                  <a:pt x="59" y="10"/>
                                </a:lnTo>
                                <a:lnTo>
                                  <a:pt x="60" y="9"/>
                                </a:lnTo>
                                <a:lnTo>
                                  <a:pt x="61" y="7"/>
                                </a:lnTo>
                                <a:lnTo>
                                  <a:pt x="62" y="6"/>
                                </a:lnTo>
                                <a:lnTo>
                                  <a:pt x="64" y="6"/>
                                </a:lnTo>
                                <a:lnTo>
                                  <a:pt x="73" y="6"/>
                                </a:lnTo>
                                <a:lnTo>
                                  <a:pt x="73" y="0"/>
                                </a:lnTo>
                                <a:moveTo>
                                  <a:pt x="100" y="17"/>
                                </a:moveTo>
                                <a:lnTo>
                                  <a:pt x="85" y="17"/>
                                </a:lnTo>
                                <a:lnTo>
                                  <a:pt x="85" y="5"/>
                                </a:lnTo>
                                <a:lnTo>
                                  <a:pt x="79" y="5"/>
                                </a:lnTo>
                                <a:lnTo>
                                  <a:pt x="79" y="17"/>
                                </a:lnTo>
                                <a:lnTo>
                                  <a:pt x="73" y="17"/>
                                </a:lnTo>
                                <a:lnTo>
                                  <a:pt x="73" y="23"/>
                                </a:lnTo>
                                <a:lnTo>
                                  <a:pt x="79" y="23"/>
                                </a:lnTo>
                                <a:lnTo>
                                  <a:pt x="79" y="53"/>
                                </a:lnTo>
                                <a:lnTo>
                                  <a:pt x="79" y="57"/>
                                </a:lnTo>
                                <a:lnTo>
                                  <a:pt x="83" y="61"/>
                                </a:lnTo>
                                <a:lnTo>
                                  <a:pt x="88" y="62"/>
                                </a:lnTo>
                                <a:lnTo>
                                  <a:pt x="100" y="62"/>
                                </a:lnTo>
                                <a:lnTo>
                                  <a:pt x="100" y="55"/>
                                </a:lnTo>
                                <a:lnTo>
                                  <a:pt x="90" y="55"/>
                                </a:lnTo>
                                <a:lnTo>
                                  <a:pt x="88" y="55"/>
                                </a:lnTo>
                                <a:lnTo>
                                  <a:pt x="86" y="53"/>
                                </a:lnTo>
                                <a:lnTo>
                                  <a:pt x="85" y="51"/>
                                </a:lnTo>
                                <a:lnTo>
                                  <a:pt x="85" y="23"/>
                                </a:lnTo>
                                <a:lnTo>
                                  <a:pt x="100" y="23"/>
                                </a:lnTo>
                                <a:lnTo>
                                  <a:pt x="100" y="17"/>
                                </a:lnTo>
                                <a:moveTo>
                                  <a:pt x="148" y="31"/>
                                </a:moveTo>
                                <a:lnTo>
                                  <a:pt x="147" y="26"/>
                                </a:lnTo>
                                <a:lnTo>
                                  <a:pt x="143" y="22"/>
                                </a:lnTo>
                                <a:lnTo>
                                  <a:pt x="141" y="19"/>
                                </a:lnTo>
                                <a:lnTo>
                                  <a:pt x="141" y="32"/>
                                </a:lnTo>
                                <a:lnTo>
                                  <a:pt x="141" y="35"/>
                                </a:lnTo>
                                <a:lnTo>
                                  <a:pt x="114" y="35"/>
                                </a:lnTo>
                                <a:lnTo>
                                  <a:pt x="115" y="32"/>
                                </a:lnTo>
                                <a:lnTo>
                                  <a:pt x="116" y="28"/>
                                </a:lnTo>
                                <a:lnTo>
                                  <a:pt x="119" y="26"/>
                                </a:lnTo>
                                <a:lnTo>
                                  <a:pt x="121" y="23"/>
                                </a:lnTo>
                                <a:lnTo>
                                  <a:pt x="125" y="22"/>
                                </a:lnTo>
                                <a:lnTo>
                                  <a:pt x="132" y="22"/>
                                </a:lnTo>
                                <a:lnTo>
                                  <a:pt x="135" y="23"/>
                                </a:lnTo>
                                <a:lnTo>
                                  <a:pt x="137" y="26"/>
                                </a:lnTo>
                                <a:lnTo>
                                  <a:pt x="140" y="28"/>
                                </a:lnTo>
                                <a:lnTo>
                                  <a:pt x="141" y="32"/>
                                </a:lnTo>
                                <a:lnTo>
                                  <a:pt x="141" y="19"/>
                                </a:lnTo>
                                <a:lnTo>
                                  <a:pt x="140" y="18"/>
                                </a:lnTo>
                                <a:lnTo>
                                  <a:pt x="135" y="16"/>
                                </a:lnTo>
                                <a:lnTo>
                                  <a:pt x="122" y="16"/>
                                </a:lnTo>
                                <a:lnTo>
                                  <a:pt x="116" y="18"/>
                                </a:lnTo>
                                <a:lnTo>
                                  <a:pt x="113" y="22"/>
                                </a:lnTo>
                                <a:lnTo>
                                  <a:pt x="108" y="27"/>
                                </a:lnTo>
                                <a:lnTo>
                                  <a:pt x="107" y="33"/>
                                </a:lnTo>
                                <a:lnTo>
                                  <a:pt x="107" y="47"/>
                                </a:lnTo>
                                <a:lnTo>
                                  <a:pt x="109" y="53"/>
                                </a:lnTo>
                                <a:lnTo>
                                  <a:pt x="113" y="56"/>
                                </a:lnTo>
                                <a:lnTo>
                                  <a:pt x="117" y="61"/>
                                </a:lnTo>
                                <a:lnTo>
                                  <a:pt x="123" y="63"/>
                                </a:lnTo>
                                <a:lnTo>
                                  <a:pt x="133" y="63"/>
                                </a:lnTo>
                                <a:lnTo>
                                  <a:pt x="141" y="61"/>
                                </a:lnTo>
                                <a:lnTo>
                                  <a:pt x="147" y="59"/>
                                </a:lnTo>
                                <a:lnTo>
                                  <a:pt x="147" y="56"/>
                                </a:lnTo>
                                <a:lnTo>
                                  <a:pt x="147" y="53"/>
                                </a:lnTo>
                                <a:lnTo>
                                  <a:pt x="141" y="55"/>
                                </a:lnTo>
                                <a:lnTo>
                                  <a:pt x="138" y="55"/>
                                </a:lnTo>
                                <a:lnTo>
                                  <a:pt x="136" y="56"/>
                                </a:lnTo>
                                <a:lnTo>
                                  <a:pt x="125" y="56"/>
                                </a:lnTo>
                                <a:lnTo>
                                  <a:pt x="121" y="55"/>
                                </a:lnTo>
                                <a:lnTo>
                                  <a:pt x="119" y="53"/>
                                </a:lnTo>
                                <a:lnTo>
                                  <a:pt x="116" y="50"/>
                                </a:lnTo>
                                <a:lnTo>
                                  <a:pt x="114" y="46"/>
                                </a:lnTo>
                                <a:lnTo>
                                  <a:pt x="114" y="41"/>
                                </a:lnTo>
                                <a:lnTo>
                                  <a:pt x="148" y="41"/>
                                </a:lnTo>
                                <a:lnTo>
                                  <a:pt x="148" y="35"/>
                                </a:lnTo>
                                <a:lnTo>
                                  <a:pt x="148" y="31"/>
                                </a:lnTo>
                                <a:moveTo>
                                  <a:pt x="185" y="16"/>
                                </a:moveTo>
                                <a:lnTo>
                                  <a:pt x="183" y="16"/>
                                </a:lnTo>
                                <a:lnTo>
                                  <a:pt x="182" y="16"/>
                                </a:lnTo>
                                <a:lnTo>
                                  <a:pt x="178" y="16"/>
                                </a:lnTo>
                                <a:lnTo>
                                  <a:pt x="172" y="18"/>
                                </a:lnTo>
                                <a:lnTo>
                                  <a:pt x="170" y="20"/>
                                </a:lnTo>
                                <a:lnTo>
                                  <a:pt x="168" y="21"/>
                                </a:lnTo>
                                <a:lnTo>
                                  <a:pt x="167" y="24"/>
                                </a:lnTo>
                                <a:lnTo>
                                  <a:pt x="167" y="17"/>
                                </a:lnTo>
                                <a:lnTo>
                                  <a:pt x="159" y="17"/>
                                </a:lnTo>
                                <a:lnTo>
                                  <a:pt x="159" y="62"/>
                                </a:lnTo>
                                <a:lnTo>
                                  <a:pt x="167" y="62"/>
                                </a:lnTo>
                                <a:lnTo>
                                  <a:pt x="167" y="33"/>
                                </a:lnTo>
                                <a:lnTo>
                                  <a:pt x="168" y="29"/>
                                </a:lnTo>
                                <a:lnTo>
                                  <a:pt x="170" y="27"/>
                                </a:lnTo>
                                <a:lnTo>
                                  <a:pt x="172" y="24"/>
                                </a:lnTo>
                                <a:lnTo>
                                  <a:pt x="175" y="23"/>
                                </a:lnTo>
                                <a:lnTo>
                                  <a:pt x="182" y="23"/>
                                </a:lnTo>
                                <a:lnTo>
                                  <a:pt x="183" y="23"/>
                                </a:lnTo>
                                <a:lnTo>
                                  <a:pt x="184" y="23"/>
                                </a:lnTo>
                                <a:lnTo>
                                  <a:pt x="185" y="24"/>
                                </a:lnTo>
                                <a:lnTo>
                                  <a:pt x="185" y="23"/>
                                </a:lnTo>
                                <a:lnTo>
                                  <a:pt x="185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7773" y="1118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74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7799" y="1118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74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7824" y="1118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74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75"/>
                        <wps:cNvSpPr>
                          <a:spLocks/>
                        </wps:cNvSpPr>
                        <wps:spPr bwMode="auto">
                          <a:xfrm>
                            <a:off x="1340" y="3590"/>
                            <a:ext cx="195" cy="1589"/>
                          </a:xfrm>
                          <a:custGeom>
                            <a:avLst/>
                            <a:gdLst>
                              <a:gd name="T0" fmla="+- 0 7435 1340"/>
                              <a:gd name="T1" fmla="*/ T0 w 195"/>
                              <a:gd name="T2" fmla="+- 0 1098 3590"/>
                              <a:gd name="T3" fmla="*/ 1098 h 1589"/>
                              <a:gd name="T4" fmla="+- 0 7469 1340"/>
                              <a:gd name="T5" fmla="*/ T4 w 195"/>
                              <a:gd name="T6" fmla="+- 0 1196 3590"/>
                              <a:gd name="T7" fmla="*/ 1196 h 1589"/>
                              <a:gd name="T8" fmla="+- 0 7469 1340"/>
                              <a:gd name="T9" fmla="*/ T8 w 195"/>
                              <a:gd name="T10" fmla="+- 0 1196 3590"/>
                              <a:gd name="T11" fmla="*/ 1196 h 1589"/>
                              <a:gd name="T12" fmla="+- 0 7503 1340"/>
                              <a:gd name="T13" fmla="*/ T12 w 195"/>
                              <a:gd name="T14" fmla="+- 0 1098 3590"/>
                              <a:gd name="T15" fmla="*/ 1098 h 1589"/>
                              <a:gd name="T16" fmla="+- 0 7449 1340"/>
                              <a:gd name="T17" fmla="*/ T16 w 195"/>
                              <a:gd name="T18" fmla="+- 0 487 3590"/>
                              <a:gd name="T19" fmla="*/ 487 h 1589"/>
                              <a:gd name="T20" fmla="+- 0 7449 1340"/>
                              <a:gd name="T21" fmla="*/ T20 w 195"/>
                              <a:gd name="T22" fmla="+- 0 675 3590"/>
                              <a:gd name="T23" fmla="*/ 675 h 1589"/>
                              <a:gd name="T24" fmla="+- 0 7416 1340"/>
                              <a:gd name="T25" fmla="*/ T24 w 195"/>
                              <a:gd name="T26" fmla="+- 0 574 3590"/>
                              <a:gd name="T27" fmla="*/ 574 h 1589"/>
                              <a:gd name="T28" fmla="+- 0 7449 1340"/>
                              <a:gd name="T29" fmla="*/ T28 w 195"/>
                              <a:gd name="T30" fmla="+- 0 675 3590"/>
                              <a:gd name="T31" fmla="*/ 675 h 1589"/>
                              <a:gd name="T32" fmla="+- 0 7449 1340"/>
                              <a:gd name="T33" fmla="*/ T32 w 195"/>
                              <a:gd name="T34" fmla="+- 0 675 3590"/>
                              <a:gd name="T35" fmla="*/ 675 h 1589"/>
                              <a:gd name="T36" fmla="+- 0 7483 1340"/>
                              <a:gd name="T37" fmla="*/ T36 w 195"/>
                              <a:gd name="T38" fmla="+- 0 574 3590"/>
                              <a:gd name="T39" fmla="*/ 574 h 1589"/>
                              <a:gd name="T40" fmla="+- 0 7469 1340"/>
                              <a:gd name="T41" fmla="*/ T40 w 195"/>
                              <a:gd name="T42" fmla="+- 0 969 3590"/>
                              <a:gd name="T43" fmla="*/ 969 h 1589"/>
                              <a:gd name="T44" fmla="+- 0 7469 1340"/>
                              <a:gd name="T45" fmla="*/ T44 w 195"/>
                              <a:gd name="T46" fmla="+- 0 1196 3590"/>
                              <a:gd name="T47" fmla="*/ 1196 h 1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5" h="1589">
                                <a:moveTo>
                                  <a:pt x="6095" y="-2492"/>
                                </a:moveTo>
                                <a:lnTo>
                                  <a:pt x="6129" y="-2394"/>
                                </a:lnTo>
                                <a:moveTo>
                                  <a:pt x="6129" y="-2394"/>
                                </a:moveTo>
                                <a:lnTo>
                                  <a:pt x="6163" y="-2492"/>
                                </a:lnTo>
                                <a:moveTo>
                                  <a:pt x="6109" y="-3103"/>
                                </a:moveTo>
                                <a:lnTo>
                                  <a:pt x="6109" y="-2915"/>
                                </a:lnTo>
                                <a:moveTo>
                                  <a:pt x="6076" y="-3016"/>
                                </a:moveTo>
                                <a:lnTo>
                                  <a:pt x="6109" y="-2915"/>
                                </a:lnTo>
                                <a:moveTo>
                                  <a:pt x="6109" y="-2915"/>
                                </a:moveTo>
                                <a:lnTo>
                                  <a:pt x="6143" y="-3016"/>
                                </a:lnTo>
                                <a:moveTo>
                                  <a:pt x="6129" y="-2621"/>
                                </a:moveTo>
                                <a:lnTo>
                                  <a:pt x="6129" y="-2394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74"/>
                        <wps:cNvSpPr>
                          <a:spLocks/>
                        </wps:cNvSpPr>
                        <wps:spPr bwMode="auto">
                          <a:xfrm>
                            <a:off x="7554" y="1062"/>
                            <a:ext cx="186" cy="64"/>
                          </a:xfrm>
                          <a:custGeom>
                            <a:avLst/>
                            <a:gdLst>
                              <a:gd name="T0" fmla="+- 0 7587 7554"/>
                              <a:gd name="T1" fmla="*/ T0 w 186"/>
                              <a:gd name="T2" fmla="+- 0 1084 1062"/>
                              <a:gd name="T3" fmla="*/ 1084 h 64"/>
                              <a:gd name="T4" fmla="+- 0 7578 7554"/>
                              <a:gd name="T5" fmla="*/ T4 w 186"/>
                              <a:gd name="T6" fmla="+- 0 1078 1062"/>
                              <a:gd name="T7" fmla="*/ 1078 h 64"/>
                              <a:gd name="T8" fmla="+- 0 7559 7554"/>
                              <a:gd name="T9" fmla="*/ T8 w 186"/>
                              <a:gd name="T10" fmla="+- 0 1080 1062"/>
                              <a:gd name="T11" fmla="*/ 1080 h 64"/>
                              <a:gd name="T12" fmla="+- 0 7559 7554"/>
                              <a:gd name="T13" fmla="*/ T12 w 186"/>
                              <a:gd name="T14" fmla="+- 0 1087 1062"/>
                              <a:gd name="T15" fmla="*/ 1087 h 64"/>
                              <a:gd name="T16" fmla="+- 0 7575 7554"/>
                              <a:gd name="T17" fmla="*/ T16 w 186"/>
                              <a:gd name="T18" fmla="+- 0 1084 1062"/>
                              <a:gd name="T19" fmla="*/ 1084 h 64"/>
                              <a:gd name="T20" fmla="+- 0 7583 7554"/>
                              <a:gd name="T21" fmla="*/ T20 w 186"/>
                              <a:gd name="T22" fmla="+- 0 1091 1062"/>
                              <a:gd name="T23" fmla="*/ 1091 h 64"/>
                              <a:gd name="T24" fmla="+- 0 7583 7554"/>
                              <a:gd name="T25" fmla="*/ T24 w 186"/>
                              <a:gd name="T26" fmla="+- 0 1108 1062"/>
                              <a:gd name="T27" fmla="*/ 1108 h 64"/>
                              <a:gd name="T28" fmla="+- 0 7577 7554"/>
                              <a:gd name="T29" fmla="*/ T28 w 186"/>
                              <a:gd name="T30" fmla="+- 0 1117 1062"/>
                              <a:gd name="T31" fmla="*/ 1117 h 64"/>
                              <a:gd name="T32" fmla="+- 0 7565 7554"/>
                              <a:gd name="T33" fmla="*/ T32 w 186"/>
                              <a:gd name="T34" fmla="+- 0 1118 1062"/>
                              <a:gd name="T35" fmla="*/ 1118 h 64"/>
                              <a:gd name="T36" fmla="+- 0 7561 7554"/>
                              <a:gd name="T37" fmla="*/ T36 w 186"/>
                              <a:gd name="T38" fmla="+- 0 1107 1062"/>
                              <a:gd name="T39" fmla="*/ 1107 h 64"/>
                              <a:gd name="T40" fmla="+- 0 7570 7554"/>
                              <a:gd name="T41" fmla="*/ T40 w 186"/>
                              <a:gd name="T42" fmla="+- 0 1101 1062"/>
                              <a:gd name="T43" fmla="*/ 1101 h 64"/>
                              <a:gd name="T44" fmla="+- 0 7567 7554"/>
                              <a:gd name="T45" fmla="*/ T44 w 186"/>
                              <a:gd name="T46" fmla="+- 0 1096 1062"/>
                              <a:gd name="T47" fmla="*/ 1096 h 64"/>
                              <a:gd name="T48" fmla="+- 0 7555 7554"/>
                              <a:gd name="T49" fmla="*/ T48 w 186"/>
                              <a:gd name="T50" fmla="+- 0 1102 1062"/>
                              <a:gd name="T51" fmla="*/ 1102 h 64"/>
                              <a:gd name="T52" fmla="+- 0 7555 7554"/>
                              <a:gd name="T53" fmla="*/ T52 w 186"/>
                              <a:gd name="T54" fmla="+- 0 1118 1062"/>
                              <a:gd name="T55" fmla="*/ 1118 h 64"/>
                              <a:gd name="T56" fmla="+- 0 7564 7554"/>
                              <a:gd name="T57" fmla="*/ T56 w 186"/>
                              <a:gd name="T58" fmla="+- 0 1125 1062"/>
                              <a:gd name="T59" fmla="*/ 1125 h 64"/>
                              <a:gd name="T60" fmla="+- 0 7580 7554"/>
                              <a:gd name="T61" fmla="*/ T60 w 186"/>
                              <a:gd name="T62" fmla="+- 0 1122 1062"/>
                              <a:gd name="T63" fmla="*/ 1122 h 64"/>
                              <a:gd name="T64" fmla="+- 0 7583 7554"/>
                              <a:gd name="T65" fmla="*/ T64 w 186"/>
                              <a:gd name="T66" fmla="+- 0 1117 1062"/>
                              <a:gd name="T67" fmla="*/ 1117 h 64"/>
                              <a:gd name="T68" fmla="+- 0 7591 7554"/>
                              <a:gd name="T69" fmla="*/ T68 w 186"/>
                              <a:gd name="T70" fmla="+- 0 1117 1062"/>
                              <a:gd name="T71" fmla="*/ 1117 h 64"/>
                              <a:gd name="T72" fmla="+- 0 7627 7554"/>
                              <a:gd name="T73" fmla="*/ T72 w 186"/>
                              <a:gd name="T74" fmla="+- 0 1062 1062"/>
                              <a:gd name="T75" fmla="*/ 1062 h 64"/>
                              <a:gd name="T76" fmla="+- 0 7610 7554"/>
                              <a:gd name="T77" fmla="*/ T76 w 186"/>
                              <a:gd name="T78" fmla="+- 0 1065 1062"/>
                              <a:gd name="T79" fmla="*/ 1065 h 64"/>
                              <a:gd name="T80" fmla="+- 0 7607 7554"/>
                              <a:gd name="T81" fmla="*/ T80 w 186"/>
                              <a:gd name="T82" fmla="+- 0 1079 1062"/>
                              <a:gd name="T83" fmla="*/ 1079 h 64"/>
                              <a:gd name="T84" fmla="+- 0 7607 7554"/>
                              <a:gd name="T85" fmla="*/ T84 w 186"/>
                              <a:gd name="T86" fmla="+- 0 1085 1062"/>
                              <a:gd name="T87" fmla="*/ 1085 h 64"/>
                              <a:gd name="T88" fmla="+- 0 7613 7554"/>
                              <a:gd name="T89" fmla="*/ T88 w 186"/>
                              <a:gd name="T90" fmla="+- 0 1085 1062"/>
                              <a:gd name="T91" fmla="*/ 1085 h 64"/>
                              <a:gd name="T92" fmla="+- 0 7613 7554"/>
                              <a:gd name="T93" fmla="*/ T92 w 186"/>
                              <a:gd name="T94" fmla="+- 0 1079 1062"/>
                              <a:gd name="T95" fmla="*/ 1079 h 64"/>
                              <a:gd name="T96" fmla="+- 0 7615 7554"/>
                              <a:gd name="T97" fmla="*/ T96 w 186"/>
                              <a:gd name="T98" fmla="+- 0 1069 1062"/>
                              <a:gd name="T99" fmla="*/ 1069 h 64"/>
                              <a:gd name="T100" fmla="+- 0 7627 7554"/>
                              <a:gd name="T101" fmla="*/ T100 w 186"/>
                              <a:gd name="T102" fmla="+- 0 1068 1062"/>
                              <a:gd name="T103" fmla="*/ 1068 h 64"/>
                              <a:gd name="T104" fmla="+- 0 7639 7554"/>
                              <a:gd name="T105" fmla="*/ T104 w 186"/>
                              <a:gd name="T106" fmla="+- 0 1079 1062"/>
                              <a:gd name="T107" fmla="*/ 1079 h 64"/>
                              <a:gd name="T108" fmla="+- 0 7633 7554"/>
                              <a:gd name="T109" fmla="*/ T108 w 186"/>
                              <a:gd name="T110" fmla="+- 0 1079 1062"/>
                              <a:gd name="T111" fmla="*/ 1079 h 64"/>
                              <a:gd name="T112" fmla="+- 0 7633 7554"/>
                              <a:gd name="T113" fmla="*/ T112 w 186"/>
                              <a:gd name="T114" fmla="+- 0 1085 1062"/>
                              <a:gd name="T115" fmla="*/ 1085 h 64"/>
                              <a:gd name="T116" fmla="+- 0 7637 7554"/>
                              <a:gd name="T117" fmla="*/ T116 w 186"/>
                              <a:gd name="T118" fmla="+- 0 1123 1062"/>
                              <a:gd name="T119" fmla="*/ 1123 h 64"/>
                              <a:gd name="T120" fmla="+- 0 7654 7554"/>
                              <a:gd name="T121" fmla="*/ T120 w 186"/>
                              <a:gd name="T122" fmla="+- 0 1117 1062"/>
                              <a:gd name="T123" fmla="*/ 1117 h 64"/>
                              <a:gd name="T124" fmla="+- 0 7640 7554"/>
                              <a:gd name="T125" fmla="*/ T124 w 186"/>
                              <a:gd name="T126" fmla="+- 0 1115 1062"/>
                              <a:gd name="T127" fmla="*/ 1115 h 64"/>
                              <a:gd name="T128" fmla="+- 0 7654 7554"/>
                              <a:gd name="T129" fmla="*/ T128 w 186"/>
                              <a:gd name="T130" fmla="+- 0 1085 1062"/>
                              <a:gd name="T131" fmla="*/ 1085 h 64"/>
                              <a:gd name="T132" fmla="+- 0 7701 7554"/>
                              <a:gd name="T133" fmla="*/ T132 w 186"/>
                              <a:gd name="T134" fmla="+- 0 1088 1062"/>
                              <a:gd name="T135" fmla="*/ 1088 h 64"/>
                              <a:gd name="T136" fmla="+- 0 7695 7554"/>
                              <a:gd name="T137" fmla="*/ T136 w 186"/>
                              <a:gd name="T138" fmla="+- 0 1081 1062"/>
                              <a:gd name="T139" fmla="*/ 1081 h 64"/>
                              <a:gd name="T140" fmla="+- 0 7668 7554"/>
                              <a:gd name="T141" fmla="*/ T140 w 186"/>
                              <a:gd name="T142" fmla="+- 0 1097 1062"/>
                              <a:gd name="T143" fmla="*/ 1097 h 64"/>
                              <a:gd name="T144" fmla="+- 0 7673 7554"/>
                              <a:gd name="T145" fmla="*/ T144 w 186"/>
                              <a:gd name="T146" fmla="+- 0 1088 1062"/>
                              <a:gd name="T147" fmla="*/ 1088 h 64"/>
                              <a:gd name="T148" fmla="+- 0 7686 7554"/>
                              <a:gd name="T149" fmla="*/ T148 w 186"/>
                              <a:gd name="T150" fmla="+- 0 1084 1062"/>
                              <a:gd name="T151" fmla="*/ 1084 h 64"/>
                              <a:gd name="T152" fmla="+- 0 7694 7554"/>
                              <a:gd name="T153" fmla="*/ T152 w 186"/>
                              <a:gd name="T154" fmla="+- 0 1090 1062"/>
                              <a:gd name="T155" fmla="*/ 1090 h 64"/>
                              <a:gd name="T156" fmla="+- 0 7694 7554"/>
                              <a:gd name="T157" fmla="*/ T156 w 186"/>
                              <a:gd name="T158" fmla="+- 0 1080 1062"/>
                              <a:gd name="T159" fmla="*/ 1080 h 64"/>
                              <a:gd name="T160" fmla="+- 0 7670 7554"/>
                              <a:gd name="T161" fmla="*/ T160 w 186"/>
                              <a:gd name="T162" fmla="+- 0 1080 1062"/>
                              <a:gd name="T163" fmla="*/ 1080 h 64"/>
                              <a:gd name="T164" fmla="+- 0 7661 7554"/>
                              <a:gd name="T165" fmla="*/ T164 w 186"/>
                              <a:gd name="T166" fmla="+- 0 1095 1062"/>
                              <a:gd name="T167" fmla="*/ 1095 h 64"/>
                              <a:gd name="T168" fmla="+- 0 7667 7554"/>
                              <a:gd name="T169" fmla="*/ T168 w 186"/>
                              <a:gd name="T170" fmla="+- 0 1118 1062"/>
                              <a:gd name="T171" fmla="*/ 1118 h 64"/>
                              <a:gd name="T172" fmla="+- 0 7687 7554"/>
                              <a:gd name="T173" fmla="*/ T172 w 186"/>
                              <a:gd name="T174" fmla="+- 0 1125 1062"/>
                              <a:gd name="T175" fmla="*/ 1125 h 64"/>
                              <a:gd name="T176" fmla="+- 0 7701 7554"/>
                              <a:gd name="T177" fmla="*/ T176 w 186"/>
                              <a:gd name="T178" fmla="+- 0 1118 1062"/>
                              <a:gd name="T179" fmla="*/ 1118 h 64"/>
                              <a:gd name="T180" fmla="+- 0 7692 7554"/>
                              <a:gd name="T181" fmla="*/ T180 w 186"/>
                              <a:gd name="T182" fmla="+- 0 1117 1062"/>
                              <a:gd name="T183" fmla="*/ 1117 h 64"/>
                              <a:gd name="T184" fmla="+- 0 7675 7554"/>
                              <a:gd name="T185" fmla="*/ T184 w 186"/>
                              <a:gd name="T186" fmla="+- 0 1117 1062"/>
                              <a:gd name="T187" fmla="*/ 1117 h 64"/>
                              <a:gd name="T188" fmla="+- 0 7668 7554"/>
                              <a:gd name="T189" fmla="*/ T188 w 186"/>
                              <a:gd name="T190" fmla="+- 0 1108 1062"/>
                              <a:gd name="T191" fmla="*/ 1108 h 64"/>
                              <a:gd name="T192" fmla="+- 0 7702 7554"/>
                              <a:gd name="T193" fmla="*/ T192 w 186"/>
                              <a:gd name="T194" fmla="+- 0 1097 1062"/>
                              <a:gd name="T195" fmla="*/ 1097 h 64"/>
                              <a:gd name="T196" fmla="+- 0 7737 7554"/>
                              <a:gd name="T197" fmla="*/ T196 w 186"/>
                              <a:gd name="T198" fmla="+- 0 1078 1062"/>
                              <a:gd name="T199" fmla="*/ 1078 h 64"/>
                              <a:gd name="T200" fmla="+- 0 7726 7554"/>
                              <a:gd name="T201" fmla="*/ T200 w 186"/>
                              <a:gd name="T202" fmla="+- 0 1080 1062"/>
                              <a:gd name="T203" fmla="*/ 1080 h 64"/>
                              <a:gd name="T204" fmla="+- 0 7721 7554"/>
                              <a:gd name="T205" fmla="*/ T204 w 186"/>
                              <a:gd name="T206" fmla="+- 0 1086 1062"/>
                              <a:gd name="T207" fmla="*/ 1086 h 64"/>
                              <a:gd name="T208" fmla="+- 0 7713 7554"/>
                              <a:gd name="T209" fmla="*/ T208 w 186"/>
                              <a:gd name="T210" fmla="+- 0 1124 1062"/>
                              <a:gd name="T211" fmla="*/ 1124 h 64"/>
                              <a:gd name="T212" fmla="+- 0 7722 7554"/>
                              <a:gd name="T213" fmla="*/ T212 w 186"/>
                              <a:gd name="T214" fmla="+- 0 1091 1062"/>
                              <a:gd name="T215" fmla="*/ 1091 h 64"/>
                              <a:gd name="T216" fmla="+- 0 7729 7554"/>
                              <a:gd name="T217" fmla="*/ T216 w 186"/>
                              <a:gd name="T218" fmla="+- 0 1085 1062"/>
                              <a:gd name="T219" fmla="*/ 1085 h 64"/>
                              <a:gd name="T220" fmla="+- 0 7738 7554"/>
                              <a:gd name="T221" fmla="*/ T220 w 186"/>
                              <a:gd name="T222" fmla="+- 0 1085 1062"/>
                              <a:gd name="T223" fmla="*/ 1085 h 64"/>
                              <a:gd name="T224" fmla="+- 0 7739 7554"/>
                              <a:gd name="T225" fmla="*/ T224 w 186"/>
                              <a:gd name="T226" fmla="+- 0 1078 1062"/>
                              <a:gd name="T227" fmla="*/ 107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86" h="64">
                                <a:moveTo>
                                  <a:pt x="37" y="29"/>
                                </a:moveTo>
                                <a:lnTo>
                                  <a:pt x="35" y="25"/>
                                </a:lnTo>
                                <a:lnTo>
                                  <a:pt x="33" y="22"/>
                                </a:lnTo>
                                <a:lnTo>
                                  <a:pt x="32" y="21"/>
                                </a:lnTo>
                                <a:lnTo>
                                  <a:pt x="29" y="18"/>
                                </a:lnTo>
                                <a:lnTo>
                                  <a:pt x="24" y="16"/>
                                </a:lnTo>
                                <a:lnTo>
                                  <a:pt x="15" y="16"/>
                                </a:lnTo>
                                <a:lnTo>
                                  <a:pt x="13" y="16"/>
                                </a:lnTo>
                                <a:lnTo>
                                  <a:pt x="5" y="18"/>
                                </a:lnTo>
                                <a:lnTo>
                                  <a:pt x="3" y="19"/>
                                </a:lnTo>
                                <a:lnTo>
                                  <a:pt x="3" y="26"/>
                                </a:lnTo>
                                <a:lnTo>
                                  <a:pt x="5" y="25"/>
                                </a:lnTo>
                                <a:lnTo>
                                  <a:pt x="9" y="23"/>
                                </a:lnTo>
                                <a:lnTo>
                                  <a:pt x="12" y="22"/>
                                </a:lnTo>
                                <a:lnTo>
                                  <a:pt x="21" y="22"/>
                                </a:lnTo>
                                <a:lnTo>
                                  <a:pt x="24" y="23"/>
                                </a:lnTo>
                                <a:lnTo>
                                  <a:pt x="28" y="27"/>
                                </a:lnTo>
                                <a:lnTo>
                                  <a:pt x="29" y="29"/>
                                </a:lnTo>
                                <a:lnTo>
                                  <a:pt x="29" y="34"/>
                                </a:lnTo>
                                <a:lnTo>
                                  <a:pt x="29" y="39"/>
                                </a:lnTo>
                                <a:lnTo>
                                  <a:pt x="29" y="46"/>
                                </a:lnTo>
                                <a:lnTo>
                                  <a:pt x="28" y="49"/>
                                </a:lnTo>
                                <a:lnTo>
                                  <a:pt x="26" y="52"/>
                                </a:lnTo>
                                <a:lnTo>
                                  <a:pt x="23" y="55"/>
                                </a:lnTo>
                                <a:lnTo>
                                  <a:pt x="20" y="56"/>
                                </a:lnTo>
                                <a:lnTo>
                                  <a:pt x="13" y="56"/>
                                </a:lnTo>
                                <a:lnTo>
                                  <a:pt x="11" y="56"/>
                                </a:lnTo>
                                <a:lnTo>
                                  <a:pt x="8" y="53"/>
                                </a:lnTo>
                                <a:lnTo>
                                  <a:pt x="7" y="51"/>
                                </a:lnTo>
                                <a:lnTo>
                                  <a:pt x="7" y="45"/>
                                </a:lnTo>
                                <a:lnTo>
                                  <a:pt x="8" y="42"/>
                                </a:lnTo>
                                <a:lnTo>
                                  <a:pt x="12" y="40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lnTo>
                                  <a:pt x="29" y="34"/>
                                </a:lnTo>
                                <a:lnTo>
                                  <a:pt x="13" y="34"/>
                                </a:lnTo>
                                <a:lnTo>
                                  <a:pt x="8" y="35"/>
                                </a:lnTo>
                                <a:lnTo>
                                  <a:pt x="4" y="38"/>
                                </a:lnTo>
                                <a:lnTo>
                                  <a:pt x="1" y="40"/>
                                </a:lnTo>
                                <a:lnTo>
                                  <a:pt x="0" y="44"/>
                                </a:lnTo>
                                <a:lnTo>
                                  <a:pt x="0" y="53"/>
                                </a:lnTo>
                                <a:lnTo>
                                  <a:pt x="1" y="56"/>
                                </a:lnTo>
                                <a:lnTo>
                                  <a:pt x="3" y="59"/>
                                </a:lnTo>
                                <a:lnTo>
                                  <a:pt x="6" y="61"/>
                                </a:lnTo>
                                <a:lnTo>
                                  <a:pt x="10" y="63"/>
                                </a:lnTo>
                                <a:lnTo>
                                  <a:pt x="18" y="63"/>
                                </a:lnTo>
                                <a:lnTo>
                                  <a:pt x="23" y="61"/>
                                </a:lnTo>
                                <a:lnTo>
                                  <a:pt x="26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6"/>
                                </a:lnTo>
                                <a:lnTo>
                                  <a:pt x="29" y="55"/>
                                </a:lnTo>
                                <a:lnTo>
                                  <a:pt x="29" y="62"/>
                                </a:lnTo>
                                <a:lnTo>
                                  <a:pt x="37" y="62"/>
                                </a:lnTo>
                                <a:lnTo>
                                  <a:pt x="37" y="55"/>
                                </a:lnTo>
                                <a:lnTo>
                                  <a:pt x="37" y="39"/>
                                </a:lnTo>
                                <a:lnTo>
                                  <a:pt x="37" y="29"/>
                                </a:lnTo>
                                <a:moveTo>
                                  <a:pt x="73" y="0"/>
                                </a:moveTo>
                                <a:lnTo>
                                  <a:pt x="62" y="0"/>
                                </a:lnTo>
                                <a:lnTo>
                                  <a:pt x="58" y="1"/>
                                </a:lnTo>
                                <a:lnTo>
                                  <a:pt x="56" y="3"/>
                                </a:lnTo>
                                <a:lnTo>
                                  <a:pt x="54" y="5"/>
                                </a:lnTo>
                                <a:lnTo>
                                  <a:pt x="53" y="9"/>
                                </a:lnTo>
                                <a:lnTo>
                                  <a:pt x="53" y="17"/>
                                </a:lnTo>
                                <a:lnTo>
                                  <a:pt x="46" y="17"/>
                                </a:lnTo>
                                <a:lnTo>
                                  <a:pt x="46" y="23"/>
                                </a:lnTo>
                                <a:lnTo>
                                  <a:pt x="53" y="23"/>
                                </a:lnTo>
                                <a:lnTo>
                                  <a:pt x="53" y="62"/>
                                </a:lnTo>
                                <a:lnTo>
                                  <a:pt x="59" y="62"/>
                                </a:lnTo>
                                <a:lnTo>
                                  <a:pt x="59" y="23"/>
                                </a:lnTo>
                                <a:lnTo>
                                  <a:pt x="72" y="23"/>
                                </a:lnTo>
                                <a:lnTo>
                                  <a:pt x="72" y="17"/>
                                </a:lnTo>
                                <a:lnTo>
                                  <a:pt x="59" y="17"/>
                                </a:lnTo>
                                <a:lnTo>
                                  <a:pt x="59" y="10"/>
                                </a:lnTo>
                                <a:lnTo>
                                  <a:pt x="60" y="9"/>
                                </a:lnTo>
                                <a:lnTo>
                                  <a:pt x="61" y="7"/>
                                </a:lnTo>
                                <a:lnTo>
                                  <a:pt x="62" y="6"/>
                                </a:lnTo>
                                <a:lnTo>
                                  <a:pt x="64" y="6"/>
                                </a:lnTo>
                                <a:lnTo>
                                  <a:pt x="73" y="6"/>
                                </a:lnTo>
                                <a:lnTo>
                                  <a:pt x="73" y="0"/>
                                </a:lnTo>
                                <a:moveTo>
                                  <a:pt x="100" y="17"/>
                                </a:moveTo>
                                <a:lnTo>
                                  <a:pt x="85" y="17"/>
                                </a:lnTo>
                                <a:lnTo>
                                  <a:pt x="85" y="5"/>
                                </a:lnTo>
                                <a:lnTo>
                                  <a:pt x="79" y="5"/>
                                </a:lnTo>
                                <a:lnTo>
                                  <a:pt x="79" y="17"/>
                                </a:lnTo>
                                <a:lnTo>
                                  <a:pt x="73" y="17"/>
                                </a:lnTo>
                                <a:lnTo>
                                  <a:pt x="73" y="23"/>
                                </a:lnTo>
                                <a:lnTo>
                                  <a:pt x="79" y="23"/>
                                </a:lnTo>
                                <a:lnTo>
                                  <a:pt x="79" y="53"/>
                                </a:lnTo>
                                <a:lnTo>
                                  <a:pt x="79" y="57"/>
                                </a:lnTo>
                                <a:lnTo>
                                  <a:pt x="83" y="61"/>
                                </a:lnTo>
                                <a:lnTo>
                                  <a:pt x="88" y="62"/>
                                </a:lnTo>
                                <a:lnTo>
                                  <a:pt x="100" y="62"/>
                                </a:lnTo>
                                <a:lnTo>
                                  <a:pt x="100" y="55"/>
                                </a:lnTo>
                                <a:lnTo>
                                  <a:pt x="90" y="55"/>
                                </a:lnTo>
                                <a:lnTo>
                                  <a:pt x="88" y="55"/>
                                </a:lnTo>
                                <a:lnTo>
                                  <a:pt x="86" y="53"/>
                                </a:lnTo>
                                <a:lnTo>
                                  <a:pt x="85" y="51"/>
                                </a:lnTo>
                                <a:lnTo>
                                  <a:pt x="85" y="23"/>
                                </a:lnTo>
                                <a:lnTo>
                                  <a:pt x="100" y="23"/>
                                </a:lnTo>
                                <a:lnTo>
                                  <a:pt x="100" y="17"/>
                                </a:lnTo>
                                <a:moveTo>
                                  <a:pt x="148" y="31"/>
                                </a:moveTo>
                                <a:lnTo>
                                  <a:pt x="147" y="26"/>
                                </a:lnTo>
                                <a:lnTo>
                                  <a:pt x="143" y="22"/>
                                </a:lnTo>
                                <a:lnTo>
                                  <a:pt x="141" y="19"/>
                                </a:lnTo>
                                <a:lnTo>
                                  <a:pt x="141" y="32"/>
                                </a:lnTo>
                                <a:lnTo>
                                  <a:pt x="141" y="35"/>
                                </a:lnTo>
                                <a:lnTo>
                                  <a:pt x="114" y="35"/>
                                </a:lnTo>
                                <a:lnTo>
                                  <a:pt x="115" y="32"/>
                                </a:lnTo>
                                <a:lnTo>
                                  <a:pt x="116" y="28"/>
                                </a:lnTo>
                                <a:lnTo>
                                  <a:pt x="119" y="26"/>
                                </a:lnTo>
                                <a:lnTo>
                                  <a:pt x="121" y="23"/>
                                </a:lnTo>
                                <a:lnTo>
                                  <a:pt x="125" y="22"/>
                                </a:lnTo>
                                <a:lnTo>
                                  <a:pt x="132" y="22"/>
                                </a:lnTo>
                                <a:lnTo>
                                  <a:pt x="135" y="23"/>
                                </a:lnTo>
                                <a:lnTo>
                                  <a:pt x="137" y="26"/>
                                </a:lnTo>
                                <a:lnTo>
                                  <a:pt x="140" y="28"/>
                                </a:lnTo>
                                <a:lnTo>
                                  <a:pt x="141" y="32"/>
                                </a:lnTo>
                                <a:lnTo>
                                  <a:pt x="141" y="19"/>
                                </a:lnTo>
                                <a:lnTo>
                                  <a:pt x="140" y="18"/>
                                </a:lnTo>
                                <a:lnTo>
                                  <a:pt x="135" y="16"/>
                                </a:lnTo>
                                <a:lnTo>
                                  <a:pt x="122" y="16"/>
                                </a:lnTo>
                                <a:lnTo>
                                  <a:pt x="116" y="18"/>
                                </a:lnTo>
                                <a:lnTo>
                                  <a:pt x="113" y="22"/>
                                </a:lnTo>
                                <a:lnTo>
                                  <a:pt x="108" y="27"/>
                                </a:lnTo>
                                <a:lnTo>
                                  <a:pt x="107" y="33"/>
                                </a:lnTo>
                                <a:lnTo>
                                  <a:pt x="107" y="47"/>
                                </a:lnTo>
                                <a:lnTo>
                                  <a:pt x="109" y="53"/>
                                </a:lnTo>
                                <a:lnTo>
                                  <a:pt x="113" y="56"/>
                                </a:lnTo>
                                <a:lnTo>
                                  <a:pt x="117" y="61"/>
                                </a:lnTo>
                                <a:lnTo>
                                  <a:pt x="123" y="63"/>
                                </a:lnTo>
                                <a:lnTo>
                                  <a:pt x="133" y="63"/>
                                </a:lnTo>
                                <a:lnTo>
                                  <a:pt x="141" y="61"/>
                                </a:lnTo>
                                <a:lnTo>
                                  <a:pt x="147" y="59"/>
                                </a:lnTo>
                                <a:lnTo>
                                  <a:pt x="147" y="56"/>
                                </a:lnTo>
                                <a:lnTo>
                                  <a:pt x="147" y="53"/>
                                </a:lnTo>
                                <a:lnTo>
                                  <a:pt x="141" y="55"/>
                                </a:lnTo>
                                <a:lnTo>
                                  <a:pt x="138" y="55"/>
                                </a:lnTo>
                                <a:lnTo>
                                  <a:pt x="136" y="56"/>
                                </a:lnTo>
                                <a:lnTo>
                                  <a:pt x="125" y="56"/>
                                </a:lnTo>
                                <a:lnTo>
                                  <a:pt x="121" y="55"/>
                                </a:lnTo>
                                <a:lnTo>
                                  <a:pt x="119" y="53"/>
                                </a:lnTo>
                                <a:lnTo>
                                  <a:pt x="116" y="50"/>
                                </a:lnTo>
                                <a:lnTo>
                                  <a:pt x="114" y="46"/>
                                </a:lnTo>
                                <a:lnTo>
                                  <a:pt x="114" y="41"/>
                                </a:lnTo>
                                <a:lnTo>
                                  <a:pt x="148" y="41"/>
                                </a:lnTo>
                                <a:lnTo>
                                  <a:pt x="148" y="35"/>
                                </a:lnTo>
                                <a:lnTo>
                                  <a:pt x="148" y="31"/>
                                </a:lnTo>
                                <a:moveTo>
                                  <a:pt x="185" y="16"/>
                                </a:moveTo>
                                <a:lnTo>
                                  <a:pt x="183" y="16"/>
                                </a:lnTo>
                                <a:lnTo>
                                  <a:pt x="182" y="16"/>
                                </a:lnTo>
                                <a:lnTo>
                                  <a:pt x="178" y="16"/>
                                </a:lnTo>
                                <a:lnTo>
                                  <a:pt x="172" y="18"/>
                                </a:lnTo>
                                <a:lnTo>
                                  <a:pt x="170" y="20"/>
                                </a:lnTo>
                                <a:lnTo>
                                  <a:pt x="168" y="21"/>
                                </a:lnTo>
                                <a:lnTo>
                                  <a:pt x="167" y="24"/>
                                </a:lnTo>
                                <a:lnTo>
                                  <a:pt x="167" y="17"/>
                                </a:lnTo>
                                <a:lnTo>
                                  <a:pt x="159" y="17"/>
                                </a:lnTo>
                                <a:lnTo>
                                  <a:pt x="159" y="62"/>
                                </a:lnTo>
                                <a:lnTo>
                                  <a:pt x="167" y="62"/>
                                </a:lnTo>
                                <a:lnTo>
                                  <a:pt x="167" y="33"/>
                                </a:lnTo>
                                <a:lnTo>
                                  <a:pt x="168" y="29"/>
                                </a:lnTo>
                                <a:lnTo>
                                  <a:pt x="170" y="27"/>
                                </a:lnTo>
                                <a:lnTo>
                                  <a:pt x="172" y="24"/>
                                </a:lnTo>
                                <a:lnTo>
                                  <a:pt x="175" y="23"/>
                                </a:lnTo>
                                <a:lnTo>
                                  <a:pt x="182" y="23"/>
                                </a:lnTo>
                                <a:lnTo>
                                  <a:pt x="183" y="23"/>
                                </a:lnTo>
                                <a:lnTo>
                                  <a:pt x="184" y="23"/>
                                </a:lnTo>
                                <a:lnTo>
                                  <a:pt x="185" y="24"/>
                                </a:lnTo>
                                <a:lnTo>
                                  <a:pt x="185" y="23"/>
                                </a:lnTo>
                                <a:lnTo>
                                  <a:pt x="185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773" y="1118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74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7799" y="1118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74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7824" y="1118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74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70"/>
                        <wps:cNvSpPr>
                          <a:spLocks/>
                        </wps:cNvSpPr>
                        <wps:spPr bwMode="auto">
                          <a:xfrm>
                            <a:off x="1384" y="4958"/>
                            <a:ext cx="183" cy="1409"/>
                          </a:xfrm>
                          <a:custGeom>
                            <a:avLst/>
                            <a:gdLst>
                              <a:gd name="T0" fmla="+- 0 7435 1384"/>
                              <a:gd name="T1" fmla="*/ T0 w 183"/>
                              <a:gd name="T2" fmla="+- 0 1098 4958"/>
                              <a:gd name="T3" fmla="*/ 1098 h 1409"/>
                              <a:gd name="T4" fmla="+- 0 7469 1384"/>
                              <a:gd name="T5" fmla="*/ T4 w 183"/>
                              <a:gd name="T6" fmla="+- 0 1196 4958"/>
                              <a:gd name="T7" fmla="*/ 1196 h 1409"/>
                              <a:gd name="T8" fmla="+- 0 7469 1384"/>
                              <a:gd name="T9" fmla="*/ T8 w 183"/>
                              <a:gd name="T10" fmla="+- 0 1196 4958"/>
                              <a:gd name="T11" fmla="*/ 1196 h 1409"/>
                              <a:gd name="T12" fmla="+- 0 7503 1384"/>
                              <a:gd name="T13" fmla="*/ T12 w 183"/>
                              <a:gd name="T14" fmla="+- 0 1098 4958"/>
                              <a:gd name="T15" fmla="*/ 1098 h 1409"/>
                              <a:gd name="T16" fmla="+- 0 7483 1384"/>
                              <a:gd name="T17" fmla="*/ T16 w 183"/>
                              <a:gd name="T18" fmla="+- 0 1492 4958"/>
                              <a:gd name="T19" fmla="*/ 1492 h 1409"/>
                              <a:gd name="T20" fmla="+- 0 7483 1384"/>
                              <a:gd name="T21" fmla="*/ T20 w 183"/>
                              <a:gd name="T22" fmla="+- 0 1726 4958"/>
                              <a:gd name="T23" fmla="*/ 1726 h 1409"/>
                              <a:gd name="T24" fmla="+- 0 7449 1384"/>
                              <a:gd name="T25" fmla="*/ T24 w 183"/>
                              <a:gd name="T26" fmla="+- 0 1626 4958"/>
                              <a:gd name="T27" fmla="*/ 1626 h 1409"/>
                              <a:gd name="T28" fmla="+- 0 7483 1384"/>
                              <a:gd name="T29" fmla="*/ T28 w 183"/>
                              <a:gd name="T30" fmla="+- 0 1726 4958"/>
                              <a:gd name="T31" fmla="*/ 1726 h 1409"/>
                              <a:gd name="T32" fmla="+- 0 7483 1384"/>
                              <a:gd name="T33" fmla="*/ T32 w 183"/>
                              <a:gd name="T34" fmla="+- 0 1726 4958"/>
                              <a:gd name="T35" fmla="*/ 1726 h 1409"/>
                              <a:gd name="T36" fmla="+- 0 7517 1384"/>
                              <a:gd name="T37" fmla="*/ T36 w 183"/>
                              <a:gd name="T38" fmla="+- 0 1626 4958"/>
                              <a:gd name="T39" fmla="*/ 1626 h 1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3" h="1409">
                                <a:moveTo>
                                  <a:pt x="6051" y="-3860"/>
                                </a:moveTo>
                                <a:lnTo>
                                  <a:pt x="6085" y="-3762"/>
                                </a:lnTo>
                                <a:moveTo>
                                  <a:pt x="6085" y="-3762"/>
                                </a:moveTo>
                                <a:lnTo>
                                  <a:pt x="6119" y="-3860"/>
                                </a:lnTo>
                                <a:moveTo>
                                  <a:pt x="6099" y="-3466"/>
                                </a:moveTo>
                                <a:lnTo>
                                  <a:pt x="6099" y="-3232"/>
                                </a:lnTo>
                                <a:moveTo>
                                  <a:pt x="6065" y="-3332"/>
                                </a:moveTo>
                                <a:lnTo>
                                  <a:pt x="6099" y="-3232"/>
                                </a:lnTo>
                                <a:moveTo>
                                  <a:pt x="6099" y="-3232"/>
                                </a:moveTo>
                                <a:lnTo>
                                  <a:pt x="6133" y="-3332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69"/>
                        <wps:cNvSpPr>
                          <a:spLocks/>
                        </wps:cNvSpPr>
                        <wps:spPr bwMode="auto">
                          <a:xfrm>
                            <a:off x="7392" y="406"/>
                            <a:ext cx="105" cy="102"/>
                          </a:xfrm>
                          <a:custGeom>
                            <a:avLst/>
                            <a:gdLst>
                              <a:gd name="T0" fmla="+- 0 7444 7392"/>
                              <a:gd name="T1" fmla="*/ T0 w 105"/>
                              <a:gd name="T2" fmla="+- 0 406 406"/>
                              <a:gd name="T3" fmla="*/ 406 h 102"/>
                              <a:gd name="T4" fmla="+- 0 7424 7392"/>
                              <a:gd name="T5" fmla="*/ T4 w 105"/>
                              <a:gd name="T6" fmla="+- 0 410 406"/>
                              <a:gd name="T7" fmla="*/ 410 h 102"/>
                              <a:gd name="T8" fmla="+- 0 7407 7392"/>
                              <a:gd name="T9" fmla="*/ T8 w 105"/>
                              <a:gd name="T10" fmla="+- 0 421 406"/>
                              <a:gd name="T11" fmla="*/ 421 h 102"/>
                              <a:gd name="T12" fmla="+- 0 7396 7392"/>
                              <a:gd name="T13" fmla="*/ T12 w 105"/>
                              <a:gd name="T14" fmla="+- 0 437 406"/>
                              <a:gd name="T15" fmla="*/ 437 h 102"/>
                              <a:gd name="T16" fmla="+- 0 7392 7392"/>
                              <a:gd name="T17" fmla="*/ T16 w 105"/>
                              <a:gd name="T18" fmla="+- 0 457 406"/>
                              <a:gd name="T19" fmla="*/ 457 h 102"/>
                              <a:gd name="T20" fmla="+- 0 7396 7392"/>
                              <a:gd name="T21" fmla="*/ T20 w 105"/>
                              <a:gd name="T22" fmla="+- 0 477 406"/>
                              <a:gd name="T23" fmla="*/ 477 h 102"/>
                              <a:gd name="T24" fmla="+- 0 7407 7392"/>
                              <a:gd name="T25" fmla="*/ T24 w 105"/>
                              <a:gd name="T26" fmla="+- 0 493 406"/>
                              <a:gd name="T27" fmla="*/ 493 h 102"/>
                              <a:gd name="T28" fmla="+- 0 7424 7392"/>
                              <a:gd name="T29" fmla="*/ T28 w 105"/>
                              <a:gd name="T30" fmla="+- 0 504 406"/>
                              <a:gd name="T31" fmla="*/ 504 h 102"/>
                              <a:gd name="T32" fmla="+- 0 7444 7392"/>
                              <a:gd name="T33" fmla="*/ T32 w 105"/>
                              <a:gd name="T34" fmla="+- 0 508 406"/>
                              <a:gd name="T35" fmla="*/ 508 h 102"/>
                              <a:gd name="T36" fmla="+- 0 7465 7392"/>
                              <a:gd name="T37" fmla="*/ T36 w 105"/>
                              <a:gd name="T38" fmla="+- 0 504 406"/>
                              <a:gd name="T39" fmla="*/ 504 h 102"/>
                              <a:gd name="T40" fmla="+- 0 7481 7392"/>
                              <a:gd name="T41" fmla="*/ T40 w 105"/>
                              <a:gd name="T42" fmla="+- 0 493 406"/>
                              <a:gd name="T43" fmla="*/ 493 h 102"/>
                              <a:gd name="T44" fmla="+- 0 7493 7392"/>
                              <a:gd name="T45" fmla="*/ T44 w 105"/>
                              <a:gd name="T46" fmla="+- 0 477 406"/>
                              <a:gd name="T47" fmla="*/ 477 h 102"/>
                              <a:gd name="T48" fmla="+- 0 7497 7392"/>
                              <a:gd name="T49" fmla="*/ T48 w 105"/>
                              <a:gd name="T50" fmla="+- 0 457 406"/>
                              <a:gd name="T51" fmla="*/ 457 h 102"/>
                              <a:gd name="T52" fmla="+- 0 7493 7392"/>
                              <a:gd name="T53" fmla="*/ T52 w 105"/>
                              <a:gd name="T54" fmla="+- 0 437 406"/>
                              <a:gd name="T55" fmla="*/ 437 h 102"/>
                              <a:gd name="T56" fmla="+- 0 7481 7392"/>
                              <a:gd name="T57" fmla="*/ T56 w 105"/>
                              <a:gd name="T58" fmla="+- 0 421 406"/>
                              <a:gd name="T59" fmla="*/ 421 h 102"/>
                              <a:gd name="T60" fmla="+- 0 7465 7392"/>
                              <a:gd name="T61" fmla="*/ T60 w 105"/>
                              <a:gd name="T62" fmla="+- 0 410 406"/>
                              <a:gd name="T63" fmla="*/ 410 h 102"/>
                              <a:gd name="T64" fmla="+- 0 7444 7392"/>
                              <a:gd name="T65" fmla="*/ T64 w 105"/>
                              <a:gd name="T66" fmla="+- 0 406 406"/>
                              <a:gd name="T67" fmla="*/ 406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5" h="102">
                                <a:moveTo>
                                  <a:pt x="52" y="0"/>
                                </a:move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4" y="71"/>
                                </a:lnTo>
                                <a:lnTo>
                                  <a:pt x="15" y="87"/>
                                </a:lnTo>
                                <a:lnTo>
                                  <a:pt x="32" y="98"/>
                                </a:lnTo>
                                <a:lnTo>
                                  <a:pt x="52" y="102"/>
                                </a:lnTo>
                                <a:lnTo>
                                  <a:pt x="73" y="98"/>
                                </a:lnTo>
                                <a:lnTo>
                                  <a:pt x="89" y="87"/>
                                </a:lnTo>
                                <a:lnTo>
                                  <a:pt x="101" y="71"/>
                                </a:lnTo>
                                <a:lnTo>
                                  <a:pt x="105" y="51"/>
                                </a:lnTo>
                                <a:lnTo>
                                  <a:pt x="101" y="31"/>
                                </a:lnTo>
                                <a:lnTo>
                                  <a:pt x="89" y="15"/>
                                </a:lnTo>
                                <a:lnTo>
                                  <a:pt x="73" y="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68"/>
                        <wps:cNvSpPr>
                          <a:spLocks/>
                        </wps:cNvSpPr>
                        <wps:spPr bwMode="auto">
                          <a:xfrm>
                            <a:off x="7392" y="406"/>
                            <a:ext cx="105" cy="102"/>
                          </a:xfrm>
                          <a:custGeom>
                            <a:avLst/>
                            <a:gdLst>
                              <a:gd name="T0" fmla="+- 0 7392 7392"/>
                              <a:gd name="T1" fmla="*/ T0 w 105"/>
                              <a:gd name="T2" fmla="+- 0 457 406"/>
                              <a:gd name="T3" fmla="*/ 457 h 102"/>
                              <a:gd name="T4" fmla="+- 0 7396 7392"/>
                              <a:gd name="T5" fmla="*/ T4 w 105"/>
                              <a:gd name="T6" fmla="+- 0 437 406"/>
                              <a:gd name="T7" fmla="*/ 437 h 102"/>
                              <a:gd name="T8" fmla="+- 0 7407 7392"/>
                              <a:gd name="T9" fmla="*/ T8 w 105"/>
                              <a:gd name="T10" fmla="+- 0 421 406"/>
                              <a:gd name="T11" fmla="*/ 421 h 102"/>
                              <a:gd name="T12" fmla="+- 0 7424 7392"/>
                              <a:gd name="T13" fmla="*/ T12 w 105"/>
                              <a:gd name="T14" fmla="+- 0 410 406"/>
                              <a:gd name="T15" fmla="*/ 410 h 102"/>
                              <a:gd name="T16" fmla="+- 0 7444 7392"/>
                              <a:gd name="T17" fmla="*/ T16 w 105"/>
                              <a:gd name="T18" fmla="+- 0 406 406"/>
                              <a:gd name="T19" fmla="*/ 406 h 102"/>
                              <a:gd name="T20" fmla="+- 0 7465 7392"/>
                              <a:gd name="T21" fmla="*/ T20 w 105"/>
                              <a:gd name="T22" fmla="+- 0 410 406"/>
                              <a:gd name="T23" fmla="*/ 410 h 102"/>
                              <a:gd name="T24" fmla="+- 0 7481 7392"/>
                              <a:gd name="T25" fmla="*/ T24 w 105"/>
                              <a:gd name="T26" fmla="+- 0 421 406"/>
                              <a:gd name="T27" fmla="*/ 421 h 102"/>
                              <a:gd name="T28" fmla="+- 0 7493 7392"/>
                              <a:gd name="T29" fmla="*/ T28 w 105"/>
                              <a:gd name="T30" fmla="+- 0 437 406"/>
                              <a:gd name="T31" fmla="*/ 437 h 102"/>
                              <a:gd name="T32" fmla="+- 0 7497 7392"/>
                              <a:gd name="T33" fmla="*/ T32 w 105"/>
                              <a:gd name="T34" fmla="+- 0 457 406"/>
                              <a:gd name="T35" fmla="*/ 457 h 102"/>
                              <a:gd name="T36" fmla="+- 0 7493 7392"/>
                              <a:gd name="T37" fmla="*/ T36 w 105"/>
                              <a:gd name="T38" fmla="+- 0 477 406"/>
                              <a:gd name="T39" fmla="*/ 477 h 102"/>
                              <a:gd name="T40" fmla="+- 0 7481 7392"/>
                              <a:gd name="T41" fmla="*/ T40 w 105"/>
                              <a:gd name="T42" fmla="+- 0 493 406"/>
                              <a:gd name="T43" fmla="*/ 493 h 102"/>
                              <a:gd name="T44" fmla="+- 0 7465 7392"/>
                              <a:gd name="T45" fmla="*/ T44 w 105"/>
                              <a:gd name="T46" fmla="+- 0 504 406"/>
                              <a:gd name="T47" fmla="*/ 504 h 102"/>
                              <a:gd name="T48" fmla="+- 0 7444 7392"/>
                              <a:gd name="T49" fmla="*/ T48 w 105"/>
                              <a:gd name="T50" fmla="+- 0 508 406"/>
                              <a:gd name="T51" fmla="*/ 508 h 102"/>
                              <a:gd name="T52" fmla="+- 0 7424 7392"/>
                              <a:gd name="T53" fmla="*/ T52 w 105"/>
                              <a:gd name="T54" fmla="+- 0 504 406"/>
                              <a:gd name="T55" fmla="*/ 504 h 102"/>
                              <a:gd name="T56" fmla="+- 0 7407 7392"/>
                              <a:gd name="T57" fmla="*/ T56 w 105"/>
                              <a:gd name="T58" fmla="+- 0 493 406"/>
                              <a:gd name="T59" fmla="*/ 493 h 102"/>
                              <a:gd name="T60" fmla="+- 0 7396 7392"/>
                              <a:gd name="T61" fmla="*/ T60 w 105"/>
                              <a:gd name="T62" fmla="+- 0 477 406"/>
                              <a:gd name="T63" fmla="*/ 477 h 102"/>
                              <a:gd name="T64" fmla="+- 0 7392 7392"/>
                              <a:gd name="T65" fmla="*/ T64 w 105"/>
                              <a:gd name="T66" fmla="+- 0 457 406"/>
                              <a:gd name="T67" fmla="*/ 457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5" h="102">
                                <a:moveTo>
                                  <a:pt x="0" y="51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2" y="4"/>
                                </a:lnTo>
                                <a:lnTo>
                                  <a:pt x="52" y="0"/>
                                </a:lnTo>
                                <a:lnTo>
                                  <a:pt x="73" y="4"/>
                                </a:lnTo>
                                <a:lnTo>
                                  <a:pt x="89" y="15"/>
                                </a:lnTo>
                                <a:lnTo>
                                  <a:pt x="101" y="31"/>
                                </a:lnTo>
                                <a:lnTo>
                                  <a:pt x="105" y="51"/>
                                </a:lnTo>
                                <a:lnTo>
                                  <a:pt x="101" y="71"/>
                                </a:lnTo>
                                <a:lnTo>
                                  <a:pt x="89" y="87"/>
                                </a:lnTo>
                                <a:lnTo>
                                  <a:pt x="73" y="98"/>
                                </a:lnTo>
                                <a:lnTo>
                                  <a:pt x="52" y="102"/>
                                </a:lnTo>
                                <a:lnTo>
                                  <a:pt x="32" y="98"/>
                                </a:lnTo>
                                <a:lnTo>
                                  <a:pt x="15" y="87"/>
                                </a:lnTo>
                                <a:lnTo>
                                  <a:pt x="4" y="71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1802"/>
                            <a:ext cx="17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533" y="1543"/>
                            <a:ext cx="470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87A17" w14:textId="77777777" w:rsidR="00E42A86" w:rsidRDefault="00E42A86">
                              <w:pPr>
                                <w:spacing w:line="99" w:lineRule="exact"/>
                                <w:ind w:right="-17"/>
                                <w:rPr>
                                  <w:rFonts w:ascii="Calibri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sz w:val="10"/>
                                </w:rPr>
                                <w:t>DetectorOn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531" y="1874"/>
                            <a:ext cx="80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D927E" w14:textId="77777777" w:rsidR="00E42A86" w:rsidRDefault="00E42A86">
                              <w:pPr>
                                <w:spacing w:line="99" w:lineRule="exact"/>
                                <w:ind w:right="-20"/>
                                <w:rPr>
                                  <w:rFonts w:ascii="Calibri"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10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985" y="1850"/>
                            <a:ext cx="5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E737B" w14:textId="77777777" w:rsidR="00E42A86" w:rsidRDefault="00E42A86">
                              <w:pPr>
                                <w:spacing w:line="116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1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EC209" id="Group 163" o:spid="_x0000_s1056" style="position:absolute;left:0;text-align:left;margin-left:342.75pt;margin-top:10.1pt;width:65.3pt;height:92.85pt;z-index:251624960;mso-position-horizontal-relative:page" coordorigin="6855,202" coordsize="1306,1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57" type="#_x0000_t75" style="position:absolute;left:7010;top:246;width:859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I8IHBAAAA3AAAAA8AAABkcnMvZG93bnJldi54bWxET02LwjAQvQv+hzCCF9FEYYt0jbKIgoIX&#10;rQePQzPb1m0mpYla/fVmYWFv83ifs1h1thZ3an3lWMN0okAQ585UXGg4Z9vxHIQPyAZrx6ThSR5W&#10;y35vgalxDz7S/RQKEUPYp6ihDKFJpfR5SRb9xDXEkft2rcUQYVtI0+IjhttazpRKpMWKY0OJDa1L&#10;yn9ON6vBv0aJumTK0eHqjxvaT9fqutV6OOi+PkEE6sK/+M+9M3F+8gG/z8QL5PI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VI8IHBAAAA3AAAAA8AAAAAAAAAAAAAAAAAnwIA&#10;AGRycy9kb3ducmV2LnhtbFBLBQYAAAAABAAEAPcAAACNAwAAAAA=&#10;">
                  <v:imagedata r:id="rId82" o:title=""/>
                </v:shape>
                <v:line id="Line 185" o:spid="_x0000_s1058" style="position:absolute;visibility:visible;mso-wrap-style:square" from="6865,327" to="8157,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00sIAAADcAAAADwAAAGRycy9kb3ducmV2LnhtbERPS2vCQBC+F/wPywi9lLrRw1JSVzEW&#10;wVPF+DgP2WkSmp1Ns6uJ/94VhN7m43vOfDnYRlyp87VjDdNJAoK4cKbmUsPxsHn/AOEDssHGMWm4&#10;kYflYvQyx9S4nvd0zUMpYgj7FDVUIbSplL6oyKKfuJY4cj+usxgi7EppOuxjuG3kLEmUtFhzbKiw&#10;pXVFxW9+sRrOeDp9Jdmhze2fmmZ99qZ2/lvr1/Gw+gQRaAj/4qd7a+J8peDxTLx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W00sIAAADcAAAADwAAAAAAAAAAAAAA&#10;AAChAgAAZHJzL2Rvd25yZXYueG1sUEsFBgAAAAAEAAQA+QAAAJADAAAAAA==&#10;" strokecolor="#afafaf" strokeweight=".1322mm"/>
                <v:shape id="Picture 184" o:spid="_x0000_s1059" type="#_x0000_t75" style="position:absolute;left:6915;top:671;width:1177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fg6jEAAAA3AAAAA8AAABkcnMvZG93bnJldi54bWxEj0GLwjAQhe+C/yGM4E3T3YNK1yjqKniQ&#10;Reui16EZ27LNpCRR6783C4K3Gd5737yZzltTixs5X1lW8DFMQBDnVldcKPg9bgYTED4ga6wtk4IH&#10;eZjPup0pptre+UC3LBQiQtinqKAMoUml9HlJBv3QNsRRu1hnMMTVFVI7vEe4qeVnkoykwYrjhRIb&#10;WpWU/2VXEyn75jE5t+fj93q3xs3qsvxxp6VS/V67+AIRqA1v8yu91bH+aAz/z8QJ5O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zfg6jEAAAA3AAAAA8AAAAAAAAAAAAAAAAA&#10;nwIAAGRycy9kb3ducmV2LnhtbFBLBQYAAAAABAAEAPcAAACQAwAAAAA=&#10;">
                  <v:imagedata r:id="rId83" o:title=""/>
                </v:shape>
                <v:shape id="Picture 183" o:spid="_x0000_s1060" type="#_x0000_t75" style="position:absolute;left:7043;top:1192;width:906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O8GPDAAAA3AAAAA8AAABkcnMvZG93bnJldi54bWxEj8GqwkAMRfeC/zBEeDud6kIf1VFEEHxu&#10;5FU/IHRiW+xkSmfU1q83C8Fdwr2592S16VytHtSGyrOB6SQBRZx7W3Fh4HLej39BhYhssfZMBnoK&#10;sFkPBytMrX/yPz2yWCgJ4ZCigTLGJtU65CU5DBPfEIt29a3DKGtbaNviU8JdrWdJMtcOK5aGEhva&#10;lZTfsrsz8EqaW7Y9Hk6LHhdTfexf+/vf2ZifUbddgorUxa/5c32wgj8XWnlGJtDr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87wY8MAAADcAAAADwAAAAAAAAAAAAAAAACf&#10;AgAAZHJzL2Rvd25yZXYueG1sUEsFBgAAAAAEAAQA9wAAAI8DAAAAAA==&#10;">
                  <v:imagedata r:id="rId84" o:title=""/>
                </v:shape>
                <v:shape id="Picture 182" o:spid="_x0000_s1061" type="#_x0000_t75" style="position:absolute;left:7426;top:1723;width:125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Gm7PBAAAA3AAAAA8AAABkcnMvZG93bnJldi54bWxET81Kw0AQvgt9h2UK3uzGiiGN2ZS2tNCT&#10;YNoHGLJjEszMhuw2jW/vCoK3+fh+p9jO3KuJRt85MfC8SkCR1M520hi4Xk5PGSgfUCz2TsjAN3nY&#10;louHAnPr7vJBUxUaFUPE52igDWHItfZ1S4x+5QaSyH26kTFEODbajniP4dzrdZKkmrGT2NDiQIeW&#10;6q/qxgb8/vT+oo/H1zNP1/2Bq3VKGRvzuJx3b6ACzeFf/Oc+2zg/3cDvM/ECXf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dGm7PBAAAA3AAAAA8AAAAAAAAAAAAAAAAAnwIA&#10;AGRycy9kb3ducmV2LnhtbFBLBQYAAAAABAAEAPcAAACNAwAAAAA=&#10;">
                  <v:imagedata r:id="rId85" o:title=""/>
                </v:shape>
                <v:shape id="Freeform 181" o:spid="_x0000_s1062" style="position:absolute;left:6859;top:206;width:1290;height:1849;visibility:visible;mso-wrap-style:square;v-text-anchor:top" coordsize="1290,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+sOcUA&#10;AADcAAAADwAAAGRycy9kb3ducmV2LnhtbESPwW7CQAxE75X4h5WReisbQNAqsCCEhAQHQKX9ADdr&#10;kkDWG7JbCHw9PlTqzdaMZ56n89ZV6kpNKD0b6PcSUMSZtyXnBr6/Vm8foEJEtlh5JgN3CjCfdV6m&#10;mFp/40+6HmKuJIRDigaKGOtU65AV5DD0fE0s2tE3DqOsTa5tgzcJd5UeJMlYOyxZGgqsaVlQdj78&#10;OgM/w2VJ283F3U/r82jvH3QaP3bGvHbbxQRUpDb+m/+u11bw3wVfnpEJ9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6w5xQAAANwAAAAPAAAAAAAAAAAAAAAAAJgCAABkcnMv&#10;ZG93bnJldi54bWxQSwUGAAAAAAQABAD1AAAAigMAAAAA&#10;" path="m61,l1228,r24,5l1271,19r14,21l1289,67r,1714l1285,1807r-14,21l1252,1843r-24,5l61,1848r-24,-5l18,1828,5,1807,,1781,,67,5,40,18,19,37,5,61,xe" filled="f" strokecolor="#afafaf" strokeweight=".1322mm">
                  <v:path arrowok="t" o:connecttype="custom" o:connectlocs="61,206;1228,206;1252,211;1271,225;1285,246;1289,273;1289,1987;1285,2013;1271,2034;1252,2049;1228,2054;61,2054;37,2049;18,2034;5,2013;0,1987;0,273;5,246;18,225;37,211;61,206" o:connectangles="0,0,0,0,0,0,0,0,0,0,0,0,0,0,0,0,0,0,0,0,0"/>
                </v:shape>
                <v:shape id="AutoShape 180" o:spid="_x0000_s1063" style="position:absolute;left:1340;top:3590;width:226;height:2777;visibility:visible;mso-wrap-style:square;v-text-anchor:top" coordsize="226,2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m7MIA&#10;AADcAAAADwAAAGRycy9kb3ducmV2LnhtbERPTWvCQBC9F/wPywi91Y0GtKauIaSInopN633ITrPB&#10;7GzIrib9991Cobd5vM/Z5ZPtxJ0G3zpWsFwkIIhrp1tuFHx+HJ6eQfiArLFzTAq+yUO+nz3sMNNu&#10;5He6V6ERMYR9hgpMCH0mpa8NWfQL1xNH7ssNFkOEQyP1gGMMt51cJclaWmw5NhjsqTRUX6ubVfB6&#10;ebPjbWvKonLHwznFY5mOqVKP86l4ARFoCv/iP/dJx/mbJfw+Ey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qbswgAAANwAAAAPAAAAAAAAAAAAAAAAAJgCAABkcnMvZG93&#10;bnJldi54bWxQSwUGAAAAAAQABAD1AAAAhwMAAAAA&#10;" path="m6109,-3103r,188m6076,-3016r33,101m6109,-2915r34,-101m6143,-2098r,234m6109,-1964r34,100m6143,-1864r34,-100m6129,-2621r,227e" filled="f" strokeweight=".1322mm">
                  <v:path arrowok="t" o:connecttype="custom" o:connectlocs="6109,487;6109,675;6076,574;6109,675;6109,675;6143,574;6143,1492;6143,1726;6109,1626;6143,1726;6143,1726;6177,1626;6129,969;6129,1196" o:connectangles="0,0,0,0,0,0,0,0,0,0,0,0,0,0"/>
                </v:shape>
                <v:shape id="AutoShape 179" o:spid="_x0000_s1064" style="position:absolute;left:7554;top:1062;width:186;height:64;visibility:visible;mso-wrap-style:square;v-text-anchor:top" coordsize="186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iVcUA&#10;AADcAAAADwAAAGRycy9kb3ducmV2LnhtbERPTWsCMRC9C/6HMIIXqdlKqbIaxZYKpR5ELQvehs24&#10;WbuZbDepbv31jVDwNo/3ObNFaytxpsaXjhU8DhMQxLnTJRcKPverhwkIH5A1Vo5JwS95WMy7nRmm&#10;2l14S+ddKEQMYZ+iAhNCnUrpc0MW/dDVxJE7usZiiLAppG7wEsNtJUdJ8iwtlhwbDNb0aij/2v1Y&#10;Bcnpgw/fV365Pi3XRmZv7WaQGaX6vXY5BRGoDXfxv/tdx/njEdyei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qJVxQAAANwAAAAPAAAAAAAAAAAAAAAAAJgCAABkcnMv&#10;ZG93bnJldi54bWxQSwUGAAAAAAQABAD1AAAAigMAAAAA&#10;" path="m37,29l35,25,33,22,32,21,29,18,24,16r-9,l13,16,5,18,3,19r,7l5,25,9,23r3,-1l21,22r3,1l28,27r1,2l29,34r,5l29,46r-1,3l26,52r-3,3l20,56r-7,l11,56,8,53,7,51r,-6l8,42r4,-2l16,39r13,l29,34r-16,l8,35,4,38,1,40,,44r,9l1,56r2,3l6,61r4,2l18,63r5,-2l26,60r2,-2l28,56r1,-1l29,62r8,l37,55r,-16l37,29m73,l62,,58,1,56,3,54,5,53,9r,8l46,17r,6l53,23r,39l59,62r,-39l72,23r,-6l59,17r,-7l60,9,61,7,62,6r2,l73,6,73,t27,17l85,17,85,5r-6,l79,17r-6,l73,23r6,l79,53r,4l83,61r5,1l100,62r,-7l90,55r-2,l86,53,85,51r,-28l100,23r,-6m148,31r-1,-5l143,22r-2,-3l141,32r,3l114,35r1,-3l116,28r3,-2l121,23r4,-1l132,22r3,1l137,26r3,2l141,32r,-13l140,18r-5,-2l122,16r-6,2l113,22r-5,5l107,33r,14l109,53r4,3l117,61r6,2l133,63r8,-2l147,59r,-3l147,53r-6,2l138,55r-2,1l125,56r-4,-1l119,53r-3,-3l114,46r,-5l148,41r,-6l148,31m185,16r-2,l182,16r-4,l172,18r-2,2l168,21r-1,3l167,17r-8,l159,62r8,l167,33r1,-4l170,27r2,-3l175,23r7,l183,23r1,l185,24r,-1l185,16e" fillcolor="black" stroked="f">
                  <v:path arrowok="t" o:connecttype="custom" o:connectlocs="33,1084;24,1078;5,1080;5,1087;21,1084;29,1091;29,1108;23,1117;11,1118;7,1107;16,1101;13,1096;1,1102;1,1118;10,1125;26,1122;29,1117;37,1117;73,1062;56,1065;53,1079;53,1085;59,1085;59,1079;61,1069;73,1068;85,1079;79,1079;79,1085;83,1123;100,1117;86,1115;100,1085;147,1088;141,1081;114,1097;119,1088;132,1084;140,1090;140,1080;116,1080;107,1095;113,1118;133,1125;147,1118;138,1117;121,1117;114,1108;148,1097;183,1078;172,1080;167,1086;159,1124;168,1091;175,1085;184,1085;185,1078" o:connectangles="0,0,0,0,0,0,0,0,0,0,0,0,0,0,0,0,0,0,0,0,0,0,0,0,0,0,0,0,0,0,0,0,0,0,0,0,0,0,0,0,0,0,0,0,0,0,0,0,0,0,0,0,0,0,0,0,0"/>
                </v:shape>
                <v:line id="Line 178" o:spid="_x0000_s1065" style="position:absolute;visibility:visible;mso-wrap-style:square" from="7773,1118" to="7782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2fgsEAAADcAAAADwAAAGRycy9kb3ducmV2LnhtbERPTYvCMBC9C/6HMII3TV3F1Woqy0Jh&#10;QRDUBa9DM7alzaQ0Wdv11xtB8DaP9znbXW9qcaPWlZYVzKYRCOLM6pJzBb/ndLIC4TyyxtoyKfgn&#10;B7tkONhirG3HR7qdfC5CCLsYFRTeN7GULivIoJvahjhwV9sa9AG2udQtdiHc1PIjipbSYMmhocCG&#10;vgvKqtOfUVClEtNZtD7Ibn3J753bL+x9r9R41H9tQHjq/Vv8cv/oMP9zDs9nwgUy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TZ+CwQAAANwAAAAPAAAAAAAAAAAAAAAA&#10;AKECAABkcnMvZG93bnJldi54bWxQSwUGAAAAAAQABAD5AAAAjwMAAAAA&#10;" strokeweight=".20781mm"/>
                <v:line id="Line 177" o:spid="_x0000_s1066" style="position:absolute;visibility:visible;mso-wrap-style:square" from="7799,1118" to="7807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H9sIAAADcAAAADwAAAGRycy9kb3ducmV2LnhtbERP22qDQBB9D/Qflgn0LVktIYkmGykF&#10;oSAUcoG+Du5UJe6suNto/fpuIJC3OZzr7LPRtOJGvWssK4iXEQji0uqGKwWXc77YgnAeWWNrmRT8&#10;kYPs8DLbY6rtwEe6nXwlQgi7FBXU3neplK6syaBb2o44cD+2N+gD7CupexxCuGnlWxStpcGGQ0ON&#10;HX3UVF5Pv0bBNZeYx1HyJYfku5oGV6zsVCj1Oh/fdyA8jf4pfrg/dZi/WcH9mXCBP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QH9sIAAADcAAAADwAAAAAAAAAAAAAA&#10;AAChAgAAZHJzL2Rvd25yZXYueG1sUEsFBgAAAAAEAAQA+QAAAJADAAAAAA==&#10;" strokeweight=".20781mm"/>
                <v:line id="Line 176" o:spid="_x0000_s1067" style="position:absolute;visibility:visible;mso-wrap-style:square" from="7824,1118" to="7833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ibcEAAADcAAAADwAAAGRycy9kb3ducmV2LnhtbERPTYvCMBC9C/6HMII3TV3U1Woqy0Jh&#10;QRDUBa9DM7alzaQ0Wdv11xtB8DaP9znbXW9qcaPWlZYVzKYRCOLM6pJzBb/ndLIC4TyyxtoyKfgn&#10;B7tkONhirG3HR7qdfC5CCLsYFRTeN7GULivIoJvahjhwV9sa9AG2udQtdiHc1PIjipbSYMmhocCG&#10;vgvKqtOfUVClEtNZtD7Ibn3J753bz+19r9R41H9tQHjq/Vv8cv/oMP9zAc9nwgUy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KJtwQAAANwAAAAPAAAAAAAAAAAAAAAA&#10;AKECAABkcnMvZG93bnJldi54bWxQSwUGAAAAAAQABAD5AAAAjwMAAAAA&#10;" strokeweight=".20781mm"/>
                <v:shape id="AutoShape 175" o:spid="_x0000_s1068" style="position:absolute;left:1340;top:3590;width:195;height:1589;visibility:visible;mso-wrap-style:square;v-text-anchor:top" coordsize="195,1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MPcMA&#10;AADcAAAADwAAAGRycy9kb3ducmV2LnhtbERPTWvCQBC9F/wPyxS81U0L2hJdRbSCoGgTBa9Ddkyi&#10;2dmQXWP677tCwds83udMZp2pREuNKy0reB9EIIgzq0vOFRwPq7cvEM4ja6wsk4JfcjCb9l4mGGt7&#10;54Ta1OcihLCLUUHhfR1L6bKCDLqBrYkDd7aNQR9gk0vd4D2Em0p+RNFIGiw5NBRY06Kg7JrejIJh&#10;tplvTye3a/PL9w8l6X655bNS/dduPgbhqfNP8b97rcP8zxE8ng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JMPcMAAADcAAAADwAAAAAAAAAAAAAAAACYAgAAZHJzL2Rv&#10;d25yZXYueG1sUEsFBgAAAAAEAAQA9QAAAIgDAAAAAA==&#10;" path="m6095,-2492r34,98m6129,-2394r34,-98m6109,-3103r,188m6076,-3016r33,101m6109,-2915r34,-101m6129,-2621r,227e" filled="f" strokeweight=".1322mm">
                  <v:path arrowok="t" o:connecttype="custom" o:connectlocs="6095,1098;6129,1196;6129,1196;6163,1098;6109,487;6109,675;6076,574;6109,675;6109,675;6143,574;6129,969;6129,1196" o:connectangles="0,0,0,0,0,0,0,0,0,0,0,0"/>
                </v:shape>
                <v:shape id="AutoShape 174" o:spid="_x0000_s1069" style="position:absolute;left:7554;top:1062;width:186;height:64;visibility:visible;mso-wrap-style:square;v-text-anchor:top" coordsize="186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0BzcQA&#10;AADcAAAADwAAAGRycy9kb3ducmV2LnhtbERPS2sCMRC+F/wPYYReimZbRGU1ii0tiB7EB4K3YTNu&#10;1m4m202qW3+9KQje5uN7znja2FKcqfaFYwWv3QQEceZ0wbmC3farMwThA7LG0jEp+CMP00nraYyp&#10;dhde03kTchFD2KeowIRQpVL6zJBF33UVceSOrrYYIqxzqWu8xHBbyrck6UuLBccGgxV9GMq+N79W&#10;QXJa8OHnyu/X3mxp5P6zWb3sjVLP7WY2AhGoCQ/x3T3Xcf5gAP/PxAv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NAc3EAAAA3AAAAA8AAAAAAAAAAAAAAAAAmAIAAGRycy9k&#10;b3ducmV2LnhtbFBLBQYAAAAABAAEAPUAAACJAwAAAAA=&#10;" path="m37,29l35,25,33,22,32,21,29,18,24,16r-9,l13,16,5,18,3,19r,7l5,25,9,23r3,-1l21,22r3,1l28,27r1,2l29,34r,5l29,46r-1,3l26,52r-3,3l20,56r-7,l11,56,8,53,7,51r,-6l8,42r4,-2l16,39r13,l29,34r-16,l8,35,4,38,1,40,,44r,9l1,56r2,3l6,61r4,2l18,63r5,-2l26,60r2,-2l28,56r1,-1l29,62r8,l37,55r,-16l37,29m73,l62,,58,1,56,3,54,5,53,9r,8l46,17r,6l53,23r,39l59,62r,-39l72,23r,-6l59,17r,-7l60,9,61,7,62,6r2,l73,6,73,t27,17l85,17,85,5r-6,l79,17r-6,l73,23r6,l79,53r,4l83,61r5,1l100,62r,-7l90,55r-2,l86,53,85,51r,-28l100,23r,-6m148,31r-1,-5l143,22r-2,-3l141,32r,3l114,35r1,-3l116,28r3,-2l121,23r4,-1l132,22r3,1l137,26r3,2l141,32r,-13l140,18r-5,-2l122,16r-6,2l113,22r-5,5l107,33r,14l109,53r4,3l117,61r6,2l133,63r8,-2l147,59r,-3l147,53r-6,2l138,55r-2,1l125,56r-4,-1l119,53r-3,-3l114,46r,-5l148,41r,-6l148,31m185,16r-2,l182,16r-4,l172,18r-2,2l168,21r-1,3l167,17r-8,l159,62r8,l167,33r1,-4l170,27r2,-3l175,23r7,l183,23r1,l185,24r,-1l185,16e" fillcolor="black" stroked="f">
                  <v:path arrowok="t" o:connecttype="custom" o:connectlocs="33,1084;24,1078;5,1080;5,1087;21,1084;29,1091;29,1108;23,1117;11,1118;7,1107;16,1101;13,1096;1,1102;1,1118;10,1125;26,1122;29,1117;37,1117;73,1062;56,1065;53,1079;53,1085;59,1085;59,1079;61,1069;73,1068;85,1079;79,1079;79,1085;83,1123;100,1117;86,1115;100,1085;147,1088;141,1081;114,1097;119,1088;132,1084;140,1090;140,1080;116,1080;107,1095;113,1118;133,1125;147,1118;138,1117;121,1117;114,1108;148,1097;183,1078;172,1080;167,1086;159,1124;168,1091;175,1085;184,1085;185,1078" o:connectangles="0,0,0,0,0,0,0,0,0,0,0,0,0,0,0,0,0,0,0,0,0,0,0,0,0,0,0,0,0,0,0,0,0,0,0,0,0,0,0,0,0,0,0,0,0,0,0,0,0,0,0,0,0,0,0,0,0"/>
                </v:shape>
                <v:line id="Line 173" o:spid="_x0000_s1070" style="position:absolute;visibility:visible;mso-wrap-style:square" from="7773,1118" to="7782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N88MAAADcAAAADwAAAGRycy9kb3ducmV2LnhtbESPQYvCQAyF78L+hyHC3nSqLLpWR1mE&#10;woIgqAteQye2xU6mdGZt9debg+At4b2892W16V2tbtSGyrOByTgBRZx7W3Fh4O+Ujb5BhYhssfZM&#10;Bu4UYLP+GKwwtb7jA92OsVASwiFFA2WMTap1yEtyGMa+IRbt4luHUda20LbFTsJdradJMtMOK5aG&#10;EhvalpRfj//OwDXTmE2SxV53i3Px6MLuyz92xnwO+58lqEh9fJtf179W8OdCK8/IBHr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pDfPDAAAA3AAAAA8AAAAAAAAAAAAA&#10;AAAAoQIAAGRycy9kb3ducmV2LnhtbFBLBQYAAAAABAAEAPkAAACRAwAAAAA=&#10;" strokeweight=".20781mm"/>
                <v:line id="Line 172" o:spid="_x0000_s1071" style="position:absolute;visibility:visible;mso-wrap-style:square" from="7799,1118" to="7807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WoaMIAAADcAAAADwAAAGRycy9kb3ducmV2LnhtbERPTWvCQBC9C/6HZYTezMYitUmziggB&#10;QSgYhV6H7DQJZmdDdmvS/PpuQfA2j/c52W40rbhT7xrLClZRDIK4tLrhSsH1ki/fQTiPrLG1TAp+&#10;ycFuO59lmGo78Jnuha9ECGGXooLa+y6V0pU1GXSR7YgD9217gz7AvpK6xyGEm1a+xvGbNNhwaKix&#10;o0NN5a34MQpuucR8FSefcki+qmlwp7WdTkq9LMb9BwhPo3+KH+6jDvM3Cfw/E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WoaMIAAADcAAAADwAAAAAAAAAAAAAA&#10;AAChAgAAZHJzL2Rvd25yZXYueG1sUEsFBgAAAAAEAAQA+QAAAJADAAAAAA==&#10;" strokeweight=".20781mm"/>
                <v:line id="Line 171" o:spid="_x0000_s1072" style="position:absolute;visibility:visible;mso-wrap-style:square" from="7824,1118" to="7833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px0sQAAADcAAAADwAAAGRycy9kb3ducmV2LnhtbESPT4vCQAzF74LfYYjgzU6VRbTrKLJQ&#10;EIQF/8BeQye2xU6mdGZt109vDgveEt7Le79sdoNr1IO6UHs2ME9SUMSFtzWXBq6XfLYCFSKyxcYz&#10;GfijALvteLTBzPqeT/Q4x1JJCIcMDVQxtpnWoajIYUh8SyzazXcOo6xdqW2HvYS7Ri/SdKkd1iwN&#10;Fbb0VVFxP/86A/dcYz5P19+6X/+Uzz4cP/zzaMx0Muw/QUUa4tv8f32wgr8SfHlGJt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nHSxAAAANwAAAAPAAAAAAAAAAAA&#10;AAAAAKECAABkcnMvZG93bnJldi54bWxQSwUGAAAAAAQABAD5AAAAkgMAAAAA&#10;" strokeweight=".20781mm"/>
                <v:shape id="AutoShape 170" o:spid="_x0000_s1073" style="position:absolute;left:1384;top:4958;width:183;height:1409;visibility:visible;mso-wrap-style:square;v-text-anchor:top" coordsize="183,1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OVcQA&#10;AADcAAAADwAAAGRycy9kb3ducmV2LnhtbESPzWrDMBCE74G+g9hCb7HsHPLjRDGhtKEXB+L4ARZr&#10;/UOslbHU2H37KlDobZeZ+Xb2kM2mFw8aXWdZQRLFIIgrqztuFJS3z+UWhPPIGnvLpOCHHGTHl8UB&#10;U20nvtKj8I0IEHYpKmi9H1IpXdWSQRfZgThotR0N+rCOjdQjTgFuermK47U02HG40OJA7y1V9+Lb&#10;BErZSz5v8lWdF3L6mOJ8d3FeqbfX+bQH4Wn2/+a/9JcO9bcJPJ8JE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BTlXEAAAA3AAAAA8AAAAAAAAAAAAAAAAAmAIAAGRycy9k&#10;b3ducmV2LnhtbFBLBQYAAAAABAAEAPUAAACJAwAAAAA=&#10;" path="m6051,-3860r34,98m6085,-3762r34,-98m6099,-3466r,234m6065,-3332r34,100m6099,-3232r34,-100e" filled="f" strokeweight=".1322mm">
                  <v:path arrowok="t" o:connecttype="custom" o:connectlocs="6051,1098;6085,1196;6085,1196;6119,1098;6099,1492;6099,1726;6065,1626;6099,1726;6099,1726;6133,1626" o:connectangles="0,0,0,0,0,0,0,0,0,0"/>
                </v:shape>
                <v:shape id="Freeform 169" o:spid="_x0000_s1074" style="position:absolute;left:7392;top:406;width:105;height:102;visibility:visible;mso-wrap-style:square;v-text-anchor:top" coordsize="105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xhsIA&#10;AADcAAAADwAAAGRycy9kb3ducmV2LnhtbERPTWvCQBC9F/wPywje6kYpRdNsRIRQD15q9dDbkJ0m&#10;qdnZkN1k4793C4Xe5vE+J9tNphUj9a6xrGC1TEAQl1Y3XCm4fBbPGxDOI2tsLZOCOznY5bOnDFNt&#10;A3/QePaViCHsUlRQe9+lUrqyJoNuaTviyH3b3qCPsK+k7jHEcNPKdZK8SoMNx4YaOzrUVN7Og1Gw&#10;HV7CkU/Gh24M8mp/5HvxNSq1mE/7NxCeJv8v/nMfdZy/WcPvM/E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j3GGwgAAANwAAAAPAAAAAAAAAAAAAAAAAJgCAABkcnMvZG93&#10;bnJldi54bWxQSwUGAAAAAAQABAD1AAAAhwMAAAAA&#10;" path="m52,l32,4,15,15,4,31,,51,4,71,15,87,32,98r20,4l73,98,89,87,101,71r4,-20l101,31,89,15,73,4,52,xe" fillcolor="black" stroked="f">
                  <v:path arrowok="t" o:connecttype="custom" o:connectlocs="52,406;32,410;15,421;4,437;0,457;4,477;15,493;32,504;52,508;73,504;89,493;101,477;105,457;101,437;89,421;73,410;52,406" o:connectangles="0,0,0,0,0,0,0,0,0,0,0,0,0,0,0,0,0"/>
                </v:shape>
                <v:shape id="Freeform 168" o:spid="_x0000_s1075" style="position:absolute;left:7392;top:406;width:105;height:102;visibility:visible;mso-wrap-style:square;v-text-anchor:top" coordsize="105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wu78A&#10;AADcAAAADwAAAGRycy9kb3ducmV2LnhtbERPS4vCMBC+L+x/CLPgbU1XwUfXKIsgeLWK56EZ27LN&#10;pDSjbf31RhC8zcf3nNWmd7W6URsqzwZ+xgko4tzbigsDp+PuewEqCLLF2jMZGCjAZv35scLU+o4P&#10;dMukUDGEQ4oGSpEm1TrkJTkMY98QR+7iW4cSYVto22IXw12tJ0ky0w4rjg0lNrQtKf/Prs7AhCQ/&#10;DPtsd753w/yyXMo5O4kxo6/+7xeUUC9v8cu9t3H+YgrPZ+IFe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EHC7vwAAANwAAAAPAAAAAAAAAAAAAAAAAJgCAABkcnMvZG93bnJl&#10;di54bWxQSwUGAAAAAAQABAD1AAAAhAMAAAAA&#10;" path="m,51l4,31,15,15,32,4,52,,73,4,89,15r12,16l105,51r-4,20l89,87,73,98r-21,4l32,98,15,87,4,71,,51xe" filled="f" strokeweight=".15111mm">
                  <v:path arrowok="t" o:connecttype="custom" o:connectlocs="0,457;4,437;15,421;32,410;52,406;73,410;89,421;101,437;105,457;101,477;89,493;73,504;52,508;32,504;15,493;4,477;0,457" o:connectangles="0,0,0,0,0,0,0,0,0,0,0,0,0,0,0,0,0"/>
                </v:shape>
                <v:shape id="Picture 167" o:spid="_x0000_s1076" type="#_x0000_t75" style="position:absolute;left:7927;top:1802;width:171;height: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/RavBAAAA3AAAAA8AAABkcnMvZG93bnJldi54bWxET02LwjAQvQv+hzCCN00VWWvXKKKI69Ha&#10;g8ehmW2720xKk2r990ZY2Ns83uest72pxZ1aV1lWMJtGIIhzqysuFGTX4yQG4TyyxtoyKXiSg+1m&#10;OFhjou2DL3RPfSFCCLsEFZTeN4mULi/JoJvahjhw37Y16ANsC6lbfIRwU8t5FH1IgxWHhhIb2peU&#10;/6adUeAPt+WqW1XZkftu8RPL0znKTkqNR/3uE4Sn3v+L/9xfOsyPF/B+JlwgN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/RavBAAAA3AAAAA8AAAAAAAAAAAAAAAAAnwIA&#10;AGRycy9kb3ducmV2LnhtbFBLBQYAAAAABAAEAPcAAACNAwAAAAA=&#10;">
                  <v:imagedata r:id="rId86" o:title=""/>
                </v:shape>
                <v:shape id="Text Box 166" o:spid="_x0000_s1077" type="#_x0000_t202" style="position:absolute;left:7533;top:1543;width:47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<v:textbox inset="0,0,0,0">
                    <w:txbxContent>
                      <w:p w14:paraId="1CF87A17" w14:textId="77777777" w:rsidR="00E42A86" w:rsidRDefault="00E42A86">
                        <w:pPr>
                          <w:spacing w:line="99" w:lineRule="exact"/>
                          <w:ind w:right="-17"/>
                          <w:rPr>
                            <w:rFonts w:ascii="Calibri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DetectorOn</w:t>
                        </w:r>
                        <w:proofErr w:type="spellEnd"/>
                      </w:p>
                    </w:txbxContent>
                  </v:textbox>
                </v:shape>
                <v:shape id="Text Box 165" o:spid="_x0000_s1078" type="#_x0000_t202" style="position:absolute;left:7531;top:1874;width:8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14:paraId="0D2D927E" w14:textId="77777777" w:rsidR="00E42A86" w:rsidRDefault="00E42A86">
                        <w:pPr>
                          <w:spacing w:line="99" w:lineRule="exact"/>
                          <w:ind w:right="-20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f1</w:t>
                        </w:r>
                      </w:p>
                    </w:txbxContent>
                  </v:textbox>
                </v:shape>
                <v:shape id="Text Box 164" o:spid="_x0000_s1079" type="#_x0000_t202" style="position:absolute;left:7985;top:1850;width:56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14:paraId="135E737B" w14:textId="77777777" w:rsidR="00E42A86" w:rsidRDefault="00E42A86">
                        <w:pPr>
                          <w:spacing w:line="116" w:lineRule="exact"/>
                          <w:rPr>
                            <w:rFonts w:ascii="Calibri"/>
                            <w:sz w:val="11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FFFFF"/>
                            <w:w w:val="105"/>
                            <w:sz w:val="1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6F56B93F" wp14:editId="31EFB553">
                <wp:simplePos x="0" y="0"/>
                <wp:positionH relativeFrom="page">
                  <wp:posOffset>5408295</wp:posOffset>
                </wp:positionH>
                <wp:positionV relativeFrom="paragraph">
                  <wp:posOffset>304800</wp:posOffset>
                </wp:positionV>
                <wp:extent cx="695325" cy="808990"/>
                <wp:effectExtent l="7620" t="10160" r="11430" b="9525"/>
                <wp:wrapNone/>
                <wp:docPr id="13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808990"/>
                          <a:chOff x="8517" y="480"/>
                          <a:chExt cx="1095" cy="1274"/>
                        </a:xfrm>
                      </wpg:grpSpPr>
                      <pic:pic xmlns:pic="http://schemas.openxmlformats.org/drawingml/2006/picture">
                        <pic:nvPicPr>
                          <pic:cNvPr id="14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8" y="523"/>
                            <a:ext cx="54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8535" y="604"/>
                            <a:ext cx="1061" cy="0"/>
                          </a:xfrm>
                          <a:prstGeom prst="line">
                            <a:avLst/>
                          </a:prstGeom>
                          <a:noFill/>
                          <a:ln w="4760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9071" y="782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367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59"/>
                        <wps:cNvSpPr>
                          <a:spLocks/>
                        </wps:cNvSpPr>
                        <wps:spPr bwMode="auto">
                          <a:xfrm>
                            <a:off x="9094" y="751"/>
                            <a:ext cx="162" cy="62"/>
                          </a:xfrm>
                          <a:custGeom>
                            <a:avLst/>
                            <a:gdLst>
                              <a:gd name="T0" fmla="+- 0 9127 9094"/>
                              <a:gd name="T1" fmla="*/ T0 w 162"/>
                              <a:gd name="T2" fmla="+- 0 773 751"/>
                              <a:gd name="T3" fmla="*/ 773 h 62"/>
                              <a:gd name="T4" fmla="+- 0 9120 9094"/>
                              <a:gd name="T5" fmla="*/ T4 w 162"/>
                              <a:gd name="T6" fmla="+- 0 766 751"/>
                              <a:gd name="T7" fmla="*/ 766 h 62"/>
                              <a:gd name="T8" fmla="+- 0 9107 9094"/>
                              <a:gd name="T9" fmla="*/ T8 w 162"/>
                              <a:gd name="T10" fmla="+- 0 768 751"/>
                              <a:gd name="T11" fmla="*/ 768 h 62"/>
                              <a:gd name="T12" fmla="+- 0 9101 9094"/>
                              <a:gd name="T13" fmla="*/ T12 w 162"/>
                              <a:gd name="T14" fmla="+- 0 774 751"/>
                              <a:gd name="T15" fmla="*/ 774 h 62"/>
                              <a:gd name="T16" fmla="+- 0 9094 9094"/>
                              <a:gd name="T17" fmla="*/ T16 w 162"/>
                              <a:gd name="T18" fmla="+- 0 811 751"/>
                              <a:gd name="T19" fmla="*/ 811 h 62"/>
                              <a:gd name="T20" fmla="+- 0 9102 9094"/>
                              <a:gd name="T21" fmla="*/ T20 w 162"/>
                              <a:gd name="T22" fmla="+- 0 779 751"/>
                              <a:gd name="T23" fmla="*/ 779 h 62"/>
                              <a:gd name="T24" fmla="+- 0 9109 9094"/>
                              <a:gd name="T25" fmla="*/ T24 w 162"/>
                              <a:gd name="T26" fmla="+- 0 773 751"/>
                              <a:gd name="T27" fmla="*/ 773 h 62"/>
                              <a:gd name="T28" fmla="+- 0 9120 9094"/>
                              <a:gd name="T29" fmla="*/ T28 w 162"/>
                              <a:gd name="T30" fmla="+- 0 776 751"/>
                              <a:gd name="T31" fmla="*/ 776 h 62"/>
                              <a:gd name="T32" fmla="+- 0 9123 9094"/>
                              <a:gd name="T33" fmla="*/ T32 w 162"/>
                              <a:gd name="T34" fmla="+- 0 811 751"/>
                              <a:gd name="T35" fmla="*/ 811 h 62"/>
                              <a:gd name="T36" fmla="+- 0 9152 9094"/>
                              <a:gd name="T37" fmla="*/ T36 w 162"/>
                              <a:gd name="T38" fmla="+- 0 768 751"/>
                              <a:gd name="T39" fmla="*/ 768 h 62"/>
                              <a:gd name="T40" fmla="+- 0 9152 9094"/>
                              <a:gd name="T41" fmla="*/ T40 w 162"/>
                              <a:gd name="T42" fmla="+- 0 811 751"/>
                              <a:gd name="T43" fmla="*/ 811 h 62"/>
                              <a:gd name="T44" fmla="+- 0 9145 9094"/>
                              <a:gd name="T45" fmla="*/ T44 w 162"/>
                              <a:gd name="T46" fmla="+- 0 751 751"/>
                              <a:gd name="T47" fmla="*/ 751 h 62"/>
                              <a:gd name="T48" fmla="+- 0 9152 9094"/>
                              <a:gd name="T49" fmla="*/ T48 w 162"/>
                              <a:gd name="T50" fmla="+- 0 751 751"/>
                              <a:gd name="T51" fmla="*/ 751 h 62"/>
                              <a:gd name="T52" fmla="+- 0 9174 9094"/>
                              <a:gd name="T53" fmla="*/ T52 w 162"/>
                              <a:gd name="T54" fmla="+- 0 754 751"/>
                              <a:gd name="T55" fmla="*/ 754 h 62"/>
                              <a:gd name="T56" fmla="+- 0 9161 9094"/>
                              <a:gd name="T57" fmla="*/ T56 w 162"/>
                              <a:gd name="T58" fmla="+- 0 767 751"/>
                              <a:gd name="T59" fmla="*/ 767 h 62"/>
                              <a:gd name="T60" fmla="+- 0 9166 9094"/>
                              <a:gd name="T61" fmla="*/ T60 w 162"/>
                              <a:gd name="T62" fmla="+- 0 802 751"/>
                              <a:gd name="T63" fmla="*/ 802 h 62"/>
                              <a:gd name="T64" fmla="+- 0 9175 9094"/>
                              <a:gd name="T65" fmla="*/ T64 w 162"/>
                              <a:gd name="T66" fmla="+- 0 811 751"/>
                              <a:gd name="T67" fmla="*/ 811 h 62"/>
                              <a:gd name="T68" fmla="+- 0 9178 9094"/>
                              <a:gd name="T69" fmla="*/ T68 w 162"/>
                              <a:gd name="T70" fmla="+- 0 805 751"/>
                              <a:gd name="T71" fmla="*/ 805 h 62"/>
                              <a:gd name="T72" fmla="+- 0 9174 9094"/>
                              <a:gd name="T73" fmla="*/ T72 w 162"/>
                              <a:gd name="T74" fmla="+- 0 802 751"/>
                              <a:gd name="T75" fmla="*/ 802 h 62"/>
                              <a:gd name="T76" fmla="+- 0 9189 9094"/>
                              <a:gd name="T77" fmla="*/ T76 w 162"/>
                              <a:gd name="T78" fmla="+- 0 773 751"/>
                              <a:gd name="T79" fmla="*/ 773 h 62"/>
                              <a:gd name="T80" fmla="+- 0 9198 9094"/>
                              <a:gd name="T81" fmla="*/ T80 w 162"/>
                              <a:gd name="T82" fmla="+- 0 768 751"/>
                              <a:gd name="T83" fmla="*/ 768 h 62"/>
                              <a:gd name="T84" fmla="+- 0 9206 9094"/>
                              <a:gd name="T85" fmla="*/ T84 w 162"/>
                              <a:gd name="T86" fmla="+- 0 768 751"/>
                              <a:gd name="T87" fmla="*/ 768 h 62"/>
                              <a:gd name="T88" fmla="+- 0 9198 9094"/>
                              <a:gd name="T89" fmla="*/ T88 w 162"/>
                              <a:gd name="T90" fmla="+- 0 760 751"/>
                              <a:gd name="T91" fmla="*/ 760 h 62"/>
                              <a:gd name="T92" fmla="+- 0 9255 9094"/>
                              <a:gd name="T93" fmla="*/ T92 w 162"/>
                              <a:gd name="T94" fmla="+- 0 779 751"/>
                              <a:gd name="T95" fmla="*/ 779 h 62"/>
                              <a:gd name="T96" fmla="+- 0 9247 9094"/>
                              <a:gd name="T97" fmla="*/ T96 w 162"/>
                              <a:gd name="T98" fmla="+- 0 768 751"/>
                              <a:gd name="T99" fmla="*/ 768 h 62"/>
                              <a:gd name="T100" fmla="+- 0 9231 9094"/>
                              <a:gd name="T101" fmla="*/ T100 w 162"/>
                              <a:gd name="T102" fmla="+- 0 767 751"/>
                              <a:gd name="T103" fmla="*/ 767 h 62"/>
                              <a:gd name="T104" fmla="+- 0 9224 9094"/>
                              <a:gd name="T105" fmla="*/ T104 w 162"/>
                              <a:gd name="T106" fmla="+- 0 768 751"/>
                              <a:gd name="T107" fmla="*/ 768 h 62"/>
                              <a:gd name="T108" fmla="+- 0 9223 9094"/>
                              <a:gd name="T109" fmla="*/ T108 w 162"/>
                              <a:gd name="T110" fmla="+- 0 775 751"/>
                              <a:gd name="T111" fmla="*/ 775 h 62"/>
                              <a:gd name="T112" fmla="+- 0 9230 9094"/>
                              <a:gd name="T113" fmla="*/ T112 w 162"/>
                              <a:gd name="T114" fmla="+- 0 773 751"/>
                              <a:gd name="T115" fmla="*/ 773 h 62"/>
                              <a:gd name="T116" fmla="+- 0 9244 9094"/>
                              <a:gd name="T117" fmla="*/ T116 w 162"/>
                              <a:gd name="T118" fmla="+- 0 775 751"/>
                              <a:gd name="T119" fmla="*/ 775 h 62"/>
                              <a:gd name="T120" fmla="+- 0 9248 9094"/>
                              <a:gd name="T121" fmla="*/ T120 w 162"/>
                              <a:gd name="T122" fmla="+- 0 784 751"/>
                              <a:gd name="T123" fmla="*/ 784 h 62"/>
                              <a:gd name="T124" fmla="+- 0 9247 9094"/>
                              <a:gd name="T125" fmla="*/ T124 w 162"/>
                              <a:gd name="T126" fmla="+- 0 799 751"/>
                              <a:gd name="T127" fmla="*/ 799 h 62"/>
                              <a:gd name="T128" fmla="+- 0 9238 9094"/>
                              <a:gd name="T129" fmla="*/ T128 w 162"/>
                              <a:gd name="T130" fmla="+- 0 806 751"/>
                              <a:gd name="T131" fmla="*/ 806 h 62"/>
                              <a:gd name="T132" fmla="+- 0 9228 9094"/>
                              <a:gd name="T133" fmla="*/ T132 w 162"/>
                              <a:gd name="T134" fmla="+- 0 804 751"/>
                              <a:gd name="T135" fmla="*/ 804 h 62"/>
                              <a:gd name="T136" fmla="+- 0 9225 9094"/>
                              <a:gd name="T137" fmla="*/ T136 w 162"/>
                              <a:gd name="T138" fmla="+- 0 795 751"/>
                              <a:gd name="T139" fmla="*/ 795 h 62"/>
                              <a:gd name="T140" fmla="+- 0 9231 9094"/>
                              <a:gd name="T141" fmla="*/ T140 w 162"/>
                              <a:gd name="T142" fmla="+- 0 790 751"/>
                              <a:gd name="T143" fmla="*/ 790 h 62"/>
                              <a:gd name="T144" fmla="+- 0 9248 9094"/>
                              <a:gd name="T145" fmla="*/ T144 w 162"/>
                              <a:gd name="T146" fmla="+- 0 784 751"/>
                              <a:gd name="T147" fmla="*/ 784 h 62"/>
                              <a:gd name="T148" fmla="+- 0 9223 9094"/>
                              <a:gd name="T149" fmla="*/ T148 w 162"/>
                              <a:gd name="T150" fmla="+- 0 787 751"/>
                              <a:gd name="T151" fmla="*/ 787 h 62"/>
                              <a:gd name="T152" fmla="+- 0 9218 9094"/>
                              <a:gd name="T153" fmla="*/ T152 w 162"/>
                              <a:gd name="T154" fmla="+- 0 803 751"/>
                              <a:gd name="T155" fmla="*/ 803 h 62"/>
                              <a:gd name="T156" fmla="+- 0 9224 9094"/>
                              <a:gd name="T157" fmla="*/ T156 w 162"/>
                              <a:gd name="T158" fmla="+- 0 811 751"/>
                              <a:gd name="T159" fmla="*/ 811 h 62"/>
                              <a:gd name="T160" fmla="+- 0 9239 9094"/>
                              <a:gd name="T161" fmla="*/ T160 w 162"/>
                              <a:gd name="T162" fmla="+- 0 811 751"/>
                              <a:gd name="T163" fmla="*/ 811 h 62"/>
                              <a:gd name="T164" fmla="+- 0 9247 9094"/>
                              <a:gd name="T165" fmla="*/ T164 w 162"/>
                              <a:gd name="T166" fmla="+- 0 807 751"/>
                              <a:gd name="T167" fmla="*/ 807 h 62"/>
                              <a:gd name="T168" fmla="+- 0 9248 9094"/>
                              <a:gd name="T169" fmla="*/ T168 w 162"/>
                              <a:gd name="T170" fmla="+- 0 811 751"/>
                              <a:gd name="T171" fmla="*/ 811 h 62"/>
                              <a:gd name="T172" fmla="+- 0 9255 9094"/>
                              <a:gd name="T173" fmla="*/ T172 w 162"/>
                              <a:gd name="T174" fmla="+- 0 789 751"/>
                              <a:gd name="T175" fmla="*/ 78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62" h="62">
                                <a:moveTo>
                                  <a:pt x="36" y="28"/>
                                </a:moveTo>
                                <a:lnTo>
                                  <a:pt x="34" y="23"/>
                                </a:lnTo>
                                <a:lnTo>
                                  <a:pt x="33" y="22"/>
                                </a:lnTo>
                                <a:lnTo>
                                  <a:pt x="32" y="20"/>
                                </a:lnTo>
                                <a:lnTo>
                                  <a:pt x="30" y="17"/>
                                </a:lnTo>
                                <a:lnTo>
                                  <a:pt x="26" y="15"/>
                                </a:lnTo>
                                <a:lnTo>
                                  <a:pt x="17" y="15"/>
                                </a:lnTo>
                                <a:lnTo>
                                  <a:pt x="15" y="16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9" y="20"/>
                                </a:lnTo>
                                <a:lnTo>
                                  <a:pt x="7" y="23"/>
                                </a:lnTo>
                                <a:lnTo>
                                  <a:pt x="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60"/>
                                </a:lnTo>
                                <a:lnTo>
                                  <a:pt x="7" y="60"/>
                                </a:lnTo>
                                <a:lnTo>
                                  <a:pt x="7" y="31"/>
                                </a:lnTo>
                                <a:lnTo>
                                  <a:pt x="8" y="28"/>
                                </a:lnTo>
                                <a:lnTo>
                                  <a:pt x="10" y="25"/>
                                </a:lnTo>
                                <a:lnTo>
                                  <a:pt x="12" y="23"/>
                                </a:lnTo>
                                <a:lnTo>
                                  <a:pt x="15" y="22"/>
                                </a:lnTo>
                                <a:lnTo>
                                  <a:pt x="22" y="22"/>
                                </a:lnTo>
                                <a:lnTo>
                                  <a:pt x="25" y="23"/>
                                </a:lnTo>
                                <a:lnTo>
                                  <a:pt x="26" y="25"/>
                                </a:lnTo>
                                <a:lnTo>
                                  <a:pt x="28" y="27"/>
                                </a:lnTo>
                                <a:lnTo>
                                  <a:pt x="29" y="30"/>
                                </a:lnTo>
                                <a:lnTo>
                                  <a:pt x="29" y="60"/>
                                </a:lnTo>
                                <a:lnTo>
                                  <a:pt x="36" y="60"/>
                                </a:lnTo>
                                <a:lnTo>
                                  <a:pt x="36" y="28"/>
                                </a:lnTo>
                                <a:moveTo>
                                  <a:pt x="58" y="17"/>
                                </a:moveTo>
                                <a:lnTo>
                                  <a:pt x="51" y="17"/>
                                </a:lnTo>
                                <a:lnTo>
                                  <a:pt x="51" y="60"/>
                                </a:lnTo>
                                <a:lnTo>
                                  <a:pt x="58" y="60"/>
                                </a:lnTo>
                                <a:lnTo>
                                  <a:pt x="58" y="17"/>
                                </a:lnTo>
                                <a:moveTo>
                                  <a:pt x="58" y="0"/>
                                </a:moveTo>
                                <a:lnTo>
                                  <a:pt x="51" y="0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8" y="0"/>
                                </a:lnTo>
                                <a:moveTo>
                                  <a:pt x="95" y="16"/>
                                </a:moveTo>
                                <a:lnTo>
                                  <a:pt x="80" y="16"/>
                                </a:lnTo>
                                <a:lnTo>
                                  <a:pt x="80" y="3"/>
                                </a:lnTo>
                                <a:lnTo>
                                  <a:pt x="72" y="3"/>
                                </a:lnTo>
                                <a:lnTo>
                                  <a:pt x="72" y="16"/>
                                </a:lnTo>
                                <a:lnTo>
                                  <a:pt x="67" y="16"/>
                                </a:lnTo>
                                <a:lnTo>
                                  <a:pt x="67" y="22"/>
                                </a:lnTo>
                                <a:lnTo>
                                  <a:pt x="72" y="22"/>
                                </a:lnTo>
                                <a:lnTo>
                                  <a:pt x="72" y="51"/>
                                </a:lnTo>
                                <a:lnTo>
                                  <a:pt x="73" y="55"/>
                                </a:lnTo>
                                <a:lnTo>
                                  <a:pt x="78" y="59"/>
                                </a:lnTo>
                                <a:lnTo>
                                  <a:pt x="81" y="60"/>
                                </a:lnTo>
                                <a:lnTo>
                                  <a:pt x="95" y="60"/>
                                </a:lnTo>
                                <a:lnTo>
                                  <a:pt x="95" y="54"/>
                                </a:lnTo>
                                <a:lnTo>
                                  <a:pt x="84" y="54"/>
                                </a:lnTo>
                                <a:lnTo>
                                  <a:pt x="82" y="53"/>
                                </a:lnTo>
                                <a:lnTo>
                                  <a:pt x="81" y="52"/>
                                </a:lnTo>
                                <a:lnTo>
                                  <a:pt x="80" y="51"/>
                                </a:lnTo>
                                <a:lnTo>
                                  <a:pt x="80" y="49"/>
                                </a:lnTo>
                                <a:lnTo>
                                  <a:pt x="80" y="22"/>
                                </a:lnTo>
                                <a:lnTo>
                                  <a:pt x="95" y="22"/>
                                </a:lnTo>
                                <a:lnTo>
                                  <a:pt x="95" y="16"/>
                                </a:lnTo>
                                <a:moveTo>
                                  <a:pt x="112" y="17"/>
                                </a:moveTo>
                                <a:lnTo>
                                  <a:pt x="104" y="17"/>
                                </a:lnTo>
                                <a:lnTo>
                                  <a:pt x="104" y="60"/>
                                </a:lnTo>
                                <a:lnTo>
                                  <a:pt x="112" y="60"/>
                                </a:lnTo>
                                <a:lnTo>
                                  <a:pt x="112" y="17"/>
                                </a:lnTo>
                                <a:moveTo>
                                  <a:pt x="112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9"/>
                                </a:lnTo>
                                <a:lnTo>
                                  <a:pt x="112" y="9"/>
                                </a:lnTo>
                                <a:lnTo>
                                  <a:pt x="112" y="0"/>
                                </a:lnTo>
                                <a:moveTo>
                                  <a:pt x="161" y="28"/>
                                </a:moveTo>
                                <a:lnTo>
                                  <a:pt x="160" y="24"/>
                                </a:lnTo>
                                <a:lnTo>
                                  <a:pt x="157" y="22"/>
                                </a:lnTo>
                                <a:lnTo>
                                  <a:pt x="153" y="17"/>
                                </a:lnTo>
                                <a:lnTo>
                                  <a:pt x="149" y="15"/>
                                </a:lnTo>
                                <a:lnTo>
                                  <a:pt x="140" y="15"/>
                                </a:lnTo>
                                <a:lnTo>
                                  <a:pt x="137" y="16"/>
                                </a:lnTo>
                                <a:lnTo>
                                  <a:pt x="135" y="16"/>
                                </a:lnTo>
                                <a:lnTo>
                                  <a:pt x="132" y="17"/>
                                </a:lnTo>
                                <a:lnTo>
                                  <a:pt x="130" y="17"/>
                                </a:lnTo>
                                <a:lnTo>
                                  <a:pt x="127" y="18"/>
                                </a:lnTo>
                                <a:lnTo>
                                  <a:pt x="127" y="25"/>
                                </a:lnTo>
                                <a:lnTo>
                                  <a:pt x="129" y="24"/>
                                </a:lnTo>
                                <a:lnTo>
                                  <a:pt x="131" y="23"/>
                                </a:lnTo>
                                <a:lnTo>
                                  <a:pt x="134" y="23"/>
                                </a:lnTo>
                                <a:lnTo>
                                  <a:pt x="136" y="22"/>
                                </a:lnTo>
                                <a:lnTo>
                                  <a:pt x="145" y="22"/>
                                </a:lnTo>
                                <a:lnTo>
                                  <a:pt x="148" y="23"/>
                                </a:lnTo>
                                <a:lnTo>
                                  <a:pt x="150" y="24"/>
                                </a:lnTo>
                                <a:lnTo>
                                  <a:pt x="153" y="26"/>
                                </a:lnTo>
                                <a:lnTo>
                                  <a:pt x="154" y="28"/>
                                </a:lnTo>
                                <a:lnTo>
                                  <a:pt x="154" y="33"/>
                                </a:lnTo>
                                <a:lnTo>
                                  <a:pt x="154" y="38"/>
                                </a:lnTo>
                                <a:lnTo>
                                  <a:pt x="154" y="44"/>
                                </a:lnTo>
                                <a:lnTo>
                                  <a:pt x="153" y="48"/>
                                </a:lnTo>
                                <a:lnTo>
                                  <a:pt x="150" y="51"/>
                                </a:lnTo>
                                <a:lnTo>
                                  <a:pt x="148" y="54"/>
                                </a:lnTo>
                                <a:lnTo>
                                  <a:pt x="144" y="55"/>
                                </a:lnTo>
                                <a:lnTo>
                                  <a:pt x="137" y="55"/>
                                </a:lnTo>
                                <a:lnTo>
                                  <a:pt x="135" y="54"/>
                                </a:lnTo>
                                <a:lnTo>
                                  <a:pt x="134" y="53"/>
                                </a:lnTo>
                                <a:lnTo>
                                  <a:pt x="132" y="51"/>
                                </a:lnTo>
                                <a:lnTo>
                                  <a:pt x="131" y="50"/>
                                </a:lnTo>
                                <a:lnTo>
                                  <a:pt x="131" y="44"/>
                                </a:lnTo>
                                <a:lnTo>
                                  <a:pt x="132" y="41"/>
                                </a:lnTo>
                                <a:lnTo>
                                  <a:pt x="135" y="40"/>
                                </a:lnTo>
                                <a:lnTo>
                                  <a:pt x="137" y="39"/>
                                </a:lnTo>
                                <a:lnTo>
                                  <a:pt x="141" y="38"/>
                                </a:lnTo>
                                <a:lnTo>
                                  <a:pt x="154" y="38"/>
                                </a:lnTo>
                                <a:lnTo>
                                  <a:pt x="154" y="33"/>
                                </a:lnTo>
                                <a:lnTo>
                                  <a:pt x="137" y="33"/>
                                </a:lnTo>
                                <a:lnTo>
                                  <a:pt x="132" y="34"/>
                                </a:lnTo>
                                <a:lnTo>
                                  <a:pt x="129" y="36"/>
                                </a:lnTo>
                                <a:lnTo>
                                  <a:pt x="125" y="39"/>
                                </a:lnTo>
                                <a:lnTo>
                                  <a:pt x="124" y="42"/>
                                </a:lnTo>
                                <a:lnTo>
                                  <a:pt x="124" y="52"/>
                                </a:lnTo>
                                <a:lnTo>
                                  <a:pt x="125" y="55"/>
                                </a:lnTo>
                                <a:lnTo>
                                  <a:pt x="128" y="58"/>
                                </a:lnTo>
                                <a:lnTo>
                                  <a:pt x="130" y="60"/>
                                </a:lnTo>
                                <a:lnTo>
                                  <a:pt x="134" y="61"/>
                                </a:lnTo>
                                <a:lnTo>
                                  <a:pt x="142" y="61"/>
                                </a:lnTo>
                                <a:lnTo>
                                  <a:pt x="145" y="60"/>
                                </a:lnTo>
                                <a:lnTo>
                                  <a:pt x="148" y="59"/>
                                </a:lnTo>
                                <a:lnTo>
                                  <a:pt x="150" y="58"/>
                                </a:lnTo>
                                <a:lnTo>
                                  <a:pt x="153" y="56"/>
                                </a:lnTo>
                                <a:lnTo>
                                  <a:pt x="153" y="55"/>
                                </a:lnTo>
                                <a:lnTo>
                                  <a:pt x="154" y="53"/>
                                </a:lnTo>
                                <a:lnTo>
                                  <a:pt x="154" y="60"/>
                                </a:lnTo>
                                <a:lnTo>
                                  <a:pt x="161" y="60"/>
                                </a:lnTo>
                                <a:lnTo>
                                  <a:pt x="161" y="53"/>
                                </a:lnTo>
                                <a:lnTo>
                                  <a:pt x="161" y="38"/>
                                </a:lnTo>
                                <a:lnTo>
                                  <a:pt x="161" y="2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9270" y="781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38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57"/>
                        <wps:cNvSpPr>
                          <a:spLocks/>
                        </wps:cNvSpPr>
                        <wps:spPr bwMode="auto">
                          <a:xfrm>
                            <a:off x="9294" y="753"/>
                            <a:ext cx="35" cy="58"/>
                          </a:xfrm>
                          <a:custGeom>
                            <a:avLst/>
                            <a:gdLst>
                              <a:gd name="T0" fmla="+- 0 9328 9294"/>
                              <a:gd name="T1" fmla="*/ T0 w 35"/>
                              <a:gd name="T2" fmla="+- 0 804 753"/>
                              <a:gd name="T3" fmla="*/ 804 h 58"/>
                              <a:gd name="T4" fmla="+- 0 9295 9294"/>
                              <a:gd name="T5" fmla="*/ T4 w 35"/>
                              <a:gd name="T6" fmla="+- 0 804 753"/>
                              <a:gd name="T7" fmla="*/ 804 h 58"/>
                              <a:gd name="T8" fmla="+- 0 9295 9294"/>
                              <a:gd name="T9" fmla="*/ T8 w 35"/>
                              <a:gd name="T10" fmla="+- 0 811 753"/>
                              <a:gd name="T11" fmla="*/ 811 h 58"/>
                              <a:gd name="T12" fmla="+- 0 9328 9294"/>
                              <a:gd name="T13" fmla="*/ T12 w 35"/>
                              <a:gd name="T14" fmla="+- 0 811 753"/>
                              <a:gd name="T15" fmla="*/ 811 h 58"/>
                              <a:gd name="T16" fmla="+- 0 9328 9294"/>
                              <a:gd name="T17" fmla="*/ T16 w 35"/>
                              <a:gd name="T18" fmla="+- 0 804 753"/>
                              <a:gd name="T19" fmla="*/ 804 h 58"/>
                              <a:gd name="T20" fmla="+- 0 9315 9294"/>
                              <a:gd name="T21" fmla="*/ T20 w 35"/>
                              <a:gd name="T22" fmla="+- 0 761 753"/>
                              <a:gd name="T23" fmla="*/ 761 h 58"/>
                              <a:gd name="T24" fmla="+- 0 9308 9294"/>
                              <a:gd name="T25" fmla="*/ T24 w 35"/>
                              <a:gd name="T26" fmla="+- 0 761 753"/>
                              <a:gd name="T27" fmla="*/ 761 h 58"/>
                              <a:gd name="T28" fmla="+- 0 9308 9294"/>
                              <a:gd name="T29" fmla="*/ T28 w 35"/>
                              <a:gd name="T30" fmla="+- 0 804 753"/>
                              <a:gd name="T31" fmla="*/ 804 h 58"/>
                              <a:gd name="T32" fmla="+- 0 9315 9294"/>
                              <a:gd name="T33" fmla="*/ T32 w 35"/>
                              <a:gd name="T34" fmla="+- 0 804 753"/>
                              <a:gd name="T35" fmla="*/ 804 h 58"/>
                              <a:gd name="T36" fmla="+- 0 9315 9294"/>
                              <a:gd name="T37" fmla="*/ T36 w 35"/>
                              <a:gd name="T38" fmla="+- 0 761 753"/>
                              <a:gd name="T39" fmla="*/ 761 h 58"/>
                              <a:gd name="T40" fmla="+- 0 9315 9294"/>
                              <a:gd name="T41" fmla="*/ T40 w 35"/>
                              <a:gd name="T42" fmla="+- 0 753 753"/>
                              <a:gd name="T43" fmla="*/ 753 h 58"/>
                              <a:gd name="T44" fmla="+- 0 9308 9294"/>
                              <a:gd name="T45" fmla="*/ T44 w 35"/>
                              <a:gd name="T46" fmla="+- 0 753 753"/>
                              <a:gd name="T47" fmla="*/ 753 h 58"/>
                              <a:gd name="T48" fmla="+- 0 9294 9294"/>
                              <a:gd name="T49" fmla="*/ T48 w 35"/>
                              <a:gd name="T50" fmla="+- 0 756 753"/>
                              <a:gd name="T51" fmla="*/ 756 h 58"/>
                              <a:gd name="T52" fmla="+- 0 9294 9294"/>
                              <a:gd name="T53" fmla="*/ T52 w 35"/>
                              <a:gd name="T54" fmla="+- 0 763 753"/>
                              <a:gd name="T55" fmla="*/ 763 h 58"/>
                              <a:gd name="T56" fmla="+- 0 9308 9294"/>
                              <a:gd name="T57" fmla="*/ T56 w 35"/>
                              <a:gd name="T58" fmla="+- 0 761 753"/>
                              <a:gd name="T59" fmla="*/ 761 h 58"/>
                              <a:gd name="T60" fmla="+- 0 9315 9294"/>
                              <a:gd name="T61" fmla="*/ T60 w 35"/>
                              <a:gd name="T62" fmla="+- 0 761 753"/>
                              <a:gd name="T63" fmla="*/ 761 h 58"/>
                              <a:gd name="T64" fmla="+- 0 9315 9294"/>
                              <a:gd name="T65" fmla="*/ T64 w 35"/>
                              <a:gd name="T66" fmla="+- 0 753 753"/>
                              <a:gd name="T67" fmla="*/ 7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5" h="58">
                                <a:moveTo>
                                  <a:pt x="34" y="51"/>
                                </a:moveTo>
                                <a:lnTo>
                                  <a:pt x="1" y="51"/>
                                </a:lnTo>
                                <a:lnTo>
                                  <a:pt x="1" y="58"/>
                                </a:lnTo>
                                <a:lnTo>
                                  <a:pt x="34" y="58"/>
                                </a:lnTo>
                                <a:lnTo>
                                  <a:pt x="34" y="51"/>
                                </a:lnTo>
                                <a:close/>
                                <a:moveTo>
                                  <a:pt x="2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51"/>
                                </a:lnTo>
                                <a:lnTo>
                                  <a:pt x="21" y="51"/>
                                </a:lnTo>
                                <a:lnTo>
                                  <a:pt x="21" y="8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14" y="8"/>
                                </a:lnTo>
                                <a:lnTo>
                                  <a:pt x="21" y="8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4" y="995"/>
                            <a:ext cx="89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8" y="1551"/>
                            <a:ext cx="125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Freeform 154"/>
                        <wps:cNvSpPr>
                          <a:spLocks/>
                        </wps:cNvSpPr>
                        <wps:spPr bwMode="auto">
                          <a:xfrm>
                            <a:off x="8521" y="484"/>
                            <a:ext cx="1087" cy="1266"/>
                          </a:xfrm>
                          <a:custGeom>
                            <a:avLst/>
                            <a:gdLst>
                              <a:gd name="T0" fmla="+- 0 8583 8521"/>
                              <a:gd name="T1" fmla="*/ T0 w 1087"/>
                              <a:gd name="T2" fmla="+- 0 484 484"/>
                              <a:gd name="T3" fmla="*/ 484 h 1266"/>
                              <a:gd name="T4" fmla="+- 0 9547 8521"/>
                              <a:gd name="T5" fmla="*/ T4 w 1087"/>
                              <a:gd name="T6" fmla="+- 0 484 484"/>
                              <a:gd name="T7" fmla="*/ 484 h 1266"/>
                              <a:gd name="T8" fmla="+- 0 9571 8521"/>
                              <a:gd name="T9" fmla="*/ T8 w 1087"/>
                              <a:gd name="T10" fmla="+- 0 489 484"/>
                              <a:gd name="T11" fmla="*/ 489 h 1266"/>
                              <a:gd name="T12" fmla="+- 0 9590 8521"/>
                              <a:gd name="T13" fmla="*/ T12 w 1087"/>
                              <a:gd name="T14" fmla="+- 0 504 484"/>
                              <a:gd name="T15" fmla="*/ 504 h 1266"/>
                              <a:gd name="T16" fmla="+- 0 9603 8521"/>
                              <a:gd name="T17" fmla="*/ T16 w 1087"/>
                              <a:gd name="T18" fmla="+- 0 525 484"/>
                              <a:gd name="T19" fmla="*/ 525 h 1266"/>
                              <a:gd name="T20" fmla="+- 0 9608 8521"/>
                              <a:gd name="T21" fmla="*/ T20 w 1087"/>
                              <a:gd name="T22" fmla="+- 0 551 484"/>
                              <a:gd name="T23" fmla="*/ 551 h 1266"/>
                              <a:gd name="T24" fmla="+- 0 9608 8521"/>
                              <a:gd name="T25" fmla="*/ T24 w 1087"/>
                              <a:gd name="T26" fmla="+- 0 1683 484"/>
                              <a:gd name="T27" fmla="*/ 1683 h 1266"/>
                              <a:gd name="T28" fmla="+- 0 9603 8521"/>
                              <a:gd name="T29" fmla="*/ T28 w 1087"/>
                              <a:gd name="T30" fmla="+- 0 1709 484"/>
                              <a:gd name="T31" fmla="*/ 1709 h 1266"/>
                              <a:gd name="T32" fmla="+- 0 9590 8521"/>
                              <a:gd name="T33" fmla="*/ T32 w 1087"/>
                              <a:gd name="T34" fmla="+- 0 1730 484"/>
                              <a:gd name="T35" fmla="*/ 1730 h 1266"/>
                              <a:gd name="T36" fmla="+- 0 9571 8521"/>
                              <a:gd name="T37" fmla="*/ T36 w 1087"/>
                              <a:gd name="T38" fmla="+- 0 1745 484"/>
                              <a:gd name="T39" fmla="*/ 1745 h 1266"/>
                              <a:gd name="T40" fmla="+- 0 9547 8521"/>
                              <a:gd name="T41" fmla="*/ T40 w 1087"/>
                              <a:gd name="T42" fmla="+- 0 1750 484"/>
                              <a:gd name="T43" fmla="*/ 1750 h 1266"/>
                              <a:gd name="T44" fmla="+- 0 8583 8521"/>
                              <a:gd name="T45" fmla="*/ T44 w 1087"/>
                              <a:gd name="T46" fmla="+- 0 1750 484"/>
                              <a:gd name="T47" fmla="*/ 1750 h 1266"/>
                              <a:gd name="T48" fmla="+- 0 8559 8521"/>
                              <a:gd name="T49" fmla="*/ T48 w 1087"/>
                              <a:gd name="T50" fmla="+- 0 1745 484"/>
                              <a:gd name="T51" fmla="*/ 1745 h 1266"/>
                              <a:gd name="T52" fmla="+- 0 8539 8521"/>
                              <a:gd name="T53" fmla="*/ T52 w 1087"/>
                              <a:gd name="T54" fmla="+- 0 1730 484"/>
                              <a:gd name="T55" fmla="*/ 1730 h 1266"/>
                              <a:gd name="T56" fmla="+- 0 8526 8521"/>
                              <a:gd name="T57" fmla="*/ T56 w 1087"/>
                              <a:gd name="T58" fmla="+- 0 1709 484"/>
                              <a:gd name="T59" fmla="*/ 1709 h 1266"/>
                              <a:gd name="T60" fmla="+- 0 8521 8521"/>
                              <a:gd name="T61" fmla="*/ T60 w 1087"/>
                              <a:gd name="T62" fmla="+- 0 1683 484"/>
                              <a:gd name="T63" fmla="*/ 1683 h 1266"/>
                              <a:gd name="T64" fmla="+- 0 8521 8521"/>
                              <a:gd name="T65" fmla="*/ T64 w 1087"/>
                              <a:gd name="T66" fmla="+- 0 551 484"/>
                              <a:gd name="T67" fmla="*/ 551 h 1266"/>
                              <a:gd name="T68" fmla="+- 0 8526 8521"/>
                              <a:gd name="T69" fmla="*/ T68 w 1087"/>
                              <a:gd name="T70" fmla="+- 0 525 484"/>
                              <a:gd name="T71" fmla="*/ 525 h 1266"/>
                              <a:gd name="T72" fmla="+- 0 8539 8521"/>
                              <a:gd name="T73" fmla="*/ T72 w 1087"/>
                              <a:gd name="T74" fmla="+- 0 504 484"/>
                              <a:gd name="T75" fmla="*/ 504 h 1266"/>
                              <a:gd name="T76" fmla="+- 0 8559 8521"/>
                              <a:gd name="T77" fmla="*/ T76 w 1087"/>
                              <a:gd name="T78" fmla="+- 0 489 484"/>
                              <a:gd name="T79" fmla="*/ 489 h 1266"/>
                              <a:gd name="T80" fmla="+- 0 8583 8521"/>
                              <a:gd name="T81" fmla="*/ T80 w 1087"/>
                              <a:gd name="T82" fmla="+- 0 484 484"/>
                              <a:gd name="T83" fmla="*/ 484 h 1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87" h="1266">
                                <a:moveTo>
                                  <a:pt x="62" y="0"/>
                                </a:moveTo>
                                <a:lnTo>
                                  <a:pt x="1026" y="0"/>
                                </a:lnTo>
                                <a:lnTo>
                                  <a:pt x="1050" y="5"/>
                                </a:lnTo>
                                <a:lnTo>
                                  <a:pt x="1069" y="20"/>
                                </a:lnTo>
                                <a:lnTo>
                                  <a:pt x="1082" y="41"/>
                                </a:lnTo>
                                <a:lnTo>
                                  <a:pt x="1087" y="67"/>
                                </a:lnTo>
                                <a:lnTo>
                                  <a:pt x="1087" y="1199"/>
                                </a:lnTo>
                                <a:lnTo>
                                  <a:pt x="1082" y="1225"/>
                                </a:lnTo>
                                <a:lnTo>
                                  <a:pt x="1069" y="1246"/>
                                </a:lnTo>
                                <a:lnTo>
                                  <a:pt x="1050" y="1261"/>
                                </a:lnTo>
                                <a:lnTo>
                                  <a:pt x="1026" y="1266"/>
                                </a:lnTo>
                                <a:lnTo>
                                  <a:pt x="62" y="1266"/>
                                </a:lnTo>
                                <a:lnTo>
                                  <a:pt x="38" y="1261"/>
                                </a:lnTo>
                                <a:lnTo>
                                  <a:pt x="18" y="1246"/>
                                </a:lnTo>
                                <a:lnTo>
                                  <a:pt x="5" y="1225"/>
                                </a:lnTo>
                                <a:lnTo>
                                  <a:pt x="0" y="1199"/>
                                </a:lnTo>
                                <a:lnTo>
                                  <a:pt x="0" y="67"/>
                                </a:lnTo>
                                <a:lnTo>
                                  <a:pt x="5" y="41"/>
                                </a:lnTo>
                                <a:lnTo>
                                  <a:pt x="18" y="20"/>
                                </a:lnTo>
                                <a:lnTo>
                                  <a:pt x="38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8991" y="1394"/>
                            <a:ext cx="0" cy="161"/>
                          </a:xfrm>
                          <a:prstGeom prst="line">
                            <a:avLst/>
                          </a:prstGeom>
                          <a:noFill/>
                          <a:ln w="4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8998" y="1509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61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9024" y="1509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61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050" y="1509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61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49"/>
                        <wps:cNvSpPr>
                          <a:spLocks/>
                        </wps:cNvSpPr>
                        <wps:spPr bwMode="auto">
                          <a:xfrm>
                            <a:off x="4717" y="4331"/>
                            <a:ext cx="228" cy="1652"/>
                          </a:xfrm>
                          <a:custGeom>
                            <a:avLst/>
                            <a:gdLst>
                              <a:gd name="T0" fmla="+- 0 8958 4717"/>
                              <a:gd name="T1" fmla="*/ T0 w 228"/>
                              <a:gd name="T2" fmla="+- 0 1454 4331"/>
                              <a:gd name="T3" fmla="*/ 1454 h 1652"/>
                              <a:gd name="T4" fmla="+- 0 8991 4717"/>
                              <a:gd name="T5" fmla="*/ T4 w 228"/>
                              <a:gd name="T6" fmla="+- 0 1555 4331"/>
                              <a:gd name="T7" fmla="*/ 1555 h 1652"/>
                              <a:gd name="T8" fmla="+- 0 8991 4717"/>
                              <a:gd name="T9" fmla="*/ T8 w 228"/>
                              <a:gd name="T10" fmla="+- 0 1555 4331"/>
                              <a:gd name="T11" fmla="*/ 1555 h 1652"/>
                              <a:gd name="T12" fmla="+- 0 9024 4717"/>
                              <a:gd name="T13" fmla="*/ T12 w 228"/>
                              <a:gd name="T14" fmla="+- 0 1454 4331"/>
                              <a:gd name="T15" fmla="*/ 1454 h 1652"/>
                              <a:gd name="T16" fmla="+- 0 8958 4717"/>
                              <a:gd name="T17" fmla="*/ T16 w 228"/>
                              <a:gd name="T18" fmla="+- 0 818 4331"/>
                              <a:gd name="T19" fmla="*/ 818 h 1652"/>
                              <a:gd name="T20" fmla="+- 0 8958 4717"/>
                              <a:gd name="T21" fmla="*/ T20 w 228"/>
                              <a:gd name="T22" fmla="+- 0 999 4331"/>
                              <a:gd name="T23" fmla="*/ 999 h 1652"/>
                              <a:gd name="T24" fmla="+- 0 8923 4717"/>
                              <a:gd name="T25" fmla="*/ T24 w 228"/>
                              <a:gd name="T26" fmla="+- 0 898 4331"/>
                              <a:gd name="T27" fmla="*/ 898 h 1652"/>
                              <a:gd name="T28" fmla="+- 0 8958 4717"/>
                              <a:gd name="T29" fmla="*/ T28 w 228"/>
                              <a:gd name="T30" fmla="+- 0 999 4331"/>
                              <a:gd name="T31" fmla="*/ 999 h 1652"/>
                              <a:gd name="T32" fmla="+- 0 8958 4717"/>
                              <a:gd name="T33" fmla="*/ T32 w 228"/>
                              <a:gd name="T34" fmla="+- 0 999 4331"/>
                              <a:gd name="T35" fmla="*/ 999 h 1652"/>
                              <a:gd name="T36" fmla="+- 0 8991 4717"/>
                              <a:gd name="T37" fmla="*/ T36 w 228"/>
                              <a:gd name="T38" fmla="+- 0 898 4331"/>
                              <a:gd name="T39" fmla="*/ 898 h 1652"/>
                              <a:gd name="T40" fmla="+- 0 8958 4717"/>
                              <a:gd name="T41" fmla="*/ T40 w 228"/>
                              <a:gd name="T42" fmla="+- 0 818 4331"/>
                              <a:gd name="T43" fmla="*/ 818 h 1652"/>
                              <a:gd name="T44" fmla="+- 0 8958 4717"/>
                              <a:gd name="T45" fmla="*/ T44 w 228"/>
                              <a:gd name="T46" fmla="+- 0 999 4331"/>
                              <a:gd name="T47" fmla="*/ 999 h 1652"/>
                              <a:gd name="T48" fmla="+- 0 8923 4717"/>
                              <a:gd name="T49" fmla="*/ T48 w 228"/>
                              <a:gd name="T50" fmla="+- 0 898 4331"/>
                              <a:gd name="T51" fmla="*/ 898 h 1652"/>
                              <a:gd name="T52" fmla="+- 0 8958 4717"/>
                              <a:gd name="T53" fmla="*/ T52 w 228"/>
                              <a:gd name="T54" fmla="+- 0 999 4331"/>
                              <a:gd name="T55" fmla="*/ 999 h 1652"/>
                              <a:gd name="T56" fmla="+- 0 8958 4717"/>
                              <a:gd name="T57" fmla="*/ T56 w 228"/>
                              <a:gd name="T58" fmla="+- 0 999 4331"/>
                              <a:gd name="T59" fmla="*/ 999 h 1652"/>
                              <a:gd name="T60" fmla="+- 0 8991 4717"/>
                              <a:gd name="T61" fmla="*/ T60 w 228"/>
                              <a:gd name="T62" fmla="+- 0 898 4331"/>
                              <a:gd name="T63" fmla="*/ 898 h 1652"/>
                              <a:gd name="T64" fmla="+- 0 8991 4717"/>
                              <a:gd name="T65" fmla="*/ T64 w 228"/>
                              <a:gd name="T66" fmla="+- 0 1394 4331"/>
                              <a:gd name="T67" fmla="*/ 1394 h 1652"/>
                              <a:gd name="T68" fmla="+- 0 8991 4717"/>
                              <a:gd name="T69" fmla="*/ T68 w 228"/>
                              <a:gd name="T70" fmla="+- 0 1555 4331"/>
                              <a:gd name="T71" fmla="*/ 1555 h 1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8" h="1652">
                                <a:moveTo>
                                  <a:pt x="4241" y="-2877"/>
                                </a:moveTo>
                                <a:lnTo>
                                  <a:pt x="4274" y="-2776"/>
                                </a:lnTo>
                                <a:moveTo>
                                  <a:pt x="4274" y="-2776"/>
                                </a:moveTo>
                                <a:lnTo>
                                  <a:pt x="4307" y="-2877"/>
                                </a:lnTo>
                                <a:moveTo>
                                  <a:pt x="4241" y="-3513"/>
                                </a:moveTo>
                                <a:lnTo>
                                  <a:pt x="4241" y="-3332"/>
                                </a:lnTo>
                                <a:moveTo>
                                  <a:pt x="4206" y="-3433"/>
                                </a:moveTo>
                                <a:lnTo>
                                  <a:pt x="4241" y="-3332"/>
                                </a:lnTo>
                                <a:moveTo>
                                  <a:pt x="4241" y="-3332"/>
                                </a:moveTo>
                                <a:lnTo>
                                  <a:pt x="4274" y="-3433"/>
                                </a:lnTo>
                                <a:moveTo>
                                  <a:pt x="4241" y="-3513"/>
                                </a:moveTo>
                                <a:lnTo>
                                  <a:pt x="4241" y="-3332"/>
                                </a:lnTo>
                                <a:moveTo>
                                  <a:pt x="4206" y="-3433"/>
                                </a:moveTo>
                                <a:lnTo>
                                  <a:pt x="4241" y="-3332"/>
                                </a:lnTo>
                                <a:moveTo>
                                  <a:pt x="4241" y="-3332"/>
                                </a:moveTo>
                                <a:lnTo>
                                  <a:pt x="4274" y="-3433"/>
                                </a:lnTo>
                                <a:moveTo>
                                  <a:pt x="4274" y="-2937"/>
                                </a:moveTo>
                                <a:lnTo>
                                  <a:pt x="4274" y="-2776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998" y="1509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61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9024" y="1509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61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9050" y="1509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61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5"/>
                        <wps:cNvSpPr>
                          <a:spLocks/>
                        </wps:cNvSpPr>
                        <wps:spPr bwMode="auto">
                          <a:xfrm>
                            <a:off x="4796" y="5757"/>
                            <a:ext cx="149" cy="226"/>
                          </a:xfrm>
                          <a:custGeom>
                            <a:avLst/>
                            <a:gdLst>
                              <a:gd name="T0" fmla="+- 0 8958 4796"/>
                              <a:gd name="T1" fmla="*/ T0 w 149"/>
                              <a:gd name="T2" fmla="+- 0 1454 5757"/>
                              <a:gd name="T3" fmla="*/ 1454 h 226"/>
                              <a:gd name="T4" fmla="+- 0 8991 4796"/>
                              <a:gd name="T5" fmla="*/ T4 w 149"/>
                              <a:gd name="T6" fmla="+- 0 1555 5757"/>
                              <a:gd name="T7" fmla="*/ 1555 h 226"/>
                              <a:gd name="T8" fmla="+- 0 8991 4796"/>
                              <a:gd name="T9" fmla="*/ T8 w 149"/>
                              <a:gd name="T10" fmla="+- 0 1555 5757"/>
                              <a:gd name="T11" fmla="*/ 1555 h 226"/>
                              <a:gd name="T12" fmla="+- 0 9024 4796"/>
                              <a:gd name="T13" fmla="*/ T12 w 149"/>
                              <a:gd name="T14" fmla="+- 0 1454 5757"/>
                              <a:gd name="T15" fmla="*/ 1454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226">
                                <a:moveTo>
                                  <a:pt x="4162" y="-4303"/>
                                </a:moveTo>
                                <a:lnTo>
                                  <a:pt x="4195" y="-4202"/>
                                </a:lnTo>
                                <a:moveTo>
                                  <a:pt x="4195" y="-4202"/>
                                </a:moveTo>
                                <a:lnTo>
                                  <a:pt x="4228" y="-4303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44"/>
                        <wps:cNvSpPr>
                          <a:spLocks/>
                        </wps:cNvSpPr>
                        <wps:spPr bwMode="auto">
                          <a:xfrm>
                            <a:off x="8910" y="704"/>
                            <a:ext cx="105" cy="102"/>
                          </a:xfrm>
                          <a:custGeom>
                            <a:avLst/>
                            <a:gdLst>
                              <a:gd name="T0" fmla="+- 0 8963 8910"/>
                              <a:gd name="T1" fmla="*/ T0 w 105"/>
                              <a:gd name="T2" fmla="+- 0 704 704"/>
                              <a:gd name="T3" fmla="*/ 704 h 102"/>
                              <a:gd name="T4" fmla="+- 0 8942 8910"/>
                              <a:gd name="T5" fmla="*/ T4 w 105"/>
                              <a:gd name="T6" fmla="+- 0 708 704"/>
                              <a:gd name="T7" fmla="*/ 708 h 102"/>
                              <a:gd name="T8" fmla="+- 0 8926 8910"/>
                              <a:gd name="T9" fmla="*/ T8 w 105"/>
                              <a:gd name="T10" fmla="+- 0 719 704"/>
                              <a:gd name="T11" fmla="*/ 719 h 102"/>
                              <a:gd name="T12" fmla="+- 0 8915 8910"/>
                              <a:gd name="T13" fmla="*/ T12 w 105"/>
                              <a:gd name="T14" fmla="+- 0 735 704"/>
                              <a:gd name="T15" fmla="*/ 735 h 102"/>
                              <a:gd name="T16" fmla="+- 0 8910 8910"/>
                              <a:gd name="T17" fmla="*/ T16 w 105"/>
                              <a:gd name="T18" fmla="+- 0 755 704"/>
                              <a:gd name="T19" fmla="*/ 755 h 102"/>
                              <a:gd name="T20" fmla="+- 0 8915 8910"/>
                              <a:gd name="T21" fmla="*/ T20 w 105"/>
                              <a:gd name="T22" fmla="+- 0 775 704"/>
                              <a:gd name="T23" fmla="*/ 775 h 102"/>
                              <a:gd name="T24" fmla="+- 0 8926 8910"/>
                              <a:gd name="T25" fmla="*/ T24 w 105"/>
                              <a:gd name="T26" fmla="+- 0 791 704"/>
                              <a:gd name="T27" fmla="*/ 791 h 102"/>
                              <a:gd name="T28" fmla="+- 0 8942 8910"/>
                              <a:gd name="T29" fmla="*/ T28 w 105"/>
                              <a:gd name="T30" fmla="+- 0 802 704"/>
                              <a:gd name="T31" fmla="*/ 802 h 102"/>
                              <a:gd name="T32" fmla="+- 0 8963 8910"/>
                              <a:gd name="T33" fmla="*/ T32 w 105"/>
                              <a:gd name="T34" fmla="+- 0 806 704"/>
                              <a:gd name="T35" fmla="*/ 806 h 102"/>
                              <a:gd name="T36" fmla="+- 0 8983 8910"/>
                              <a:gd name="T37" fmla="*/ T36 w 105"/>
                              <a:gd name="T38" fmla="+- 0 802 704"/>
                              <a:gd name="T39" fmla="*/ 802 h 102"/>
                              <a:gd name="T40" fmla="+- 0 9000 8910"/>
                              <a:gd name="T41" fmla="*/ T40 w 105"/>
                              <a:gd name="T42" fmla="+- 0 791 704"/>
                              <a:gd name="T43" fmla="*/ 791 h 102"/>
                              <a:gd name="T44" fmla="+- 0 9011 8910"/>
                              <a:gd name="T45" fmla="*/ T44 w 105"/>
                              <a:gd name="T46" fmla="+- 0 775 704"/>
                              <a:gd name="T47" fmla="*/ 775 h 102"/>
                              <a:gd name="T48" fmla="+- 0 9015 8910"/>
                              <a:gd name="T49" fmla="*/ T48 w 105"/>
                              <a:gd name="T50" fmla="+- 0 755 704"/>
                              <a:gd name="T51" fmla="*/ 755 h 102"/>
                              <a:gd name="T52" fmla="+- 0 9011 8910"/>
                              <a:gd name="T53" fmla="*/ T52 w 105"/>
                              <a:gd name="T54" fmla="+- 0 735 704"/>
                              <a:gd name="T55" fmla="*/ 735 h 102"/>
                              <a:gd name="T56" fmla="+- 0 9000 8910"/>
                              <a:gd name="T57" fmla="*/ T56 w 105"/>
                              <a:gd name="T58" fmla="+- 0 719 704"/>
                              <a:gd name="T59" fmla="*/ 719 h 102"/>
                              <a:gd name="T60" fmla="+- 0 8983 8910"/>
                              <a:gd name="T61" fmla="*/ T60 w 105"/>
                              <a:gd name="T62" fmla="+- 0 708 704"/>
                              <a:gd name="T63" fmla="*/ 708 h 102"/>
                              <a:gd name="T64" fmla="+- 0 8963 8910"/>
                              <a:gd name="T65" fmla="*/ T64 w 105"/>
                              <a:gd name="T66" fmla="+- 0 704 704"/>
                              <a:gd name="T67" fmla="*/ 704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5" h="102">
                                <a:moveTo>
                                  <a:pt x="53" y="0"/>
                                </a:moveTo>
                                <a:lnTo>
                                  <a:pt x="32" y="4"/>
                                </a:lnTo>
                                <a:lnTo>
                                  <a:pt x="16" y="15"/>
                                </a:lnTo>
                                <a:lnTo>
                                  <a:pt x="5" y="31"/>
                                </a:lnTo>
                                <a:lnTo>
                                  <a:pt x="0" y="51"/>
                                </a:lnTo>
                                <a:lnTo>
                                  <a:pt x="5" y="71"/>
                                </a:lnTo>
                                <a:lnTo>
                                  <a:pt x="16" y="87"/>
                                </a:lnTo>
                                <a:lnTo>
                                  <a:pt x="32" y="98"/>
                                </a:lnTo>
                                <a:lnTo>
                                  <a:pt x="53" y="102"/>
                                </a:lnTo>
                                <a:lnTo>
                                  <a:pt x="73" y="98"/>
                                </a:lnTo>
                                <a:lnTo>
                                  <a:pt x="90" y="87"/>
                                </a:lnTo>
                                <a:lnTo>
                                  <a:pt x="101" y="71"/>
                                </a:lnTo>
                                <a:lnTo>
                                  <a:pt x="105" y="51"/>
                                </a:lnTo>
                                <a:lnTo>
                                  <a:pt x="101" y="31"/>
                                </a:lnTo>
                                <a:lnTo>
                                  <a:pt x="90" y="15"/>
                                </a:lnTo>
                                <a:lnTo>
                                  <a:pt x="73" y="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43"/>
                        <wps:cNvSpPr>
                          <a:spLocks/>
                        </wps:cNvSpPr>
                        <wps:spPr bwMode="auto">
                          <a:xfrm>
                            <a:off x="8910" y="704"/>
                            <a:ext cx="105" cy="102"/>
                          </a:xfrm>
                          <a:custGeom>
                            <a:avLst/>
                            <a:gdLst>
                              <a:gd name="T0" fmla="+- 0 8910 8910"/>
                              <a:gd name="T1" fmla="*/ T0 w 105"/>
                              <a:gd name="T2" fmla="+- 0 755 704"/>
                              <a:gd name="T3" fmla="*/ 755 h 102"/>
                              <a:gd name="T4" fmla="+- 0 8915 8910"/>
                              <a:gd name="T5" fmla="*/ T4 w 105"/>
                              <a:gd name="T6" fmla="+- 0 735 704"/>
                              <a:gd name="T7" fmla="*/ 735 h 102"/>
                              <a:gd name="T8" fmla="+- 0 8926 8910"/>
                              <a:gd name="T9" fmla="*/ T8 w 105"/>
                              <a:gd name="T10" fmla="+- 0 719 704"/>
                              <a:gd name="T11" fmla="*/ 719 h 102"/>
                              <a:gd name="T12" fmla="+- 0 8942 8910"/>
                              <a:gd name="T13" fmla="*/ T12 w 105"/>
                              <a:gd name="T14" fmla="+- 0 708 704"/>
                              <a:gd name="T15" fmla="*/ 708 h 102"/>
                              <a:gd name="T16" fmla="+- 0 8963 8910"/>
                              <a:gd name="T17" fmla="*/ T16 w 105"/>
                              <a:gd name="T18" fmla="+- 0 704 704"/>
                              <a:gd name="T19" fmla="*/ 704 h 102"/>
                              <a:gd name="T20" fmla="+- 0 8983 8910"/>
                              <a:gd name="T21" fmla="*/ T20 w 105"/>
                              <a:gd name="T22" fmla="+- 0 708 704"/>
                              <a:gd name="T23" fmla="*/ 708 h 102"/>
                              <a:gd name="T24" fmla="+- 0 9000 8910"/>
                              <a:gd name="T25" fmla="*/ T24 w 105"/>
                              <a:gd name="T26" fmla="+- 0 719 704"/>
                              <a:gd name="T27" fmla="*/ 719 h 102"/>
                              <a:gd name="T28" fmla="+- 0 9011 8910"/>
                              <a:gd name="T29" fmla="*/ T28 w 105"/>
                              <a:gd name="T30" fmla="+- 0 735 704"/>
                              <a:gd name="T31" fmla="*/ 735 h 102"/>
                              <a:gd name="T32" fmla="+- 0 9015 8910"/>
                              <a:gd name="T33" fmla="*/ T32 w 105"/>
                              <a:gd name="T34" fmla="+- 0 755 704"/>
                              <a:gd name="T35" fmla="*/ 755 h 102"/>
                              <a:gd name="T36" fmla="+- 0 9011 8910"/>
                              <a:gd name="T37" fmla="*/ T36 w 105"/>
                              <a:gd name="T38" fmla="+- 0 775 704"/>
                              <a:gd name="T39" fmla="*/ 775 h 102"/>
                              <a:gd name="T40" fmla="+- 0 9000 8910"/>
                              <a:gd name="T41" fmla="*/ T40 w 105"/>
                              <a:gd name="T42" fmla="+- 0 791 704"/>
                              <a:gd name="T43" fmla="*/ 791 h 102"/>
                              <a:gd name="T44" fmla="+- 0 8983 8910"/>
                              <a:gd name="T45" fmla="*/ T44 w 105"/>
                              <a:gd name="T46" fmla="+- 0 802 704"/>
                              <a:gd name="T47" fmla="*/ 802 h 102"/>
                              <a:gd name="T48" fmla="+- 0 8963 8910"/>
                              <a:gd name="T49" fmla="*/ T48 w 105"/>
                              <a:gd name="T50" fmla="+- 0 806 704"/>
                              <a:gd name="T51" fmla="*/ 806 h 102"/>
                              <a:gd name="T52" fmla="+- 0 8942 8910"/>
                              <a:gd name="T53" fmla="*/ T52 w 105"/>
                              <a:gd name="T54" fmla="+- 0 802 704"/>
                              <a:gd name="T55" fmla="*/ 802 h 102"/>
                              <a:gd name="T56" fmla="+- 0 8926 8910"/>
                              <a:gd name="T57" fmla="*/ T56 w 105"/>
                              <a:gd name="T58" fmla="+- 0 791 704"/>
                              <a:gd name="T59" fmla="*/ 791 h 102"/>
                              <a:gd name="T60" fmla="+- 0 8915 8910"/>
                              <a:gd name="T61" fmla="*/ T60 w 105"/>
                              <a:gd name="T62" fmla="+- 0 775 704"/>
                              <a:gd name="T63" fmla="*/ 775 h 102"/>
                              <a:gd name="T64" fmla="+- 0 8910 8910"/>
                              <a:gd name="T65" fmla="*/ T64 w 105"/>
                              <a:gd name="T66" fmla="+- 0 755 704"/>
                              <a:gd name="T67" fmla="*/ 755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5" h="102">
                                <a:moveTo>
                                  <a:pt x="0" y="51"/>
                                </a:moveTo>
                                <a:lnTo>
                                  <a:pt x="5" y="31"/>
                                </a:lnTo>
                                <a:lnTo>
                                  <a:pt x="16" y="15"/>
                                </a:lnTo>
                                <a:lnTo>
                                  <a:pt x="32" y="4"/>
                                </a:lnTo>
                                <a:lnTo>
                                  <a:pt x="53" y="0"/>
                                </a:lnTo>
                                <a:lnTo>
                                  <a:pt x="73" y="4"/>
                                </a:lnTo>
                                <a:lnTo>
                                  <a:pt x="90" y="15"/>
                                </a:lnTo>
                                <a:lnTo>
                                  <a:pt x="101" y="31"/>
                                </a:lnTo>
                                <a:lnTo>
                                  <a:pt x="105" y="51"/>
                                </a:lnTo>
                                <a:lnTo>
                                  <a:pt x="101" y="71"/>
                                </a:lnTo>
                                <a:lnTo>
                                  <a:pt x="90" y="87"/>
                                </a:lnTo>
                                <a:lnTo>
                                  <a:pt x="73" y="98"/>
                                </a:lnTo>
                                <a:lnTo>
                                  <a:pt x="53" y="102"/>
                                </a:lnTo>
                                <a:lnTo>
                                  <a:pt x="32" y="98"/>
                                </a:lnTo>
                                <a:lnTo>
                                  <a:pt x="16" y="87"/>
                                </a:lnTo>
                                <a:lnTo>
                                  <a:pt x="5" y="71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9" y="1517"/>
                            <a:ext cx="17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8815" y="1246"/>
                            <a:ext cx="470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E8E2C" w14:textId="77777777" w:rsidR="00E42A86" w:rsidRDefault="00E42A86">
                              <w:pPr>
                                <w:spacing w:line="99" w:lineRule="exact"/>
                                <w:ind w:right="-17"/>
                                <w:rPr>
                                  <w:rFonts w:ascii="Calibri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sz w:val="10"/>
                                </w:rPr>
                                <w:t>DetectorOn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9110" y="1572"/>
                            <a:ext cx="80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6C892" w14:textId="77777777" w:rsidR="00E42A86" w:rsidRDefault="00E42A86">
                              <w:pPr>
                                <w:spacing w:line="99" w:lineRule="exact"/>
                                <w:ind w:right="-20"/>
                                <w:rPr>
                                  <w:rFonts w:ascii="Calibri"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10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9465" y="1565"/>
                            <a:ext cx="6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1A846" w14:textId="77777777" w:rsidR="00E42A86" w:rsidRDefault="00E42A86">
                              <w:pPr>
                                <w:spacing w:line="116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1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6B93F" id="Group 138" o:spid="_x0000_s1080" style="position:absolute;left:0;text-align:left;margin-left:425.85pt;margin-top:24pt;width:54.75pt;height:63.7pt;z-index:251625984;mso-position-horizontal-relative:page" coordorigin="8517,480" coordsize="1095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">
                <v:shape id="Picture 162" o:spid="_x0000_s1081" type="#_x0000_t75" style="position:absolute;left:8878;top:523;width:546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NtO/FAAAA3AAAAA8AAABkcnMvZG93bnJldi54bWxEj0FrwkAQhe8F/8Mygpeim0oJJbqKCEIR&#10;LNUUwduQHZNgdjZkV43/3jkUvM3w3rz3zXzZu0bdqAu1ZwMfkwQUceFtzaWBv3wz/gIVIrLFxjMZ&#10;eFCA5WLwNsfM+jvv6XaIpZIQDhkaqGJsM61DUZHDMPEtsWhn3zmMsnalth3eJdw1epokqXZYszRU&#10;2NK6ouJyuDoDu/PxZ2rTdPdL731+2m6P+aZwxoyG/WoGKlIfX+b/628r+J+CL8/IBHrxB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jbTvxQAAANwAAAAPAAAAAAAAAAAAAAAA&#10;AJ8CAABkcnMvZG93bnJldi54bWxQSwUGAAAAAAQABAD3AAAAkQMAAAAA&#10;">
                  <v:imagedata r:id="rId91" o:title=""/>
                </v:shape>
                <v:line id="Line 161" o:spid="_x0000_s1082" style="position:absolute;visibility:visible;mso-wrap-style:square" from="8535,604" to="9596,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lwxsMAAADcAAAADwAAAGRycy9kb3ducmV2LnhtbERPTWvCQBC9F/oflil4KbqJSCjRTWha&#10;BE+Vxup5yI5JaHY2zW5N+u9doeBtHu9zNvlkOnGhwbWWFcSLCARxZXXLtYKvw3b+AsJ5ZI2dZVLw&#10;Rw7y7PFhg6m2I3/SpfS1CCHsUlTQeN+nUrqqIYNuYXviwJ3tYNAHONRSDziGcNPJZRQl0mDLoaHB&#10;nt4aqr7LX6PghMfje1Qc+tL8JHExFs/J3n0oNXuaXtcgPE3+Lv5373SYv4rh9ky4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5cMbDAAAA3AAAAA8AAAAAAAAAAAAA&#10;AAAAoQIAAGRycy9kb3ducmV2LnhtbFBLBQYAAAAABAAEAPkAAACRAwAAAAA=&#10;" strokecolor="#afafaf" strokeweight=".1322mm"/>
                <v:line id="Line 160" o:spid="_x0000_s1083" style="position:absolute;visibility:visible;mso-wrap-style:square" from="9071,782" to="9079,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wjfsIAAADcAAAADwAAAGRycy9kb3ducmV2LnhtbERPTYvCMBC9C/6HMMJeFk0VlaUaRQRx&#10;WRBRV7wOzdiWNpPSZG311xthwds83ufMl60pxY1ql1tWMBxEIIgTq3NOFfyeNv0vEM4jaywtk4I7&#10;OVguup05xto2fKDb0acihLCLUUHmfRVL6ZKMDLqBrYgDd7W1QR9gnUpdYxPCTSlHUTSVBnMODRlW&#10;tM4oKY5/RkFhJufd9if9vO+Ls53I7eX0aFipj167moHw1Pq3+N/9rcP88Q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wjfsIAAADcAAAADwAAAAAAAAAAAAAA&#10;AAChAgAAZHJzL2Rvd25yZXYueG1sUEsFBgAAAAAEAAQA+QAAAJADAAAAAA==&#10;" strokeweight="1.0201mm"/>
                <v:shape id="AutoShape 159" o:spid="_x0000_s1084" style="position:absolute;left:9094;top:751;width:162;height:62;visibility:visible;mso-wrap-style:square;v-text-anchor:top" coordsize="1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/BcIA&#10;AADcAAAADwAAAGRycy9kb3ducmV2LnhtbERPS2vCQBC+F/oflin0ppvWWiS6igg+oB5qVLwO2TEJ&#10;ZmdDdtT033cLQm/z8T1nMutcrW7Uhsqzgbd+Aoo497biwsBhv+yNQAVBtlh7JgM/FGA2fX6aYGr9&#10;nXd0y6RQMYRDigZKkSbVOuQlOQx93xBH7uxbhxJhW2jb4j2Gu1q/J8mndlhxbCixoUVJ+SW7OgPz&#10;DX6H7foqp4W441e2ata71dCY15duPgYl1Mm/+OHe2Dj/YwB/z8QL9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f8FwgAAANwAAAAPAAAAAAAAAAAAAAAAAJgCAABkcnMvZG93&#10;bnJldi54bWxQSwUGAAAAAAQABAD1AAAAhwMAAAAA&#10;" path="m36,28l34,23,33,22,32,20,30,17,26,15r-9,l15,16r-2,1l11,19,9,20,7,23r,-7l,16,,60r7,l7,31,8,28r2,-3l12,23r3,-1l22,22r3,1l26,25r2,2l29,30r,30l36,60r,-32m58,17r-7,l51,60r7,l58,17m58,l51,r,9l58,9,58,m95,16r-15,l80,3r-8,l72,16r-5,l67,22r5,l72,51r1,4l78,59r3,1l95,60r,-6l84,54,82,53,81,52,80,51r,-2l80,22r15,l95,16t17,1l104,17r,43l112,60r,-43m112,r-8,l104,9r8,l112,t49,28l160,24r-3,-2l153,17r-4,-2l140,15r-3,1l135,16r-3,1l130,17r-3,1l127,25r2,-1l131,23r3,l136,22r9,l148,23r2,1l153,26r1,2l154,33r,5l154,44r-1,4l150,51r-2,3l144,55r-7,l135,54r-1,-1l132,51r-1,-1l131,44r1,-3l135,40r2,-1l141,38r13,l154,33r-17,l132,34r-3,2l125,39r-1,3l124,52r1,3l128,58r2,2l134,61r8,l145,60r3,-1l150,58r3,-2l153,55r1,-2l154,60r7,l161,53r,-15l161,28e" fillcolor="black" stroked="f">
                  <v:path arrowok="t" o:connecttype="custom" o:connectlocs="33,773;26,766;13,768;7,774;0,811;8,779;15,773;26,776;29,811;58,768;58,811;51,751;58,751;80,754;67,767;72,802;81,811;84,805;80,802;95,773;104,768;112,768;104,760;161,779;153,768;137,767;130,768;129,775;136,773;150,775;154,784;153,799;144,806;134,804;131,795;137,790;154,784;129,787;124,803;130,811;145,811;153,807;154,811;161,789" o:connectangles="0,0,0,0,0,0,0,0,0,0,0,0,0,0,0,0,0,0,0,0,0,0,0,0,0,0,0,0,0,0,0,0,0,0,0,0,0,0,0,0,0,0,0,0"/>
                </v:shape>
                <v:line id="Line 158" o:spid="_x0000_s1085" style="position:absolute;visibility:visible;mso-wrap-style:square" from="9270,781" to="9278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+jsAAAADcAAAADwAAAGRycy9kb3ducmV2LnhtbERPTYvCMBC9L/gfwgjetqkisnaNoqIi&#10;ggfrep9txrZsMylNtPXfG0HY2zze58wWnanEnRpXWlYwjGIQxJnVJecKfs7bzy8QziNrrCyTggc5&#10;WMx7HzNMtG35RPfU5yKEsEtQQeF9nUjpsoIMusjWxIG72sagD7DJpW6wDeGmkqM4nkiDJYeGAmta&#10;F5T9pTejYDO6IDp7oPZyfaQ7uzr+roZTpQb9bvkNwlPn/8Vv916H+eMxvJ4JF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fo7AAAAA3AAAAA8AAAAAAAAAAAAAAAAA&#10;oQIAAGRycy9kb3ducmV2LnhtbFBLBQYAAAAABAAEAPkAAACOAwAAAAA=&#10;" strokeweight="1.0579mm"/>
                <v:shape id="AutoShape 157" o:spid="_x0000_s1086" style="position:absolute;left:9294;top:753;width:35;height:58;visibility:visible;mso-wrap-style:square;v-text-anchor:top" coordsize="3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bW8IA&#10;AADcAAAADwAAAGRycy9kb3ducmV2LnhtbERPS2vCQBC+F/wPywje6sZiQ0ldQ5H6ONhDVeh1yE6T&#10;kOxsyI4x/vtuodDbfHzPWeWja9VAfag9G1jME1DEhbc1lwYu5+3jC6ggyBZbz2TgTgHy9eRhhZn1&#10;N/6k4SSliiEcMjRQiXSZ1qGoyGGY+444ct++dygR9qW2Pd5iuGv1U5Kk2mHNsaHCjjYVFc3p6gzo&#10;L3847iSV/b1NkbvmYzi+W2Nm0/HtFZTQKP/iP/fBxvnLZ/h9Jl6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FtbwgAAANwAAAAPAAAAAAAAAAAAAAAAAJgCAABkcnMvZG93&#10;bnJldi54bWxQSwUGAAAAAAQABAD1AAAAhwMAAAAA&#10;" path="m34,51l1,51r,7l34,58r,-7xm21,8r-7,l14,51r7,l21,8xm21,l14,,,3r,7l14,8r7,l21,xe" fillcolor="black" stroked="f">
                  <v:path arrowok="t" o:connecttype="custom" o:connectlocs="34,804;1,804;1,811;34,811;34,804;21,761;14,761;14,804;21,804;21,761;21,753;14,753;0,756;0,763;14,761;21,761;21,753" o:connectangles="0,0,0,0,0,0,0,0,0,0,0,0,0,0,0,0,0"/>
                </v:shape>
                <v:shape id="Picture 156" o:spid="_x0000_s1087" type="#_x0000_t75" style="position:absolute;left:8624;top:995;width:890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Z3rLBAAAA3AAAAA8AAABkcnMvZG93bnJldi54bWxET01rwkAQvRf8D8sIXorZREoIMasURem1&#10;VtDjkJ0mwexszG5M/PfdQqG3ebzPKbaTacWDetdYVpBEMQji0uqGKwXnr8MyA+E8ssbWMil4koPt&#10;ZvZSYK7tyJ/0OPlKhBB2OSqove9yKV1Zk0EX2Y44cN+2N+gD7CupexxDuGnlKo5TabDh0FBjR7ua&#10;yttpMApuncwoe232z6O/DKNM0usO70ot5tP7GoSnyf+L/9wfOsx/S+H3mXCB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Z3rLBAAAA3AAAAA8AAAAAAAAAAAAAAAAAnwIA&#10;AGRycy9kb3ducmV2LnhtbFBLBQYAAAAABAAEAPcAAACNAwAAAAA=&#10;">
                  <v:imagedata r:id="rId92" o:title=""/>
                </v:shape>
                <v:shape id="Picture 155" o:spid="_x0000_s1088" type="#_x0000_t75" style="position:absolute;left:8928;top:1551;width:125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iiorAAAAA3AAAAA8AAABkcnMvZG93bnJldi54bWxET81qg0AQvhf6DssEeqtrmtCIcROkUDDH&#10;mjzA4E5UdGfFXY3J03cDhd7m4/ud7LiYXsw0utaygnUUgyCurG65VnA5f78nIJxH1thbJgV3cnA8&#10;vL5kmGp74x+aS1+LEMIuRQWN90MqpasaMugiOxAH7mpHgz7AsZZ6xFsIN738iONPabDl0NDgQF8N&#10;VV05GQVJ/ojPVW6LTneyOJVbN903Tqm31ZLvQXha/L/4z13oMH+7g+cz4QJ5+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eKKisAAAADcAAAADwAAAAAAAAAAAAAAAACfAgAA&#10;ZHJzL2Rvd25yZXYueG1sUEsFBgAAAAAEAAQA9wAAAIwDAAAAAA==&#10;">
                  <v:imagedata r:id="rId93" o:title=""/>
                </v:shape>
                <v:shape id="Freeform 154" o:spid="_x0000_s1089" style="position:absolute;left:8521;top:484;width:1087;height:1266;visibility:visible;mso-wrap-style:square;v-text-anchor:top" coordsize="1087,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D+MYA&#10;AADcAAAADwAAAGRycy9kb3ducmV2LnhtbESPQWvCQBCF74X+h2WE3upG0bakrlJEqdhTtYK9Ddkx&#10;CWZnw+5q0v5651DobYb35r1vZoveNepKIdaeDYyGGSjiwtuaSwNf+/XjC6iYkC02nsnAD0VYzO/v&#10;Zphb3/EnXXepVBLCMUcDVUptrnUsKnIYh74lFu3kg8Mkayi1DdhJuGv0OMuetMOapaHClpYVFefd&#10;xRk46sZPv9vn5cfh/Te4/aVbuW1pzMOgf3sFlahP/+a/640V/InQyjMygZ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wD+MYAAADcAAAADwAAAAAAAAAAAAAAAACYAgAAZHJz&#10;L2Rvd25yZXYueG1sUEsFBgAAAAAEAAQA9QAAAIsDAAAAAA==&#10;" path="m62,r964,l1050,5r19,15l1082,41r5,26l1087,1199r-5,26l1069,1246r-19,15l1026,1266r-964,l38,1261,18,1246,5,1225,,1199,,67,5,41,18,20,38,5,62,xe" filled="f" strokecolor="#afafaf" strokeweight=".1322mm">
                  <v:path arrowok="t" o:connecttype="custom" o:connectlocs="62,484;1026,484;1050,489;1069,504;1082,525;1087,551;1087,1683;1082,1709;1069,1730;1050,1745;1026,1750;62,1750;38,1745;18,1730;5,1709;0,1683;0,551;5,525;18,504;38,489;62,484" o:connectangles="0,0,0,0,0,0,0,0,0,0,0,0,0,0,0,0,0,0,0,0,0"/>
                </v:shape>
                <v:line id="Line 153" o:spid="_x0000_s1090" style="position:absolute;visibility:visible;mso-wrap-style:square" from="8991,1394" to="8991,1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PH8MAAADcAAAADwAAAGRycy9kb3ducmV2LnhtbERPzWrCQBC+C32HZQq9lLqpStDoKm1B&#10;ET1Yow8wZKdJaHY27G6T9O27QsHbfHy/s9oMphEdOV9bVvA6TkAQF1bXXCq4XrYvcxA+IGtsLJOC&#10;X/KwWT+MVphp2/OZujyUIoawz1BBFUKbSemLigz6sW2JI/dlncEQoSuldtjHcNPISZKk0mDNsaHC&#10;lj4qKr7zH6NgatzEvuPz6VxvP3d5N6T9/HhQ6ulxeFuCCDSEu/jfvddx/mwBt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tDx/DAAAA3AAAAA8AAAAAAAAAAAAA&#10;AAAAoQIAAGRycy9kb3ducmV2LnhtbFBLBQYAAAAABAAEAPkAAACRAwAAAAA=&#10;" strokeweight=".1322mm"/>
                <v:line id="Line 152" o:spid="_x0000_s1091" style="position:absolute;visibility:visible;mso-wrap-style:square" from="8998,1509" to="9006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EPsQAAADcAAAADwAAAGRycy9kb3ducmV2LnhtbESPQWvCQBCF7wX/wzKCt7qpkNamriKB&#10;godeGhU8DtlpNpidDdltjP++cyh4m+G9ee+bzW7ynRppiG1gAy/LDBRxHWzLjYHT8fN5DSomZItd&#10;YDJwpwi77expg4UNN/6msUqNkhCOBRpwKfWF1rF25DEuQ08s2k8YPCZZh0bbAW8S7ju9yrJX7bFl&#10;aXDYU+movla/3kB+bXl8q8pz+a7zr3sY3aXOJ2MW82n/ASrRlB7m/+uDFfxc8OUZmUB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IQ+xAAAANwAAAAPAAAAAAAAAAAA&#10;AAAAAKECAABkcnMvZG93bnJldi54bWxQSwUGAAAAAAQABAD5AAAAkgMAAAAA&#10;" strokeweight=".17mm"/>
                <v:line id="Line 151" o:spid="_x0000_s1092" style="position:absolute;visibility:visible;mso-wrap-style:square" from="9024,1509" to="9031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whpcAAAADcAAAADwAAAGRycy9kb3ducmV2LnhtbERPTYvCMBC9C/sfwgjeNFWo7lajLIWF&#10;PXixKuxxaGabYjMpTaz13xtB8DaP9zmb3WAb0VPna8cK5rMEBHHpdM2VgtPxZ/oJwgdkjY1jUnAn&#10;D7vtx2iDmXY3PlBfhErEEPYZKjAhtJmUvjRk0c9cSxy5f9dZDBF2ldQd3mK4beQiSZbSYs2xwWBL&#10;uaHyUlytgvRSc78q8nP+JdP93fXmr0wHpSbj4XsNItAQ3uKX+1fH+ekcns/EC+T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8IaXAAAAA3AAAAA8AAAAAAAAAAAAAAAAA&#10;oQIAAGRycy9kb3ducmV2LnhtbFBLBQYAAAAABAAEAPkAAACOAwAAAAA=&#10;" strokeweight=".17mm"/>
                <v:line id="Line 150" o:spid="_x0000_s1093" style="position:absolute;visibility:visible;mso-wrap-style:square" from="9050,1509" to="9058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6/0sAAAADcAAAADwAAAGRycy9kb3ducmV2LnhtbERPTYvCMBC9L/gfwgje1lShu1qNIgXB&#10;g5ftKngcmrEpNpPSxFr/vREW9jaP9znr7WAb0VPna8cKZtMEBHHpdM2VgtPv/nMBwgdkjY1jUvAk&#10;D9vN6GONmXYP/qG+CJWIIewzVGBCaDMpfWnIop+6ljhyV9dZDBF2ldQdPmK4beQ8Sb6kxZpjg8GW&#10;ckPlrbhbBemt5v67yM/5UqbHp+vNpUwHpSbjYbcCEWgI/+I/90HH+ekc3s/EC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7uv9LAAAAA3AAAAA8AAAAAAAAAAAAAAAAA&#10;oQIAAGRycy9kb3ducmV2LnhtbFBLBQYAAAAABAAEAPkAAACOAwAAAAA=&#10;" strokeweight=".17mm"/>
                <v:shape id="AutoShape 149" o:spid="_x0000_s1094" style="position:absolute;left:4717;top:4331;width:228;height:1652;visibility:visible;mso-wrap-style:square;v-text-anchor:top" coordsize="228,1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N8cEA&#10;AADcAAAADwAAAGRycy9kb3ducmV2LnhtbERPS4vCMBC+L/gfwgh701TFZalG8YGwhxV2fZ2HZmyK&#10;zaQ2WVv/vRGEvc3H95zpvLWluFHtC8cKBv0EBHHmdMG5gsN+0/sE4QOyxtIxKbiTh/ms8zbFVLuG&#10;f+m2C7mIIexTVGBCqFIpfWbIou+7ijhyZ1dbDBHWudQ1NjHclnKYJB/SYsGxwWBFK0PZZfdnFRy3&#10;y/Lb4s91cFrbtWl8Nk4Kr9R7t11MQARqw7/45f7Scf54BM9n4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EzfHBAAAA3AAAAA8AAAAAAAAAAAAAAAAAmAIAAGRycy9kb3du&#10;cmV2LnhtbFBLBQYAAAAABAAEAPUAAACGAwAAAAA=&#10;" path="m4241,-2877r33,101m4274,-2776r33,-101m4241,-3513r,181m4206,-3433r35,101m4241,-3332r33,-101m4241,-3513r,181m4206,-3433r35,101m4241,-3332r33,-101m4274,-2937r,161e" filled="f" strokeweight=".1322mm">
                  <v:path arrowok="t" o:connecttype="custom" o:connectlocs="4241,1454;4274,1555;4274,1555;4307,1454;4241,818;4241,999;4206,898;4241,999;4241,999;4274,898;4241,818;4241,999;4206,898;4241,999;4241,999;4274,898;4274,1394;4274,1555" o:connectangles="0,0,0,0,0,0,0,0,0,0,0,0,0,0,0,0,0,0"/>
                </v:shape>
                <v:line id="Line 148" o:spid="_x0000_s1095" style="position:absolute;visibility:visible;mso-wrap-style:square" from="8998,1509" to="9006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uCPcEAAADcAAAADwAAAGRycy9kb3ducmV2LnhtbERPTYvCMBC9C/6HMII3TVfsunaNIoUF&#10;D162KuxxaMam2ExKk6313xthYW/zeJ+z2Q22ET11vnas4G2egCAuna65UnA+fc0+QPiArLFxTAoe&#10;5GG3HY82mGl352/qi1CJGMI+QwUmhDaT0peGLPq5a4kjd3WdxRBhV0nd4T2G20YukuRdWqw5Nhhs&#10;KTdU3opfqyC91dyvivySr2V6fLje/JTpoNR0Muw/QQQawr/4z33QcX66hNcz8QK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S4I9wQAAANwAAAAPAAAAAAAAAAAAAAAA&#10;AKECAABkcnMvZG93bnJldi54bWxQSwUGAAAAAAQABAD5AAAAjwMAAAAA&#10;" strokeweight=".17mm"/>
                <v:line id="Line 147" o:spid="_x0000_s1096" style="position:absolute;visibility:visible;mso-wrap-style:square" from="9024,1509" to="9031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npsEAAADcAAAADwAAAGRycy9kb3ducmV2LnhtbERPTWvCQBC9F/oflhG81Y2FtTW6SgkI&#10;HryYWvA4ZMdsMDsbstsY/70rFHqbx/uc9XZ0rRioD41nDfNZBoK48qbhWsPpe/f2CSJEZIOtZ9Jw&#10;pwDbzevLGnPjb3ykoYy1SCEcctRgY+xyKUNlyWGY+Y44cRffO4wJ9rU0Pd5SuGvle5YtpMOGU4PF&#10;jgpL1bX8dRrUteHhoyx+iqVUh7sf7LlSo9bTyfi1AhFpjP/iP/fepPlKwfOZdIH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yemwQAAANwAAAAPAAAAAAAAAAAAAAAA&#10;AKECAABkcnMvZG93bnJldi54bWxQSwUGAAAAAAQABAD5AAAAjwMAAAAA&#10;" strokeweight=".17mm"/>
                <v:line id="Line 146" o:spid="_x0000_s1097" style="position:absolute;visibility:visible;mso-wrap-style:square" from="9050,1509" to="9058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W50cIAAADcAAAADwAAAGRycy9kb3ducmV2LnhtbERPTWuDQBC9F/Iflgnk1qwJmKYmqwSh&#10;kEMvtS3kOLhTV3Rnxd2q+ffdQqG3ebzPOReL7cVEo28dK9htExDEtdMtNwo+3l8ejyB8QNbYOyYF&#10;d/JQ5KuHM2bazfxGUxUaEUPYZ6jAhDBkUvrakEW/dQNx5L7caDFEODZSjzjHcNvLfZIcpMWWY4PB&#10;gUpDdVd9WwVp1/L0VJWf5bNMX+9uMrc6XZTarJfLCUSgJfyL/9xXHeenB/h9Jl4g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W50cIAAADcAAAADwAAAAAAAAAAAAAA&#10;AAChAgAAZHJzL2Rvd25yZXYueG1sUEsFBgAAAAAEAAQA+QAAAJADAAAAAA==&#10;" strokeweight=".17mm"/>
                <v:shape id="AutoShape 145" o:spid="_x0000_s1098" style="position:absolute;left:4796;top:5757;width:149;height:226;visibility:visible;mso-wrap-style:square;v-text-anchor:top" coordsize="14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2bsMA&#10;AADcAAAADwAAAGRycy9kb3ducmV2LnhtbESPQWvCQBCF74L/YZlCb7qJUCupqxRBkN60xvOQne4G&#10;s7MhuyZpf31XELzN8N735s16O7pG9NSF2rOCfJ6BIK68rtkoOH/vZysQISJrbDyTgl8KsN1MJ2ss&#10;tB/4SP0pGpFCOBSowMbYFlKGypLDMPctcdJ+fOcwprUzUnc4pHDXyEWWLaXDmtMFiy3tLFXX082l&#10;Ghcyx3LIL81fb76uN1vi/pwr9foyfn6AiDTGp/lBH3Ti3t7h/kya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B2bsMAAADcAAAADwAAAAAAAAAAAAAAAACYAgAAZHJzL2Rv&#10;d25yZXYueG1sUEsFBgAAAAAEAAQA9QAAAIgDAAAAAA==&#10;" path="m4162,-4303r33,101m4195,-4202r33,-101e" filled="f" strokeweight=".1322mm">
                  <v:path arrowok="t" o:connecttype="custom" o:connectlocs="4162,1454;4195,1555;4195,1555;4228,1454" o:connectangles="0,0,0,0"/>
                </v:shape>
                <v:shape id="Freeform 144" o:spid="_x0000_s1099" style="position:absolute;left:8910;top:704;width:105;height:102;visibility:visible;mso-wrap-style:square;v-text-anchor:top" coordsize="105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qK8QA&#10;AADcAAAADwAAAGRycy9kb3ducmV2LnhtbESPQW/CMAyF75P2HyJP4jZSEJtGISCEhOCwy2AcuFmN&#10;aQuNUzWh6f79fJi0m633/N7n5XpwjeqpC7VnA5NxBoq48Lbm0sD3aff6ASpEZIuNZzLwQwHWq+en&#10;JebWJ/6i/hhLJSEccjRQxdjmWoeiIodh7Fti0a6+cxhl7UptO0wS7ho9zbJ37bBmaaiwpW1Fxf34&#10;cAbmj1k68KeLqe2TPvub3u8uvTGjl2GzABVpiP/mv+uDFfw3oZVnZA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HaivEAAAA3AAAAA8AAAAAAAAAAAAAAAAAmAIAAGRycy9k&#10;b3ducmV2LnhtbFBLBQYAAAAABAAEAPUAAACJAwAAAAA=&#10;" path="m53,l32,4,16,15,5,31,,51,5,71,16,87,32,98r21,4l73,98,90,87,101,71r4,-20l101,31,90,15,73,4,53,xe" fillcolor="black" stroked="f">
                  <v:path arrowok="t" o:connecttype="custom" o:connectlocs="53,704;32,708;16,719;5,735;0,755;5,775;16,791;32,802;53,806;73,802;90,791;101,775;105,755;101,735;90,719;73,708;53,704" o:connectangles="0,0,0,0,0,0,0,0,0,0,0,0,0,0,0,0,0"/>
                </v:shape>
                <v:shape id="Freeform 143" o:spid="_x0000_s1100" style="position:absolute;left:8910;top:704;width:105;height:102;visibility:visible;mso-wrap-style:square;v-text-anchor:top" coordsize="105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rFsAA&#10;AADcAAAADwAAAGRycy9kb3ducmV2LnhtbERPS2vCQBC+F/oflhF6qxsFH0ldpRQEr0bJeciOSWh2&#10;NmSnJvHXdwsFb/PxPWd3GF2r7tSHxrOBxTwBRVx623Bl4Ho5vm9BBUG22HomAxMFOOxfX3aYWT/w&#10;me65VCqGcMjQQC3SZVqHsiaHYe474sjdfO9QIuwrbXscYrhr9TJJ1tphw7Ghxo6+aiq/8x9nYElS&#10;nqdTfiwew7S5pakU+VWMeZuNnx+ghEZ5iv/dJxvnr1L4eyZeo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hrFsAAAADcAAAADwAAAAAAAAAAAAAAAACYAgAAZHJzL2Rvd25y&#10;ZXYueG1sUEsFBgAAAAAEAAQA9QAAAIUDAAAAAA==&#10;" path="m,51l5,31,16,15,32,4,53,,73,4,90,15r11,16l105,51r-4,20l90,87,73,98r-20,4l32,98,16,87,5,71,,51xe" filled="f" strokeweight=".15111mm">
                  <v:path arrowok="t" o:connecttype="custom" o:connectlocs="0,755;5,735;16,719;32,708;53,704;73,708;90,719;101,735;105,755;101,775;90,791;73,802;53,806;32,802;16,791;5,775;0,755" o:connectangles="0,0,0,0,0,0,0,0,0,0,0,0,0,0,0,0,0"/>
                </v:shape>
                <v:shape id="Picture 142" o:spid="_x0000_s1101" type="#_x0000_t75" style="position:absolute;left:9409;top:1517;width:171;height: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z1ELBAAAA3AAAAA8AAABkcnMvZG93bnJldi54bWxEj01vwjAMhu+T9h8iT+I2UjgwVggIkCax&#10;Y4GJq2lMU2icqsmg+/fzAYmbLb8fj+fL3jfqRl2sAxsYDTNQxGWwNVcGDvuv9ymomJAtNoHJwB9F&#10;WC5eX+aY23Dngm67VCkJ4ZijAZdSm2sdS0ce4zC0xHI7h85jkrWrtO3wLuG+0eMsm2iPNUuDw5Y2&#10;jsrr7tdLyc/lSqeWsk2xdpeaP4rP43dvzOCtX81AJerTU/xwb63gTwRfnpEJ9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z1ELBAAAA3AAAAA8AAAAAAAAAAAAAAAAAnwIA&#10;AGRycy9kb3ducmV2LnhtbFBLBQYAAAAABAAEAPcAAACNAwAAAAA=&#10;">
                  <v:imagedata r:id="rId94" o:title=""/>
                </v:shape>
                <v:shape id="Text Box 141" o:spid="_x0000_s1102" type="#_x0000_t202" style="position:absolute;left:8815;top:1246;width:47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14:paraId="556E8E2C" w14:textId="77777777" w:rsidR="00E42A86" w:rsidRDefault="00E42A86">
                        <w:pPr>
                          <w:spacing w:line="99" w:lineRule="exact"/>
                          <w:ind w:right="-17"/>
                          <w:rPr>
                            <w:rFonts w:ascii="Calibri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DetectorOn</w:t>
                        </w:r>
                        <w:proofErr w:type="spellEnd"/>
                      </w:p>
                    </w:txbxContent>
                  </v:textbox>
                </v:shape>
                <v:shape id="Text Box 140" o:spid="_x0000_s1103" type="#_x0000_t202" style="position:absolute;left:9110;top:1572;width:8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14:paraId="7A46C892" w14:textId="77777777" w:rsidR="00E42A86" w:rsidRDefault="00E42A86">
                        <w:pPr>
                          <w:spacing w:line="99" w:lineRule="exact"/>
                          <w:ind w:right="-20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f1</w:t>
                        </w:r>
                      </w:p>
                    </w:txbxContent>
                  </v:textbox>
                </v:shape>
                <v:shape id="Text Box 139" o:spid="_x0000_s1104" type="#_x0000_t202" style="position:absolute;left:9465;top:1565;width:61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14:paraId="1C01A846" w14:textId="77777777" w:rsidR="00E42A86" w:rsidRDefault="00E42A86">
                        <w:pPr>
                          <w:spacing w:line="116" w:lineRule="exact"/>
                          <w:rPr>
                            <w:rFonts w:ascii="Calibri"/>
                            <w:sz w:val="11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FFFFF"/>
                            <w:w w:val="105"/>
                            <w:sz w:val="1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14CE">
        <w:rPr>
          <w:spacing w:val="-3"/>
          <w:sz w:val="18"/>
        </w:rPr>
        <w:t xml:space="preserve">Table </w:t>
      </w:r>
      <w:r w:rsidR="009114CE">
        <w:rPr>
          <w:sz w:val="18"/>
        </w:rPr>
        <w:t>3: Runtime memory consumption in KB. Columns from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left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to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right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are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SC,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MSM,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MSM-Lite,</w:t>
      </w:r>
      <w:r w:rsidR="009114CE">
        <w:rPr>
          <w:spacing w:val="-6"/>
          <w:sz w:val="18"/>
        </w:rPr>
        <w:t xml:space="preserve"> </w:t>
      </w:r>
      <w:r w:rsidR="009114CE">
        <w:rPr>
          <w:sz w:val="18"/>
        </w:rPr>
        <w:t>EUML,</w:t>
      </w:r>
      <w:r w:rsidR="009114CE">
        <w:rPr>
          <w:spacing w:val="-7"/>
          <w:sz w:val="18"/>
        </w:rPr>
        <w:t xml:space="preserve"> </w:t>
      </w:r>
      <w:proofErr w:type="spellStart"/>
      <w:r w:rsidR="009114CE">
        <w:rPr>
          <w:sz w:val="18"/>
        </w:rPr>
        <w:t>Sinela</w:t>
      </w:r>
      <w:proofErr w:type="spellEnd"/>
      <w:r w:rsidR="009114CE">
        <w:rPr>
          <w:sz w:val="18"/>
        </w:rPr>
        <w:t>- bore,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QM,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and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Our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tool,</w:t>
      </w:r>
      <w:r w:rsidR="009114CE">
        <w:rPr>
          <w:spacing w:val="-7"/>
          <w:sz w:val="18"/>
        </w:rPr>
        <w:t xml:space="preserve"> </w:t>
      </w:r>
      <w:r w:rsidR="009114CE">
        <w:rPr>
          <w:sz w:val="18"/>
        </w:rPr>
        <w:t>respectively.</w:t>
      </w:r>
    </w:p>
    <w:p w14:paraId="12F1898D" w14:textId="77777777" w:rsidR="008D2B72" w:rsidRDefault="008D2B72">
      <w:pPr>
        <w:pStyle w:val="Corpsdetexte"/>
        <w:spacing w:before="7"/>
        <w:rPr>
          <w:sz w:val="8"/>
        </w:rPr>
      </w:pPr>
    </w:p>
    <w:tbl>
      <w:tblPr>
        <w:tblStyle w:val="TableNormal"/>
        <w:tblW w:w="0" w:type="auto"/>
        <w:tblInd w:w="4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91"/>
        <w:gridCol w:w="491"/>
        <w:gridCol w:w="491"/>
        <w:gridCol w:w="491"/>
        <w:gridCol w:w="491"/>
        <w:gridCol w:w="561"/>
      </w:tblGrid>
      <w:tr w:rsidR="008D2B72" w14:paraId="6983408E" w14:textId="77777777">
        <w:trPr>
          <w:trHeight w:hRule="exact" w:val="207"/>
        </w:trPr>
        <w:tc>
          <w:tcPr>
            <w:tcW w:w="561" w:type="dxa"/>
          </w:tcPr>
          <w:p w14:paraId="5736A9CF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76.03</w:t>
            </w:r>
          </w:p>
        </w:tc>
        <w:tc>
          <w:tcPr>
            <w:tcW w:w="491" w:type="dxa"/>
          </w:tcPr>
          <w:p w14:paraId="671D3DE4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75.5</w:t>
            </w:r>
          </w:p>
        </w:tc>
        <w:tc>
          <w:tcPr>
            <w:tcW w:w="491" w:type="dxa"/>
          </w:tcPr>
          <w:p w14:paraId="67DC4FE8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75.8</w:t>
            </w:r>
          </w:p>
        </w:tc>
        <w:tc>
          <w:tcPr>
            <w:tcW w:w="491" w:type="dxa"/>
          </w:tcPr>
          <w:p w14:paraId="09F26FB2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75.5</w:t>
            </w:r>
          </w:p>
        </w:tc>
        <w:tc>
          <w:tcPr>
            <w:tcW w:w="491" w:type="dxa"/>
          </w:tcPr>
          <w:p w14:paraId="34B3AF2B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75.8</w:t>
            </w:r>
          </w:p>
        </w:tc>
        <w:tc>
          <w:tcPr>
            <w:tcW w:w="491" w:type="dxa"/>
          </w:tcPr>
          <w:p w14:paraId="6C53E49A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75.7</w:t>
            </w:r>
          </w:p>
        </w:tc>
        <w:tc>
          <w:tcPr>
            <w:tcW w:w="561" w:type="dxa"/>
          </w:tcPr>
          <w:p w14:paraId="6975DBEF" w14:textId="77777777" w:rsidR="008D2B72" w:rsidRDefault="009114C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76.38</w:t>
            </w:r>
          </w:p>
        </w:tc>
      </w:tr>
    </w:tbl>
    <w:p w14:paraId="6B507488" w14:textId="77777777" w:rsidR="008D2B72" w:rsidRDefault="008D2B72">
      <w:pPr>
        <w:pStyle w:val="Corpsdetexte"/>
        <w:spacing w:before="2"/>
        <w:rPr>
          <w:sz w:val="13"/>
        </w:rPr>
      </w:pPr>
    </w:p>
    <w:p w14:paraId="0893634C" w14:textId="77777777" w:rsidR="008D2B72" w:rsidRDefault="008D2B72">
      <w:pPr>
        <w:rPr>
          <w:sz w:val="13"/>
        </w:rPr>
        <w:sectPr w:rsidR="008D2B72">
          <w:pgSz w:w="11910" w:h="16840"/>
          <w:pgMar w:top="1580" w:right="1360" w:bottom="280" w:left="1360" w:header="720" w:footer="720" w:gutter="0"/>
          <w:cols w:space="720"/>
        </w:sectPr>
      </w:pPr>
    </w:p>
    <w:p w14:paraId="1954FEA7" w14:textId="77777777" w:rsidR="008D2B72" w:rsidRDefault="008D2B72">
      <w:pPr>
        <w:pStyle w:val="Corpsdetexte"/>
        <w:spacing w:before="4"/>
        <w:rPr>
          <w:sz w:val="7"/>
        </w:rPr>
      </w:pPr>
    </w:p>
    <w:p w14:paraId="6CBA0E4E" w14:textId="7624CE16" w:rsidR="008D2B72" w:rsidRDefault="009D047C">
      <w:pPr>
        <w:spacing w:line="271" w:lineRule="auto"/>
        <w:ind w:left="1044" w:right="-18" w:hanging="73"/>
        <w:rPr>
          <w:rFonts w:ascii="Calibri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6D0D87F7" wp14:editId="47D94B26">
                <wp:simplePos x="0" y="0"/>
                <wp:positionH relativeFrom="page">
                  <wp:posOffset>927735</wp:posOffset>
                </wp:positionH>
                <wp:positionV relativeFrom="paragraph">
                  <wp:posOffset>29210</wp:posOffset>
                </wp:positionV>
                <wp:extent cx="2653665" cy="550545"/>
                <wp:effectExtent l="3810" t="0" r="9525" b="3175"/>
                <wp:wrapNone/>
                <wp:docPr id="103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550545"/>
                          <a:chOff x="1461" y="46"/>
                          <a:chExt cx="4179" cy="867"/>
                        </a:xfrm>
                      </wpg:grpSpPr>
                      <wps:wsp>
                        <wps:cNvPr id="104" name="Freeform 137"/>
                        <wps:cNvSpPr>
                          <a:spLocks/>
                        </wps:cNvSpPr>
                        <wps:spPr bwMode="auto">
                          <a:xfrm>
                            <a:off x="1474" y="78"/>
                            <a:ext cx="842" cy="173"/>
                          </a:xfrm>
                          <a:custGeom>
                            <a:avLst/>
                            <a:gdLst>
                              <a:gd name="T0" fmla="+- 0 1474 1474"/>
                              <a:gd name="T1" fmla="*/ T0 w 842"/>
                              <a:gd name="T2" fmla="+- 0 251 78"/>
                              <a:gd name="T3" fmla="*/ 251 h 173"/>
                              <a:gd name="T4" fmla="+- 0 2316 1474"/>
                              <a:gd name="T5" fmla="*/ T4 w 842"/>
                              <a:gd name="T6" fmla="+- 0 251 78"/>
                              <a:gd name="T7" fmla="*/ 251 h 173"/>
                              <a:gd name="T8" fmla="+- 0 2316 1474"/>
                              <a:gd name="T9" fmla="*/ T8 w 842"/>
                              <a:gd name="T10" fmla="+- 0 78 78"/>
                              <a:gd name="T11" fmla="*/ 78 h 173"/>
                              <a:gd name="T12" fmla="+- 0 2314 1474"/>
                              <a:gd name="T13" fmla="*/ T12 w 842"/>
                              <a:gd name="T14" fmla="+- 0 78 78"/>
                              <a:gd name="T15" fmla="*/ 7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2" h="173">
                                <a:moveTo>
                                  <a:pt x="0" y="173"/>
                                </a:moveTo>
                                <a:lnTo>
                                  <a:pt x="842" y="173"/>
                                </a:lnTo>
                                <a:lnTo>
                                  <a:pt x="842" y="0"/>
                                </a:ln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168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512" y="2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6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372" y="128"/>
                            <a:ext cx="118" cy="116"/>
                          </a:xfrm>
                          <a:prstGeom prst="rect">
                            <a:avLst/>
                          </a:prstGeom>
                          <a:noFill/>
                          <a:ln w="4088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34"/>
                        <wps:cNvSpPr>
                          <a:spLocks/>
                        </wps:cNvSpPr>
                        <wps:spPr bwMode="auto">
                          <a:xfrm>
                            <a:off x="2702" y="78"/>
                            <a:ext cx="986" cy="173"/>
                          </a:xfrm>
                          <a:custGeom>
                            <a:avLst/>
                            <a:gdLst>
                              <a:gd name="T0" fmla="+- 0 3687 2702"/>
                              <a:gd name="T1" fmla="*/ T0 w 986"/>
                              <a:gd name="T2" fmla="+- 0 250 78"/>
                              <a:gd name="T3" fmla="*/ 250 h 173"/>
                              <a:gd name="T4" fmla="+- 0 2702 2702"/>
                              <a:gd name="T5" fmla="*/ T4 w 986"/>
                              <a:gd name="T6" fmla="+- 0 250 78"/>
                              <a:gd name="T7" fmla="*/ 250 h 173"/>
                              <a:gd name="T8" fmla="+- 0 2702 2702"/>
                              <a:gd name="T9" fmla="*/ T8 w 986"/>
                              <a:gd name="T10" fmla="+- 0 78 78"/>
                              <a:gd name="T11" fmla="*/ 78 h 173"/>
                              <a:gd name="T12" fmla="+- 0 2708 2702"/>
                              <a:gd name="T13" fmla="*/ T12 w 986"/>
                              <a:gd name="T14" fmla="+- 0 78 78"/>
                              <a:gd name="T15" fmla="*/ 7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6" h="173">
                                <a:moveTo>
                                  <a:pt x="985" y="172"/>
                                </a:moveTo>
                                <a:lnTo>
                                  <a:pt x="0" y="172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168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33"/>
                        <wps:cNvSpPr>
                          <a:spLocks/>
                        </wps:cNvSpPr>
                        <wps:spPr bwMode="auto">
                          <a:xfrm>
                            <a:off x="2580" y="117"/>
                            <a:ext cx="418" cy="216"/>
                          </a:xfrm>
                          <a:custGeom>
                            <a:avLst/>
                            <a:gdLst>
                              <a:gd name="T0" fmla="+- 0 2620 2580"/>
                              <a:gd name="T1" fmla="*/ T0 w 418"/>
                              <a:gd name="T2" fmla="+- 0 157 117"/>
                              <a:gd name="T3" fmla="*/ 157 h 216"/>
                              <a:gd name="T4" fmla="+- 0 2617 2580"/>
                              <a:gd name="T5" fmla="*/ T4 w 418"/>
                              <a:gd name="T6" fmla="+- 0 150 117"/>
                              <a:gd name="T7" fmla="*/ 150 h 216"/>
                              <a:gd name="T8" fmla="+- 0 2600 2580"/>
                              <a:gd name="T9" fmla="*/ T8 w 418"/>
                              <a:gd name="T10" fmla="+- 0 117 117"/>
                              <a:gd name="T11" fmla="*/ 117 h 216"/>
                              <a:gd name="T12" fmla="+- 0 2580 2580"/>
                              <a:gd name="T13" fmla="*/ T12 w 418"/>
                              <a:gd name="T14" fmla="+- 0 157 117"/>
                              <a:gd name="T15" fmla="*/ 157 h 216"/>
                              <a:gd name="T16" fmla="+- 0 2597 2580"/>
                              <a:gd name="T17" fmla="*/ T16 w 418"/>
                              <a:gd name="T18" fmla="+- 0 157 117"/>
                              <a:gd name="T19" fmla="*/ 157 h 216"/>
                              <a:gd name="T20" fmla="+- 0 2597 2580"/>
                              <a:gd name="T21" fmla="*/ T20 w 418"/>
                              <a:gd name="T22" fmla="+- 0 249 117"/>
                              <a:gd name="T23" fmla="*/ 249 h 216"/>
                              <a:gd name="T24" fmla="+- 0 2604 2580"/>
                              <a:gd name="T25" fmla="*/ T24 w 418"/>
                              <a:gd name="T26" fmla="+- 0 249 117"/>
                              <a:gd name="T27" fmla="*/ 249 h 216"/>
                              <a:gd name="T28" fmla="+- 0 2604 2580"/>
                              <a:gd name="T29" fmla="*/ T28 w 418"/>
                              <a:gd name="T30" fmla="+- 0 157 117"/>
                              <a:gd name="T31" fmla="*/ 157 h 216"/>
                              <a:gd name="T32" fmla="+- 0 2620 2580"/>
                              <a:gd name="T33" fmla="*/ T32 w 418"/>
                              <a:gd name="T34" fmla="+- 0 157 117"/>
                              <a:gd name="T35" fmla="*/ 157 h 216"/>
                              <a:gd name="T36" fmla="+- 0 2997 2580"/>
                              <a:gd name="T37" fmla="*/ T36 w 418"/>
                              <a:gd name="T38" fmla="+- 0 309 117"/>
                              <a:gd name="T39" fmla="*/ 309 h 216"/>
                              <a:gd name="T40" fmla="+- 0 2735 2580"/>
                              <a:gd name="T41" fmla="*/ T40 w 418"/>
                              <a:gd name="T42" fmla="+- 0 309 117"/>
                              <a:gd name="T43" fmla="*/ 309 h 216"/>
                              <a:gd name="T44" fmla="+- 0 2735 2580"/>
                              <a:gd name="T45" fmla="*/ T44 w 418"/>
                              <a:gd name="T46" fmla="+- 0 292 117"/>
                              <a:gd name="T47" fmla="*/ 292 h 216"/>
                              <a:gd name="T48" fmla="+- 0 2694 2580"/>
                              <a:gd name="T49" fmla="*/ T48 w 418"/>
                              <a:gd name="T50" fmla="+- 0 312 117"/>
                              <a:gd name="T51" fmla="*/ 312 h 216"/>
                              <a:gd name="T52" fmla="+- 0 2735 2580"/>
                              <a:gd name="T53" fmla="*/ T52 w 418"/>
                              <a:gd name="T54" fmla="+- 0 332 117"/>
                              <a:gd name="T55" fmla="*/ 332 h 216"/>
                              <a:gd name="T56" fmla="+- 0 2735 2580"/>
                              <a:gd name="T57" fmla="*/ T56 w 418"/>
                              <a:gd name="T58" fmla="+- 0 316 117"/>
                              <a:gd name="T59" fmla="*/ 316 h 216"/>
                              <a:gd name="T60" fmla="+- 0 2997 2580"/>
                              <a:gd name="T61" fmla="*/ T60 w 418"/>
                              <a:gd name="T62" fmla="+- 0 316 117"/>
                              <a:gd name="T63" fmla="*/ 316 h 216"/>
                              <a:gd name="T64" fmla="+- 0 2997 2580"/>
                              <a:gd name="T65" fmla="*/ T64 w 418"/>
                              <a:gd name="T66" fmla="+- 0 309 117"/>
                              <a:gd name="T67" fmla="*/ 30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18" h="216">
                                <a:moveTo>
                                  <a:pt x="40" y="40"/>
                                </a:moveTo>
                                <a:lnTo>
                                  <a:pt x="37" y="33"/>
                                </a:lnTo>
                                <a:lnTo>
                                  <a:pt x="20" y="0"/>
                                </a:lnTo>
                                <a:lnTo>
                                  <a:pt x="0" y="40"/>
                                </a:lnTo>
                                <a:lnTo>
                                  <a:pt x="17" y="40"/>
                                </a:lnTo>
                                <a:lnTo>
                                  <a:pt x="17" y="132"/>
                                </a:lnTo>
                                <a:lnTo>
                                  <a:pt x="24" y="132"/>
                                </a:lnTo>
                                <a:lnTo>
                                  <a:pt x="24" y="40"/>
                                </a:lnTo>
                                <a:lnTo>
                                  <a:pt x="40" y="40"/>
                                </a:lnTo>
                                <a:moveTo>
                                  <a:pt x="417" y="192"/>
                                </a:moveTo>
                                <a:lnTo>
                                  <a:pt x="155" y="192"/>
                                </a:lnTo>
                                <a:lnTo>
                                  <a:pt x="155" y="175"/>
                                </a:lnTo>
                                <a:lnTo>
                                  <a:pt x="114" y="195"/>
                                </a:lnTo>
                                <a:lnTo>
                                  <a:pt x="155" y="215"/>
                                </a:lnTo>
                                <a:lnTo>
                                  <a:pt x="155" y="199"/>
                                </a:lnTo>
                                <a:lnTo>
                                  <a:pt x="417" y="199"/>
                                </a:lnTo>
                                <a:lnTo>
                                  <a:pt x="417" y="19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84" y="489"/>
                            <a:ext cx="999" cy="0"/>
                          </a:xfrm>
                          <a:prstGeom prst="line">
                            <a:avLst/>
                          </a:prstGeom>
                          <a:noFill/>
                          <a:ln w="332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31"/>
                        <wps:cNvSpPr>
                          <a:spLocks/>
                        </wps:cNvSpPr>
                        <wps:spPr bwMode="auto">
                          <a:xfrm>
                            <a:off x="2695" y="400"/>
                            <a:ext cx="303" cy="41"/>
                          </a:xfrm>
                          <a:custGeom>
                            <a:avLst/>
                            <a:gdLst>
                              <a:gd name="T0" fmla="+- 0 2735 2695"/>
                              <a:gd name="T1" fmla="*/ T0 w 303"/>
                              <a:gd name="T2" fmla="+- 0 400 400"/>
                              <a:gd name="T3" fmla="*/ 400 h 41"/>
                              <a:gd name="T4" fmla="+- 0 2695 2695"/>
                              <a:gd name="T5" fmla="*/ T4 w 303"/>
                              <a:gd name="T6" fmla="+- 0 420 400"/>
                              <a:gd name="T7" fmla="*/ 420 h 41"/>
                              <a:gd name="T8" fmla="+- 0 2735 2695"/>
                              <a:gd name="T9" fmla="*/ T8 w 303"/>
                              <a:gd name="T10" fmla="+- 0 440 400"/>
                              <a:gd name="T11" fmla="*/ 440 h 41"/>
                              <a:gd name="T12" fmla="+- 0 2735 2695"/>
                              <a:gd name="T13" fmla="*/ T12 w 303"/>
                              <a:gd name="T14" fmla="+- 0 423 400"/>
                              <a:gd name="T15" fmla="*/ 423 h 41"/>
                              <a:gd name="T16" fmla="+- 0 2729 2695"/>
                              <a:gd name="T17" fmla="*/ T16 w 303"/>
                              <a:gd name="T18" fmla="+- 0 423 400"/>
                              <a:gd name="T19" fmla="*/ 423 h 41"/>
                              <a:gd name="T20" fmla="+- 0 2729 2695"/>
                              <a:gd name="T21" fmla="*/ T20 w 303"/>
                              <a:gd name="T22" fmla="+- 0 417 400"/>
                              <a:gd name="T23" fmla="*/ 417 h 41"/>
                              <a:gd name="T24" fmla="+- 0 2735 2695"/>
                              <a:gd name="T25" fmla="*/ T24 w 303"/>
                              <a:gd name="T26" fmla="+- 0 417 400"/>
                              <a:gd name="T27" fmla="*/ 417 h 41"/>
                              <a:gd name="T28" fmla="+- 0 2735 2695"/>
                              <a:gd name="T29" fmla="*/ T28 w 303"/>
                              <a:gd name="T30" fmla="+- 0 400 400"/>
                              <a:gd name="T31" fmla="*/ 400 h 41"/>
                              <a:gd name="T32" fmla="+- 0 2735 2695"/>
                              <a:gd name="T33" fmla="*/ T32 w 303"/>
                              <a:gd name="T34" fmla="+- 0 417 400"/>
                              <a:gd name="T35" fmla="*/ 417 h 41"/>
                              <a:gd name="T36" fmla="+- 0 2729 2695"/>
                              <a:gd name="T37" fmla="*/ T36 w 303"/>
                              <a:gd name="T38" fmla="+- 0 417 400"/>
                              <a:gd name="T39" fmla="*/ 417 h 41"/>
                              <a:gd name="T40" fmla="+- 0 2729 2695"/>
                              <a:gd name="T41" fmla="*/ T40 w 303"/>
                              <a:gd name="T42" fmla="+- 0 423 400"/>
                              <a:gd name="T43" fmla="*/ 423 h 41"/>
                              <a:gd name="T44" fmla="+- 0 2735 2695"/>
                              <a:gd name="T45" fmla="*/ T44 w 303"/>
                              <a:gd name="T46" fmla="+- 0 423 400"/>
                              <a:gd name="T47" fmla="*/ 423 h 41"/>
                              <a:gd name="T48" fmla="+- 0 2735 2695"/>
                              <a:gd name="T49" fmla="*/ T48 w 303"/>
                              <a:gd name="T50" fmla="+- 0 417 400"/>
                              <a:gd name="T51" fmla="*/ 417 h 41"/>
                              <a:gd name="T52" fmla="+- 0 2998 2695"/>
                              <a:gd name="T53" fmla="*/ T52 w 303"/>
                              <a:gd name="T54" fmla="+- 0 417 400"/>
                              <a:gd name="T55" fmla="*/ 417 h 41"/>
                              <a:gd name="T56" fmla="+- 0 2735 2695"/>
                              <a:gd name="T57" fmla="*/ T56 w 303"/>
                              <a:gd name="T58" fmla="+- 0 417 400"/>
                              <a:gd name="T59" fmla="*/ 417 h 41"/>
                              <a:gd name="T60" fmla="+- 0 2735 2695"/>
                              <a:gd name="T61" fmla="*/ T60 w 303"/>
                              <a:gd name="T62" fmla="+- 0 423 400"/>
                              <a:gd name="T63" fmla="*/ 423 h 41"/>
                              <a:gd name="T64" fmla="+- 0 2998 2695"/>
                              <a:gd name="T65" fmla="*/ T64 w 303"/>
                              <a:gd name="T66" fmla="+- 0 423 400"/>
                              <a:gd name="T67" fmla="*/ 423 h 41"/>
                              <a:gd name="T68" fmla="+- 0 2998 2695"/>
                              <a:gd name="T69" fmla="*/ T68 w 303"/>
                              <a:gd name="T70" fmla="+- 0 417 400"/>
                              <a:gd name="T71" fmla="*/ 417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03" h="41">
                                <a:moveTo>
                                  <a:pt x="40" y="0"/>
                                </a:moveTo>
                                <a:lnTo>
                                  <a:pt x="0" y="20"/>
                                </a:lnTo>
                                <a:lnTo>
                                  <a:pt x="40" y="40"/>
                                </a:lnTo>
                                <a:lnTo>
                                  <a:pt x="40" y="23"/>
                                </a:lnTo>
                                <a:lnTo>
                                  <a:pt x="34" y="23"/>
                                </a:lnTo>
                                <a:lnTo>
                                  <a:pt x="34" y="17"/>
                                </a:lnTo>
                                <a:lnTo>
                                  <a:pt x="40" y="17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40" y="17"/>
                                </a:moveTo>
                                <a:lnTo>
                                  <a:pt x="34" y="17"/>
                                </a:lnTo>
                                <a:lnTo>
                                  <a:pt x="34" y="23"/>
                                </a:lnTo>
                                <a:lnTo>
                                  <a:pt x="40" y="23"/>
                                </a:lnTo>
                                <a:lnTo>
                                  <a:pt x="40" y="17"/>
                                </a:lnTo>
                                <a:close/>
                                <a:moveTo>
                                  <a:pt x="303" y="17"/>
                                </a:moveTo>
                                <a:lnTo>
                                  <a:pt x="40" y="17"/>
                                </a:lnTo>
                                <a:lnTo>
                                  <a:pt x="40" y="23"/>
                                </a:lnTo>
                                <a:lnTo>
                                  <a:pt x="303" y="23"/>
                                </a:lnTo>
                                <a:lnTo>
                                  <a:pt x="303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30"/>
                        <wps:cNvSpPr>
                          <a:spLocks/>
                        </wps:cNvSpPr>
                        <wps:spPr bwMode="auto">
                          <a:xfrm>
                            <a:off x="2725" y="726"/>
                            <a:ext cx="982" cy="173"/>
                          </a:xfrm>
                          <a:custGeom>
                            <a:avLst/>
                            <a:gdLst>
                              <a:gd name="T0" fmla="+- 0 3706 2725"/>
                              <a:gd name="T1" fmla="*/ T0 w 982"/>
                              <a:gd name="T2" fmla="+- 0 726 726"/>
                              <a:gd name="T3" fmla="*/ 726 h 173"/>
                              <a:gd name="T4" fmla="+- 0 2725 2725"/>
                              <a:gd name="T5" fmla="*/ T4 w 982"/>
                              <a:gd name="T6" fmla="+- 0 726 726"/>
                              <a:gd name="T7" fmla="*/ 726 h 173"/>
                              <a:gd name="T8" fmla="+- 0 2725 2725"/>
                              <a:gd name="T9" fmla="*/ T8 w 982"/>
                              <a:gd name="T10" fmla="+- 0 899 726"/>
                              <a:gd name="T11" fmla="*/ 899 h 173"/>
                              <a:gd name="T12" fmla="+- 0 2727 2725"/>
                              <a:gd name="T13" fmla="*/ T12 w 982"/>
                              <a:gd name="T14" fmla="+- 0 899 726"/>
                              <a:gd name="T15" fmla="*/ 899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2" h="173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  <a:lnTo>
                                  <a:pt x="2" y="173"/>
                                </a:lnTo>
                              </a:path>
                            </a:pathLst>
                          </a:custGeom>
                          <a:noFill/>
                          <a:ln w="168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512" y="8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6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54" y="729"/>
                            <a:ext cx="118" cy="116"/>
                          </a:xfrm>
                          <a:prstGeom prst="rect">
                            <a:avLst/>
                          </a:prstGeom>
                          <a:noFill/>
                          <a:ln w="4088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27"/>
                        <wps:cNvSpPr>
                          <a:spLocks/>
                        </wps:cNvSpPr>
                        <wps:spPr bwMode="auto">
                          <a:xfrm>
                            <a:off x="2411" y="727"/>
                            <a:ext cx="41" cy="133"/>
                          </a:xfrm>
                          <a:custGeom>
                            <a:avLst/>
                            <a:gdLst>
                              <a:gd name="T0" fmla="+- 0 2428 2411"/>
                              <a:gd name="T1" fmla="*/ T0 w 41"/>
                              <a:gd name="T2" fmla="+- 0 819 727"/>
                              <a:gd name="T3" fmla="*/ 819 h 133"/>
                              <a:gd name="T4" fmla="+- 0 2411 2411"/>
                              <a:gd name="T5" fmla="*/ T4 w 41"/>
                              <a:gd name="T6" fmla="+- 0 819 727"/>
                              <a:gd name="T7" fmla="*/ 819 h 133"/>
                              <a:gd name="T8" fmla="+- 0 2431 2411"/>
                              <a:gd name="T9" fmla="*/ T8 w 41"/>
                              <a:gd name="T10" fmla="+- 0 860 727"/>
                              <a:gd name="T11" fmla="*/ 860 h 133"/>
                              <a:gd name="T12" fmla="+- 0 2448 2411"/>
                              <a:gd name="T13" fmla="*/ T12 w 41"/>
                              <a:gd name="T14" fmla="+- 0 826 727"/>
                              <a:gd name="T15" fmla="*/ 826 h 133"/>
                              <a:gd name="T16" fmla="+- 0 2428 2411"/>
                              <a:gd name="T17" fmla="*/ T16 w 41"/>
                              <a:gd name="T18" fmla="+- 0 826 727"/>
                              <a:gd name="T19" fmla="*/ 826 h 133"/>
                              <a:gd name="T20" fmla="+- 0 2428 2411"/>
                              <a:gd name="T21" fmla="*/ T20 w 41"/>
                              <a:gd name="T22" fmla="+- 0 819 727"/>
                              <a:gd name="T23" fmla="*/ 819 h 133"/>
                              <a:gd name="T24" fmla="+- 0 2435 2411"/>
                              <a:gd name="T25" fmla="*/ T24 w 41"/>
                              <a:gd name="T26" fmla="+- 0 727 727"/>
                              <a:gd name="T27" fmla="*/ 727 h 133"/>
                              <a:gd name="T28" fmla="+- 0 2428 2411"/>
                              <a:gd name="T29" fmla="*/ T28 w 41"/>
                              <a:gd name="T30" fmla="+- 0 727 727"/>
                              <a:gd name="T31" fmla="*/ 727 h 133"/>
                              <a:gd name="T32" fmla="+- 0 2428 2411"/>
                              <a:gd name="T33" fmla="*/ T32 w 41"/>
                              <a:gd name="T34" fmla="+- 0 826 727"/>
                              <a:gd name="T35" fmla="*/ 826 h 133"/>
                              <a:gd name="T36" fmla="+- 0 2435 2411"/>
                              <a:gd name="T37" fmla="*/ T36 w 41"/>
                              <a:gd name="T38" fmla="+- 0 826 727"/>
                              <a:gd name="T39" fmla="*/ 826 h 133"/>
                              <a:gd name="T40" fmla="+- 0 2435 2411"/>
                              <a:gd name="T41" fmla="*/ T40 w 41"/>
                              <a:gd name="T42" fmla="+- 0 727 727"/>
                              <a:gd name="T43" fmla="*/ 727 h 133"/>
                              <a:gd name="T44" fmla="+- 0 2451 2411"/>
                              <a:gd name="T45" fmla="*/ T44 w 41"/>
                              <a:gd name="T46" fmla="+- 0 819 727"/>
                              <a:gd name="T47" fmla="*/ 819 h 133"/>
                              <a:gd name="T48" fmla="+- 0 2435 2411"/>
                              <a:gd name="T49" fmla="*/ T48 w 41"/>
                              <a:gd name="T50" fmla="+- 0 819 727"/>
                              <a:gd name="T51" fmla="*/ 819 h 133"/>
                              <a:gd name="T52" fmla="+- 0 2435 2411"/>
                              <a:gd name="T53" fmla="*/ T52 w 41"/>
                              <a:gd name="T54" fmla="+- 0 826 727"/>
                              <a:gd name="T55" fmla="*/ 826 h 133"/>
                              <a:gd name="T56" fmla="+- 0 2448 2411"/>
                              <a:gd name="T57" fmla="*/ T56 w 41"/>
                              <a:gd name="T58" fmla="+- 0 826 727"/>
                              <a:gd name="T59" fmla="*/ 826 h 133"/>
                              <a:gd name="T60" fmla="+- 0 2451 2411"/>
                              <a:gd name="T61" fmla="*/ T60 w 41"/>
                              <a:gd name="T62" fmla="+- 0 819 727"/>
                              <a:gd name="T63" fmla="*/ 819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" h="133">
                                <a:moveTo>
                                  <a:pt x="17" y="92"/>
                                </a:moveTo>
                                <a:lnTo>
                                  <a:pt x="0" y="92"/>
                                </a:lnTo>
                                <a:lnTo>
                                  <a:pt x="20" y="133"/>
                                </a:lnTo>
                                <a:lnTo>
                                  <a:pt x="37" y="99"/>
                                </a:lnTo>
                                <a:lnTo>
                                  <a:pt x="17" y="99"/>
                                </a:lnTo>
                                <a:lnTo>
                                  <a:pt x="17" y="92"/>
                                </a:lnTo>
                                <a:close/>
                                <a:moveTo>
                                  <a:pt x="24" y="0"/>
                                </a:moveTo>
                                <a:lnTo>
                                  <a:pt x="17" y="0"/>
                                </a:lnTo>
                                <a:lnTo>
                                  <a:pt x="17" y="99"/>
                                </a:lnTo>
                                <a:lnTo>
                                  <a:pt x="24" y="99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40" y="92"/>
                                </a:moveTo>
                                <a:lnTo>
                                  <a:pt x="24" y="92"/>
                                </a:lnTo>
                                <a:lnTo>
                                  <a:pt x="24" y="99"/>
                                </a:lnTo>
                                <a:lnTo>
                                  <a:pt x="37" y="99"/>
                                </a:lnTo>
                                <a:lnTo>
                                  <a:pt x="40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26"/>
                        <wps:cNvSpPr>
                          <a:spLocks/>
                        </wps:cNvSpPr>
                        <wps:spPr bwMode="auto">
                          <a:xfrm>
                            <a:off x="160" y="10746"/>
                            <a:ext cx="4738" cy="1057"/>
                          </a:xfrm>
                          <a:custGeom>
                            <a:avLst/>
                            <a:gdLst>
                              <a:gd name="T0" fmla="+- 0 3775 160"/>
                              <a:gd name="T1" fmla="*/ T0 w 4738"/>
                              <a:gd name="T2" fmla="+- 0 651 10746"/>
                              <a:gd name="T3" fmla="*/ 651 h 1057"/>
                              <a:gd name="T4" fmla="+- 0 4371 160"/>
                              <a:gd name="T5" fmla="*/ T4 w 4738"/>
                              <a:gd name="T6" fmla="+- 0 651 10746"/>
                              <a:gd name="T7" fmla="*/ 651 h 1057"/>
                              <a:gd name="T8" fmla="+- 0 4371 160"/>
                              <a:gd name="T9" fmla="*/ T8 w 4738"/>
                              <a:gd name="T10" fmla="+- 0 277 10746"/>
                              <a:gd name="T11" fmla="*/ 277 h 1057"/>
                              <a:gd name="T12" fmla="+- 0 3775 160"/>
                              <a:gd name="T13" fmla="*/ T12 w 4738"/>
                              <a:gd name="T14" fmla="+- 0 277 10746"/>
                              <a:gd name="T15" fmla="*/ 277 h 1057"/>
                              <a:gd name="T16" fmla="+- 0 3775 160"/>
                              <a:gd name="T17" fmla="*/ T16 w 4738"/>
                              <a:gd name="T18" fmla="+- 0 651 10746"/>
                              <a:gd name="T19" fmla="*/ 651 h 1057"/>
                              <a:gd name="T20" fmla="+- 0 4961 160"/>
                              <a:gd name="T21" fmla="*/ T20 w 4738"/>
                              <a:gd name="T22" fmla="+- 0 627 10746"/>
                              <a:gd name="T23" fmla="*/ 627 h 1057"/>
                              <a:gd name="T24" fmla="+- 0 5557 160"/>
                              <a:gd name="T25" fmla="*/ T24 w 4738"/>
                              <a:gd name="T26" fmla="+- 0 627 10746"/>
                              <a:gd name="T27" fmla="*/ 627 h 1057"/>
                              <a:gd name="T28" fmla="+- 0 5557 160"/>
                              <a:gd name="T29" fmla="*/ T28 w 4738"/>
                              <a:gd name="T30" fmla="+- 0 253 10746"/>
                              <a:gd name="T31" fmla="*/ 253 h 1057"/>
                              <a:gd name="T32" fmla="+- 0 4961 160"/>
                              <a:gd name="T33" fmla="*/ T32 w 4738"/>
                              <a:gd name="T34" fmla="+- 0 253 10746"/>
                              <a:gd name="T35" fmla="*/ 253 h 1057"/>
                              <a:gd name="T36" fmla="+- 0 4961 160"/>
                              <a:gd name="T37" fmla="*/ T36 w 4738"/>
                              <a:gd name="T38" fmla="+- 0 627 10746"/>
                              <a:gd name="T39" fmla="*/ 627 h 1057"/>
                              <a:gd name="T40" fmla="+- 0 4377 160"/>
                              <a:gd name="T41" fmla="*/ T40 w 4738"/>
                              <a:gd name="T42" fmla="+- 0 392 10746"/>
                              <a:gd name="T43" fmla="*/ 392 h 1057"/>
                              <a:gd name="T44" fmla="+- 0 4961 160"/>
                              <a:gd name="T45" fmla="*/ T44 w 4738"/>
                              <a:gd name="T46" fmla="+- 0 392 10746"/>
                              <a:gd name="T47" fmla="*/ 392 h 1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738" h="1057">
                                <a:moveTo>
                                  <a:pt x="3615" y="-10095"/>
                                </a:moveTo>
                                <a:lnTo>
                                  <a:pt x="4211" y="-10095"/>
                                </a:lnTo>
                                <a:lnTo>
                                  <a:pt x="4211" y="-10469"/>
                                </a:lnTo>
                                <a:lnTo>
                                  <a:pt x="3615" y="-10469"/>
                                </a:lnTo>
                                <a:lnTo>
                                  <a:pt x="3615" y="-10095"/>
                                </a:lnTo>
                                <a:close/>
                                <a:moveTo>
                                  <a:pt x="4801" y="-10119"/>
                                </a:moveTo>
                                <a:lnTo>
                                  <a:pt x="5397" y="-10119"/>
                                </a:lnTo>
                                <a:lnTo>
                                  <a:pt x="5397" y="-10493"/>
                                </a:lnTo>
                                <a:lnTo>
                                  <a:pt x="4801" y="-10493"/>
                                </a:lnTo>
                                <a:lnTo>
                                  <a:pt x="4801" y="-10119"/>
                                </a:lnTo>
                                <a:close/>
                                <a:moveTo>
                                  <a:pt x="4217" y="-10354"/>
                                </a:moveTo>
                                <a:lnTo>
                                  <a:pt x="4801" y="-10354"/>
                                </a:lnTo>
                              </a:path>
                            </a:pathLst>
                          </a:custGeom>
                          <a:noFill/>
                          <a:ln w="42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5"/>
                        <wps:cNvSpPr>
                          <a:spLocks/>
                        </wps:cNvSpPr>
                        <wps:spPr bwMode="auto">
                          <a:xfrm>
                            <a:off x="4377" y="368"/>
                            <a:ext cx="97" cy="49"/>
                          </a:xfrm>
                          <a:custGeom>
                            <a:avLst/>
                            <a:gdLst>
                              <a:gd name="T0" fmla="+- 0 4425 4377"/>
                              <a:gd name="T1" fmla="*/ T0 w 97"/>
                              <a:gd name="T2" fmla="+- 0 368 368"/>
                              <a:gd name="T3" fmla="*/ 368 h 49"/>
                              <a:gd name="T4" fmla="+- 0 4377 4377"/>
                              <a:gd name="T5" fmla="*/ T4 w 97"/>
                              <a:gd name="T6" fmla="+- 0 392 368"/>
                              <a:gd name="T7" fmla="*/ 392 h 49"/>
                              <a:gd name="T8" fmla="+- 0 4425 4377"/>
                              <a:gd name="T9" fmla="*/ T8 w 97"/>
                              <a:gd name="T10" fmla="+- 0 416 368"/>
                              <a:gd name="T11" fmla="*/ 416 h 49"/>
                              <a:gd name="T12" fmla="+- 0 4473 4377"/>
                              <a:gd name="T13" fmla="*/ T12 w 97"/>
                              <a:gd name="T14" fmla="+- 0 392 368"/>
                              <a:gd name="T15" fmla="*/ 392 h 49"/>
                              <a:gd name="T16" fmla="+- 0 4425 4377"/>
                              <a:gd name="T17" fmla="*/ T16 w 97"/>
                              <a:gd name="T18" fmla="+- 0 368 368"/>
                              <a:gd name="T19" fmla="*/ 36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49">
                                <a:moveTo>
                                  <a:pt x="48" y="0"/>
                                </a:moveTo>
                                <a:lnTo>
                                  <a:pt x="0" y="24"/>
                                </a:lnTo>
                                <a:lnTo>
                                  <a:pt x="48" y="48"/>
                                </a:lnTo>
                                <a:lnTo>
                                  <a:pt x="96" y="2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4"/>
                        <wps:cNvSpPr>
                          <a:spLocks/>
                        </wps:cNvSpPr>
                        <wps:spPr bwMode="auto">
                          <a:xfrm>
                            <a:off x="4377" y="368"/>
                            <a:ext cx="97" cy="49"/>
                          </a:xfrm>
                          <a:custGeom>
                            <a:avLst/>
                            <a:gdLst>
                              <a:gd name="T0" fmla="+- 0 4377 4377"/>
                              <a:gd name="T1" fmla="*/ T0 w 97"/>
                              <a:gd name="T2" fmla="+- 0 392 368"/>
                              <a:gd name="T3" fmla="*/ 392 h 49"/>
                              <a:gd name="T4" fmla="+- 0 4425 4377"/>
                              <a:gd name="T5" fmla="*/ T4 w 97"/>
                              <a:gd name="T6" fmla="+- 0 368 368"/>
                              <a:gd name="T7" fmla="*/ 368 h 49"/>
                              <a:gd name="T8" fmla="+- 0 4473 4377"/>
                              <a:gd name="T9" fmla="*/ T8 w 97"/>
                              <a:gd name="T10" fmla="+- 0 392 368"/>
                              <a:gd name="T11" fmla="*/ 392 h 49"/>
                              <a:gd name="T12" fmla="+- 0 4425 4377"/>
                              <a:gd name="T13" fmla="*/ T12 w 97"/>
                              <a:gd name="T14" fmla="+- 0 416 368"/>
                              <a:gd name="T15" fmla="*/ 416 h 49"/>
                              <a:gd name="T16" fmla="+- 0 4377 4377"/>
                              <a:gd name="T17" fmla="*/ T16 w 97"/>
                              <a:gd name="T18" fmla="+- 0 392 368"/>
                              <a:gd name="T19" fmla="*/ 39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49">
                                <a:moveTo>
                                  <a:pt x="0" y="24"/>
                                </a:moveTo>
                                <a:lnTo>
                                  <a:pt x="48" y="0"/>
                                </a:lnTo>
                                <a:lnTo>
                                  <a:pt x="96" y="24"/>
                                </a:lnTo>
                                <a:lnTo>
                                  <a:pt x="48" y="48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23"/>
                        <wps:cNvSpPr>
                          <a:spLocks/>
                        </wps:cNvSpPr>
                        <wps:spPr bwMode="auto">
                          <a:xfrm>
                            <a:off x="4925" y="374"/>
                            <a:ext cx="37" cy="37"/>
                          </a:xfrm>
                          <a:custGeom>
                            <a:avLst/>
                            <a:gdLst>
                              <a:gd name="T0" fmla="+- 0 4949 4925"/>
                              <a:gd name="T1" fmla="*/ T0 w 37"/>
                              <a:gd name="T2" fmla="+- 0 374 374"/>
                              <a:gd name="T3" fmla="*/ 374 h 37"/>
                              <a:gd name="T4" fmla="+- 0 4937 4925"/>
                              <a:gd name="T5" fmla="*/ T4 w 37"/>
                              <a:gd name="T6" fmla="+- 0 374 374"/>
                              <a:gd name="T7" fmla="*/ 374 h 37"/>
                              <a:gd name="T8" fmla="+- 0 4925 4925"/>
                              <a:gd name="T9" fmla="*/ T8 w 37"/>
                              <a:gd name="T10" fmla="+- 0 386 374"/>
                              <a:gd name="T11" fmla="*/ 386 h 37"/>
                              <a:gd name="T12" fmla="+- 0 4925 4925"/>
                              <a:gd name="T13" fmla="*/ T12 w 37"/>
                              <a:gd name="T14" fmla="+- 0 398 374"/>
                              <a:gd name="T15" fmla="*/ 398 h 37"/>
                              <a:gd name="T16" fmla="+- 0 4937 4925"/>
                              <a:gd name="T17" fmla="*/ T16 w 37"/>
                              <a:gd name="T18" fmla="+- 0 410 374"/>
                              <a:gd name="T19" fmla="*/ 410 h 37"/>
                              <a:gd name="T20" fmla="+- 0 4949 4925"/>
                              <a:gd name="T21" fmla="*/ T20 w 37"/>
                              <a:gd name="T22" fmla="+- 0 410 374"/>
                              <a:gd name="T23" fmla="*/ 410 h 37"/>
                              <a:gd name="T24" fmla="+- 0 4961 4925"/>
                              <a:gd name="T25" fmla="*/ T24 w 37"/>
                              <a:gd name="T26" fmla="+- 0 398 374"/>
                              <a:gd name="T27" fmla="*/ 398 h 37"/>
                              <a:gd name="T28" fmla="+- 0 4961 4925"/>
                              <a:gd name="T29" fmla="*/ T28 w 37"/>
                              <a:gd name="T30" fmla="+- 0 386 374"/>
                              <a:gd name="T31" fmla="*/ 386 h 37"/>
                              <a:gd name="T32" fmla="+- 0 4949 4925"/>
                              <a:gd name="T33" fmla="*/ T32 w 37"/>
                              <a:gd name="T34" fmla="+- 0 374 374"/>
                              <a:gd name="T35" fmla="*/ 374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" h="37">
                                <a:moveTo>
                                  <a:pt x="24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4"/>
                                </a:lnTo>
                                <a:lnTo>
                                  <a:pt x="12" y="36"/>
                                </a:lnTo>
                                <a:lnTo>
                                  <a:pt x="24" y="36"/>
                                </a:lnTo>
                                <a:lnTo>
                                  <a:pt x="36" y="24"/>
                                </a:lnTo>
                                <a:lnTo>
                                  <a:pt x="36" y="12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22"/>
                        <wps:cNvSpPr>
                          <a:spLocks/>
                        </wps:cNvSpPr>
                        <wps:spPr bwMode="auto">
                          <a:xfrm>
                            <a:off x="1761" y="11018"/>
                            <a:ext cx="1553" cy="592"/>
                          </a:xfrm>
                          <a:custGeom>
                            <a:avLst/>
                            <a:gdLst>
                              <a:gd name="T0" fmla="+- 0 4961 1761"/>
                              <a:gd name="T1" fmla="*/ T0 w 1553"/>
                              <a:gd name="T2" fmla="+- 0 398 11018"/>
                              <a:gd name="T3" fmla="*/ 398 h 592"/>
                              <a:gd name="T4" fmla="+- 0 4949 1761"/>
                              <a:gd name="T5" fmla="*/ T4 w 1553"/>
                              <a:gd name="T6" fmla="+- 0 410 11018"/>
                              <a:gd name="T7" fmla="*/ 410 h 592"/>
                              <a:gd name="T8" fmla="+- 0 4937 1761"/>
                              <a:gd name="T9" fmla="*/ T8 w 1553"/>
                              <a:gd name="T10" fmla="+- 0 410 11018"/>
                              <a:gd name="T11" fmla="*/ 410 h 592"/>
                              <a:gd name="T12" fmla="+- 0 4925 1761"/>
                              <a:gd name="T13" fmla="*/ T12 w 1553"/>
                              <a:gd name="T14" fmla="+- 0 398 11018"/>
                              <a:gd name="T15" fmla="*/ 398 h 592"/>
                              <a:gd name="T16" fmla="+- 0 4925 1761"/>
                              <a:gd name="T17" fmla="*/ T16 w 1553"/>
                              <a:gd name="T18" fmla="+- 0 392 11018"/>
                              <a:gd name="T19" fmla="*/ 392 h 592"/>
                              <a:gd name="T20" fmla="+- 0 4853 1761"/>
                              <a:gd name="T21" fmla="*/ T20 w 1553"/>
                              <a:gd name="T22" fmla="+- 0 428 11018"/>
                              <a:gd name="T23" fmla="*/ 428 h 592"/>
                              <a:gd name="T24" fmla="+- 0 4925 1761"/>
                              <a:gd name="T25" fmla="*/ T24 w 1553"/>
                              <a:gd name="T26" fmla="+- 0 392 11018"/>
                              <a:gd name="T27" fmla="*/ 392 h 592"/>
                              <a:gd name="T28" fmla="+- 0 4853 1761"/>
                              <a:gd name="T29" fmla="*/ T28 w 1553"/>
                              <a:gd name="T30" fmla="+- 0 356 11018"/>
                              <a:gd name="T31" fmla="*/ 356 h 592"/>
                              <a:gd name="T32" fmla="+- 0 4925 1761"/>
                              <a:gd name="T33" fmla="*/ T32 w 1553"/>
                              <a:gd name="T34" fmla="+- 0 392 11018"/>
                              <a:gd name="T35" fmla="*/ 392 h 592"/>
                              <a:gd name="T36" fmla="+- 0 4925 1761"/>
                              <a:gd name="T37" fmla="*/ T36 w 1553"/>
                              <a:gd name="T38" fmla="+- 0 386 11018"/>
                              <a:gd name="T39" fmla="*/ 386 h 592"/>
                              <a:gd name="T40" fmla="+- 0 4937 1761"/>
                              <a:gd name="T41" fmla="*/ T40 w 1553"/>
                              <a:gd name="T42" fmla="+- 0 374 11018"/>
                              <a:gd name="T43" fmla="*/ 374 h 592"/>
                              <a:gd name="T44" fmla="+- 0 4949 1761"/>
                              <a:gd name="T45" fmla="*/ T44 w 1553"/>
                              <a:gd name="T46" fmla="+- 0 374 11018"/>
                              <a:gd name="T47" fmla="*/ 374 h 592"/>
                              <a:gd name="T48" fmla="+- 0 4961 1761"/>
                              <a:gd name="T49" fmla="*/ T48 w 1553"/>
                              <a:gd name="T50" fmla="+- 0 386 11018"/>
                              <a:gd name="T51" fmla="*/ 386 h 592"/>
                              <a:gd name="T52" fmla="+- 0 4961 1761"/>
                              <a:gd name="T53" fmla="*/ T52 w 1553"/>
                              <a:gd name="T54" fmla="+- 0 398 11018"/>
                              <a:gd name="T55" fmla="*/ 398 h 592"/>
                              <a:gd name="T56" fmla="+- 0 4377 1761"/>
                              <a:gd name="T57" fmla="*/ T56 w 1553"/>
                              <a:gd name="T58" fmla="+- 0 579 11018"/>
                              <a:gd name="T59" fmla="*/ 579 h 592"/>
                              <a:gd name="T60" fmla="+- 0 4961 1761"/>
                              <a:gd name="T61" fmla="*/ T60 w 1553"/>
                              <a:gd name="T62" fmla="+- 0 579 11018"/>
                              <a:gd name="T63" fmla="*/ 579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53" h="592">
                                <a:moveTo>
                                  <a:pt x="3200" y="-10620"/>
                                </a:moveTo>
                                <a:lnTo>
                                  <a:pt x="3188" y="-10608"/>
                                </a:lnTo>
                                <a:lnTo>
                                  <a:pt x="3176" y="-10608"/>
                                </a:lnTo>
                                <a:lnTo>
                                  <a:pt x="3164" y="-10620"/>
                                </a:lnTo>
                                <a:lnTo>
                                  <a:pt x="3164" y="-10626"/>
                                </a:lnTo>
                                <a:lnTo>
                                  <a:pt x="3092" y="-10590"/>
                                </a:lnTo>
                                <a:lnTo>
                                  <a:pt x="3164" y="-10626"/>
                                </a:lnTo>
                                <a:lnTo>
                                  <a:pt x="3092" y="-10662"/>
                                </a:lnTo>
                                <a:lnTo>
                                  <a:pt x="3164" y="-10626"/>
                                </a:lnTo>
                                <a:lnTo>
                                  <a:pt x="3164" y="-10632"/>
                                </a:lnTo>
                                <a:lnTo>
                                  <a:pt x="3176" y="-10644"/>
                                </a:lnTo>
                                <a:lnTo>
                                  <a:pt x="3188" y="-10644"/>
                                </a:lnTo>
                                <a:lnTo>
                                  <a:pt x="3200" y="-10632"/>
                                </a:lnTo>
                                <a:lnTo>
                                  <a:pt x="3200" y="-10620"/>
                                </a:lnTo>
                                <a:close/>
                                <a:moveTo>
                                  <a:pt x="2616" y="-10439"/>
                                </a:moveTo>
                                <a:lnTo>
                                  <a:pt x="3200" y="-10439"/>
                                </a:lnTo>
                              </a:path>
                            </a:pathLst>
                          </a:custGeom>
                          <a:noFill/>
                          <a:ln w="42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4377" y="555"/>
                            <a:ext cx="97" cy="48"/>
                          </a:xfrm>
                          <a:custGeom>
                            <a:avLst/>
                            <a:gdLst>
                              <a:gd name="T0" fmla="+- 0 4425 4377"/>
                              <a:gd name="T1" fmla="*/ T0 w 97"/>
                              <a:gd name="T2" fmla="+- 0 555 555"/>
                              <a:gd name="T3" fmla="*/ 555 h 48"/>
                              <a:gd name="T4" fmla="+- 0 4377 4377"/>
                              <a:gd name="T5" fmla="*/ T4 w 97"/>
                              <a:gd name="T6" fmla="+- 0 579 555"/>
                              <a:gd name="T7" fmla="*/ 579 h 48"/>
                              <a:gd name="T8" fmla="+- 0 4425 4377"/>
                              <a:gd name="T9" fmla="*/ T8 w 97"/>
                              <a:gd name="T10" fmla="+- 0 602 555"/>
                              <a:gd name="T11" fmla="*/ 602 h 48"/>
                              <a:gd name="T12" fmla="+- 0 4473 4377"/>
                              <a:gd name="T13" fmla="*/ T12 w 97"/>
                              <a:gd name="T14" fmla="+- 0 579 555"/>
                              <a:gd name="T15" fmla="*/ 579 h 48"/>
                              <a:gd name="T16" fmla="+- 0 4425 4377"/>
                              <a:gd name="T17" fmla="*/ T16 w 97"/>
                              <a:gd name="T18" fmla="+- 0 555 555"/>
                              <a:gd name="T19" fmla="*/ 555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48">
                                <a:moveTo>
                                  <a:pt x="48" y="0"/>
                                </a:moveTo>
                                <a:lnTo>
                                  <a:pt x="0" y="24"/>
                                </a:lnTo>
                                <a:lnTo>
                                  <a:pt x="48" y="47"/>
                                </a:lnTo>
                                <a:lnTo>
                                  <a:pt x="96" y="2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4377" y="555"/>
                            <a:ext cx="97" cy="48"/>
                          </a:xfrm>
                          <a:custGeom>
                            <a:avLst/>
                            <a:gdLst>
                              <a:gd name="T0" fmla="+- 0 4377 4377"/>
                              <a:gd name="T1" fmla="*/ T0 w 97"/>
                              <a:gd name="T2" fmla="+- 0 579 555"/>
                              <a:gd name="T3" fmla="*/ 579 h 48"/>
                              <a:gd name="T4" fmla="+- 0 4425 4377"/>
                              <a:gd name="T5" fmla="*/ T4 w 97"/>
                              <a:gd name="T6" fmla="+- 0 555 555"/>
                              <a:gd name="T7" fmla="*/ 555 h 48"/>
                              <a:gd name="T8" fmla="+- 0 4473 4377"/>
                              <a:gd name="T9" fmla="*/ T8 w 97"/>
                              <a:gd name="T10" fmla="+- 0 579 555"/>
                              <a:gd name="T11" fmla="*/ 579 h 48"/>
                              <a:gd name="T12" fmla="+- 0 4425 4377"/>
                              <a:gd name="T13" fmla="*/ T12 w 97"/>
                              <a:gd name="T14" fmla="+- 0 602 555"/>
                              <a:gd name="T15" fmla="*/ 602 h 48"/>
                              <a:gd name="T16" fmla="+- 0 4377 4377"/>
                              <a:gd name="T17" fmla="*/ T16 w 97"/>
                              <a:gd name="T18" fmla="+- 0 579 555"/>
                              <a:gd name="T19" fmla="*/ 57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48">
                                <a:moveTo>
                                  <a:pt x="0" y="24"/>
                                </a:moveTo>
                                <a:lnTo>
                                  <a:pt x="48" y="0"/>
                                </a:lnTo>
                                <a:lnTo>
                                  <a:pt x="96" y="24"/>
                                </a:lnTo>
                                <a:lnTo>
                                  <a:pt x="48" y="47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9"/>
                        <wps:cNvSpPr>
                          <a:spLocks/>
                        </wps:cNvSpPr>
                        <wps:spPr bwMode="auto">
                          <a:xfrm>
                            <a:off x="4925" y="561"/>
                            <a:ext cx="37" cy="37"/>
                          </a:xfrm>
                          <a:custGeom>
                            <a:avLst/>
                            <a:gdLst>
                              <a:gd name="T0" fmla="+- 0 4949 4925"/>
                              <a:gd name="T1" fmla="*/ T0 w 37"/>
                              <a:gd name="T2" fmla="+- 0 561 561"/>
                              <a:gd name="T3" fmla="*/ 561 h 37"/>
                              <a:gd name="T4" fmla="+- 0 4937 4925"/>
                              <a:gd name="T5" fmla="*/ T4 w 37"/>
                              <a:gd name="T6" fmla="+- 0 561 561"/>
                              <a:gd name="T7" fmla="*/ 561 h 37"/>
                              <a:gd name="T8" fmla="+- 0 4925 4925"/>
                              <a:gd name="T9" fmla="*/ T8 w 37"/>
                              <a:gd name="T10" fmla="+- 0 573 561"/>
                              <a:gd name="T11" fmla="*/ 573 h 37"/>
                              <a:gd name="T12" fmla="+- 0 4925 4925"/>
                              <a:gd name="T13" fmla="*/ T12 w 37"/>
                              <a:gd name="T14" fmla="+- 0 584 561"/>
                              <a:gd name="T15" fmla="*/ 584 h 37"/>
                              <a:gd name="T16" fmla="+- 0 4937 4925"/>
                              <a:gd name="T17" fmla="*/ T16 w 37"/>
                              <a:gd name="T18" fmla="+- 0 597 561"/>
                              <a:gd name="T19" fmla="*/ 597 h 37"/>
                              <a:gd name="T20" fmla="+- 0 4949 4925"/>
                              <a:gd name="T21" fmla="*/ T20 w 37"/>
                              <a:gd name="T22" fmla="+- 0 597 561"/>
                              <a:gd name="T23" fmla="*/ 597 h 37"/>
                              <a:gd name="T24" fmla="+- 0 4961 4925"/>
                              <a:gd name="T25" fmla="*/ T24 w 37"/>
                              <a:gd name="T26" fmla="+- 0 584 561"/>
                              <a:gd name="T27" fmla="*/ 584 h 37"/>
                              <a:gd name="T28" fmla="+- 0 4961 4925"/>
                              <a:gd name="T29" fmla="*/ T28 w 37"/>
                              <a:gd name="T30" fmla="+- 0 573 561"/>
                              <a:gd name="T31" fmla="*/ 573 h 37"/>
                              <a:gd name="T32" fmla="+- 0 4949 4925"/>
                              <a:gd name="T33" fmla="*/ T32 w 37"/>
                              <a:gd name="T34" fmla="+- 0 561 561"/>
                              <a:gd name="T35" fmla="*/ 561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" h="37">
                                <a:moveTo>
                                  <a:pt x="24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3"/>
                                </a:lnTo>
                                <a:lnTo>
                                  <a:pt x="12" y="36"/>
                                </a:lnTo>
                                <a:lnTo>
                                  <a:pt x="24" y="36"/>
                                </a:lnTo>
                                <a:lnTo>
                                  <a:pt x="36" y="23"/>
                                </a:lnTo>
                                <a:lnTo>
                                  <a:pt x="36" y="12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8"/>
                        <wps:cNvSpPr>
                          <a:spLocks/>
                        </wps:cNvSpPr>
                        <wps:spPr bwMode="auto">
                          <a:xfrm>
                            <a:off x="4853" y="542"/>
                            <a:ext cx="109" cy="73"/>
                          </a:xfrm>
                          <a:custGeom>
                            <a:avLst/>
                            <a:gdLst>
                              <a:gd name="T0" fmla="+- 0 4961 4853"/>
                              <a:gd name="T1" fmla="*/ T0 w 109"/>
                              <a:gd name="T2" fmla="+- 0 584 542"/>
                              <a:gd name="T3" fmla="*/ 584 h 73"/>
                              <a:gd name="T4" fmla="+- 0 4949 4853"/>
                              <a:gd name="T5" fmla="*/ T4 w 109"/>
                              <a:gd name="T6" fmla="+- 0 597 542"/>
                              <a:gd name="T7" fmla="*/ 597 h 73"/>
                              <a:gd name="T8" fmla="+- 0 4937 4853"/>
                              <a:gd name="T9" fmla="*/ T8 w 109"/>
                              <a:gd name="T10" fmla="+- 0 597 542"/>
                              <a:gd name="T11" fmla="*/ 597 h 73"/>
                              <a:gd name="T12" fmla="+- 0 4925 4853"/>
                              <a:gd name="T13" fmla="*/ T12 w 109"/>
                              <a:gd name="T14" fmla="+- 0 584 542"/>
                              <a:gd name="T15" fmla="*/ 584 h 73"/>
                              <a:gd name="T16" fmla="+- 0 4925 4853"/>
                              <a:gd name="T17" fmla="*/ T16 w 109"/>
                              <a:gd name="T18" fmla="+- 0 579 542"/>
                              <a:gd name="T19" fmla="*/ 579 h 73"/>
                              <a:gd name="T20" fmla="+- 0 4853 4853"/>
                              <a:gd name="T21" fmla="*/ T20 w 109"/>
                              <a:gd name="T22" fmla="+- 0 615 542"/>
                              <a:gd name="T23" fmla="*/ 615 h 73"/>
                              <a:gd name="T24" fmla="+- 0 4925 4853"/>
                              <a:gd name="T25" fmla="*/ T24 w 109"/>
                              <a:gd name="T26" fmla="+- 0 579 542"/>
                              <a:gd name="T27" fmla="*/ 579 h 73"/>
                              <a:gd name="T28" fmla="+- 0 4853 4853"/>
                              <a:gd name="T29" fmla="*/ T28 w 109"/>
                              <a:gd name="T30" fmla="+- 0 542 542"/>
                              <a:gd name="T31" fmla="*/ 542 h 73"/>
                              <a:gd name="T32" fmla="+- 0 4925 4853"/>
                              <a:gd name="T33" fmla="*/ T32 w 109"/>
                              <a:gd name="T34" fmla="+- 0 579 542"/>
                              <a:gd name="T35" fmla="*/ 579 h 73"/>
                              <a:gd name="T36" fmla="+- 0 4925 4853"/>
                              <a:gd name="T37" fmla="*/ T36 w 109"/>
                              <a:gd name="T38" fmla="+- 0 573 542"/>
                              <a:gd name="T39" fmla="*/ 573 h 73"/>
                              <a:gd name="T40" fmla="+- 0 4937 4853"/>
                              <a:gd name="T41" fmla="*/ T40 w 109"/>
                              <a:gd name="T42" fmla="+- 0 561 542"/>
                              <a:gd name="T43" fmla="*/ 561 h 73"/>
                              <a:gd name="T44" fmla="+- 0 4949 4853"/>
                              <a:gd name="T45" fmla="*/ T44 w 109"/>
                              <a:gd name="T46" fmla="+- 0 561 542"/>
                              <a:gd name="T47" fmla="*/ 561 h 73"/>
                              <a:gd name="T48" fmla="+- 0 4961 4853"/>
                              <a:gd name="T49" fmla="*/ T48 w 109"/>
                              <a:gd name="T50" fmla="+- 0 573 542"/>
                              <a:gd name="T51" fmla="*/ 573 h 73"/>
                              <a:gd name="T52" fmla="+- 0 4961 4853"/>
                              <a:gd name="T53" fmla="*/ T52 w 109"/>
                              <a:gd name="T54" fmla="+- 0 584 542"/>
                              <a:gd name="T55" fmla="*/ 58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" h="73">
                                <a:moveTo>
                                  <a:pt x="108" y="42"/>
                                </a:moveTo>
                                <a:lnTo>
                                  <a:pt x="96" y="55"/>
                                </a:lnTo>
                                <a:lnTo>
                                  <a:pt x="84" y="55"/>
                                </a:lnTo>
                                <a:lnTo>
                                  <a:pt x="72" y="42"/>
                                </a:lnTo>
                                <a:lnTo>
                                  <a:pt x="72" y="37"/>
                                </a:lnTo>
                                <a:lnTo>
                                  <a:pt x="0" y="73"/>
                                </a:lnTo>
                                <a:lnTo>
                                  <a:pt x="72" y="37"/>
                                </a:lnTo>
                                <a:lnTo>
                                  <a:pt x="0" y="0"/>
                                </a:lnTo>
                                <a:lnTo>
                                  <a:pt x="72" y="37"/>
                                </a:lnTo>
                                <a:lnTo>
                                  <a:pt x="72" y="31"/>
                                </a:lnTo>
                                <a:lnTo>
                                  <a:pt x="84" y="19"/>
                                </a:lnTo>
                                <a:lnTo>
                                  <a:pt x="96" y="19"/>
                                </a:lnTo>
                                <a:lnTo>
                                  <a:pt x="108" y="31"/>
                                </a:lnTo>
                                <a:lnTo>
                                  <a:pt x="108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01" y="616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204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712" y="88"/>
                            <a:ext cx="1924" cy="815"/>
                          </a:xfrm>
                          <a:prstGeom prst="rect">
                            <a:avLst/>
                          </a:prstGeom>
                          <a:noFill/>
                          <a:ln w="30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3" y="46"/>
                            <a:ext cx="10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Freeform 114"/>
                        <wps:cNvSpPr>
                          <a:spLocks/>
                        </wps:cNvSpPr>
                        <wps:spPr bwMode="auto">
                          <a:xfrm>
                            <a:off x="1474" y="725"/>
                            <a:ext cx="847" cy="173"/>
                          </a:xfrm>
                          <a:custGeom>
                            <a:avLst/>
                            <a:gdLst>
                              <a:gd name="T0" fmla="+- 0 1474 1474"/>
                              <a:gd name="T1" fmla="*/ T0 w 847"/>
                              <a:gd name="T2" fmla="+- 0 725 725"/>
                              <a:gd name="T3" fmla="*/ 725 h 173"/>
                              <a:gd name="T4" fmla="+- 0 2320 1474"/>
                              <a:gd name="T5" fmla="*/ T4 w 847"/>
                              <a:gd name="T6" fmla="+- 0 725 725"/>
                              <a:gd name="T7" fmla="*/ 725 h 173"/>
                              <a:gd name="T8" fmla="+- 0 2320 1474"/>
                              <a:gd name="T9" fmla="*/ T8 w 847"/>
                              <a:gd name="T10" fmla="+- 0 898 725"/>
                              <a:gd name="T11" fmla="*/ 898 h 173"/>
                              <a:gd name="T12" fmla="+- 0 2314 1474"/>
                              <a:gd name="T13" fmla="*/ T12 w 847"/>
                              <a:gd name="T14" fmla="+- 0 898 725"/>
                              <a:gd name="T15" fmla="*/ 89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7" h="173">
                                <a:moveTo>
                                  <a:pt x="0" y="0"/>
                                </a:moveTo>
                                <a:lnTo>
                                  <a:pt x="846" y="0"/>
                                </a:lnTo>
                                <a:lnTo>
                                  <a:pt x="846" y="173"/>
                                </a:lnTo>
                                <a:lnTo>
                                  <a:pt x="840" y="173"/>
                                </a:lnTo>
                              </a:path>
                            </a:pathLst>
                          </a:custGeom>
                          <a:noFill/>
                          <a:ln w="168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13"/>
                        <wps:cNvSpPr>
                          <a:spLocks/>
                        </wps:cNvSpPr>
                        <wps:spPr bwMode="auto">
                          <a:xfrm>
                            <a:off x="1474" y="472"/>
                            <a:ext cx="841" cy="33"/>
                          </a:xfrm>
                          <a:custGeom>
                            <a:avLst/>
                            <a:gdLst>
                              <a:gd name="T0" fmla="+- 0 1474 1474"/>
                              <a:gd name="T1" fmla="*/ T0 w 841"/>
                              <a:gd name="T2" fmla="+- 0 505 472"/>
                              <a:gd name="T3" fmla="*/ 505 h 33"/>
                              <a:gd name="T4" fmla="+- 0 2314 1474"/>
                              <a:gd name="T5" fmla="*/ T4 w 841"/>
                              <a:gd name="T6" fmla="+- 0 505 472"/>
                              <a:gd name="T7" fmla="*/ 505 h 33"/>
                              <a:gd name="T8" fmla="+- 0 2314 1474"/>
                              <a:gd name="T9" fmla="*/ T8 w 841"/>
                              <a:gd name="T10" fmla="+- 0 472 472"/>
                              <a:gd name="T11" fmla="*/ 472 h 33"/>
                              <a:gd name="T12" fmla="+- 0 1474 1474"/>
                              <a:gd name="T13" fmla="*/ T12 w 841"/>
                              <a:gd name="T14" fmla="+- 0 472 472"/>
                              <a:gd name="T15" fmla="*/ 472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1" h="33">
                                <a:moveTo>
                                  <a:pt x="0" y="33"/>
                                </a:moveTo>
                                <a:lnTo>
                                  <a:pt x="840" y="33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4" y="616"/>
                            <a:ext cx="822" cy="0"/>
                          </a:xfrm>
                          <a:prstGeom prst="line">
                            <a:avLst/>
                          </a:prstGeom>
                          <a:noFill/>
                          <a:ln w="204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11"/>
                        <wps:cNvSpPr>
                          <a:spLocks/>
                        </wps:cNvSpPr>
                        <wps:spPr bwMode="auto">
                          <a:xfrm>
                            <a:off x="2005" y="543"/>
                            <a:ext cx="308" cy="142"/>
                          </a:xfrm>
                          <a:custGeom>
                            <a:avLst/>
                            <a:gdLst>
                              <a:gd name="T0" fmla="+- 0 2308 2005"/>
                              <a:gd name="T1" fmla="*/ T0 w 308"/>
                              <a:gd name="T2" fmla="+- 0 665 543"/>
                              <a:gd name="T3" fmla="*/ 665 h 142"/>
                              <a:gd name="T4" fmla="+- 0 2302 2005"/>
                              <a:gd name="T5" fmla="*/ T4 w 308"/>
                              <a:gd name="T6" fmla="+- 0 661 543"/>
                              <a:gd name="T7" fmla="*/ 661 h 142"/>
                              <a:gd name="T8" fmla="+- 0 2268 2005"/>
                              <a:gd name="T9" fmla="*/ T8 w 308"/>
                              <a:gd name="T10" fmla="+- 0 645 543"/>
                              <a:gd name="T11" fmla="*/ 645 h 142"/>
                              <a:gd name="T12" fmla="+- 0 2268 2005"/>
                              <a:gd name="T13" fmla="*/ T12 w 308"/>
                              <a:gd name="T14" fmla="+- 0 661 543"/>
                              <a:gd name="T15" fmla="*/ 661 h 142"/>
                              <a:gd name="T16" fmla="+- 0 2005 2005"/>
                              <a:gd name="T17" fmla="*/ T16 w 308"/>
                              <a:gd name="T18" fmla="+- 0 661 543"/>
                              <a:gd name="T19" fmla="*/ 661 h 142"/>
                              <a:gd name="T20" fmla="+- 0 2005 2005"/>
                              <a:gd name="T21" fmla="*/ T20 w 308"/>
                              <a:gd name="T22" fmla="+- 0 668 543"/>
                              <a:gd name="T23" fmla="*/ 668 h 142"/>
                              <a:gd name="T24" fmla="+- 0 2268 2005"/>
                              <a:gd name="T25" fmla="*/ T24 w 308"/>
                              <a:gd name="T26" fmla="+- 0 668 543"/>
                              <a:gd name="T27" fmla="*/ 668 h 142"/>
                              <a:gd name="T28" fmla="+- 0 2268 2005"/>
                              <a:gd name="T29" fmla="*/ T28 w 308"/>
                              <a:gd name="T30" fmla="+- 0 685 543"/>
                              <a:gd name="T31" fmla="*/ 685 h 142"/>
                              <a:gd name="T32" fmla="+- 0 2302 2005"/>
                              <a:gd name="T33" fmla="*/ T32 w 308"/>
                              <a:gd name="T34" fmla="+- 0 668 543"/>
                              <a:gd name="T35" fmla="*/ 668 h 142"/>
                              <a:gd name="T36" fmla="+- 0 2308 2005"/>
                              <a:gd name="T37" fmla="*/ T36 w 308"/>
                              <a:gd name="T38" fmla="+- 0 665 543"/>
                              <a:gd name="T39" fmla="*/ 665 h 142"/>
                              <a:gd name="T40" fmla="+- 0 2313 2005"/>
                              <a:gd name="T41" fmla="*/ T40 w 308"/>
                              <a:gd name="T42" fmla="+- 0 563 543"/>
                              <a:gd name="T43" fmla="*/ 563 h 142"/>
                              <a:gd name="T44" fmla="+- 0 2306 2005"/>
                              <a:gd name="T45" fmla="*/ T44 w 308"/>
                              <a:gd name="T46" fmla="+- 0 560 543"/>
                              <a:gd name="T47" fmla="*/ 560 h 142"/>
                              <a:gd name="T48" fmla="+- 0 2273 2005"/>
                              <a:gd name="T49" fmla="*/ T48 w 308"/>
                              <a:gd name="T50" fmla="+- 0 543 543"/>
                              <a:gd name="T51" fmla="*/ 543 h 142"/>
                              <a:gd name="T52" fmla="+- 0 2273 2005"/>
                              <a:gd name="T53" fmla="*/ T52 w 308"/>
                              <a:gd name="T54" fmla="+- 0 560 543"/>
                              <a:gd name="T55" fmla="*/ 560 h 142"/>
                              <a:gd name="T56" fmla="+- 0 2010 2005"/>
                              <a:gd name="T57" fmla="*/ T56 w 308"/>
                              <a:gd name="T58" fmla="+- 0 560 543"/>
                              <a:gd name="T59" fmla="*/ 560 h 142"/>
                              <a:gd name="T60" fmla="+- 0 2010 2005"/>
                              <a:gd name="T61" fmla="*/ T60 w 308"/>
                              <a:gd name="T62" fmla="+- 0 567 543"/>
                              <a:gd name="T63" fmla="*/ 567 h 142"/>
                              <a:gd name="T64" fmla="+- 0 2273 2005"/>
                              <a:gd name="T65" fmla="*/ T64 w 308"/>
                              <a:gd name="T66" fmla="+- 0 567 543"/>
                              <a:gd name="T67" fmla="*/ 567 h 142"/>
                              <a:gd name="T68" fmla="+- 0 2273 2005"/>
                              <a:gd name="T69" fmla="*/ T68 w 308"/>
                              <a:gd name="T70" fmla="+- 0 583 543"/>
                              <a:gd name="T71" fmla="*/ 583 h 142"/>
                              <a:gd name="T72" fmla="+- 0 2306 2005"/>
                              <a:gd name="T73" fmla="*/ T72 w 308"/>
                              <a:gd name="T74" fmla="+- 0 567 543"/>
                              <a:gd name="T75" fmla="*/ 567 h 142"/>
                              <a:gd name="T76" fmla="+- 0 2313 2005"/>
                              <a:gd name="T77" fmla="*/ T76 w 308"/>
                              <a:gd name="T78" fmla="+- 0 563 543"/>
                              <a:gd name="T79" fmla="*/ 563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08" h="142">
                                <a:moveTo>
                                  <a:pt x="303" y="122"/>
                                </a:moveTo>
                                <a:lnTo>
                                  <a:pt x="297" y="118"/>
                                </a:lnTo>
                                <a:lnTo>
                                  <a:pt x="263" y="102"/>
                                </a:lnTo>
                                <a:lnTo>
                                  <a:pt x="263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25"/>
                                </a:lnTo>
                                <a:lnTo>
                                  <a:pt x="263" y="125"/>
                                </a:lnTo>
                                <a:lnTo>
                                  <a:pt x="263" y="142"/>
                                </a:lnTo>
                                <a:lnTo>
                                  <a:pt x="297" y="125"/>
                                </a:lnTo>
                                <a:lnTo>
                                  <a:pt x="303" y="122"/>
                                </a:lnTo>
                                <a:moveTo>
                                  <a:pt x="308" y="20"/>
                                </a:moveTo>
                                <a:lnTo>
                                  <a:pt x="301" y="17"/>
                                </a:lnTo>
                                <a:lnTo>
                                  <a:pt x="268" y="0"/>
                                </a:lnTo>
                                <a:lnTo>
                                  <a:pt x="268" y="17"/>
                                </a:lnTo>
                                <a:lnTo>
                                  <a:pt x="5" y="17"/>
                                </a:lnTo>
                                <a:lnTo>
                                  <a:pt x="5" y="24"/>
                                </a:lnTo>
                                <a:lnTo>
                                  <a:pt x="268" y="24"/>
                                </a:lnTo>
                                <a:lnTo>
                                  <a:pt x="268" y="40"/>
                                </a:lnTo>
                                <a:lnTo>
                                  <a:pt x="301" y="24"/>
                                </a:lnTo>
                                <a:lnTo>
                                  <a:pt x="308" y="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10"/>
                        <wps:cNvSpPr>
                          <a:spLocks/>
                        </wps:cNvSpPr>
                        <wps:spPr bwMode="auto">
                          <a:xfrm>
                            <a:off x="1939" y="4846"/>
                            <a:ext cx="831" cy="274"/>
                          </a:xfrm>
                          <a:custGeom>
                            <a:avLst/>
                            <a:gdLst>
                              <a:gd name="T0" fmla="+- 0 2010 1939"/>
                              <a:gd name="T1" fmla="*/ T0 w 831"/>
                              <a:gd name="T2" fmla="+- 0 845 4846"/>
                              <a:gd name="T3" fmla="*/ 845 h 274"/>
                              <a:gd name="T4" fmla="+- 0 2289 1939"/>
                              <a:gd name="T5" fmla="*/ T4 w 831"/>
                              <a:gd name="T6" fmla="+- 0 845 4846"/>
                              <a:gd name="T7" fmla="*/ 845 h 274"/>
                              <a:gd name="T8" fmla="+- 0 2289 1939"/>
                              <a:gd name="T9" fmla="*/ T8 w 831"/>
                              <a:gd name="T10" fmla="+- 0 753 4846"/>
                              <a:gd name="T11" fmla="*/ 753 h 274"/>
                              <a:gd name="T12" fmla="+- 0 2010 1939"/>
                              <a:gd name="T13" fmla="*/ T12 w 831"/>
                              <a:gd name="T14" fmla="+- 0 753 4846"/>
                              <a:gd name="T15" fmla="*/ 753 h 274"/>
                              <a:gd name="T16" fmla="+- 0 2010 1939"/>
                              <a:gd name="T17" fmla="*/ T16 w 831"/>
                              <a:gd name="T18" fmla="+- 0 845 4846"/>
                              <a:gd name="T19" fmla="*/ 845 h 274"/>
                              <a:gd name="T20" fmla="+- 0 2244 1939"/>
                              <a:gd name="T21" fmla="*/ T20 w 831"/>
                              <a:gd name="T22" fmla="+- 0 773 4846"/>
                              <a:gd name="T23" fmla="*/ 773 h 274"/>
                              <a:gd name="T24" fmla="+- 0 2258 1939"/>
                              <a:gd name="T25" fmla="*/ T24 w 831"/>
                              <a:gd name="T26" fmla="+- 0 775 4846"/>
                              <a:gd name="T27" fmla="*/ 775 h 274"/>
                              <a:gd name="T28" fmla="+- 0 2269 1939"/>
                              <a:gd name="T29" fmla="*/ T28 w 831"/>
                              <a:gd name="T30" fmla="+- 0 780 4846"/>
                              <a:gd name="T31" fmla="*/ 780 h 274"/>
                              <a:gd name="T32" fmla="+- 0 2276 1939"/>
                              <a:gd name="T33" fmla="*/ T32 w 831"/>
                              <a:gd name="T34" fmla="+- 0 789 4846"/>
                              <a:gd name="T35" fmla="*/ 789 h 274"/>
                              <a:gd name="T36" fmla="+- 0 2279 1939"/>
                              <a:gd name="T37" fmla="*/ T36 w 831"/>
                              <a:gd name="T38" fmla="+- 0 799 4846"/>
                              <a:gd name="T39" fmla="*/ 799 h 274"/>
                              <a:gd name="T40" fmla="+- 0 2276 1939"/>
                              <a:gd name="T41" fmla="*/ T40 w 831"/>
                              <a:gd name="T42" fmla="+- 0 809 4846"/>
                              <a:gd name="T43" fmla="*/ 809 h 274"/>
                              <a:gd name="T44" fmla="+- 0 2269 1939"/>
                              <a:gd name="T45" fmla="*/ T44 w 831"/>
                              <a:gd name="T46" fmla="+- 0 818 4846"/>
                              <a:gd name="T47" fmla="*/ 818 h 274"/>
                              <a:gd name="T48" fmla="+- 0 2258 1939"/>
                              <a:gd name="T49" fmla="*/ T48 w 831"/>
                              <a:gd name="T50" fmla="+- 0 824 4846"/>
                              <a:gd name="T51" fmla="*/ 824 h 274"/>
                              <a:gd name="T52" fmla="+- 0 2244 1939"/>
                              <a:gd name="T53" fmla="*/ T52 w 831"/>
                              <a:gd name="T54" fmla="+- 0 826 4846"/>
                              <a:gd name="T55" fmla="*/ 826 h 274"/>
                              <a:gd name="T56" fmla="+- 0 2230 1939"/>
                              <a:gd name="T57" fmla="*/ T56 w 831"/>
                              <a:gd name="T58" fmla="+- 0 824 4846"/>
                              <a:gd name="T59" fmla="*/ 824 h 274"/>
                              <a:gd name="T60" fmla="+- 0 2219 1939"/>
                              <a:gd name="T61" fmla="*/ T60 w 831"/>
                              <a:gd name="T62" fmla="+- 0 818 4846"/>
                              <a:gd name="T63" fmla="*/ 818 h 274"/>
                              <a:gd name="T64" fmla="+- 0 2212 1939"/>
                              <a:gd name="T65" fmla="*/ T64 w 831"/>
                              <a:gd name="T66" fmla="+- 0 809 4846"/>
                              <a:gd name="T67" fmla="*/ 809 h 274"/>
                              <a:gd name="T68" fmla="+- 0 2209 1939"/>
                              <a:gd name="T69" fmla="*/ T68 w 831"/>
                              <a:gd name="T70" fmla="+- 0 799 4846"/>
                              <a:gd name="T71" fmla="*/ 799 h 274"/>
                              <a:gd name="T72" fmla="+- 0 2212 1939"/>
                              <a:gd name="T73" fmla="*/ T72 w 831"/>
                              <a:gd name="T74" fmla="+- 0 789 4846"/>
                              <a:gd name="T75" fmla="*/ 789 h 274"/>
                              <a:gd name="T76" fmla="+- 0 2219 1939"/>
                              <a:gd name="T77" fmla="*/ T76 w 831"/>
                              <a:gd name="T78" fmla="+- 0 780 4846"/>
                              <a:gd name="T79" fmla="*/ 780 h 274"/>
                              <a:gd name="T80" fmla="+- 0 2230 1939"/>
                              <a:gd name="T81" fmla="*/ T80 w 831"/>
                              <a:gd name="T82" fmla="+- 0 775 4846"/>
                              <a:gd name="T83" fmla="*/ 775 h 274"/>
                              <a:gd name="T84" fmla="+- 0 2244 1939"/>
                              <a:gd name="T85" fmla="*/ T84 w 831"/>
                              <a:gd name="T86" fmla="+- 0 773 4846"/>
                              <a:gd name="T87" fmla="*/ 773 h 274"/>
                              <a:gd name="T88" fmla="+- 0 2160 1939"/>
                              <a:gd name="T89" fmla="*/ T88 w 831"/>
                              <a:gd name="T90" fmla="+- 0 773 4846"/>
                              <a:gd name="T91" fmla="*/ 773 h 274"/>
                              <a:gd name="T92" fmla="+- 0 2173 1939"/>
                              <a:gd name="T93" fmla="*/ T92 w 831"/>
                              <a:gd name="T94" fmla="+- 0 775 4846"/>
                              <a:gd name="T95" fmla="*/ 775 h 274"/>
                              <a:gd name="T96" fmla="+- 0 2184 1939"/>
                              <a:gd name="T97" fmla="*/ T96 w 831"/>
                              <a:gd name="T98" fmla="+- 0 780 4846"/>
                              <a:gd name="T99" fmla="*/ 780 h 274"/>
                              <a:gd name="T100" fmla="+- 0 2192 1939"/>
                              <a:gd name="T101" fmla="*/ T100 w 831"/>
                              <a:gd name="T102" fmla="+- 0 789 4846"/>
                              <a:gd name="T103" fmla="*/ 789 h 274"/>
                              <a:gd name="T104" fmla="+- 0 2195 1939"/>
                              <a:gd name="T105" fmla="*/ T104 w 831"/>
                              <a:gd name="T106" fmla="+- 0 799 4846"/>
                              <a:gd name="T107" fmla="*/ 799 h 274"/>
                              <a:gd name="T108" fmla="+- 0 2192 1939"/>
                              <a:gd name="T109" fmla="*/ T108 w 831"/>
                              <a:gd name="T110" fmla="+- 0 809 4846"/>
                              <a:gd name="T111" fmla="*/ 809 h 274"/>
                              <a:gd name="T112" fmla="+- 0 2184 1939"/>
                              <a:gd name="T113" fmla="*/ T112 w 831"/>
                              <a:gd name="T114" fmla="+- 0 818 4846"/>
                              <a:gd name="T115" fmla="*/ 818 h 274"/>
                              <a:gd name="T116" fmla="+- 0 2173 1939"/>
                              <a:gd name="T117" fmla="*/ T116 w 831"/>
                              <a:gd name="T118" fmla="+- 0 824 4846"/>
                              <a:gd name="T119" fmla="*/ 824 h 274"/>
                              <a:gd name="T120" fmla="+- 0 2160 1939"/>
                              <a:gd name="T121" fmla="*/ T120 w 831"/>
                              <a:gd name="T122" fmla="+- 0 826 4846"/>
                              <a:gd name="T123" fmla="*/ 826 h 274"/>
                              <a:gd name="T124" fmla="+- 0 2146 1939"/>
                              <a:gd name="T125" fmla="*/ T124 w 831"/>
                              <a:gd name="T126" fmla="+- 0 824 4846"/>
                              <a:gd name="T127" fmla="*/ 824 h 274"/>
                              <a:gd name="T128" fmla="+- 0 2135 1939"/>
                              <a:gd name="T129" fmla="*/ T128 w 831"/>
                              <a:gd name="T130" fmla="+- 0 818 4846"/>
                              <a:gd name="T131" fmla="*/ 818 h 274"/>
                              <a:gd name="T132" fmla="+- 0 2128 1939"/>
                              <a:gd name="T133" fmla="*/ T132 w 831"/>
                              <a:gd name="T134" fmla="+- 0 809 4846"/>
                              <a:gd name="T135" fmla="*/ 809 h 274"/>
                              <a:gd name="T136" fmla="+- 0 2125 1939"/>
                              <a:gd name="T137" fmla="*/ T136 w 831"/>
                              <a:gd name="T138" fmla="+- 0 799 4846"/>
                              <a:gd name="T139" fmla="*/ 799 h 274"/>
                              <a:gd name="T140" fmla="+- 0 2128 1939"/>
                              <a:gd name="T141" fmla="*/ T140 w 831"/>
                              <a:gd name="T142" fmla="+- 0 789 4846"/>
                              <a:gd name="T143" fmla="*/ 789 h 274"/>
                              <a:gd name="T144" fmla="+- 0 2135 1939"/>
                              <a:gd name="T145" fmla="*/ T144 w 831"/>
                              <a:gd name="T146" fmla="+- 0 780 4846"/>
                              <a:gd name="T147" fmla="*/ 780 h 274"/>
                              <a:gd name="T148" fmla="+- 0 2146 1939"/>
                              <a:gd name="T149" fmla="*/ T148 w 831"/>
                              <a:gd name="T150" fmla="+- 0 775 4846"/>
                              <a:gd name="T151" fmla="*/ 775 h 274"/>
                              <a:gd name="T152" fmla="+- 0 2160 1939"/>
                              <a:gd name="T153" fmla="*/ T152 w 831"/>
                              <a:gd name="T154" fmla="+- 0 773 4846"/>
                              <a:gd name="T155" fmla="*/ 773 h 274"/>
                              <a:gd name="T156" fmla="+- 0 2076 1939"/>
                              <a:gd name="T157" fmla="*/ T156 w 831"/>
                              <a:gd name="T158" fmla="+- 0 773 4846"/>
                              <a:gd name="T159" fmla="*/ 773 h 274"/>
                              <a:gd name="T160" fmla="+- 0 2090 1939"/>
                              <a:gd name="T161" fmla="*/ T160 w 831"/>
                              <a:gd name="T162" fmla="+- 0 775 4846"/>
                              <a:gd name="T163" fmla="*/ 775 h 274"/>
                              <a:gd name="T164" fmla="+- 0 2101 1939"/>
                              <a:gd name="T165" fmla="*/ T164 w 831"/>
                              <a:gd name="T166" fmla="+- 0 780 4846"/>
                              <a:gd name="T167" fmla="*/ 780 h 274"/>
                              <a:gd name="T168" fmla="+- 0 2108 1939"/>
                              <a:gd name="T169" fmla="*/ T168 w 831"/>
                              <a:gd name="T170" fmla="+- 0 789 4846"/>
                              <a:gd name="T171" fmla="*/ 789 h 274"/>
                              <a:gd name="T172" fmla="+- 0 2111 1939"/>
                              <a:gd name="T173" fmla="*/ T172 w 831"/>
                              <a:gd name="T174" fmla="+- 0 799 4846"/>
                              <a:gd name="T175" fmla="*/ 799 h 274"/>
                              <a:gd name="T176" fmla="+- 0 2108 1939"/>
                              <a:gd name="T177" fmla="*/ T176 w 831"/>
                              <a:gd name="T178" fmla="+- 0 809 4846"/>
                              <a:gd name="T179" fmla="*/ 809 h 274"/>
                              <a:gd name="T180" fmla="+- 0 2101 1939"/>
                              <a:gd name="T181" fmla="*/ T180 w 831"/>
                              <a:gd name="T182" fmla="+- 0 818 4846"/>
                              <a:gd name="T183" fmla="*/ 818 h 274"/>
                              <a:gd name="T184" fmla="+- 0 2090 1939"/>
                              <a:gd name="T185" fmla="*/ T184 w 831"/>
                              <a:gd name="T186" fmla="+- 0 824 4846"/>
                              <a:gd name="T187" fmla="*/ 824 h 274"/>
                              <a:gd name="T188" fmla="+- 0 2076 1939"/>
                              <a:gd name="T189" fmla="*/ T188 w 831"/>
                              <a:gd name="T190" fmla="+- 0 826 4846"/>
                              <a:gd name="T191" fmla="*/ 826 h 274"/>
                              <a:gd name="T192" fmla="+- 0 2063 1939"/>
                              <a:gd name="T193" fmla="*/ T192 w 831"/>
                              <a:gd name="T194" fmla="+- 0 824 4846"/>
                              <a:gd name="T195" fmla="*/ 824 h 274"/>
                              <a:gd name="T196" fmla="+- 0 2052 1939"/>
                              <a:gd name="T197" fmla="*/ T196 w 831"/>
                              <a:gd name="T198" fmla="+- 0 818 4846"/>
                              <a:gd name="T199" fmla="*/ 818 h 274"/>
                              <a:gd name="T200" fmla="+- 0 2044 1939"/>
                              <a:gd name="T201" fmla="*/ T200 w 831"/>
                              <a:gd name="T202" fmla="+- 0 809 4846"/>
                              <a:gd name="T203" fmla="*/ 809 h 274"/>
                              <a:gd name="T204" fmla="+- 0 2042 1939"/>
                              <a:gd name="T205" fmla="*/ T204 w 831"/>
                              <a:gd name="T206" fmla="+- 0 799 4846"/>
                              <a:gd name="T207" fmla="*/ 799 h 274"/>
                              <a:gd name="T208" fmla="+- 0 2044 1939"/>
                              <a:gd name="T209" fmla="*/ T208 w 831"/>
                              <a:gd name="T210" fmla="+- 0 789 4846"/>
                              <a:gd name="T211" fmla="*/ 789 h 274"/>
                              <a:gd name="T212" fmla="+- 0 2052 1939"/>
                              <a:gd name="T213" fmla="*/ T212 w 831"/>
                              <a:gd name="T214" fmla="+- 0 780 4846"/>
                              <a:gd name="T215" fmla="*/ 780 h 274"/>
                              <a:gd name="T216" fmla="+- 0 2063 1939"/>
                              <a:gd name="T217" fmla="*/ T216 w 831"/>
                              <a:gd name="T218" fmla="+- 0 775 4846"/>
                              <a:gd name="T219" fmla="*/ 775 h 274"/>
                              <a:gd name="T220" fmla="+- 0 2076 1939"/>
                              <a:gd name="T221" fmla="*/ T220 w 831"/>
                              <a:gd name="T222" fmla="+- 0 773 4846"/>
                              <a:gd name="T223" fmla="*/ 773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31" h="274">
                                <a:moveTo>
                                  <a:pt x="71" y="-4001"/>
                                </a:moveTo>
                                <a:lnTo>
                                  <a:pt x="350" y="-4001"/>
                                </a:lnTo>
                                <a:lnTo>
                                  <a:pt x="350" y="-4093"/>
                                </a:lnTo>
                                <a:lnTo>
                                  <a:pt x="71" y="-4093"/>
                                </a:lnTo>
                                <a:lnTo>
                                  <a:pt x="71" y="-4001"/>
                                </a:lnTo>
                                <a:close/>
                                <a:moveTo>
                                  <a:pt x="305" y="-4073"/>
                                </a:moveTo>
                                <a:lnTo>
                                  <a:pt x="319" y="-4071"/>
                                </a:lnTo>
                                <a:lnTo>
                                  <a:pt x="330" y="-4066"/>
                                </a:lnTo>
                                <a:lnTo>
                                  <a:pt x="337" y="-4057"/>
                                </a:lnTo>
                                <a:lnTo>
                                  <a:pt x="340" y="-4047"/>
                                </a:lnTo>
                                <a:lnTo>
                                  <a:pt x="337" y="-4037"/>
                                </a:lnTo>
                                <a:lnTo>
                                  <a:pt x="330" y="-4028"/>
                                </a:lnTo>
                                <a:lnTo>
                                  <a:pt x="319" y="-4022"/>
                                </a:lnTo>
                                <a:lnTo>
                                  <a:pt x="305" y="-4020"/>
                                </a:lnTo>
                                <a:lnTo>
                                  <a:pt x="291" y="-4022"/>
                                </a:lnTo>
                                <a:lnTo>
                                  <a:pt x="280" y="-4028"/>
                                </a:lnTo>
                                <a:lnTo>
                                  <a:pt x="273" y="-4037"/>
                                </a:lnTo>
                                <a:lnTo>
                                  <a:pt x="270" y="-4047"/>
                                </a:lnTo>
                                <a:lnTo>
                                  <a:pt x="273" y="-4057"/>
                                </a:lnTo>
                                <a:lnTo>
                                  <a:pt x="280" y="-4066"/>
                                </a:lnTo>
                                <a:lnTo>
                                  <a:pt x="291" y="-4071"/>
                                </a:lnTo>
                                <a:lnTo>
                                  <a:pt x="305" y="-4073"/>
                                </a:lnTo>
                                <a:close/>
                                <a:moveTo>
                                  <a:pt x="221" y="-4073"/>
                                </a:moveTo>
                                <a:lnTo>
                                  <a:pt x="234" y="-4071"/>
                                </a:lnTo>
                                <a:lnTo>
                                  <a:pt x="245" y="-4066"/>
                                </a:lnTo>
                                <a:lnTo>
                                  <a:pt x="253" y="-4057"/>
                                </a:lnTo>
                                <a:lnTo>
                                  <a:pt x="256" y="-4047"/>
                                </a:lnTo>
                                <a:lnTo>
                                  <a:pt x="253" y="-4037"/>
                                </a:lnTo>
                                <a:lnTo>
                                  <a:pt x="245" y="-4028"/>
                                </a:lnTo>
                                <a:lnTo>
                                  <a:pt x="234" y="-4022"/>
                                </a:lnTo>
                                <a:lnTo>
                                  <a:pt x="221" y="-4020"/>
                                </a:lnTo>
                                <a:lnTo>
                                  <a:pt x="207" y="-4022"/>
                                </a:lnTo>
                                <a:lnTo>
                                  <a:pt x="196" y="-4028"/>
                                </a:lnTo>
                                <a:lnTo>
                                  <a:pt x="189" y="-4037"/>
                                </a:lnTo>
                                <a:lnTo>
                                  <a:pt x="186" y="-4047"/>
                                </a:lnTo>
                                <a:lnTo>
                                  <a:pt x="189" y="-4057"/>
                                </a:lnTo>
                                <a:lnTo>
                                  <a:pt x="196" y="-4066"/>
                                </a:lnTo>
                                <a:lnTo>
                                  <a:pt x="207" y="-4071"/>
                                </a:lnTo>
                                <a:lnTo>
                                  <a:pt x="221" y="-4073"/>
                                </a:lnTo>
                                <a:close/>
                                <a:moveTo>
                                  <a:pt x="137" y="-4073"/>
                                </a:moveTo>
                                <a:lnTo>
                                  <a:pt x="151" y="-4071"/>
                                </a:lnTo>
                                <a:lnTo>
                                  <a:pt x="162" y="-4066"/>
                                </a:lnTo>
                                <a:lnTo>
                                  <a:pt x="169" y="-4057"/>
                                </a:lnTo>
                                <a:lnTo>
                                  <a:pt x="172" y="-4047"/>
                                </a:lnTo>
                                <a:lnTo>
                                  <a:pt x="169" y="-4037"/>
                                </a:lnTo>
                                <a:lnTo>
                                  <a:pt x="162" y="-4028"/>
                                </a:lnTo>
                                <a:lnTo>
                                  <a:pt x="151" y="-4022"/>
                                </a:lnTo>
                                <a:lnTo>
                                  <a:pt x="137" y="-4020"/>
                                </a:lnTo>
                                <a:lnTo>
                                  <a:pt x="124" y="-4022"/>
                                </a:lnTo>
                                <a:lnTo>
                                  <a:pt x="113" y="-4028"/>
                                </a:lnTo>
                                <a:lnTo>
                                  <a:pt x="105" y="-4037"/>
                                </a:lnTo>
                                <a:lnTo>
                                  <a:pt x="103" y="-4047"/>
                                </a:lnTo>
                                <a:lnTo>
                                  <a:pt x="105" y="-4057"/>
                                </a:lnTo>
                                <a:lnTo>
                                  <a:pt x="113" y="-4066"/>
                                </a:lnTo>
                                <a:lnTo>
                                  <a:pt x="124" y="-4071"/>
                                </a:lnTo>
                                <a:lnTo>
                                  <a:pt x="137" y="-4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740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" y="109"/>
                            <a:ext cx="268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775" y="265"/>
                            <a:ext cx="596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1E08F" w14:textId="77777777" w:rsidR="00E42A86" w:rsidRDefault="00E42A8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14:paraId="4110B2A7" w14:textId="77777777" w:rsidR="00E42A86" w:rsidRDefault="00E42A86">
                              <w:pPr>
                                <w:spacing w:before="10"/>
                                <w:rPr>
                                  <w:sz w:val="7"/>
                                </w:rPr>
                              </w:pPr>
                            </w:p>
                            <w:p w14:paraId="38A28F4E" w14:textId="77777777" w:rsidR="00E42A86" w:rsidRDefault="00E42A86">
                              <w:pPr>
                                <w:ind w:left="120"/>
                                <w:rPr>
                                  <w:rFonts w:ascii="Segoe UI"/>
                                  <w:sz w:val="7"/>
                                </w:rPr>
                              </w:pPr>
                              <w:r>
                                <w:rPr>
                                  <w:rFonts w:ascii="Segoe UI"/>
                                  <w:w w:val="105"/>
                                  <w:sz w:val="7"/>
                                </w:rPr>
                                <w:t>Intersection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" y="265"/>
                            <a:ext cx="596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DBFF2" w14:textId="77777777" w:rsidR="00E42A86" w:rsidRDefault="00E42A8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14:paraId="01C98D1F" w14:textId="77777777" w:rsidR="00E42A86" w:rsidRDefault="00E42A86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</w:p>
                            <w:p w14:paraId="2C378873" w14:textId="77777777" w:rsidR="00E42A86" w:rsidRDefault="00E42A86">
                              <w:pPr>
                                <w:ind w:left="120"/>
                                <w:rPr>
                                  <w:rFonts w:ascii="Segoe UI"/>
                                  <w:sz w:val="7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/>
                                  <w:w w:val="105"/>
                                  <w:sz w:val="7"/>
                                </w:rPr>
                                <w:t>TrafficLight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831" y="484"/>
                            <a:ext cx="39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64FD5" w14:textId="77777777" w:rsidR="00E42A86" w:rsidRDefault="00E42A86">
                              <w:pPr>
                                <w:spacing w:line="72" w:lineRule="exact"/>
                                <w:rPr>
                                  <w:rFonts w:ascii="Segoe UI"/>
                                  <w:sz w:val="7"/>
                                </w:rPr>
                              </w:pPr>
                              <w:r>
                                <w:rPr>
                                  <w:rFonts w:ascii="Segoe UI"/>
                                  <w:w w:val="103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867" y="261"/>
                            <a:ext cx="39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DFFAD" w14:textId="77777777" w:rsidR="00E42A86" w:rsidRDefault="00E42A86">
                              <w:pPr>
                                <w:spacing w:line="72" w:lineRule="exact"/>
                                <w:rPr>
                                  <w:rFonts w:ascii="Segoe UI"/>
                                  <w:sz w:val="7"/>
                                </w:rPr>
                              </w:pPr>
                              <w:r>
                                <w:rPr>
                                  <w:rFonts w:ascii="Segoe UI"/>
                                  <w:w w:val="103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297"/>
                            <a:ext cx="38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01DD6" w14:textId="77777777" w:rsidR="00E42A86" w:rsidRDefault="00E42A86">
                              <w:pPr>
                                <w:spacing w:line="76" w:lineRule="exact"/>
                                <w:ind w:right="-18"/>
                                <w:rPr>
                                  <w:rFonts w:ascii="Segoe UI"/>
                                  <w:sz w:val="7"/>
                                </w:rPr>
                              </w:pPr>
                              <w:r>
                                <w:rPr>
                                  <w:rFonts w:ascii="Segoe UI"/>
                                  <w:sz w:val="7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sz w:val="7"/>
                                </w:rPr>
                                <w:t>highway</w:t>
                              </w:r>
                              <w:proofErr w:type="gramEnd"/>
                            </w:p>
                            <w:p w14:paraId="3E756705" w14:textId="77777777" w:rsidR="00E42A86" w:rsidRDefault="00E42A8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14:paraId="38FE0136" w14:textId="77777777" w:rsidR="00E42A86" w:rsidRDefault="00E42A8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14:paraId="038138A8" w14:textId="77777777" w:rsidR="00E42A86" w:rsidRDefault="00E42A86">
                              <w:pPr>
                                <w:spacing w:before="8"/>
                                <w:rPr>
                                  <w:sz w:val="8"/>
                                </w:rPr>
                              </w:pPr>
                            </w:p>
                            <w:p w14:paraId="0F6735D0" w14:textId="77777777" w:rsidR="00E42A86" w:rsidRDefault="00E42A86">
                              <w:pPr>
                                <w:spacing w:line="89" w:lineRule="exact"/>
                                <w:ind w:left="30" w:right="-18"/>
                                <w:rPr>
                                  <w:rFonts w:ascii="Segoe UI"/>
                                  <w:sz w:val="7"/>
                                </w:rPr>
                              </w:pPr>
                              <w:r>
                                <w:rPr>
                                  <w:rFonts w:ascii="Segoe UI"/>
                                  <w:sz w:val="7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sz w:val="7"/>
                                </w:rPr>
                                <w:t>farmroad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D87F7" id="Group 102" o:spid="_x0000_s1105" style="position:absolute;left:0;text-align:left;margin-left:73.05pt;margin-top:2.3pt;width:208.95pt;height:43.35pt;z-index:-251610624;mso-position-horizontal-relative:page" coordorigin="1461,46" coordsize="4179,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">
                <v:shape id="Freeform 137" o:spid="_x0000_s1106" style="position:absolute;left:1474;top:78;width:842;height:173;visibility:visible;mso-wrap-style:square;v-text-anchor:top" coordsize="84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wCcMA&#10;AADcAAAADwAAAGRycy9kb3ducmV2LnhtbERPTWsCMRC9F/wPYYTealaR0qxGEaGgpYd268XbuBk3&#10;i5vJdhPdbX99Uyj0No/3Ocv14Bpxoy7UnjVMJxkI4tKbmisNh4/nhycQISIbbDyThi8KsF6N7paY&#10;G9/zO92KWIkUwiFHDTbGNpcylJYcholviRN39p3DmGBXSdNhn8JdI2dZ9igd1pwaLLa0tVReiqvT&#10;wMdz8f358qpmpld2r1iFt5PS+n48bBYgIg3xX/zn3pk0P5vD7zPp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wCcMAAADcAAAADwAAAAAAAAAAAAAAAACYAgAAZHJzL2Rv&#10;d25yZXYueG1sUEsFBgAAAAAEAAQA9QAAAIgDAAAAAA==&#10;" path="m,173r842,l842,r-2,e" filled="f" strokeweight=".46847mm">
                  <v:path arrowok="t" o:connecttype="custom" o:connectlocs="0,251;842,251;842,78;840,78" o:connectangles="0,0,0,0"/>
                </v:shape>
                <v:line id="Line 136" o:spid="_x0000_s1107" style="position:absolute;visibility:visible;mso-wrap-style:square" from="2512,242" to="2512,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36cQAAADcAAAADwAAAGRycy9kb3ducmV2LnhtbERPS2sCMRC+C/0PYYTeNKulUlazokJp&#10;DwVb14Lexs3sg24mS5Lq+u9NQehtPr7nLJa9acWZnG8sK5iMExDEhdUNVwr2+evoBYQPyBpby6Tg&#10;Sh6W2cNggam2F/6i8y5UIoawT1FBHUKXSumLmgz6se2II1daZzBE6CqpHV5iuGnlNElm0mDDsaHG&#10;jjY1FT+7X6NAbk/ue7NfP5XH/MN8vuWH68lapR6H/WoOIlAf/sV397uO85Nn+HsmXi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bfpxAAAANwAAAAPAAAAAAAAAAAA&#10;AAAAAKECAABkcnMvZG93bnJldi54bWxQSwUGAAAAAAQABAD5AAAAkgMAAAAA&#10;" strokeweight=".24133mm"/>
                <v:rect id="Rectangle 135" o:spid="_x0000_s1108" style="position:absolute;left:2372;top:128;width:118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uRsQA&#10;AADcAAAADwAAAGRycy9kb3ducmV2LnhtbERPTWvCQBC9F/wPywi96aYKQaOb0EqlYkUwSqG3aXaa&#10;hGZnQ3ar8d93BaG3ebzPWWa9acSZOldbVvA0jkAQF1bXXCo4HdejGQjnkTU2lknBlRxk6eBhiYm2&#10;Fz7QOfelCCHsElRQed8mUrqiIoNubFviwH3bzqAPsCul7vASwk0jJ1EUS4M1h4YKW1pVVPzkv0bB&#10;y7z9+tium9f3ej/9jHc5b/FtqtTjsH9egPDU+3/x3b3RYX4U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uLkbEAAAA3AAAAA8AAAAAAAAAAAAAAAAAmAIAAGRycy9k&#10;b3ducmV2LnhtbFBLBQYAAAAABAAEAPUAAACJAwAAAAA=&#10;" filled="f" strokecolor="#41709c" strokeweight=".1136mm"/>
                <v:shape id="Freeform 134" o:spid="_x0000_s1109" style="position:absolute;left:2702;top:78;width:986;height:173;visibility:visible;mso-wrap-style:square;v-text-anchor:top" coordsize="9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oc8EA&#10;AADcAAAADwAAAGRycy9kb3ducmV2LnhtbERPzYrCMBC+C75DGMGbTetBl65RxGXBgyC6fYCxmW27&#10;20xqE2316Y0geJuP73cWq97U4kqtqywrSKIYBHFudcWFguzne/IBwnlkjbVlUnAjB6vlcLDAVNuO&#10;D3Q9+kKEEHYpKii9b1IpXV6SQRfZhjhwv7Y16ANsC6lb7EK4qeU0jmfSYMWhocSGNiXl/8eLUbC7&#10;Zzq/fMm9yU7JXzK/d+e1LZQaj/r1JwhPvX+LX+6tDvPjOTyfC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XqHPBAAAA3AAAAA8AAAAAAAAAAAAAAAAAmAIAAGRycy9kb3du&#10;cmV2LnhtbFBLBQYAAAAABAAEAPUAAACGAwAAAAA=&#10;" path="m985,172l,172,,,6,e" filled="f" strokeweight=".46847mm">
                  <v:path arrowok="t" o:connecttype="custom" o:connectlocs="985,250;0,250;0,78;6,78" o:connectangles="0,0,0,0"/>
                </v:shape>
                <v:shape id="AutoShape 133" o:spid="_x0000_s1110" style="position:absolute;left:2580;top:117;width:418;height:216;visibility:visible;mso-wrap-style:square;v-text-anchor:top" coordsize="41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2XMEA&#10;AADcAAAADwAAAGRycy9kb3ducmV2LnhtbESPQU/DMAyF70j8h8hIu7EUDttUllaAhMR1XX+A1XhN&#10;ReOUJHRlv34+TNrNT37f8/O+XvyoZoppCGzgZV2AIu6CHbg30B6/nnegUka2OAYmA/+UoK4eH/ZY&#10;2nDmA81N7pWEcCrRgMt5KrVOnSOPaR0mYtmdQvSYRcZe24hnCfejfi2KjfY4sFxwONGno+6n+fNS&#10;Y45jS1tqXHu4XD520y8dGzRm9bS8v4HKtOS7+UZ/W+EKaSvPyAS6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0tlzBAAAA3AAAAA8AAAAAAAAAAAAAAAAAmAIAAGRycy9kb3du&#10;cmV2LnhtbFBLBQYAAAAABAAEAPUAAACGAwAAAAA=&#10;" path="m40,40l37,33,20,,,40r17,l17,132r7,l24,40r16,m417,192r-262,l155,175r-41,20l155,215r,-16l417,199r,-7e" fillcolor="black" stroked="f">
                  <v:path arrowok="t" o:connecttype="custom" o:connectlocs="40,157;37,150;20,117;0,157;17,157;17,249;24,249;24,157;40,157;417,309;155,309;155,292;114,312;155,332;155,316;417,316;417,309" o:connectangles="0,0,0,0,0,0,0,0,0,0,0,0,0,0,0,0,0"/>
                </v:shape>
                <v:line id="Line 132" o:spid="_x0000_s1111" style="position:absolute;visibility:visible;mso-wrap-style:square" from="2684,489" to="3683,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8DMIAAADcAAAADwAAAGRycy9kb3ducmV2LnhtbERPTYvCMBC9C/6HMAveNNWDaNcoriAs&#10;Ky7YevA4NLNtsZmUJtr4742w4G0e73NWm2AacafO1ZYVTCcJCOLC6ppLBed8P16AcB5ZY2OZFDzI&#10;wWY9HKww1bbnE90zX4oYwi5FBZX3bSqlKyoy6Ca2JY7cn+0M+gi7UuoO+xhuGjlLkrk0WHNsqLCl&#10;XUXFNbsZBV+zcPnZhvljefU7PvbT/Hd/yJUafYTtJwhPwb/F/+5vHecnS3g9Ey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c8DMIAAADcAAAADwAAAAAAAAAAAAAA&#10;AAChAgAAZHJzL2Rvd25yZXYueG1sUEsFBgAAAAAEAAQA+QAAAJADAAAAAA==&#10;" strokeweight=".92275mm"/>
                <v:shape id="AutoShape 131" o:spid="_x0000_s1112" style="position:absolute;left:2695;top:400;width:303;height:41;visibility:visible;mso-wrap-style:square;v-text-anchor:top" coordsize="30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hmccUA&#10;AADcAAAADwAAAGRycy9kb3ducmV2LnhtbESPT0/DMAzF70h8h8hI3Fg6/mkqyyZAIHqlILajlXhN&#10;ReNUTdjCPj0+IO1m6z2/9/NyXcKg9jSlPrKB+awCRWyj67kz8PnxerUAlTKywyEyGfilBOvV+dkS&#10;axcP/E77NndKQjjVaMDnPNZaJ+spYJrFkVi0XZwCZlmnTrsJDxIeBn1dVfc6YM/S4HGkZ0/2u/0J&#10;BprbZvvytGvvrL+x8bg5lq+3bTHm8qI8PoDKVPLJ/H/dOMGfC748Ix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GZxxQAAANwAAAAPAAAAAAAAAAAAAAAAAJgCAABkcnMv&#10;ZG93bnJldi54bWxQSwUGAAAAAAQABAD1AAAAigMAAAAA&#10;" path="m40,l,20,40,40r,-17l34,23r,-6l40,17,40,xm40,17r-6,l34,23r6,l40,17xm303,17l40,17r,6l303,23r,-6xe" fillcolor="black" stroked="f">
                  <v:path arrowok="t" o:connecttype="custom" o:connectlocs="40,400;0,420;40,440;40,423;34,423;34,417;40,417;40,400;40,417;34,417;34,423;40,423;40,417;303,417;40,417;40,423;303,423;303,417" o:connectangles="0,0,0,0,0,0,0,0,0,0,0,0,0,0,0,0,0,0"/>
                </v:shape>
                <v:shape id="Freeform 130" o:spid="_x0000_s1113" style="position:absolute;left:2725;top:726;width:982;height:173;visibility:visible;mso-wrap-style:square;v-text-anchor:top" coordsize="98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ANsIA&#10;AADcAAAADwAAAGRycy9kb3ducmV2LnhtbERPO2vDMBDeA/0P4gLdYtkZWseNEkKgtFvrx5Dxal1s&#10;E+tkJCVx/31VKHS7j+952/1sRnEj5wfLCrIkBUHcWj1wp6CpX1c5CB+QNY6WScE3edjvHhZbLLS9&#10;c0m3KnQihrAvUEEfwlRI6dueDPrETsSRO1tnMEToOqkd3mO4GeU6TZ+kwYFjQ48THXtqL9XVKMif&#10;0bpTfqmPH9SULv363Li3g1KPy/nwAiLQHP7Ff+53HednG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wA2wgAAANwAAAAPAAAAAAAAAAAAAAAAAJgCAABkcnMvZG93&#10;bnJldi54bWxQSwUGAAAAAAQABAD1AAAAhwMAAAAA&#10;" path="m981,l,,,173r2,e" filled="f" strokeweight=".46847mm">
                  <v:path arrowok="t" o:connecttype="custom" o:connectlocs="981,726;0,726;0,899;2,899" o:connectangles="0,0,0,0"/>
                </v:shape>
                <v:line id="Line 129" o:spid="_x0000_s1114" style="position:absolute;visibility:visible;mso-wrap-style:square" from="2512,853" to="2512,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5QMMAAADcAAAADwAAAGRycy9kb3ducmV2LnhtbERPTYvCMBC9C/sfwix401QFWapRXGFZ&#10;D4KudUFvYzO2ZZtJSaLWf28EYW/zeJ8znbemFldyvrKsYNBPQBDnVldcKNhnX70PED4ga6wtk4I7&#10;eZjP3jpTTLW98Q9dd6EQMYR9igrKEJpUSp+XZND3bUMcubN1BkOErpDa4S2Gm1oOk2QsDVYcG0ps&#10;aFlS/re7GAVyc3K/y/3n6HzM1mb7nR3uJ2uV6r63iwmIQG34F7/cKx3nD4bwfCZ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1uUDDAAAA3AAAAA8AAAAAAAAAAAAA&#10;AAAAoQIAAGRycy9kb3ducmV2LnhtbFBLBQYAAAAABAAEAPkAAACRAwAAAAA=&#10;" strokeweight=".24133mm"/>
                <v:rect id="Rectangle 128" o:spid="_x0000_s1115" style="position:absolute;left:2554;top:729;width:118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AbA8QA&#10;AADcAAAADwAAAGRycy9kb3ducmV2LnhtbERPTWvCQBC9F/wPywjedGMDUlM3QYtSsaVgWgrexuyY&#10;BLOzIbvV+O+7BaG3ebzPWWS9acSFOldbVjCdRCCIC6trLhV8fW7GTyCcR9bYWCYFN3KQpYOHBSba&#10;XnlPl9yXIoSwS1BB5X2bSOmKigy6iW2JA3eynUEfYFdK3eE1hJtGPkbRTBqsOTRU2NJLRcU5/zEK&#10;VvP2+L3bNOu3+iM+zN5z3uFrrNRo2C+fQXjq/b/47t7qMH8aw98z4QK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GwPEAAAA3AAAAA8AAAAAAAAAAAAAAAAAmAIAAGRycy9k&#10;b3ducmV2LnhtbFBLBQYAAAAABAAEAPUAAACJAwAAAAA=&#10;" filled="f" strokecolor="#41709c" strokeweight=".1136mm"/>
                <v:shape id="AutoShape 127" o:spid="_x0000_s1116" style="position:absolute;left:2411;top:727;width:41;height:133;visibility:visible;mso-wrap-style:square;v-text-anchor:top" coordsize="41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cGMUA&#10;AADcAAAADwAAAGRycy9kb3ducmV2LnhtbERPTWvCQBC9F/wPywi9FN1YapHoKiJtiTkIVaE9Dtkx&#10;G8zOhuzWJP++KxR6m8f7nNWmt7W4Uesrxwpm0wQEceF0xaWC8+l9sgDhA7LG2jEpGMjDZj16WGGq&#10;XcefdDuGUsQQ9ikqMCE0qZS+MGTRT11DHLmLay2GCNtS6ha7GG5r+Zwkr9JixbHBYEM7Q8X1+GMV&#10;zPOP3M4v3/vrYWu+av90HrLTm1KP4367BBGoD//iP3em4/zZC9yfiR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BwYxQAAANwAAAAPAAAAAAAAAAAAAAAAAJgCAABkcnMv&#10;ZG93bnJldi54bWxQSwUGAAAAAAQABAD1AAAAigMAAAAA&#10;" path="m17,92l,92r20,41l37,99r-20,l17,92xm24,l17,r,99l24,99,24,xm40,92r-16,l24,99r13,l40,92xe" fillcolor="black" stroked="f">
                  <v:path arrowok="t" o:connecttype="custom" o:connectlocs="17,819;0,819;20,860;37,826;17,826;17,819;24,727;17,727;17,826;24,826;24,727;40,819;24,819;24,826;37,826;40,819" o:connectangles="0,0,0,0,0,0,0,0,0,0,0,0,0,0,0,0"/>
                </v:shape>
                <v:shape id="AutoShape 126" o:spid="_x0000_s1117" style="position:absolute;left:160;top:10746;width:4738;height:1057;visibility:visible;mso-wrap-style:square;v-text-anchor:top" coordsize="4738,1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CIr4A&#10;AADcAAAADwAAAGRycy9kb3ducmV2LnhtbERPS4vCMBC+L/gfwgh7W9MWfFCNIorg1ar3sRmbYjMp&#10;TdS6v36zIHibj+85i1VvG/GgzteOFaSjBARx6XTNlYLTcfczA+EDssbGMSl4kYfVcvC1wFy7Jx/o&#10;UYRKxBD2OSowIbS5lL40ZNGPXEscuavrLIYIu0rqDp8x3DYyS5KJtFhzbDDY0sZQeSvuVkGx5emZ&#10;MnPKDulvIi/HvpiNjVLfw349BxGoDx/x273XcX46hv9n4gVy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JQiK+AAAA3AAAAA8AAAAAAAAAAAAAAAAAmAIAAGRycy9kb3ducmV2&#10;LnhtbFBLBQYAAAAABAAEAPUAAACDAwAAAAA=&#10;" path="m3615,-10095r596,l4211,-10469r-596,l3615,-10095xm4801,-10119r596,l5397,-10493r-596,l4801,-10119xm4217,-10354r584,e" filled="f" strokeweight=".1194mm">
                  <v:path arrowok="t" o:connecttype="custom" o:connectlocs="3615,651;4211,651;4211,277;3615,277;3615,651;4801,627;5397,627;5397,253;4801,253;4801,627;4217,392;4801,392" o:connectangles="0,0,0,0,0,0,0,0,0,0,0,0"/>
                </v:shape>
                <v:shape id="Freeform 125" o:spid="_x0000_s1118" style="position:absolute;left:4377;top:368;width:97;height:49;visibility:visible;mso-wrap-style:square;v-text-anchor:top" coordsize="9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vmcIA&#10;AADcAAAADwAAAGRycy9kb3ducmV2LnhtbERPS2vCQBC+F/oflhF6azZaEE1dRQpCb60PxOOQHZPU&#10;7Gzc2cb033eFQm/z8T1nsRpcq3oK0ng2MM5yUMSltw1XBg77zfMMlERki61nMvBDAqvl48MCC+tv&#10;vKV+FyuVQlgKNFDH2BVaS1mTQ8l8R5y4sw8OY4Kh0jbgLYW7Vk/yfKodNpwaauzorabysvt2Bmbn&#10;o/7srqf9tRc5ycd6Hl6+5sY8jYb1K6hIQ/wX/7nfbZo/nsL9mXS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e+ZwgAAANwAAAAPAAAAAAAAAAAAAAAAAJgCAABkcnMvZG93&#10;bnJldi54bWxQSwUGAAAAAAQABAD1AAAAhwMAAAAA&#10;" path="m48,l,24,48,48,96,24,48,xe" stroked="f">
                  <v:path arrowok="t" o:connecttype="custom" o:connectlocs="48,368;0,392;48,416;96,392;48,368" o:connectangles="0,0,0,0,0"/>
                </v:shape>
                <v:shape id="Freeform 124" o:spid="_x0000_s1119" style="position:absolute;left:4377;top:368;width:97;height:49;visibility:visible;mso-wrap-style:square;v-text-anchor:top" coordsize="9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H/PsIA&#10;AADcAAAADwAAAGRycy9kb3ducmV2LnhtbERP32vCMBB+H/g/hBN8m6kiOqpRRBAGwkAtQ9+O5myL&#10;ySU0ma3//SIM9nYf389bbXprxIPa0DhWMBlnIIhLpxuuFBTn/fsHiBCRNRrHpOBJATbrwdsKc+06&#10;PtLjFCuRQjjkqKCO0edShrImi2HsPHHibq61GBNsK6lb7FK4NXKaZXNpseHUUKOnXU3l/fRjFZji&#10;cvbX290Uhy88lotZ0337nVKjYb9dgojUx3/xn/tTp/mTBbyeS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If8+wgAAANwAAAAPAAAAAAAAAAAAAAAAAJgCAABkcnMvZG93&#10;bnJldi54bWxQSwUGAAAAAAQABAD1AAAAhwMAAAAA&#10;" path="m,24l48,,96,24,48,48,,24xe" filled="f" strokeweight=".1194mm">
                  <v:path arrowok="t" o:connecttype="custom" o:connectlocs="0,392;48,368;96,392;48,416;0,392" o:connectangles="0,0,0,0,0"/>
                </v:shape>
                <v:shape id="Freeform 123" o:spid="_x0000_s1120" style="position:absolute;left:4925;top:374;width:37;height:37;visibility:visible;mso-wrap-style:square;v-text-anchor:top" coordsize="37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nFMYA&#10;AADcAAAADwAAAGRycy9kb3ducmV2LnhtbESPzW7CQAyE75X6DitX6q1s6AGhlAVBVSREVfHXB7Cy&#10;JgnNesPuQtK3xwckbrZmPPN5Mutdo64UYu3ZwHCQgSIuvK25NPB7WL6NQcWEbLHxTAb+KcJs+vw0&#10;wdz6jnd03adSSQjHHA1UKbW51rGoyGEc+JZYtKMPDpOsodQ2YCfhrtHvWTbSDmuWhgpb+qyo+Ntf&#10;nIFNt9iWy69NP14czmfX/HwfT+tgzOtLP/8AlahPD/P9emUFfyi08oxMo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wnFMYAAADcAAAADwAAAAAAAAAAAAAAAACYAgAAZHJz&#10;L2Rvd25yZXYueG1sUEsFBgAAAAAEAAQA9QAAAIsDAAAAAA==&#10;" path="m24,l12,,,12,,24,12,36r12,l36,24r,-12l24,xe" fillcolor="black" stroked="f">
                  <v:path arrowok="t" o:connecttype="custom" o:connectlocs="24,374;12,374;0,386;0,398;12,410;24,410;36,398;36,386;24,374" o:connectangles="0,0,0,0,0,0,0,0,0"/>
                </v:shape>
                <v:shape id="AutoShape 122" o:spid="_x0000_s1121" style="position:absolute;left:1761;top:11018;width:1553;height:592;visibility:visible;mso-wrap-style:square;v-text-anchor:top" coordsize="1553,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HwAMUA&#10;AADcAAAADwAAAGRycy9kb3ducmV2LnhtbERP30vDMBB+H/g/hBN829JO1K0uGzIRFBVct4GPR3M2&#10;1eZSk7hW/3ojCHu7j+/nLVaDbcWBfGgcK8gnGQjiyumGawW77d14BiJEZI2tY1LwTQFWy5PRAgvt&#10;et7QoYy1SCEcClRgYuwKKUNlyGKYuI44cW/OW4wJ+lpqj30Kt62cZtmltNhwajDY0dpQ9VF+WQUX&#10;/tG8/Dw/fOabjF6frsr3831/q9TZ6XBzDSLSEI/if/e9TvPzOfw9ky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UfAAxQAAANwAAAAPAAAAAAAAAAAAAAAAAJgCAABkcnMv&#10;ZG93bnJldi54bWxQSwUGAAAAAAQABAD1AAAAigMAAAAA&#10;" path="m3200,-10620r-12,12l3176,-10608r-12,-12l3164,-10626r-72,36l3164,-10626r-72,-36l3164,-10626r,-6l3176,-10644r12,l3200,-10632r,12xm2616,-10439r584,e" filled="f" strokeweight=".1194mm">
                  <v:path arrowok="t" o:connecttype="custom" o:connectlocs="3200,398;3188,410;3176,410;3164,398;3164,392;3092,428;3164,392;3092,356;3164,392;3164,386;3176,374;3188,374;3200,386;3200,398;2616,579;3200,579" o:connectangles="0,0,0,0,0,0,0,0,0,0,0,0,0,0,0,0"/>
                </v:shape>
                <v:shape id="Freeform 121" o:spid="_x0000_s1122" style="position:absolute;left:4377;top:555;width:97;height:48;visibility:visible;mso-wrap-style:square;v-text-anchor:top" coordsize="9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CJcYA&#10;AADcAAAADwAAAGRycy9kb3ducmV2LnhtbESPQU8CMRCF7yb+h2ZMuEHXDRGzUogxIeFiIsgBbuN2&#10;3C5up0tbYfHXOwcTbzN5b977Zr4cfKfOFFMb2MD9pABFXAfbcmNg974aP4JKGdliF5gMXCnBcnF7&#10;M8fKhgtv6LzNjZIQThUacDn3ldapduQxTUJPLNpniB6zrLHRNuJFwn2ny6J40B5blgaHPb04qr+2&#10;397A6vgzta/FKX5srjP3tqdDWx4PxozuhucnUJmG/G/+u15bwS8F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kCJcYAAADcAAAADwAAAAAAAAAAAAAAAACYAgAAZHJz&#10;L2Rvd25yZXYueG1sUEsFBgAAAAAEAAQA9QAAAIsDAAAAAA==&#10;" path="m48,l,24,48,47,96,24,48,xe" stroked="f">
                  <v:path arrowok="t" o:connecttype="custom" o:connectlocs="48,555;0,579;48,602;96,579;48,555" o:connectangles="0,0,0,0,0"/>
                </v:shape>
                <v:shape id="Freeform 120" o:spid="_x0000_s1123" style="position:absolute;left:4377;top:555;width:97;height:48;visibility:visible;mso-wrap-style:square;v-text-anchor:top" coordsize="9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HWsQA&#10;AADcAAAADwAAAGRycy9kb3ducmV2LnhtbERPO2vDMBDeA/0P4grZEtkZiutGMW2hkKEZmsfQ7WJd&#10;LMfWyViKY//7qlDodh/f89bFaFsxUO9rxwrSZQKCuHS65krB8fCxyED4gKyxdUwKJvJQbB5ma8y1&#10;u/MXDftQiRjCPkcFJoQul9KXhiz6peuII3dxvcUQYV9J3eM9httWrpLkSVqsOTYY7OjdUNnsb1ZB&#10;V57Sli5Dcv3MDs33zrw9n6dRqfnj+PoCItAY/sV/7q2O81cp/D4TL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6B1rEAAAA3AAAAA8AAAAAAAAAAAAAAAAAmAIAAGRycy9k&#10;b3ducmV2LnhtbFBLBQYAAAAABAAEAPUAAACJAwAAAAA=&#10;" path="m,24l48,,96,24,48,47,,24xe" filled="f" strokeweight=".1194mm">
                  <v:path arrowok="t" o:connecttype="custom" o:connectlocs="0,579;48,555;96,579;48,602;0,579" o:connectangles="0,0,0,0,0"/>
                </v:shape>
                <v:shape id="Freeform 119" o:spid="_x0000_s1124" style="position:absolute;left:4925;top:561;width:37;height:37;visibility:visible;mso-wrap-style:square;v-text-anchor:top" coordsize="37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aQ8MA&#10;AADcAAAADwAAAGRycy9kb3ducmV2LnhtbERPzWrCQBC+F3yHZQRvzcYcRFI3UkWhKGKrfYAhOyap&#10;2dm4uzXx7buFQm/z8f3OYjmYVtzJ+caygmmSgiAurW64UvB53j7PQfiArLG1TAoe5GFZjJ4WmGvb&#10;8wfdT6ESMYR9jgrqELpcSl/WZNAntiOO3MU6gyFCV0ntsI/hppVZms6kwYZjQ40drWsqr6dvo+DY&#10;r96r7eY4zFfn2820h/3la+eUmoyH1xcQgYbwL/5zv+k4P8vg95l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jaQ8MAAADcAAAADwAAAAAAAAAAAAAAAACYAgAAZHJzL2Rv&#10;d25yZXYueG1sUEsFBgAAAAAEAAQA9QAAAIgDAAAAAA==&#10;" path="m24,l12,,,12,,23,12,36r12,l36,23r,-11l24,xe" fillcolor="black" stroked="f">
                  <v:path arrowok="t" o:connecttype="custom" o:connectlocs="24,561;12,561;0,573;0,584;12,597;24,597;36,584;36,573;24,561" o:connectangles="0,0,0,0,0,0,0,0,0"/>
                </v:shape>
                <v:shape id="Freeform 118" o:spid="_x0000_s1125" style="position:absolute;left:4853;top:542;width:109;height:73;visibility:visible;mso-wrap-style:square;v-text-anchor:top" coordsize="109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rIsQA&#10;AADcAAAADwAAAGRycy9kb3ducmV2LnhtbERPTWvCQBC9C/0PyxR6Ed2oICW6Slsr6KGBRj14G7Nj&#10;EpqdDbtbTf+9WxC8zeN9znzZmUZcyPnasoLRMAFBXFhdc6lgv1sPXkH4gKyxsUwK/sjDcvHUm2Oq&#10;7ZW/6ZKHUsQQ9ikqqEJoUyl9UZFBP7QtceTO1hkMEbpSaofXGG4aOU6SqTRYc2yosKWPioqf/Nco&#10;OOSbbPV+ypLJccVfbjvK1vqzr9TLc/c2AxGoCw/x3b3Rcf54Av/Px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zayLEAAAA3AAAAA8AAAAAAAAAAAAAAAAAmAIAAGRycy9k&#10;b3ducmV2LnhtbFBLBQYAAAAABAAEAPUAAACJAwAAAAA=&#10;" path="m108,42l96,55r-12,l72,42r,-5l,73,72,37,,,72,37r,-6l84,19r12,l108,31r,11xe" filled="f" strokeweight=".1194mm">
                  <v:path arrowok="t" o:connecttype="custom" o:connectlocs="108,584;96,597;84,597;72,584;72,579;0,615;72,579;0,542;72,579;72,573;84,561;96,561;108,573;108,584" o:connectangles="0,0,0,0,0,0,0,0,0,0,0,0,0,0"/>
                </v:shape>
                <v:line id="Line 117" o:spid="_x0000_s1126" style="position:absolute;visibility:visible;mso-wrap-style:square" from="2701,616" to="3680,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2woMIAAADcAAAADwAAAGRycy9kb3ducmV2LnhtbERPTWvCQBC9C/0PyxS86cZgtaSuEkID&#10;bW/G0vOQnW5Cs7Mhu9XEX98tCN7m8T5ndxhtJ840+NaxgtUyAUFcO92yUfB5KhfPIHxA1tg5JgUT&#10;eTjsH2Y7zLS78JHOVTAihrDPUEETQp9J6euGLPql64kj9+0GiyHCwUg94CWG206mSbKRFluODQ32&#10;VDRU/1S/VsH16aRzMq+Fy/XHdDWu/Nq+r5SaP475C4hAY7iLb+43Heena/h/Jl4g9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2woMIAAADcAAAADwAAAAAAAAAAAAAA&#10;AAChAgAAZHJzL2Rvd25yZXYueG1sUEsFBgAAAAAEAAQA+QAAAJADAAAAAA==&#10;" strokeweight=".05678mm">
                  <v:stroke dashstyle="dash"/>
                </v:line>
                <v:rect id="Rectangle 116" o:spid="_x0000_s1127" style="position:absolute;left:3712;top:88;width:1924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0X8EA&#10;AADcAAAADwAAAGRycy9kb3ducmV2LnhtbERPTWuDQBC9F/Iflink1qyxVMS6hpAQ6CXFxuQ+uFOV&#10;urPibqL599lCobd5vM/JN7PpxY1G11lWsF5FIIhrqztuFJyrw0sKwnlkjb1lUnAnB5ti8ZRjpu3E&#10;X3Q7+UaEEHYZKmi9HzIpXd2SQbeyA3Hgvu1o0Ac4NlKPOIVw08s4ihJpsOPQ0OJAu5bqn9PVKDDX&#10;6jNNysN2L8vXPa+PSSwvqNTyed6+g/A0+3/xn/tDh/nxG/w+Ey6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BdF/BAAAA3AAAAA8AAAAAAAAAAAAAAAAAmAIAAGRycy9kb3du&#10;cmV2LnhtbFBLBQYAAAAABAAEAPUAAACGAwAAAAA=&#10;" filled="f" strokeweight=".08517mm"/>
                <v:shape id="Picture 115" o:spid="_x0000_s1128" type="#_x0000_t75" style="position:absolute;left:2183;top:46;width:10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9B9LCAAAA3AAAAA8AAABkcnMvZG93bnJldi54bWxET01rwkAQvRf8D8sI3urGILZEV9GCxZvU&#10;BsHbkB2TaHZ2ya4x+uu7hUJv83ifs1j1phEdtb62rGAyTkAQF1bXXCrIv7ev7yB8QNbYWCYFD/Kw&#10;Wg5eFphpe+cv6g6hFDGEfYYKqhBcJqUvKjLox9YRR+5sW4MhwraUusV7DDeNTJNkJg3WHBsqdPRR&#10;UXE93IyCT5m7yyncqD4/p2l3dPvN9q1TajTs13MQgfrwL/5z73Scn87g95l4gV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/QfSwgAAANwAAAAPAAAAAAAAAAAAAAAAAJ8C&#10;AABkcnMvZG93bnJldi54bWxQSwUGAAAAAAQABAD3AAAAjgMAAAAA&#10;">
                  <v:imagedata r:id="rId98" o:title=""/>
                </v:shape>
                <v:shape id="Freeform 114" o:spid="_x0000_s1129" style="position:absolute;left:1474;top:725;width:847;height:173;visibility:visible;mso-wrap-style:square;v-text-anchor:top" coordsize="84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cMsMA&#10;AADcAAAADwAAAGRycy9kb3ducmV2LnhtbERPS2sCMRC+C/6HMEJvmq2HrmyNUgqFFqHgY5Hehs24&#10;WbuZbJNUd/+9KRS8zcf3nOW6t624kA+NYwWPswwEceV0w7WCw/5tugARIrLG1jEpGCjAejUeLbHQ&#10;7spbuuxiLVIIhwIVmBi7QspQGbIYZq4jTtzJeYsxQV9L7fGawm0r51n2JC02nBoMdvRqqPre/VoF&#10;n+e8/Bm8+TIfx6zhzZAfbblR6mHSvzyDiNTHu/jf/a7T/HkOf8+k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ccMsMAAADcAAAADwAAAAAAAAAAAAAAAACYAgAAZHJzL2Rv&#10;d25yZXYueG1sUEsFBgAAAAAEAAQA9QAAAIgDAAAAAA==&#10;" path="m,l846,r,173l840,173e" filled="f" strokeweight=".46847mm">
                  <v:path arrowok="t" o:connecttype="custom" o:connectlocs="0,725;846,725;846,898;840,898" o:connectangles="0,0,0,0"/>
                </v:shape>
                <v:shape id="Freeform 113" o:spid="_x0000_s1130" style="position:absolute;left:1474;top:472;width:841;height:33;visibility:visible;mso-wrap-style:square;v-text-anchor:top" coordsize="841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2rPMUA&#10;AADcAAAADwAAAGRycy9kb3ducmV2LnhtbESPzW7CQAyE75X6DisjcanKpjlQFFgQRUXlWkA9W1mT&#10;BLLeNLvNT58eHyr1ZmvGM59Xm8HVqqM2VJ4NvMwSUMS5txUXBs6n/fMCVIjIFmvPZGCkAJv148MK&#10;M+t7/qTuGAslIRwyNFDG2GRah7wkh2HmG2LRLr51GGVtC21b7CXc1TpNkrl2WLE0lNjQrqT8dvxx&#10;BlzVpWHsv56u89178fv9mnyMb2djppNhuwQVaYj/5r/rgxX8VGjlGZlAr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as8xQAAANwAAAAPAAAAAAAAAAAAAAAAAJgCAABkcnMv&#10;ZG93bnJldi54bWxQSwUGAAAAAAQABAD1AAAAigMAAAAA&#10;" path="m,33r840,l840,,,e" filled="f" strokeweight=".35489mm">
                  <v:path arrowok="t" o:connecttype="custom" o:connectlocs="0,505;840,505;840,472;0,472" o:connectangles="0,0,0,0"/>
                </v:shape>
                <v:line id="Line 112" o:spid="_x0000_s1131" style="position:absolute;visibility:visible;mso-wrap-style:square" from="1474,616" to="2296,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wfPsIAAADcAAAADwAAAGRycy9kb3ducmV2LnhtbERPTWvCQBC9C/0PyxS86caA1aauEkID&#10;bW/G0vOQnW5Cs7Mhu9XEX98tCN7m8T5ndxhtJ840+NaxgtUyAUFcO92yUfB5KhdbED4ga+wck4KJ&#10;PBz2D7MdZtpd+EjnKhgRQ9hnqKAJoc+k9HVDFv3S9cSR+3aDxRDhYKQe8BLDbSfTJHmSFluODQ32&#10;VDRU/1S/VsF1fdI5mdfC5fpjuhpXfm3eV0rNH8f8BUSgMdzFN/ebjvPTZ/h/Jl4g9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wfPsIAAADcAAAADwAAAAAAAAAAAAAA&#10;AAChAgAAZHJzL2Rvd25yZXYueG1sUEsFBgAAAAAEAAQA+QAAAJADAAAAAA==&#10;" strokeweight=".05678mm">
                  <v:stroke dashstyle="dash"/>
                </v:line>
                <v:shape id="AutoShape 111" o:spid="_x0000_s1132" style="position:absolute;left:2005;top:543;width:308;height:142;visibility:visible;mso-wrap-style:square;v-text-anchor:top" coordsize="30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s+dMUA&#10;AADcAAAADwAAAGRycy9kb3ducmV2LnhtbESPT2vCQBDF74V+h2UEL6Kb+qeU6Cq2IBQ9GWvPY3ZM&#10;QrKzIbvV+O07h0JvM7w37/1mteldo27UhcqzgZdJAoo497biwsDXaTd+AxUissXGMxl4UIDN+vlp&#10;han1dz7SLYuFkhAOKRooY2xTrUNeksMw8S2xaFffOYyydoW2Hd4l3DV6miSv2mHF0lBiSx8l5XX2&#10;4wwcRvzez7O6Ptv9926xzy9b5w/GDAf9dgkqUh//zX/Xn1bw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z50xQAAANwAAAAPAAAAAAAAAAAAAAAAAJgCAABkcnMv&#10;ZG93bnJldi54bWxQSwUGAAAAAAQABAD1AAAAigMAAAAA&#10;" path="m303,122r-6,-4l263,102r,16l,118r,7l263,125r,17l297,125r6,-3m308,20r-7,-3l268,r,17l5,17r,7l268,24r,16l301,24r7,-4e" fillcolor="black" stroked="f">
                  <v:path arrowok="t" o:connecttype="custom" o:connectlocs="303,665;297,661;263,645;263,661;0,661;0,668;263,668;263,685;297,668;303,665;308,563;301,560;268,543;268,560;5,560;5,567;268,567;268,583;301,567;308,563" o:connectangles="0,0,0,0,0,0,0,0,0,0,0,0,0,0,0,0,0,0,0,0"/>
                </v:shape>
                <v:shape id="AutoShape 110" o:spid="_x0000_s1133" style="position:absolute;left:1939;top:4846;width:831;height:274;visibility:visible;mso-wrap-style:square;v-text-anchor:top" coordsize="831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cUcMA&#10;AADcAAAADwAAAGRycy9kb3ducmV2LnhtbERPTWvCQBC9C/6HZQQvUnfTgpTUTRCxtL0U1FKvQ3aa&#10;RLOzaXaN6b/vCoK3ebzPWeaDbURPna8da0jmCgRx4UzNpYav/evDMwgfkA02jknDH3nIs/Foialx&#10;F95SvwuliCHsU9RQhdCmUvqiIot+7lriyP24zmKIsCul6fASw20jH5VaSIs1x4YKW1pXVJx2Z6th&#10;NusP22/1cTi2v+rzbbNK9igTraeTYfUCItAQ7uKb+93E+U8JXJ+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ucUcMAAADcAAAADwAAAAAAAAAAAAAAAACYAgAAZHJzL2Rv&#10;d25yZXYueG1sUEsFBgAAAAAEAAQA9QAAAIgDAAAAAA==&#10;" path="m71,-4001r279,l350,-4093r-279,l71,-4001xm305,-4073r14,2l330,-4066r7,9l340,-4047r-3,10l330,-4028r-11,6l305,-4020r-14,-2l280,-4028r-7,-9l270,-4047r3,-10l280,-4066r11,-5l305,-4073xm221,-4073r13,2l245,-4066r8,9l256,-4047r-3,10l245,-4028r-11,6l221,-4020r-14,-2l196,-4028r-7,-9l186,-4047r3,-10l196,-4066r11,-5l221,-4073xm137,-4073r14,2l162,-4066r7,9l172,-4047r-3,10l162,-4028r-11,6l137,-4020r-13,-2l113,-4028r-8,-9l103,-4047r2,-10l113,-4066r11,-5l137,-4073xe" filled="f" strokeweight=".1136mm">
                  <v:path arrowok="t" o:connecttype="custom" o:connectlocs="71,845;350,845;350,753;71,753;71,845;305,773;319,775;330,780;337,789;340,799;337,809;330,818;319,824;305,826;291,824;280,818;273,809;270,799;273,789;280,780;291,775;305,773;221,773;234,775;245,780;253,789;256,799;253,809;245,818;234,824;221,826;207,824;196,818;189,809;186,799;189,789;196,780;207,775;221,773;137,773;151,775;162,780;169,789;172,799;169,809;162,818;151,824;137,826;124,824;113,818;105,809;103,799;105,789;113,780;124,775;137,773" o:connectangles="0,0,0,0,0,0,0,0,0,0,0,0,0,0,0,0,0,0,0,0,0,0,0,0,0,0,0,0,0,0,0,0,0,0,0,0,0,0,0,0,0,0,0,0,0,0,0,0,0,0,0,0,0,0,0,0"/>
                </v:shape>
                <v:shape id="Picture 109" o:spid="_x0000_s1134" type="#_x0000_t75" style="position:absolute;left:2744;top:740;width:124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ISnDAAAA3AAAAA8AAABkcnMvZG93bnJldi54bWxET01rwkAQvRf8D8sIvdWNKbQluooWKh68&#10;VHvQ25AdN8HsbMyOMf333UKht3m8z5kvB9+onrpYBzYwnWSgiMtga3YGvg4fT2+goiBbbAKTgW+K&#10;sFyMHuZY2HDnT+r34lQK4ViggUqkLbSOZUUe4yS0xIk7h86jJNg5bTu8p3Df6DzLXrTHmlNDhS29&#10;V1Re9jdvYLO7bVwtV9muV/5UHne9y197Yx7Hw2oGSmiQf/Gfe2vT/Occfp9JF+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u8hKcMAAADcAAAADwAAAAAAAAAAAAAAAACf&#10;AgAAZHJzL2Rvd25yZXYueG1sUEsFBgAAAAAEAAQA9wAAAI8DAAAAAA==&#10;">
                  <v:imagedata r:id="rId99" o:title=""/>
                </v:shape>
                <v:shape id="Picture 108" o:spid="_x0000_s1135" type="#_x0000_t75" style="position:absolute;left:2731;top:109;width:268;height: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d6K7EAAAA3AAAAA8AAABkcnMvZG93bnJldi54bWxET0trwkAQvgv+h2WEXkrdWLFI6ioiWNqD&#10;4KOX3qbZaTY0OxuyU5P217tCwdt8fM9ZrHpfqzO1sQpsYDLOQBEXwVZcGng/bR/moKIgW6wDk4Ff&#10;irBaDgcLzG3o+EDno5QqhXDM0YATaXKtY+HIYxyHhjhxX6H1KAm2pbYtdinc1/oxy560x4pTg8OG&#10;No6K7+OPN/DxOZO3SruO9v39y998J7E57Yy5G/XrZ1BCvdzE/+5Xm+ZPp3B9Jl2gl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d6K7EAAAA3AAAAA8AAAAAAAAAAAAAAAAA&#10;nwIAAGRycy9kb3ducmV2LnhtbFBLBQYAAAAABAAEAPcAAACQAwAAAAA=&#10;">
                  <v:imagedata r:id="rId100" o:title=""/>
                </v:shape>
                <v:shape id="Text Box 107" o:spid="_x0000_s1136" type="#_x0000_t202" style="position:absolute;left:3775;top:265;width:59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14:paraId="7601E08F" w14:textId="77777777" w:rsidR="00E42A86" w:rsidRDefault="00E42A86">
                        <w:pPr>
                          <w:rPr>
                            <w:sz w:val="6"/>
                          </w:rPr>
                        </w:pPr>
                      </w:p>
                      <w:p w14:paraId="4110B2A7" w14:textId="77777777" w:rsidR="00E42A86" w:rsidRDefault="00E42A86">
                        <w:pPr>
                          <w:spacing w:before="10"/>
                          <w:rPr>
                            <w:sz w:val="7"/>
                          </w:rPr>
                        </w:pPr>
                      </w:p>
                      <w:p w14:paraId="38A28F4E" w14:textId="77777777" w:rsidR="00E42A86" w:rsidRDefault="00E42A86">
                        <w:pPr>
                          <w:ind w:left="120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w w:val="105"/>
                            <w:sz w:val="7"/>
                          </w:rPr>
                          <w:t>Intersection</w:t>
                        </w:r>
                      </w:p>
                    </w:txbxContent>
                  </v:textbox>
                </v:shape>
                <v:shape id="Text Box 106" o:spid="_x0000_s1137" type="#_x0000_t202" style="position:absolute;left:4961;top:265;width:59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14:paraId="404DBFF2" w14:textId="77777777" w:rsidR="00E42A86" w:rsidRDefault="00E42A86">
                        <w:pPr>
                          <w:rPr>
                            <w:sz w:val="6"/>
                          </w:rPr>
                        </w:pPr>
                      </w:p>
                      <w:p w14:paraId="01C98D1F" w14:textId="77777777" w:rsidR="00E42A86" w:rsidRDefault="00E42A86">
                        <w:pPr>
                          <w:spacing w:before="8"/>
                          <w:rPr>
                            <w:sz w:val="5"/>
                          </w:rPr>
                        </w:pPr>
                      </w:p>
                      <w:p w14:paraId="2C378873" w14:textId="77777777" w:rsidR="00E42A86" w:rsidRDefault="00E42A86">
                        <w:pPr>
                          <w:ind w:left="120"/>
                          <w:rPr>
                            <w:rFonts w:ascii="Segoe UI"/>
                            <w:sz w:val="7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w w:val="105"/>
                            <w:sz w:val="7"/>
                          </w:rPr>
                          <w:t>TrafficLight</w:t>
                        </w:r>
                        <w:proofErr w:type="spellEnd"/>
                      </w:p>
                    </w:txbxContent>
                  </v:textbox>
                </v:shape>
                <v:shape id="Text Box 105" o:spid="_x0000_s1138" type="#_x0000_t202" style="position:absolute;left:4831;top:484;width:39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<v:textbox inset="0,0,0,0">
                    <w:txbxContent>
                      <w:p w14:paraId="16F64FD5" w14:textId="77777777" w:rsidR="00E42A86" w:rsidRDefault="00E42A86">
                        <w:pPr>
                          <w:spacing w:line="72" w:lineRule="exact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w w:val="103"/>
                            <w:sz w:val="7"/>
                          </w:rPr>
                          <w:t>1</w:t>
                        </w:r>
                      </w:p>
                    </w:txbxContent>
                  </v:textbox>
                </v:shape>
                <v:shape id="Text Box 104" o:spid="_x0000_s1139" type="#_x0000_t202" style="position:absolute;left:4867;top:261;width:39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14:paraId="6BFDFFAD" w14:textId="77777777" w:rsidR="00E42A86" w:rsidRDefault="00E42A86">
                        <w:pPr>
                          <w:spacing w:line="72" w:lineRule="exact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w w:val="103"/>
                            <w:sz w:val="7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140" type="#_x0000_t202" style="position:absolute;left:4457;top:297;width:38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14:paraId="4BB01DD6" w14:textId="77777777" w:rsidR="00E42A86" w:rsidRDefault="00E42A86">
                        <w:pPr>
                          <w:spacing w:line="76" w:lineRule="exact"/>
                          <w:ind w:right="-18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Segoe UI"/>
                            <w:sz w:val="7"/>
                          </w:rPr>
                          <w:t>highway</w:t>
                        </w:r>
                        <w:proofErr w:type="gramEnd"/>
                      </w:p>
                      <w:p w14:paraId="3E756705" w14:textId="77777777" w:rsidR="00E42A86" w:rsidRDefault="00E42A86">
                        <w:pPr>
                          <w:rPr>
                            <w:sz w:val="6"/>
                          </w:rPr>
                        </w:pPr>
                      </w:p>
                      <w:p w14:paraId="38FE0136" w14:textId="77777777" w:rsidR="00E42A86" w:rsidRDefault="00E42A86">
                        <w:pPr>
                          <w:rPr>
                            <w:sz w:val="6"/>
                          </w:rPr>
                        </w:pPr>
                      </w:p>
                      <w:p w14:paraId="038138A8" w14:textId="77777777" w:rsidR="00E42A86" w:rsidRDefault="00E42A86">
                        <w:pPr>
                          <w:spacing w:before="8"/>
                          <w:rPr>
                            <w:sz w:val="8"/>
                          </w:rPr>
                        </w:pPr>
                      </w:p>
                      <w:p w14:paraId="0F6735D0" w14:textId="77777777" w:rsidR="00E42A86" w:rsidRDefault="00E42A86">
                        <w:pPr>
                          <w:spacing w:line="89" w:lineRule="exact"/>
                          <w:ind w:left="30" w:right="-18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Segoe UI"/>
                            <w:sz w:val="7"/>
                          </w:rPr>
                          <w:t>farmroad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9114CE">
        <w:rPr>
          <w:rFonts w:ascii="Calibri"/>
          <w:spacing w:val="-1"/>
          <w:w w:val="105"/>
          <w:sz w:val="9"/>
        </w:rPr>
        <w:t>Farmway</w:t>
      </w:r>
      <w:proofErr w:type="spellEnd"/>
      <w:r w:rsidR="009114CE">
        <w:rPr>
          <w:rFonts w:ascii="Calibri"/>
          <w:spacing w:val="-1"/>
          <w:w w:val="105"/>
          <w:sz w:val="9"/>
        </w:rPr>
        <w:t xml:space="preserve"> </w:t>
      </w:r>
      <w:r w:rsidR="009114CE">
        <w:rPr>
          <w:rFonts w:ascii="Calibri"/>
          <w:w w:val="105"/>
          <w:sz w:val="9"/>
        </w:rPr>
        <w:t>C</w:t>
      </w:r>
    </w:p>
    <w:p w14:paraId="38C3A4AC" w14:textId="77777777" w:rsidR="008D2B72" w:rsidRDefault="009114CE">
      <w:pPr>
        <w:tabs>
          <w:tab w:val="left" w:pos="975"/>
        </w:tabs>
        <w:spacing w:before="23"/>
        <w:ind w:left="114"/>
        <w:rPr>
          <w:sz w:val="9"/>
        </w:rPr>
      </w:pPr>
      <w:r>
        <w:rPr>
          <w:w w:val="104"/>
          <w:sz w:val="9"/>
          <w:u w:val="dotted"/>
        </w:rPr>
        <w:t xml:space="preserve"> </w:t>
      </w:r>
      <w:r>
        <w:rPr>
          <w:sz w:val="9"/>
          <w:u w:val="dotted"/>
        </w:rPr>
        <w:tab/>
      </w:r>
    </w:p>
    <w:p w14:paraId="44912856" w14:textId="77777777" w:rsidR="008D2B72" w:rsidRDefault="009114CE">
      <w:pPr>
        <w:pStyle w:val="Corpsdetexte"/>
        <w:rPr>
          <w:sz w:val="10"/>
        </w:rPr>
      </w:pPr>
      <w:r>
        <w:br w:type="column"/>
      </w:r>
    </w:p>
    <w:p w14:paraId="0FC53A85" w14:textId="77777777" w:rsidR="008D2B72" w:rsidRDefault="008D2B72">
      <w:pPr>
        <w:pStyle w:val="Corpsdetexte"/>
        <w:rPr>
          <w:sz w:val="10"/>
        </w:rPr>
      </w:pPr>
    </w:p>
    <w:p w14:paraId="1C62BA8A" w14:textId="77777777" w:rsidR="008D2B72" w:rsidRDefault="008D2B72">
      <w:pPr>
        <w:pStyle w:val="Corpsdetexte"/>
        <w:spacing w:before="10"/>
        <w:rPr>
          <w:sz w:val="10"/>
        </w:rPr>
      </w:pPr>
    </w:p>
    <w:p w14:paraId="129AF8C8" w14:textId="77777777" w:rsidR="008D2B72" w:rsidRDefault="009114CE">
      <w:pPr>
        <w:tabs>
          <w:tab w:val="left" w:pos="487"/>
        </w:tabs>
        <w:ind w:left="-25"/>
        <w:rPr>
          <w:rFonts w:ascii="Calibri"/>
          <w:sz w:val="9"/>
        </w:rPr>
      </w:pPr>
      <w:r>
        <w:rPr>
          <w:w w:val="104"/>
          <w:sz w:val="9"/>
          <w:u w:val="dotted"/>
        </w:rPr>
        <w:t xml:space="preserve"> </w:t>
      </w:r>
      <w:r>
        <w:rPr>
          <w:sz w:val="9"/>
          <w:u w:val="dotted"/>
        </w:rPr>
        <w:tab/>
      </w:r>
      <w:r>
        <w:rPr>
          <w:rFonts w:ascii="Calibri"/>
          <w:w w:val="105"/>
          <w:sz w:val="9"/>
          <w:u w:val="dotted"/>
        </w:rPr>
        <w:t>Highway</w:t>
      </w:r>
      <w:r>
        <w:rPr>
          <w:rFonts w:ascii="Calibri"/>
          <w:spacing w:val="-2"/>
          <w:sz w:val="9"/>
          <w:u w:val="dotted"/>
        </w:rPr>
        <w:t xml:space="preserve"> </w:t>
      </w:r>
    </w:p>
    <w:p w14:paraId="5E46D06B" w14:textId="77777777" w:rsidR="008D2B72" w:rsidRDefault="008D2B72">
      <w:pPr>
        <w:rPr>
          <w:rFonts w:ascii="Calibri"/>
          <w:sz w:val="9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1319" w:space="40"/>
            <w:col w:w="7831"/>
          </w:cols>
        </w:sectPr>
      </w:pPr>
    </w:p>
    <w:p w14:paraId="5DB688D0" w14:textId="77777777" w:rsidR="008D2B72" w:rsidRDefault="008D2B72">
      <w:pPr>
        <w:pStyle w:val="Corpsdetexte"/>
        <w:spacing w:before="10"/>
        <w:rPr>
          <w:rFonts w:ascii="Calibri"/>
          <w:sz w:val="11"/>
        </w:rPr>
      </w:pPr>
    </w:p>
    <w:p w14:paraId="3EAB7BA3" w14:textId="77777777" w:rsidR="008D2B72" w:rsidRDefault="008D2B72">
      <w:pPr>
        <w:rPr>
          <w:rFonts w:ascii="Calibri"/>
          <w:sz w:val="11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space="720"/>
        </w:sectPr>
      </w:pPr>
    </w:p>
    <w:p w14:paraId="53B30184" w14:textId="77777777" w:rsidR="008D2B72" w:rsidRDefault="008D2B72">
      <w:pPr>
        <w:pStyle w:val="Corpsdetexte"/>
        <w:rPr>
          <w:rFonts w:ascii="Calibri"/>
          <w:sz w:val="7"/>
        </w:rPr>
      </w:pPr>
    </w:p>
    <w:p w14:paraId="154E14F9" w14:textId="77777777" w:rsidR="008D2B72" w:rsidRDefault="009114CE">
      <w:pPr>
        <w:ind w:left="136" w:right="-17"/>
        <w:rPr>
          <w:rFonts w:ascii="Calibri"/>
          <w:sz w:val="9"/>
        </w:rPr>
      </w:pPr>
      <w:r>
        <w:rPr>
          <w:rFonts w:ascii="Calibri"/>
          <w:spacing w:val="-1"/>
          <w:w w:val="105"/>
          <w:sz w:val="9"/>
        </w:rPr>
        <w:t>Highway</w:t>
      </w:r>
    </w:p>
    <w:p w14:paraId="6F875D23" w14:textId="77777777" w:rsidR="008D2B72" w:rsidRDefault="009114CE">
      <w:pPr>
        <w:pStyle w:val="Corpsdetexte"/>
        <w:rPr>
          <w:rFonts w:ascii="Calibri"/>
          <w:sz w:val="8"/>
        </w:rPr>
      </w:pPr>
      <w:r>
        <w:br w:type="column"/>
      </w:r>
    </w:p>
    <w:p w14:paraId="370CE8E6" w14:textId="77777777" w:rsidR="008D2B72" w:rsidRDefault="008D2B72">
      <w:pPr>
        <w:pStyle w:val="Corpsdetexte"/>
        <w:rPr>
          <w:rFonts w:ascii="Calibri"/>
          <w:sz w:val="10"/>
        </w:rPr>
      </w:pPr>
    </w:p>
    <w:p w14:paraId="054F89AA" w14:textId="77777777" w:rsidR="008D2B72" w:rsidRDefault="009114CE">
      <w:pPr>
        <w:spacing w:before="1" w:line="103" w:lineRule="exact"/>
        <w:ind w:right="7551"/>
        <w:jc w:val="center"/>
        <w:rPr>
          <w:rFonts w:ascii="Calibri"/>
          <w:sz w:val="9"/>
        </w:rPr>
      </w:pPr>
      <w:r>
        <w:rPr>
          <w:rFonts w:ascii="Calibri"/>
          <w:w w:val="104"/>
          <w:sz w:val="9"/>
        </w:rPr>
        <w:t>C</w:t>
      </w:r>
    </w:p>
    <w:p w14:paraId="5760E485" w14:textId="77777777" w:rsidR="008D2B72" w:rsidRDefault="009114CE">
      <w:pPr>
        <w:spacing w:line="93" w:lineRule="exact"/>
        <w:ind w:left="116" w:right="7821"/>
        <w:jc w:val="center"/>
        <w:rPr>
          <w:rFonts w:ascii="Calibri"/>
          <w:sz w:val="9"/>
        </w:rPr>
      </w:pPr>
      <w:proofErr w:type="spellStart"/>
      <w:r>
        <w:rPr>
          <w:rFonts w:ascii="Calibri"/>
          <w:w w:val="105"/>
          <w:sz w:val="9"/>
        </w:rPr>
        <w:t>Farmway</w:t>
      </w:r>
      <w:proofErr w:type="spellEnd"/>
    </w:p>
    <w:p w14:paraId="3B2BB123" w14:textId="77777777" w:rsidR="008D2B72" w:rsidRDefault="008D2B72">
      <w:pPr>
        <w:spacing w:line="93" w:lineRule="exact"/>
        <w:jc w:val="center"/>
        <w:rPr>
          <w:rFonts w:ascii="Calibri"/>
          <w:sz w:val="9"/>
        </w:rPr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463" w:space="396"/>
            <w:col w:w="8331"/>
          </w:cols>
        </w:sectPr>
      </w:pPr>
    </w:p>
    <w:p w14:paraId="163757FF" w14:textId="77777777" w:rsidR="008D2B72" w:rsidRDefault="009114CE">
      <w:pPr>
        <w:spacing w:before="51" w:line="200" w:lineRule="exact"/>
        <w:ind w:left="114"/>
        <w:jc w:val="both"/>
        <w:rPr>
          <w:sz w:val="18"/>
        </w:rPr>
      </w:pPr>
      <w:r>
        <w:rPr>
          <w:sz w:val="18"/>
        </w:rPr>
        <w:t xml:space="preserve">Figure 5: Traffic Light Controller (left) and its class </w:t>
      </w:r>
      <w:proofErr w:type="spellStart"/>
      <w:r>
        <w:rPr>
          <w:sz w:val="18"/>
        </w:rPr>
        <w:t>dia</w:t>
      </w:r>
      <w:proofErr w:type="spellEnd"/>
      <w:r>
        <w:rPr>
          <w:sz w:val="18"/>
        </w:rPr>
        <w:t>- gram (right).</w:t>
      </w:r>
    </w:p>
    <w:p w14:paraId="643781AA" w14:textId="77777777" w:rsidR="008D2B72" w:rsidRDefault="008D2B72">
      <w:pPr>
        <w:pStyle w:val="Corpsdetexte"/>
        <w:rPr>
          <w:sz w:val="18"/>
        </w:rPr>
      </w:pPr>
    </w:p>
    <w:p w14:paraId="40764128" w14:textId="77777777" w:rsidR="008D2B72" w:rsidRDefault="008D2B72">
      <w:pPr>
        <w:pStyle w:val="Corpsdetexte"/>
        <w:spacing w:before="10"/>
        <w:rPr>
          <w:sz w:val="14"/>
        </w:rPr>
      </w:pPr>
    </w:p>
    <w:p w14:paraId="13AE72AD" w14:textId="28D6FA86" w:rsidR="008D2B72" w:rsidRDefault="009114CE">
      <w:pPr>
        <w:pStyle w:val="Corpsdetexte"/>
        <w:ind w:left="114"/>
        <w:jc w:val="both"/>
      </w:pPr>
      <w:proofErr w:type="gramStart"/>
      <w:r>
        <w:t>as</w:t>
      </w:r>
      <w:proofErr w:type="gramEnd"/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vehicle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detected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farmroad</w:t>
      </w:r>
      <w:proofErr w:type="spellEnd"/>
      <w:r>
        <w:t>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highway lights should remain green. Otherwise, the highway lights should change from yellow to red, allowing</w:t>
      </w:r>
      <w:r>
        <w:rPr>
          <w:spacing w:val="-32"/>
        </w:rPr>
        <w:t xml:space="preserve"> </w:t>
      </w:r>
      <w:r>
        <w:t xml:space="preserve">the </w:t>
      </w:r>
      <w:proofErr w:type="spellStart"/>
      <w:r>
        <w:t>farmroad</w:t>
      </w:r>
      <w:proofErr w:type="spellEnd"/>
      <w:r>
        <w:rPr>
          <w:spacing w:val="-8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green.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farmroad</w:t>
      </w:r>
      <w:proofErr w:type="spellEnd"/>
      <w:r>
        <w:rPr>
          <w:spacing w:val="-8"/>
        </w:rPr>
        <w:t xml:space="preserve"> </w:t>
      </w:r>
      <w:r>
        <w:t>lights stay</w:t>
      </w:r>
      <w:r>
        <w:rPr>
          <w:spacing w:val="27"/>
        </w:rPr>
        <w:t xml:space="preserve"> </w:t>
      </w:r>
      <w:r>
        <w:t>green</w:t>
      </w:r>
      <w:r>
        <w:rPr>
          <w:spacing w:val="27"/>
        </w:rPr>
        <w:t xml:space="preserve"> </w:t>
      </w:r>
      <w:r>
        <w:t>only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long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vehicle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detected</w:t>
      </w:r>
      <w:r>
        <w:rPr>
          <w:spacing w:val="27"/>
        </w:rPr>
        <w:t xml:space="preserve"> </w:t>
      </w:r>
      <w:r>
        <w:t>on</w:t>
      </w:r>
      <w:r>
        <w:rPr>
          <w:w w:val="99"/>
        </w:rPr>
        <w:t xml:space="preserve"> </w:t>
      </w:r>
      <w:r>
        <w:t xml:space="preserve">the </w:t>
      </w:r>
      <w:proofErr w:type="spellStart"/>
      <w:r>
        <w:t>farmroad</w:t>
      </w:r>
      <w:proofErr w:type="spellEnd"/>
      <w:r>
        <w:t xml:space="preserve"> and never longer than a set interval to allow the traffic to flow along the highway</w:t>
      </w:r>
      <w:commentRangeStart w:id="195"/>
      <w:r>
        <w:t xml:space="preserve">. If these conditions are </w:t>
      </w:r>
      <w:ins w:id="196" w:author="RADERMACHER Ansgar 206501" w:date="2016-11-25T16:43:00Z">
        <w:r w:rsidR="008A2B59">
          <w:t xml:space="preserve">no longer </w:t>
        </w:r>
      </w:ins>
      <w:r>
        <w:t>met</w:t>
      </w:r>
      <w:commentRangeEnd w:id="195"/>
      <w:r w:rsidR="008A2B59">
        <w:rPr>
          <w:rStyle w:val="Marquedecommentaire"/>
        </w:rPr>
        <w:commentReference w:id="195"/>
      </w:r>
      <w:r>
        <w:t xml:space="preserve">, the </w:t>
      </w:r>
      <w:proofErr w:type="spellStart"/>
      <w:r>
        <w:t>farmroad</w:t>
      </w:r>
      <w:proofErr w:type="spellEnd"/>
      <w:r>
        <w:t xml:space="preserve"> lights change from green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highway</w:t>
      </w:r>
      <w:r>
        <w:rPr>
          <w:spacing w:val="-5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 xml:space="preserve">to return to green. </w:t>
      </w:r>
      <w:commentRangeStart w:id="197"/>
      <w:r>
        <w:t>Even if vehicles are waiting to cross the highway, the highway should remain green for a set</w:t>
      </w:r>
      <w:r>
        <w:rPr>
          <w:spacing w:val="-10"/>
        </w:rPr>
        <w:t xml:space="preserve"> </w:t>
      </w:r>
      <w:r>
        <w:t>interval</w:t>
      </w:r>
      <w:commentRangeEnd w:id="197"/>
      <w:r w:rsidR="008A2B59">
        <w:rPr>
          <w:rStyle w:val="Marquedecommentaire"/>
        </w:rPr>
        <w:commentReference w:id="197"/>
      </w:r>
      <w:r>
        <w:t>.</w:t>
      </w:r>
    </w:p>
    <w:p w14:paraId="267213D7" w14:textId="466C0B4C" w:rsidR="008D2B72" w:rsidRDefault="009114CE">
      <w:pPr>
        <w:spacing w:before="12"/>
        <w:ind w:left="114" w:firstLine="283"/>
        <w:jc w:val="both"/>
        <w:rPr>
          <w:sz w:val="20"/>
        </w:rPr>
      </w:pPr>
      <w:r>
        <w:rPr>
          <w:sz w:val="20"/>
        </w:rPr>
        <w:t xml:space="preserve">The object-oriented class diagram follows the de- sign </w:t>
      </w:r>
      <w:del w:id="198" w:author="RADERMACHER Ansgar 206501" w:date="2016-11-25T16:47:00Z">
        <w:r w:rsidDel="00922D48">
          <w:rPr>
            <w:sz w:val="20"/>
          </w:rPr>
          <w:delText xml:space="preserve">in </w:delText>
        </w:r>
        <w:commentRangeStart w:id="199"/>
        <w:r w:rsidDel="00922D48">
          <w:rPr>
            <w:spacing w:val="-3"/>
            <w:sz w:val="20"/>
          </w:rPr>
          <w:delText xml:space="preserve">Yasmine </w:delText>
        </w:r>
        <w:commentRangeEnd w:id="199"/>
        <w:r w:rsidR="008A2B59" w:rsidDel="00922D48">
          <w:rPr>
            <w:rStyle w:val="Marquedecommentaire"/>
          </w:rPr>
          <w:commentReference w:id="199"/>
        </w:r>
        <w:r w:rsidDel="00922D48">
          <w:rPr>
            <w:spacing w:val="-3"/>
            <w:sz w:val="20"/>
          </w:rPr>
          <w:delText xml:space="preserve">(Yasmine, </w:delText>
        </w:r>
        <w:r w:rsidDel="00922D48">
          <w:rPr>
            <w:sz w:val="20"/>
          </w:rPr>
          <w:delText>) and is</w:delText>
        </w:r>
      </w:del>
      <w:r>
        <w:rPr>
          <w:sz w:val="20"/>
        </w:rPr>
        <w:t xml:space="preserve"> shown in Fig. 5 (right).   The behavior of each class is described by   a state machine. The design of behaviors of </w:t>
      </w:r>
      <w:r>
        <w:rPr>
          <w:i/>
          <w:sz w:val="20"/>
        </w:rPr>
        <w:t xml:space="preserve">Inter- section </w:t>
      </w:r>
      <w:r>
        <w:rPr>
          <w:sz w:val="20"/>
        </w:rPr>
        <w:t xml:space="preserve">and </w:t>
      </w:r>
      <w:proofErr w:type="spellStart"/>
      <w:r>
        <w:rPr>
          <w:i/>
          <w:sz w:val="20"/>
        </w:rPr>
        <w:t>TrafficLight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is shown in Fig. 6 (left and right, respectively). All of the states of </w:t>
      </w:r>
      <w:r>
        <w:rPr>
          <w:i/>
          <w:sz w:val="20"/>
        </w:rPr>
        <w:t xml:space="preserve">Intersection- </w:t>
      </w:r>
      <w:proofErr w:type="spellStart"/>
      <w:r>
        <w:rPr>
          <w:i/>
          <w:sz w:val="20"/>
        </w:rPr>
        <w:t>StateMachine</w:t>
      </w:r>
      <w:proofErr w:type="spellEnd"/>
      <w:r>
        <w:rPr>
          <w:sz w:val="20"/>
        </w:rPr>
        <w:t xml:space="preserve">, except </w:t>
      </w:r>
      <w:proofErr w:type="spellStart"/>
      <w:r>
        <w:rPr>
          <w:i/>
          <w:sz w:val="20"/>
        </w:rPr>
        <w:t>FarmwayOpen</w:t>
      </w:r>
      <w:proofErr w:type="spellEnd"/>
      <w:r>
        <w:rPr>
          <w:sz w:val="20"/>
        </w:rPr>
        <w:t xml:space="preserve">, are compos- </w:t>
      </w:r>
      <w:proofErr w:type="spellStart"/>
      <w:r>
        <w:rPr>
          <w:sz w:val="20"/>
        </w:rPr>
        <w:t>ite</w:t>
      </w:r>
      <w:proofErr w:type="spellEnd"/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details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SwitchingHighwayToFarmroad</w:t>
      </w:r>
      <w:proofErr w:type="spellEnd"/>
      <w:r>
        <w:rPr>
          <w:i/>
          <w:spacing w:val="-17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i/>
          <w:sz w:val="20"/>
        </w:rPr>
        <w:t>SwitchingFarmroadToHighway</w:t>
      </w:r>
      <w:proofErr w:type="spellEnd"/>
      <w:r>
        <w:rPr>
          <w:i/>
          <w:spacing w:val="-24"/>
          <w:sz w:val="20"/>
        </w:rPr>
        <w:t xml:space="preserve"> </w:t>
      </w:r>
      <w:r>
        <w:rPr>
          <w:sz w:val="20"/>
        </w:rPr>
        <w:t>are</w:t>
      </w:r>
      <w:r>
        <w:rPr>
          <w:spacing w:val="-24"/>
          <w:sz w:val="20"/>
        </w:rPr>
        <w:t xml:space="preserve"> </w:t>
      </w:r>
      <w:r>
        <w:rPr>
          <w:sz w:val="20"/>
        </w:rPr>
        <w:t>actually</w:t>
      </w:r>
      <w:r>
        <w:rPr>
          <w:spacing w:val="-24"/>
          <w:sz w:val="20"/>
        </w:rPr>
        <w:t xml:space="preserve"> </w:t>
      </w:r>
      <w:r>
        <w:rPr>
          <w:sz w:val="20"/>
        </w:rPr>
        <w:t>shown</w:t>
      </w:r>
      <w:r>
        <w:rPr>
          <w:spacing w:val="-24"/>
          <w:sz w:val="20"/>
        </w:rPr>
        <w:t xml:space="preserve"> </w:t>
      </w:r>
      <w:r>
        <w:rPr>
          <w:sz w:val="20"/>
        </w:rPr>
        <w:t>on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yasmine</w:t>
      </w:r>
      <w:proofErr w:type="spellEnd"/>
      <w:r>
        <w:rPr>
          <w:sz w:val="20"/>
        </w:rPr>
        <w:t xml:space="preserve"> site </w:t>
      </w:r>
      <w:r>
        <w:rPr>
          <w:spacing w:val="-3"/>
          <w:sz w:val="20"/>
        </w:rPr>
        <w:t>(Yasmine</w:t>
      </w:r>
      <w:proofErr w:type="gramStart"/>
      <w:r>
        <w:rPr>
          <w:spacing w:val="-3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z w:val="20"/>
        </w:rPr>
        <w:t>.</w:t>
      </w:r>
    </w:p>
    <w:p w14:paraId="016FF367" w14:textId="77777777" w:rsidR="008D2B72" w:rsidRDefault="009114CE">
      <w:pPr>
        <w:spacing w:before="12"/>
        <w:ind w:left="114" w:firstLine="283"/>
        <w:jc w:val="both"/>
        <w:rPr>
          <w:sz w:val="20"/>
        </w:rPr>
      </w:pPr>
      <w:r>
        <w:rPr>
          <w:sz w:val="20"/>
        </w:rPr>
        <w:t>The conditions for switching from the state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 xml:space="preserve">High- </w:t>
      </w:r>
      <w:proofErr w:type="spellStart"/>
      <w:r>
        <w:rPr>
          <w:i/>
          <w:sz w:val="20"/>
        </w:rPr>
        <w:t>wayOpen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sz w:val="20"/>
        </w:rPr>
        <w:t>to</w:t>
      </w:r>
      <w:r>
        <w:rPr>
          <w:spacing w:val="-19"/>
          <w:sz w:val="20"/>
        </w:rPr>
        <w:t xml:space="preserve"> </w:t>
      </w:r>
      <w:proofErr w:type="spellStart"/>
      <w:r>
        <w:rPr>
          <w:i/>
          <w:sz w:val="20"/>
        </w:rPr>
        <w:t>SwitchingHighwayToFarmroad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sz w:val="20"/>
        </w:rPr>
        <w:t>are:</w:t>
      </w:r>
      <w:r>
        <w:rPr>
          <w:spacing w:val="-7"/>
          <w:sz w:val="20"/>
        </w:rPr>
        <w:t xml:space="preserve"> </w:t>
      </w:r>
      <w:r>
        <w:rPr>
          <w:sz w:val="20"/>
        </w:rPr>
        <w:t>(1)</w:t>
      </w:r>
      <w:r>
        <w:rPr>
          <w:spacing w:val="-19"/>
          <w:sz w:val="20"/>
        </w:rPr>
        <w:t xml:space="preserve"> </w:t>
      </w:r>
      <w:r>
        <w:rPr>
          <w:sz w:val="20"/>
        </w:rPr>
        <w:t>a minimum time for the highway open is elapsed</w:t>
      </w:r>
      <w:proofErr w:type="gramStart"/>
      <w:r>
        <w:rPr>
          <w:sz w:val="20"/>
        </w:rPr>
        <w:t xml:space="preserve">; 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proofErr w:type="gramEnd"/>
    </w:p>
    <w:p w14:paraId="3ED97728" w14:textId="77777777" w:rsidR="008D2B72" w:rsidRDefault="009114CE">
      <w:pPr>
        <w:pStyle w:val="Paragraphedeliste"/>
        <w:numPr>
          <w:ilvl w:val="0"/>
          <w:numId w:val="6"/>
        </w:numPr>
        <w:tabs>
          <w:tab w:val="left" w:pos="397"/>
        </w:tabs>
        <w:spacing w:line="229" w:lineRule="exact"/>
        <w:ind w:left="396" w:hanging="282"/>
        <w:jc w:val="both"/>
        <w:rPr>
          <w:sz w:val="20"/>
        </w:rPr>
      </w:pP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sensors emit a</w:t>
      </w:r>
      <w:r>
        <w:rPr>
          <w:spacing w:val="-11"/>
          <w:sz w:val="20"/>
        </w:rPr>
        <w:t xml:space="preserve"> </w:t>
      </w:r>
      <w:r>
        <w:rPr>
          <w:sz w:val="20"/>
        </w:rPr>
        <w:t>signal.</w:t>
      </w:r>
    </w:p>
    <w:p w14:paraId="37BD10F9" w14:textId="77777777" w:rsidR="008D2B72" w:rsidRDefault="009114CE">
      <w:pPr>
        <w:pStyle w:val="Corpsdetexte"/>
        <w:spacing w:before="12"/>
        <w:ind w:left="114" w:firstLine="283"/>
        <w:jc w:val="both"/>
      </w:pPr>
      <w:r>
        <w:rPr>
          <w:spacing w:val="-8"/>
        </w:rPr>
        <w:t xml:space="preserve">To </w:t>
      </w:r>
      <w:r>
        <w:t>show the usability and practicality of UML events,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alternative</w:t>
      </w:r>
      <w:r>
        <w:rPr>
          <w:spacing w:val="-12"/>
        </w:rPr>
        <w:t xml:space="preserve"> </w:t>
      </w:r>
      <w:r>
        <w:t>designs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specified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us-</w:t>
      </w:r>
    </w:p>
    <w:p w14:paraId="6B4104C9" w14:textId="77777777" w:rsidR="008D2B72" w:rsidRDefault="008D2B72">
      <w:pPr>
        <w:pStyle w:val="Corpsdetexte"/>
      </w:pPr>
    </w:p>
    <w:p w14:paraId="3861752D" w14:textId="5C3F26AE" w:rsidR="008D2B72" w:rsidRDefault="009D047C">
      <w:pPr>
        <w:pStyle w:val="Corpsdetexte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2912" behindDoc="0" locked="0" layoutInCell="1" allowOverlap="1" wp14:anchorId="3B260618" wp14:editId="2890F621">
                <wp:simplePos x="0" y="0"/>
                <wp:positionH relativeFrom="page">
                  <wp:posOffset>944245</wp:posOffset>
                </wp:positionH>
                <wp:positionV relativeFrom="paragraph">
                  <wp:posOffset>132715</wp:posOffset>
                </wp:positionV>
                <wp:extent cx="1538605" cy="611505"/>
                <wp:effectExtent l="10795" t="6985" r="3175" b="10160"/>
                <wp:wrapTopAndBottom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8605" cy="611505"/>
                          <a:chOff x="1487" y="209"/>
                          <a:chExt cx="2423" cy="963"/>
                        </a:xfrm>
                      </wpg:grpSpPr>
                      <wps:wsp>
                        <wps:cNvPr id="5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96" y="314"/>
                            <a:ext cx="2414" cy="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19" y="384"/>
                            <a:ext cx="571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24" y="492"/>
                            <a:ext cx="571" cy="1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98"/>
                        <wps:cNvSpPr>
                          <a:spLocks/>
                        </wps:cNvSpPr>
                        <wps:spPr bwMode="auto">
                          <a:xfrm>
                            <a:off x="1819" y="384"/>
                            <a:ext cx="566" cy="275"/>
                          </a:xfrm>
                          <a:custGeom>
                            <a:avLst/>
                            <a:gdLst>
                              <a:gd name="T0" fmla="+- 0 1873 1819"/>
                              <a:gd name="T1" fmla="*/ T0 w 566"/>
                              <a:gd name="T2" fmla="+- 0 384 384"/>
                              <a:gd name="T3" fmla="*/ 384 h 275"/>
                              <a:gd name="T4" fmla="+- 0 2331 1819"/>
                              <a:gd name="T5" fmla="*/ T4 w 566"/>
                              <a:gd name="T6" fmla="+- 0 384 384"/>
                              <a:gd name="T7" fmla="*/ 384 h 275"/>
                              <a:gd name="T8" fmla="+- 0 2352 1819"/>
                              <a:gd name="T9" fmla="*/ T8 w 566"/>
                              <a:gd name="T10" fmla="+- 0 388 384"/>
                              <a:gd name="T11" fmla="*/ 388 h 275"/>
                              <a:gd name="T12" fmla="+- 0 2369 1819"/>
                              <a:gd name="T13" fmla="*/ T12 w 566"/>
                              <a:gd name="T14" fmla="+- 0 400 384"/>
                              <a:gd name="T15" fmla="*/ 400 h 275"/>
                              <a:gd name="T16" fmla="+- 0 2381 1819"/>
                              <a:gd name="T17" fmla="*/ T16 w 566"/>
                              <a:gd name="T18" fmla="+- 0 417 384"/>
                              <a:gd name="T19" fmla="*/ 417 h 275"/>
                              <a:gd name="T20" fmla="+- 0 2385 1819"/>
                              <a:gd name="T21" fmla="*/ T20 w 566"/>
                              <a:gd name="T22" fmla="+- 0 438 384"/>
                              <a:gd name="T23" fmla="*/ 438 h 275"/>
                              <a:gd name="T24" fmla="+- 0 2385 1819"/>
                              <a:gd name="T25" fmla="*/ T24 w 566"/>
                              <a:gd name="T26" fmla="+- 0 605 384"/>
                              <a:gd name="T27" fmla="*/ 605 h 275"/>
                              <a:gd name="T28" fmla="+- 0 2381 1819"/>
                              <a:gd name="T29" fmla="*/ T28 w 566"/>
                              <a:gd name="T30" fmla="+- 0 626 384"/>
                              <a:gd name="T31" fmla="*/ 626 h 275"/>
                              <a:gd name="T32" fmla="+- 0 2369 1819"/>
                              <a:gd name="T33" fmla="*/ T32 w 566"/>
                              <a:gd name="T34" fmla="+- 0 643 384"/>
                              <a:gd name="T35" fmla="*/ 643 h 275"/>
                              <a:gd name="T36" fmla="+- 0 2352 1819"/>
                              <a:gd name="T37" fmla="*/ T36 w 566"/>
                              <a:gd name="T38" fmla="+- 0 655 384"/>
                              <a:gd name="T39" fmla="*/ 655 h 275"/>
                              <a:gd name="T40" fmla="+- 0 2331 1819"/>
                              <a:gd name="T41" fmla="*/ T40 w 566"/>
                              <a:gd name="T42" fmla="+- 0 659 384"/>
                              <a:gd name="T43" fmla="*/ 659 h 275"/>
                              <a:gd name="T44" fmla="+- 0 1873 1819"/>
                              <a:gd name="T45" fmla="*/ T44 w 566"/>
                              <a:gd name="T46" fmla="+- 0 659 384"/>
                              <a:gd name="T47" fmla="*/ 659 h 275"/>
                              <a:gd name="T48" fmla="+- 0 1852 1819"/>
                              <a:gd name="T49" fmla="*/ T48 w 566"/>
                              <a:gd name="T50" fmla="+- 0 655 384"/>
                              <a:gd name="T51" fmla="*/ 655 h 275"/>
                              <a:gd name="T52" fmla="+- 0 1835 1819"/>
                              <a:gd name="T53" fmla="*/ T52 w 566"/>
                              <a:gd name="T54" fmla="+- 0 643 384"/>
                              <a:gd name="T55" fmla="*/ 643 h 275"/>
                              <a:gd name="T56" fmla="+- 0 1824 1819"/>
                              <a:gd name="T57" fmla="*/ T56 w 566"/>
                              <a:gd name="T58" fmla="+- 0 626 384"/>
                              <a:gd name="T59" fmla="*/ 626 h 275"/>
                              <a:gd name="T60" fmla="+- 0 1819 1819"/>
                              <a:gd name="T61" fmla="*/ T60 w 566"/>
                              <a:gd name="T62" fmla="+- 0 605 384"/>
                              <a:gd name="T63" fmla="*/ 605 h 275"/>
                              <a:gd name="T64" fmla="+- 0 1819 1819"/>
                              <a:gd name="T65" fmla="*/ T64 w 566"/>
                              <a:gd name="T66" fmla="+- 0 438 384"/>
                              <a:gd name="T67" fmla="*/ 438 h 275"/>
                              <a:gd name="T68" fmla="+- 0 1824 1819"/>
                              <a:gd name="T69" fmla="*/ T68 w 566"/>
                              <a:gd name="T70" fmla="+- 0 417 384"/>
                              <a:gd name="T71" fmla="*/ 417 h 275"/>
                              <a:gd name="T72" fmla="+- 0 1835 1819"/>
                              <a:gd name="T73" fmla="*/ T72 w 566"/>
                              <a:gd name="T74" fmla="+- 0 400 384"/>
                              <a:gd name="T75" fmla="*/ 400 h 275"/>
                              <a:gd name="T76" fmla="+- 0 1852 1819"/>
                              <a:gd name="T77" fmla="*/ T76 w 566"/>
                              <a:gd name="T78" fmla="+- 0 388 384"/>
                              <a:gd name="T79" fmla="*/ 388 h 275"/>
                              <a:gd name="T80" fmla="+- 0 1873 1819"/>
                              <a:gd name="T81" fmla="*/ T80 w 566"/>
                              <a:gd name="T82" fmla="+- 0 384 384"/>
                              <a:gd name="T83" fmla="*/ 384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6" h="275">
                                <a:moveTo>
                                  <a:pt x="54" y="0"/>
                                </a:moveTo>
                                <a:lnTo>
                                  <a:pt x="512" y="0"/>
                                </a:lnTo>
                                <a:lnTo>
                                  <a:pt x="533" y="4"/>
                                </a:lnTo>
                                <a:lnTo>
                                  <a:pt x="550" y="16"/>
                                </a:lnTo>
                                <a:lnTo>
                                  <a:pt x="562" y="33"/>
                                </a:lnTo>
                                <a:lnTo>
                                  <a:pt x="566" y="54"/>
                                </a:lnTo>
                                <a:lnTo>
                                  <a:pt x="566" y="221"/>
                                </a:lnTo>
                                <a:lnTo>
                                  <a:pt x="562" y="242"/>
                                </a:lnTo>
                                <a:lnTo>
                                  <a:pt x="550" y="259"/>
                                </a:lnTo>
                                <a:lnTo>
                                  <a:pt x="533" y="271"/>
                                </a:lnTo>
                                <a:lnTo>
                                  <a:pt x="512" y="275"/>
                                </a:lnTo>
                                <a:lnTo>
                                  <a:pt x="54" y="275"/>
                                </a:lnTo>
                                <a:lnTo>
                                  <a:pt x="33" y="271"/>
                                </a:lnTo>
                                <a:lnTo>
                                  <a:pt x="16" y="259"/>
                                </a:lnTo>
                                <a:lnTo>
                                  <a:pt x="5" y="242"/>
                                </a:lnTo>
                                <a:lnTo>
                                  <a:pt x="0" y="221"/>
                                </a:lnTo>
                                <a:lnTo>
                                  <a:pt x="0" y="54"/>
                                </a:lnTo>
                                <a:lnTo>
                                  <a:pt x="5" y="33"/>
                                </a:lnTo>
                                <a:lnTo>
                                  <a:pt x="16" y="16"/>
                                </a:lnTo>
                                <a:lnTo>
                                  <a:pt x="33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718" y="367"/>
                            <a:ext cx="107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724" y="476"/>
                            <a:ext cx="1078" cy="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5"/>
                        <wps:cNvSpPr>
                          <a:spLocks/>
                        </wps:cNvSpPr>
                        <wps:spPr bwMode="auto">
                          <a:xfrm>
                            <a:off x="2718" y="368"/>
                            <a:ext cx="1074" cy="292"/>
                          </a:xfrm>
                          <a:custGeom>
                            <a:avLst/>
                            <a:gdLst>
                              <a:gd name="T0" fmla="+- 0 2773 2718"/>
                              <a:gd name="T1" fmla="*/ T0 w 1074"/>
                              <a:gd name="T2" fmla="+- 0 368 368"/>
                              <a:gd name="T3" fmla="*/ 368 h 292"/>
                              <a:gd name="T4" fmla="+- 0 3738 2718"/>
                              <a:gd name="T5" fmla="*/ T4 w 1074"/>
                              <a:gd name="T6" fmla="+- 0 368 368"/>
                              <a:gd name="T7" fmla="*/ 368 h 292"/>
                              <a:gd name="T8" fmla="+- 0 3759 2718"/>
                              <a:gd name="T9" fmla="*/ T8 w 1074"/>
                              <a:gd name="T10" fmla="+- 0 372 368"/>
                              <a:gd name="T11" fmla="*/ 372 h 292"/>
                              <a:gd name="T12" fmla="+- 0 3776 2718"/>
                              <a:gd name="T13" fmla="*/ T12 w 1074"/>
                              <a:gd name="T14" fmla="+- 0 383 368"/>
                              <a:gd name="T15" fmla="*/ 383 h 292"/>
                              <a:gd name="T16" fmla="+- 0 3788 2718"/>
                              <a:gd name="T17" fmla="*/ T16 w 1074"/>
                              <a:gd name="T18" fmla="+- 0 401 368"/>
                              <a:gd name="T19" fmla="*/ 401 h 292"/>
                              <a:gd name="T20" fmla="+- 0 3792 2718"/>
                              <a:gd name="T21" fmla="*/ T20 w 1074"/>
                              <a:gd name="T22" fmla="+- 0 422 368"/>
                              <a:gd name="T23" fmla="*/ 422 h 292"/>
                              <a:gd name="T24" fmla="+- 0 3792 2718"/>
                              <a:gd name="T25" fmla="*/ T24 w 1074"/>
                              <a:gd name="T26" fmla="+- 0 605 368"/>
                              <a:gd name="T27" fmla="*/ 605 h 292"/>
                              <a:gd name="T28" fmla="+- 0 3788 2718"/>
                              <a:gd name="T29" fmla="*/ T28 w 1074"/>
                              <a:gd name="T30" fmla="+- 0 626 368"/>
                              <a:gd name="T31" fmla="*/ 626 h 292"/>
                              <a:gd name="T32" fmla="+- 0 3776 2718"/>
                              <a:gd name="T33" fmla="*/ T32 w 1074"/>
                              <a:gd name="T34" fmla="+- 0 643 368"/>
                              <a:gd name="T35" fmla="*/ 643 h 292"/>
                              <a:gd name="T36" fmla="+- 0 3759 2718"/>
                              <a:gd name="T37" fmla="*/ T36 w 1074"/>
                              <a:gd name="T38" fmla="+- 0 655 368"/>
                              <a:gd name="T39" fmla="*/ 655 h 292"/>
                              <a:gd name="T40" fmla="+- 0 3738 2718"/>
                              <a:gd name="T41" fmla="*/ T40 w 1074"/>
                              <a:gd name="T42" fmla="+- 0 659 368"/>
                              <a:gd name="T43" fmla="*/ 659 h 292"/>
                              <a:gd name="T44" fmla="+- 0 2773 2718"/>
                              <a:gd name="T45" fmla="*/ T44 w 1074"/>
                              <a:gd name="T46" fmla="+- 0 659 368"/>
                              <a:gd name="T47" fmla="*/ 659 h 292"/>
                              <a:gd name="T48" fmla="+- 0 2752 2718"/>
                              <a:gd name="T49" fmla="*/ T48 w 1074"/>
                              <a:gd name="T50" fmla="+- 0 655 368"/>
                              <a:gd name="T51" fmla="*/ 655 h 292"/>
                              <a:gd name="T52" fmla="+- 0 2734 2718"/>
                              <a:gd name="T53" fmla="*/ T52 w 1074"/>
                              <a:gd name="T54" fmla="+- 0 643 368"/>
                              <a:gd name="T55" fmla="*/ 643 h 292"/>
                              <a:gd name="T56" fmla="+- 0 2723 2718"/>
                              <a:gd name="T57" fmla="*/ T56 w 1074"/>
                              <a:gd name="T58" fmla="+- 0 626 368"/>
                              <a:gd name="T59" fmla="*/ 626 h 292"/>
                              <a:gd name="T60" fmla="+- 0 2718 2718"/>
                              <a:gd name="T61" fmla="*/ T60 w 1074"/>
                              <a:gd name="T62" fmla="+- 0 605 368"/>
                              <a:gd name="T63" fmla="*/ 605 h 292"/>
                              <a:gd name="T64" fmla="+- 0 2718 2718"/>
                              <a:gd name="T65" fmla="*/ T64 w 1074"/>
                              <a:gd name="T66" fmla="+- 0 422 368"/>
                              <a:gd name="T67" fmla="*/ 422 h 292"/>
                              <a:gd name="T68" fmla="+- 0 2723 2718"/>
                              <a:gd name="T69" fmla="*/ T68 w 1074"/>
                              <a:gd name="T70" fmla="+- 0 401 368"/>
                              <a:gd name="T71" fmla="*/ 401 h 292"/>
                              <a:gd name="T72" fmla="+- 0 2734 2718"/>
                              <a:gd name="T73" fmla="*/ T72 w 1074"/>
                              <a:gd name="T74" fmla="+- 0 383 368"/>
                              <a:gd name="T75" fmla="*/ 383 h 292"/>
                              <a:gd name="T76" fmla="+- 0 2752 2718"/>
                              <a:gd name="T77" fmla="*/ T76 w 1074"/>
                              <a:gd name="T78" fmla="+- 0 372 368"/>
                              <a:gd name="T79" fmla="*/ 372 h 292"/>
                              <a:gd name="T80" fmla="+- 0 2773 2718"/>
                              <a:gd name="T81" fmla="*/ T80 w 1074"/>
                              <a:gd name="T82" fmla="+- 0 368 368"/>
                              <a:gd name="T83" fmla="*/ 36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74" h="292">
                                <a:moveTo>
                                  <a:pt x="55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41" y="4"/>
                                </a:lnTo>
                                <a:lnTo>
                                  <a:pt x="1058" y="15"/>
                                </a:lnTo>
                                <a:lnTo>
                                  <a:pt x="1070" y="33"/>
                                </a:lnTo>
                                <a:lnTo>
                                  <a:pt x="1074" y="54"/>
                                </a:lnTo>
                                <a:lnTo>
                                  <a:pt x="1074" y="237"/>
                                </a:lnTo>
                                <a:lnTo>
                                  <a:pt x="1070" y="258"/>
                                </a:lnTo>
                                <a:lnTo>
                                  <a:pt x="1058" y="275"/>
                                </a:lnTo>
                                <a:lnTo>
                                  <a:pt x="1041" y="287"/>
                                </a:lnTo>
                                <a:lnTo>
                                  <a:pt x="1020" y="291"/>
                                </a:lnTo>
                                <a:lnTo>
                                  <a:pt x="55" y="291"/>
                                </a:lnTo>
                                <a:lnTo>
                                  <a:pt x="34" y="287"/>
                                </a:lnTo>
                                <a:lnTo>
                                  <a:pt x="16" y="275"/>
                                </a:lnTo>
                                <a:lnTo>
                                  <a:pt x="5" y="258"/>
                                </a:lnTo>
                                <a:lnTo>
                                  <a:pt x="0" y="237"/>
                                </a:lnTo>
                                <a:lnTo>
                                  <a:pt x="0" y="54"/>
                                </a:lnTo>
                                <a:lnTo>
                                  <a:pt x="5" y="33"/>
                                </a:lnTo>
                                <a:lnTo>
                                  <a:pt x="16" y="15"/>
                                </a:lnTo>
                                <a:lnTo>
                                  <a:pt x="34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549" y="837"/>
                            <a:ext cx="1073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555" y="945"/>
                            <a:ext cx="1073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2"/>
                        <wps:cNvSpPr>
                          <a:spLocks/>
                        </wps:cNvSpPr>
                        <wps:spPr bwMode="auto">
                          <a:xfrm>
                            <a:off x="1511" y="837"/>
                            <a:ext cx="1106" cy="275"/>
                          </a:xfrm>
                          <a:custGeom>
                            <a:avLst/>
                            <a:gdLst>
                              <a:gd name="T0" fmla="+- 0 1567 1511"/>
                              <a:gd name="T1" fmla="*/ T0 w 1106"/>
                              <a:gd name="T2" fmla="+- 0 837 837"/>
                              <a:gd name="T3" fmla="*/ 837 h 275"/>
                              <a:gd name="T4" fmla="+- 0 2561 1511"/>
                              <a:gd name="T5" fmla="*/ T4 w 1106"/>
                              <a:gd name="T6" fmla="+- 0 837 837"/>
                              <a:gd name="T7" fmla="*/ 837 h 275"/>
                              <a:gd name="T8" fmla="+- 0 2583 1511"/>
                              <a:gd name="T9" fmla="*/ T8 w 1106"/>
                              <a:gd name="T10" fmla="+- 0 842 837"/>
                              <a:gd name="T11" fmla="*/ 842 h 275"/>
                              <a:gd name="T12" fmla="+- 0 2600 1511"/>
                              <a:gd name="T13" fmla="*/ T12 w 1106"/>
                              <a:gd name="T14" fmla="+- 0 853 837"/>
                              <a:gd name="T15" fmla="*/ 853 h 275"/>
                              <a:gd name="T16" fmla="+- 0 2612 1511"/>
                              <a:gd name="T17" fmla="*/ T16 w 1106"/>
                              <a:gd name="T18" fmla="+- 0 870 837"/>
                              <a:gd name="T19" fmla="*/ 870 h 275"/>
                              <a:gd name="T20" fmla="+- 0 2617 1511"/>
                              <a:gd name="T21" fmla="*/ T20 w 1106"/>
                              <a:gd name="T22" fmla="+- 0 891 837"/>
                              <a:gd name="T23" fmla="*/ 891 h 275"/>
                              <a:gd name="T24" fmla="+- 0 2617 1511"/>
                              <a:gd name="T25" fmla="*/ T24 w 1106"/>
                              <a:gd name="T26" fmla="+- 0 1058 837"/>
                              <a:gd name="T27" fmla="*/ 1058 h 275"/>
                              <a:gd name="T28" fmla="+- 0 2612 1511"/>
                              <a:gd name="T29" fmla="*/ T28 w 1106"/>
                              <a:gd name="T30" fmla="+- 0 1079 837"/>
                              <a:gd name="T31" fmla="*/ 1079 h 275"/>
                              <a:gd name="T32" fmla="+- 0 2600 1511"/>
                              <a:gd name="T33" fmla="*/ T32 w 1106"/>
                              <a:gd name="T34" fmla="+- 0 1096 837"/>
                              <a:gd name="T35" fmla="*/ 1096 h 275"/>
                              <a:gd name="T36" fmla="+- 0 2583 1511"/>
                              <a:gd name="T37" fmla="*/ T36 w 1106"/>
                              <a:gd name="T38" fmla="+- 0 1107 837"/>
                              <a:gd name="T39" fmla="*/ 1107 h 275"/>
                              <a:gd name="T40" fmla="+- 0 2561 1511"/>
                              <a:gd name="T41" fmla="*/ T40 w 1106"/>
                              <a:gd name="T42" fmla="+- 0 1112 837"/>
                              <a:gd name="T43" fmla="*/ 1112 h 275"/>
                              <a:gd name="T44" fmla="+- 0 1567 1511"/>
                              <a:gd name="T45" fmla="*/ T44 w 1106"/>
                              <a:gd name="T46" fmla="+- 0 1112 837"/>
                              <a:gd name="T47" fmla="*/ 1112 h 275"/>
                              <a:gd name="T48" fmla="+- 0 1545 1511"/>
                              <a:gd name="T49" fmla="*/ T48 w 1106"/>
                              <a:gd name="T50" fmla="+- 0 1107 837"/>
                              <a:gd name="T51" fmla="*/ 1107 h 275"/>
                              <a:gd name="T52" fmla="+- 0 1528 1511"/>
                              <a:gd name="T53" fmla="*/ T52 w 1106"/>
                              <a:gd name="T54" fmla="+- 0 1096 837"/>
                              <a:gd name="T55" fmla="*/ 1096 h 275"/>
                              <a:gd name="T56" fmla="+- 0 1516 1511"/>
                              <a:gd name="T57" fmla="*/ T56 w 1106"/>
                              <a:gd name="T58" fmla="+- 0 1079 837"/>
                              <a:gd name="T59" fmla="*/ 1079 h 275"/>
                              <a:gd name="T60" fmla="+- 0 1511 1511"/>
                              <a:gd name="T61" fmla="*/ T60 w 1106"/>
                              <a:gd name="T62" fmla="+- 0 1058 837"/>
                              <a:gd name="T63" fmla="*/ 1058 h 275"/>
                              <a:gd name="T64" fmla="+- 0 1511 1511"/>
                              <a:gd name="T65" fmla="*/ T64 w 1106"/>
                              <a:gd name="T66" fmla="+- 0 891 837"/>
                              <a:gd name="T67" fmla="*/ 891 h 275"/>
                              <a:gd name="T68" fmla="+- 0 1516 1511"/>
                              <a:gd name="T69" fmla="*/ T68 w 1106"/>
                              <a:gd name="T70" fmla="+- 0 870 837"/>
                              <a:gd name="T71" fmla="*/ 870 h 275"/>
                              <a:gd name="T72" fmla="+- 0 1528 1511"/>
                              <a:gd name="T73" fmla="*/ T72 w 1106"/>
                              <a:gd name="T74" fmla="+- 0 853 837"/>
                              <a:gd name="T75" fmla="*/ 853 h 275"/>
                              <a:gd name="T76" fmla="+- 0 1545 1511"/>
                              <a:gd name="T77" fmla="*/ T76 w 1106"/>
                              <a:gd name="T78" fmla="+- 0 842 837"/>
                              <a:gd name="T79" fmla="*/ 842 h 275"/>
                              <a:gd name="T80" fmla="+- 0 1567 1511"/>
                              <a:gd name="T81" fmla="*/ T80 w 1106"/>
                              <a:gd name="T82" fmla="+- 0 837 837"/>
                              <a:gd name="T83" fmla="*/ 837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6" h="275">
                                <a:moveTo>
                                  <a:pt x="56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72" y="5"/>
                                </a:lnTo>
                                <a:lnTo>
                                  <a:pt x="1089" y="16"/>
                                </a:lnTo>
                                <a:lnTo>
                                  <a:pt x="1101" y="33"/>
                                </a:lnTo>
                                <a:lnTo>
                                  <a:pt x="1106" y="54"/>
                                </a:lnTo>
                                <a:lnTo>
                                  <a:pt x="1106" y="221"/>
                                </a:lnTo>
                                <a:lnTo>
                                  <a:pt x="1101" y="242"/>
                                </a:lnTo>
                                <a:lnTo>
                                  <a:pt x="1089" y="259"/>
                                </a:lnTo>
                                <a:lnTo>
                                  <a:pt x="1072" y="270"/>
                                </a:lnTo>
                                <a:lnTo>
                                  <a:pt x="1050" y="275"/>
                                </a:lnTo>
                                <a:lnTo>
                                  <a:pt x="56" y="275"/>
                                </a:lnTo>
                                <a:lnTo>
                                  <a:pt x="34" y="270"/>
                                </a:lnTo>
                                <a:lnTo>
                                  <a:pt x="17" y="259"/>
                                </a:lnTo>
                                <a:lnTo>
                                  <a:pt x="5" y="242"/>
                                </a:lnTo>
                                <a:lnTo>
                                  <a:pt x="0" y="221"/>
                                </a:lnTo>
                                <a:lnTo>
                                  <a:pt x="0" y="54"/>
                                </a:lnTo>
                                <a:lnTo>
                                  <a:pt x="5" y="33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235" y="858"/>
                            <a:ext cx="556" cy="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0"/>
                        <wps:cNvSpPr>
                          <a:spLocks/>
                        </wps:cNvSpPr>
                        <wps:spPr bwMode="auto">
                          <a:xfrm>
                            <a:off x="3236" y="858"/>
                            <a:ext cx="591" cy="233"/>
                          </a:xfrm>
                          <a:custGeom>
                            <a:avLst/>
                            <a:gdLst>
                              <a:gd name="T0" fmla="+- 0 3312 3236"/>
                              <a:gd name="T1" fmla="*/ T0 w 591"/>
                              <a:gd name="T2" fmla="+- 0 858 858"/>
                              <a:gd name="T3" fmla="*/ 858 h 233"/>
                              <a:gd name="T4" fmla="+- 0 3751 3236"/>
                              <a:gd name="T5" fmla="*/ T4 w 591"/>
                              <a:gd name="T6" fmla="+- 0 858 858"/>
                              <a:gd name="T7" fmla="*/ 858 h 233"/>
                              <a:gd name="T8" fmla="+- 0 3780 3236"/>
                              <a:gd name="T9" fmla="*/ T8 w 591"/>
                              <a:gd name="T10" fmla="+- 0 863 858"/>
                              <a:gd name="T11" fmla="*/ 863 h 233"/>
                              <a:gd name="T12" fmla="+- 0 3804 3236"/>
                              <a:gd name="T13" fmla="*/ T12 w 591"/>
                              <a:gd name="T14" fmla="+- 0 874 858"/>
                              <a:gd name="T15" fmla="*/ 874 h 233"/>
                              <a:gd name="T16" fmla="+- 0 3820 3236"/>
                              <a:gd name="T17" fmla="*/ T16 w 591"/>
                              <a:gd name="T18" fmla="+- 0 892 858"/>
                              <a:gd name="T19" fmla="*/ 892 h 233"/>
                              <a:gd name="T20" fmla="+- 0 3826 3236"/>
                              <a:gd name="T21" fmla="*/ T20 w 591"/>
                              <a:gd name="T22" fmla="+- 0 913 858"/>
                              <a:gd name="T23" fmla="*/ 913 h 233"/>
                              <a:gd name="T24" fmla="+- 0 3826 3236"/>
                              <a:gd name="T25" fmla="*/ T24 w 591"/>
                              <a:gd name="T26" fmla="+- 0 1036 858"/>
                              <a:gd name="T27" fmla="*/ 1036 h 233"/>
                              <a:gd name="T28" fmla="+- 0 3820 3236"/>
                              <a:gd name="T29" fmla="*/ T28 w 591"/>
                              <a:gd name="T30" fmla="+- 0 1057 858"/>
                              <a:gd name="T31" fmla="*/ 1057 h 233"/>
                              <a:gd name="T32" fmla="+- 0 3804 3236"/>
                              <a:gd name="T33" fmla="*/ T32 w 591"/>
                              <a:gd name="T34" fmla="+- 0 1075 858"/>
                              <a:gd name="T35" fmla="*/ 1075 h 233"/>
                              <a:gd name="T36" fmla="+- 0 3780 3236"/>
                              <a:gd name="T37" fmla="*/ T36 w 591"/>
                              <a:gd name="T38" fmla="+- 0 1086 858"/>
                              <a:gd name="T39" fmla="*/ 1086 h 233"/>
                              <a:gd name="T40" fmla="+- 0 3751 3236"/>
                              <a:gd name="T41" fmla="*/ T40 w 591"/>
                              <a:gd name="T42" fmla="+- 0 1091 858"/>
                              <a:gd name="T43" fmla="*/ 1091 h 233"/>
                              <a:gd name="T44" fmla="+- 0 3312 3236"/>
                              <a:gd name="T45" fmla="*/ T44 w 591"/>
                              <a:gd name="T46" fmla="+- 0 1091 858"/>
                              <a:gd name="T47" fmla="*/ 1091 h 233"/>
                              <a:gd name="T48" fmla="+- 0 3282 3236"/>
                              <a:gd name="T49" fmla="*/ T48 w 591"/>
                              <a:gd name="T50" fmla="+- 0 1086 858"/>
                              <a:gd name="T51" fmla="*/ 1086 h 233"/>
                              <a:gd name="T52" fmla="+- 0 3258 3236"/>
                              <a:gd name="T53" fmla="*/ T52 w 591"/>
                              <a:gd name="T54" fmla="+- 0 1075 858"/>
                              <a:gd name="T55" fmla="*/ 1075 h 233"/>
                              <a:gd name="T56" fmla="+- 0 3242 3236"/>
                              <a:gd name="T57" fmla="*/ T56 w 591"/>
                              <a:gd name="T58" fmla="+- 0 1057 858"/>
                              <a:gd name="T59" fmla="*/ 1057 h 233"/>
                              <a:gd name="T60" fmla="+- 0 3236 3236"/>
                              <a:gd name="T61" fmla="*/ T60 w 591"/>
                              <a:gd name="T62" fmla="+- 0 1036 858"/>
                              <a:gd name="T63" fmla="*/ 1036 h 233"/>
                              <a:gd name="T64" fmla="+- 0 3236 3236"/>
                              <a:gd name="T65" fmla="*/ T64 w 591"/>
                              <a:gd name="T66" fmla="+- 0 913 858"/>
                              <a:gd name="T67" fmla="*/ 913 h 233"/>
                              <a:gd name="T68" fmla="+- 0 3242 3236"/>
                              <a:gd name="T69" fmla="*/ T68 w 591"/>
                              <a:gd name="T70" fmla="+- 0 892 858"/>
                              <a:gd name="T71" fmla="*/ 892 h 233"/>
                              <a:gd name="T72" fmla="+- 0 3258 3236"/>
                              <a:gd name="T73" fmla="*/ T72 w 591"/>
                              <a:gd name="T74" fmla="+- 0 874 858"/>
                              <a:gd name="T75" fmla="*/ 874 h 233"/>
                              <a:gd name="T76" fmla="+- 0 3282 3236"/>
                              <a:gd name="T77" fmla="*/ T76 w 591"/>
                              <a:gd name="T78" fmla="+- 0 863 858"/>
                              <a:gd name="T79" fmla="*/ 863 h 233"/>
                              <a:gd name="T80" fmla="+- 0 3312 3236"/>
                              <a:gd name="T81" fmla="*/ T80 w 591"/>
                              <a:gd name="T82" fmla="+- 0 858 858"/>
                              <a:gd name="T83" fmla="*/ 858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1" h="233">
                                <a:moveTo>
                                  <a:pt x="76" y="0"/>
                                </a:moveTo>
                                <a:lnTo>
                                  <a:pt x="515" y="0"/>
                                </a:lnTo>
                                <a:lnTo>
                                  <a:pt x="544" y="5"/>
                                </a:lnTo>
                                <a:lnTo>
                                  <a:pt x="568" y="16"/>
                                </a:lnTo>
                                <a:lnTo>
                                  <a:pt x="584" y="34"/>
                                </a:lnTo>
                                <a:lnTo>
                                  <a:pt x="590" y="55"/>
                                </a:lnTo>
                                <a:lnTo>
                                  <a:pt x="590" y="178"/>
                                </a:lnTo>
                                <a:lnTo>
                                  <a:pt x="584" y="199"/>
                                </a:lnTo>
                                <a:lnTo>
                                  <a:pt x="568" y="217"/>
                                </a:lnTo>
                                <a:lnTo>
                                  <a:pt x="544" y="228"/>
                                </a:lnTo>
                                <a:lnTo>
                                  <a:pt x="515" y="233"/>
                                </a:lnTo>
                                <a:lnTo>
                                  <a:pt x="76" y="233"/>
                                </a:lnTo>
                                <a:lnTo>
                                  <a:pt x="46" y="228"/>
                                </a:lnTo>
                                <a:lnTo>
                                  <a:pt x="22" y="217"/>
                                </a:lnTo>
                                <a:lnTo>
                                  <a:pt x="6" y="199"/>
                                </a:lnTo>
                                <a:lnTo>
                                  <a:pt x="0" y="178"/>
                                </a:lnTo>
                                <a:lnTo>
                                  <a:pt x="0" y="55"/>
                                </a:lnTo>
                                <a:lnTo>
                                  <a:pt x="6" y="34"/>
                                </a:lnTo>
                                <a:lnTo>
                                  <a:pt x="22" y="16"/>
                                </a:lnTo>
                                <a:lnTo>
                                  <a:pt x="46" y="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91" y="308"/>
                            <a:ext cx="2414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Freeform 88"/>
                        <wps:cNvSpPr>
                          <a:spLocks/>
                        </wps:cNvSpPr>
                        <wps:spPr bwMode="auto">
                          <a:xfrm>
                            <a:off x="1490" y="212"/>
                            <a:ext cx="2410" cy="954"/>
                          </a:xfrm>
                          <a:custGeom>
                            <a:avLst/>
                            <a:gdLst>
                              <a:gd name="T0" fmla="+- 0 1545 1490"/>
                              <a:gd name="T1" fmla="*/ T0 w 2410"/>
                              <a:gd name="T2" fmla="+- 0 212 212"/>
                              <a:gd name="T3" fmla="*/ 212 h 954"/>
                              <a:gd name="T4" fmla="+- 0 3846 1490"/>
                              <a:gd name="T5" fmla="*/ T4 w 2410"/>
                              <a:gd name="T6" fmla="+- 0 212 212"/>
                              <a:gd name="T7" fmla="*/ 212 h 954"/>
                              <a:gd name="T8" fmla="+- 0 3867 1490"/>
                              <a:gd name="T9" fmla="*/ T8 w 2410"/>
                              <a:gd name="T10" fmla="+- 0 216 212"/>
                              <a:gd name="T11" fmla="*/ 216 h 954"/>
                              <a:gd name="T12" fmla="+- 0 3884 1490"/>
                              <a:gd name="T13" fmla="*/ T12 w 2410"/>
                              <a:gd name="T14" fmla="+- 0 228 212"/>
                              <a:gd name="T15" fmla="*/ 228 h 954"/>
                              <a:gd name="T16" fmla="+- 0 3895 1490"/>
                              <a:gd name="T17" fmla="*/ T16 w 2410"/>
                              <a:gd name="T18" fmla="+- 0 245 212"/>
                              <a:gd name="T19" fmla="*/ 245 h 954"/>
                              <a:gd name="T20" fmla="+- 0 3900 1490"/>
                              <a:gd name="T21" fmla="*/ T20 w 2410"/>
                              <a:gd name="T22" fmla="+- 0 266 212"/>
                              <a:gd name="T23" fmla="*/ 266 h 954"/>
                              <a:gd name="T24" fmla="+- 0 3900 1490"/>
                              <a:gd name="T25" fmla="*/ T24 w 2410"/>
                              <a:gd name="T26" fmla="+- 0 1112 212"/>
                              <a:gd name="T27" fmla="*/ 1112 h 954"/>
                              <a:gd name="T28" fmla="+- 0 3895 1490"/>
                              <a:gd name="T29" fmla="*/ T28 w 2410"/>
                              <a:gd name="T30" fmla="+- 0 1133 212"/>
                              <a:gd name="T31" fmla="*/ 1133 h 954"/>
                              <a:gd name="T32" fmla="+- 0 3884 1490"/>
                              <a:gd name="T33" fmla="*/ T32 w 2410"/>
                              <a:gd name="T34" fmla="+- 0 1150 212"/>
                              <a:gd name="T35" fmla="*/ 1150 h 954"/>
                              <a:gd name="T36" fmla="+- 0 3867 1490"/>
                              <a:gd name="T37" fmla="*/ T36 w 2410"/>
                              <a:gd name="T38" fmla="+- 0 1162 212"/>
                              <a:gd name="T39" fmla="*/ 1162 h 954"/>
                              <a:gd name="T40" fmla="+- 0 3846 1490"/>
                              <a:gd name="T41" fmla="*/ T40 w 2410"/>
                              <a:gd name="T42" fmla="+- 0 1166 212"/>
                              <a:gd name="T43" fmla="*/ 1166 h 954"/>
                              <a:gd name="T44" fmla="+- 0 1545 1490"/>
                              <a:gd name="T45" fmla="*/ T44 w 2410"/>
                              <a:gd name="T46" fmla="+- 0 1166 212"/>
                              <a:gd name="T47" fmla="*/ 1166 h 954"/>
                              <a:gd name="T48" fmla="+- 0 1523 1490"/>
                              <a:gd name="T49" fmla="*/ T48 w 2410"/>
                              <a:gd name="T50" fmla="+- 0 1162 212"/>
                              <a:gd name="T51" fmla="*/ 1162 h 954"/>
                              <a:gd name="T52" fmla="+- 0 1506 1490"/>
                              <a:gd name="T53" fmla="*/ T52 w 2410"/>
                              <a:gd name="T54" fmla="+- 0 1150 212"/>
                              <a:gd name="T55" fmla="*/ 1150 h 954"/>
                              <a:gd name="T56" fmla="+- 0 1495 1490"/>
                              <a:gd name="T57" fmla="*/ T56 w 2410"/>
                              <a:gd name="T58" fmla="+- 0 1133 212"/>
                              <a:gd name="T59" fmla="*/ 1133 h 954"/>
                              <a:gd name="T60" fmla="+- 0 1490 1490"/>
                              <a:gd name="T61" fmla="*/ T60 w 2410"/>
                              <a:gd name="T62" fmla="+- 0 1112 212"/>
                              <a:gd name="T63" fmla="*/ 1112 h 954"/>
                              <a:gd name="T64" fmla="+- 0 1490 1490"/>
                              <a:gd name="T65" fmla="*/ T64 w 2410"/>
                              <a:gd name="T66" fmla="+- 0 266 212"/>
                              <a:gd name="T67" fmla="*/ 266 h 954"/>
                              <a:gd name="T68" fmla="+- 0 1495 1490"/>
                              <a:gd name="T69" fmla="*/ T68 w 2410"/>
                              <a:gd name="T70" fmla="+- 0 245 212"/>
                              <a:gd name="T71" fmla="*/ 245 h 954"/>
                              <a:gd name="T72" fmla="+- 0 1506 1490"/>
                              <a:gd name="T73" fmla="*/ T72 w 2410"/>
                              <a:gd name="T74" fmla="+- 0 228 212"/>
                              <a:gd name="T75" fmla="*/ 228 h 954"/>
                              <a:gd name="T76" fmla="+- 0 1523 1490"/>
                              <a:gd name="T77" fmla="*/ T76 w 2410"/>
                              <a:gd name="T78" fmla="+- 0 216 212"/>
                              <a:gd name="T79" fmla="*/ 216 h 954"/>
                              <a:gd name="T80" fmla="+- 0 1545 1490"/>
                              <a:gd name="T81" fmla="*/ T80 w 2410"/>
                              <a:gd name="T82" fmla="+- 0 212 212"/>
                              <a:gd name="T83" fmla="*/ 212 h 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10" h="954">
                                <a:moveTo>
                                  <a:pt x="55" y="0"/>
                                </a:moveTo>
                                <a:lnTo>
                                  <a:pt x="2356" y="0"/>
                                </a:lnTo>
                                <a:lnTo>
                                  <a:pt x="2377" y="4"/>
                                </a:lnTo>
                                <a:lnTo>
                                  <a:pt x="2394" y="16"/>
                                </a:lnTo>
                                <a:lnTo>
                                  <a:pt x="2405" y="33"/>
                                </a:lnTo>
                                <a:lnTo>
                                  <a:pt x="2410" y="54"/>
                                </a:lnTo>
                                <a:lnTo>
                                  <a:pt x="2410" y="900"/>
                                </a:lnTo>
                                <a:lnTo>
                                  <a:pt x="2405" y="921"/>
                                </a:lnTo>
                                <a:lnTo>
                                  <a:pt x="2394" y="938"/>
                                </a:lnTo>
                                <a:lnTo>
                                  <a:pt x="2377" y="950"/>
                                </a:lnTo>
                                <a:lnTo>
                                  <a:pt x="2356" y="954"/>
                                </a:lnTo>
                                <a:lnTo>
                                  <a:pt x="55" y="954"/>
                                </a:lnTo>
                                <a:lnTo>
                                  <a:pt x="33" y="950"/>
                                </a:lnTo>
                                <a:lnTo>
                                  <a:pt x="16" y="938"/>
                                </a:lnTo>
                                <a:lnTo>
                                  <a:pt x="5" y="921"/>
                                </a:lnTo>
                                <a:lnTo>
                                  <a:pt x="0" y="900"/>
                                </a:lnTo>
                                <a:lnTo>
                                  <a:pt x="0" y="54"/>
                                </a:lnTo>
                                <a:lnTo>
                                  <a:pt x="5" y="33"/>
                                </a:lnTo>
                                <a:lnTo>
                                  <a:pt x="16" y="16"/>
                                </a:lnTo>
                                <a:lnTo>
                                  <a:pt x="33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646" y="541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739" y="567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819" y="5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452" y="66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425" y="778"/>
                            <a:ext cx="27" cy="8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452" y="858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078" y="83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110" y="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083" y="664"/>
                            <a:ext cx="0" cy="81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390" y="514"/>
                            <a:ext cx="328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638" y="54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18" y="5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236" y="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703" y="961"/>
                            <a:ext cx="0" cy="27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622" y="988"/>
                            <a:ext cx="81" cy="27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646" y="541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739" y="567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819" y="5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390" y="514"/>
                            <a:ext cx="328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638" y="54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718" y="5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52" y="66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25" y="778"/>
                            <a:ext cx="27" cy="8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452" y="858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236" y="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703" y="961"/>
                            <a:ext cx="0" cy="27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622" y="988"/>
                            <a:ext cx="81" cy="27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078" y="83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110" y="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083" y="664"/>
                            <a:ext cx="0" cy="81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57"/>
                        <wps:cNvSpPr>
                          <a:spLocks/>
                        </wps:cNvSpPr>
                        <wps:spPr bwMode="auto">
                          <a:xfrm>
                            <a:off x="1563" y="504"/>
                            <a:ext cx="82" cy="77"/>
                          </a:xfrm>
                          <a:custGeom>
                            <a:avLst/>
                            <a:gdLst>
                              <a:gd name="T0" fmla="+- 0 1604 1563"/>
                              <a:gd name="T1" fmla="*/ T0 w 82"/>
                              <a:gd name="T2" fmla="+- 0 504 504"/>
                              <a:gd name="T3" fmla="*/ 504 h 77"/>
                              <a:gd name="T4" fmla="+- 0 1588 1563"/>
                              <a:gd name="T5" fmla="*/ T4 w 82"/>
                              <a:gd name="T6" fmla="+- 0 507 504"/>
                              <a:gd name="T7" fmla="*/ 507 h 77"/>
                              <a:gd name="T8" fmla="+- 0 1575 1563"/>
                              <a:gd name="T9" fmla="*/ T8 w 82"/>
                              <a:gd name="T10" fmla="+- 0 515 504"/>
                              <a:gd name="T11" fmla="*/ 515 h 77"/>
                              <a:gd name="T12" fmla="+- 0 1566 1563"/>
                              <a:gd name="T13" fmla="*/ T12 w 82"/>
                              <a:gd name="T14" fmla="+- 0 527 504"/>
                              <a:gd name="T15" fmla="*/ 527 h 77"/>
                              <a:gd name="T16" fmla="+- 0 1563 1563"/>
                              <a:gd name="T17" fmla="*/ T16 w 82"/>
                              <a:gd name="T18" fmla="+- 0 542 504"/>
                              <a:gd name="T19" fmla="*/ 542 h 77"/>
                              <a:gd name="T20" fmla="+- 0 1566 1563"/>
                              <a:gd name="T21" fmla="*/ T20 w 82"/>
                              <a:gd name="T22" fmla="+- 0 557 504"/>
                              <a:gd name="T23" fmla="*/ 557 h 77"/>
                              <a:gd name="T24" fmla="+- 0 1575 1563"/>
                              <a:gd name="T25" fmla="*/ T24 w 82"/>
                              <a:gd name="T26" fmla="+- 0 570 504"/>
                              <a:gd name="T27" fmla="*/ 570 h 77"/>
                              <a:gd name="T28" fmla="+- 0 1588 1563"/>
                              <a:gd name="T29" fmla="*/ T28 w 82"/>
                              <a:gd name="T30" fmla="+- 0 578 504"/>
                              <a:gd name="T31" fmla="*/ 578 h 77"/>
                              <a:gd name="T32" fmla="+- 0 1604 1563"/>
                              <a:gd name="T33" fmla="*/ T32 w 82"/>
                              <a:gd name="T34" fmla="+- 0 581 504"/>
                              <a:gd name="T35" fmla="*/ 581 h 77"/>
                              <a:gd name="T36" fmla="+- 0 1619 1563"/>
                              <a:gd name="T37" fmla="*/ T36 w 82"/>
                              <a:gd name="T38" fmla="+- 0 578 504"/>
                              <a:gd name="T39" fmla="*/ 578 h 77"/>
                              <a:gd name="T40" fmla="+- 0 1632 1563"/>
                              <a:gd name="T41" fmla="*/ T40 w 82"/>
                              <a:gd name="T42" fmla="+- 0 570 504"/>
                              <a:gd name="T43" fmla="*/ 570 h 77"/>
                              <a:gd name="T44" fmla="+- 0 1641 1563"/>
                              <a:gd name="T45" fmla="*/ T44 w 82"/>
                              <a:gd name="T46" fmla="+- 0 557 504"/>
                              <a:gd name="T47" fmla="*/ 557 h 77"/>
                              <a:gd name="T48" fmla="+- 0 1644 1563"/>
                              <a:gd name="T49" fmla="*/ T48 w 82"/>
                              <a:gd name="T50" fmla="+- 0 542 504"/>
                              <a:gd name="T51" fmla="*/ 542 h 77"/>
                              <a:gd name="T52" fmla="+- 0 1641 1563"/>
                              <a:gd name="T53" fmla="*/ T52 w 82"/>
                              <a:gd name="T54" fmla="+- 0 527 504"/>
                              <a:gd name="T55" fmla="*/ 527 h 77"/>
                              <a:gd name="T56" fmla="+- 0 1632 1563"/>
                              <a:gd name="T57" fmla="*/ T56 w 82"/>
                              <a:gd name="T58" fmla="+- 0 515 504"/>
                              <a:gd name="T59" fmla="*/ 515 h 77"/>
                              <a:gd name="T60" fmla="+- 0 1619 1563"/>
                              <a:gd name="T61" fmla="*/ T60 w 82"/>
                              <a:gd name="T62" fmla="+- 0 507 504"/>
                              <a:gd name="T63" fmla="*/ 507 h 77"/>
                              <a:gd name="T64" fmla="+- 0 1604 1563"/>
                              <a:gd name="T65" fmla="*/ T64 w 82"/>
                              <a:gd name="T66" fmla="+- 0 504 504"/>
                              <a:gd name="T67" fmla="*/ 504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2" h="77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6"/>
                                </a:lnTo>
                                <a:lnTo>
                                  <a:pt x="25" y="74"/>
                                </a:lnTo>
                                <a:lnTo>
                                  <a:pt x="41" y="77"/>
                                </a:lnTo>
                                <a:lnTo>
                                  <a:pt x="56" y="74"/>
                                </a:lnTo>
                                <a:lnTo>
                                  <a:pt x="69" y="66"/>
                                </a:lnTo>
                                <a:lnTo>
                                  <a:pt x="78" y="53"/>
                                </a:lnTo>
                                <a:lnTo>
                                  <a:pt x="81" y="38"/>
                                </a:lnTo>
                                <a:lnTo>
                                  <a:pt x="78" y="23"/>
                                </a:lnTo>
                                <a:lnTo>
                                  <a:pt x="69" y="11"/>
                                </a:lnTo>
                                <a:lnTo>
                                  <a:pt x="56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6"/>
                        <wps:cNvSpPr>
                          <a:spLocks/>
                        </wps:cNvSpPr>
                        <wps:spPr bwMode="auto">
                          <a:xfrm>
                            <a:off x="1563" y="504"/>
                            <a:ext cx="82" cy="77"/>
                          </a:xfrm>
                          <a:custGeom>
                            <a:avLst/>
                            <a:gdLst>
                              <a:gd name="T0" fmla="+- 0 1563 1563"/>
                              <a:gd name="T1" fmla="*/ T0 w 82"/>
                              <a:gd name="T2" fmla="+- 0 542 504"/>
                              <a:gd name="T3" fmla="*/ 542 h 77"/>
                              <a:gd name="T4" fmla="+- 0 1566 1563"/>
                              <a:gd name="T5" fmla="*/ T4 w 82"/>
                              <a:gd name="T6" fmla="+- 0 527 504"/>
                              <a:gd name="T7" fmla="*/ 527 h 77"/>
                              <a:gd name="T8" fmla="+- 0 1575 1563"/>
                              <a:gd name="T9" fmla="*/ T8 w 82"/>
                              <a:gd name="T10" fmla="+- 0 515 504"/>
                              <a:gd name="T11" fmla="*/ 515 h 77"/>
                              <a:gd name="T12" fmla="+- 0 1588 1563"/>
                              <a:gd name="T13" fmla="*/ T12 w 82"/>
                              <a:gd name="T14" fmla="+- 0 507 504"/>
                              <a:gd name="T15" fmla="*/ 507 h 77"/>
                              <a:gd name="T16" fmla="+- 0 1604 1563"/>
                              <a:gd name="T17" fmla="*/ T16 w 82"/>
                              <a:gd name="T18" fmla="+- 0 504 504"/>
                              <a:gd name="T19" fmla="*/ 504 h 77"/>
                              <a:gd name="T20" fmla="+- 0 1619 1563"/>
                              <a:gd name="T21" fmla="*/ T20 w 82"/>
                              <a:gd name="T22" fmla="+- 0 507 504"/>
                              <a:gd name="T23" fmla="*/ 507 h 77"/>
                              <a:gd name="T24" fmla="+- 0 1632 1563"/>
                              <a:gd name="T25" fmla="*/ T24 w 82"/>
                              <a:gd name="T26" fmla="+- 0 515 504"/>
                              <a:gd name="T27" fmla="*/ 515 h 77"/>
                              <a:gd name="T28" fmla="+- 0 1641 1563"/>
                              <a:gd name="T29" fmla="*/ T28 w 82"/>
                              <a:gd name="T30" fmla="+- 0 527 504"/>
                              <a:gd name="T31" fmla="*/ 527 h 77"/>
                              <a:gd name="T32" fmla="+- 0 1644 1563"/>
                              <a:gd name="T33" fmla="*/ T32 w 82"/>
                              <a:gd name="T34" fmla="+- 0 542 504"/>
                              <a:gd name="T35" fmla="*/ 542 h 77"/>
                              <a:gd name="T36" fmla="+- 0 1641 1563"/>
                              <a:gd name="T37" fmla="*/ T36 w 82"/>
                              <a:gd name="T38" fmla="+- 0 557 504"/>
                              <a:gd name="T39" fmla="*/ 557 h 77"/>
                              <a:gd name="T40" fmla="+- 0 1632 1563"/>
                              <a:gd name="T41" fmla="*/ T40 w 82"/>
                              <a:gd name="T42" fmla="+- 0 570 504"/>
                              <a:gd name="T43" fmla="*/ 570 h 77"/>
                              <a:gd name="T44" fmla="+- 0 1619 1563"/>
                              <a:gd name="T45" fmla="*/ T44 w 82"/>
                              <a:gd name="T46" fmla="+- 0 578 504"/>
                              <a:gd name="T47" fmla="*/ 578 h 77"/>
                              <a:gd name="T48" fmla="+- 0 1604 1563"/>
                              <a:gd name="T49" fmla="*/ T48 w 82"/>
                              <a:gd name="T50" fmla="+- 0 581 504"/>
                              <a:gd name="T51" fmla="*/ 581 h 77"/>
                              <a:gd name="T52" fmla="+- 0 1588 1563"/>
                              <a:gd name="T53" fmla="*/ T52 w 82"/>
                              <a:gd name="T54" fmla="+- 0 578 504"/>
                              <a:gd name="T55" fmla="*/ 578 h 77"/>
                              <a:gd name="T56" fmla="+- 0 1575 1563"/>
                              <a:gd name="T57" fmla="*/ T56 w 82"/>
                              <a:gd name="T58" fmla="+- 0 570 504"/>
                              <a:gd name="T59" fmla="*/ 570 h 77"/>
                              <a:gd name="T60" fmla="+- 0 1566 1563"/>
                              <a:gd name="T61" fmla="*/ T60 w 82"/>
                              <a:gd name="T62" fmla="+- 0 557 504"/>
                              <a:gd name="T63" fmla="*/ 557 h 77"/>
                              <a:gd name="T64" fmla="+- 0 1563 1563"/>
                              <a:gd name="T65" fmla="*/ T64 w 82"/>
                              <a:gd name="T66" fmla="+- 0 542 504"/>
                              <a:gd name="T67" fmla="*/ 542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2" h="77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lnTo>
                                  <a:pt x="56" y="3"/>
                                </a:lnTo>
                                <a:lnTo>
                                  <a:pt x="69" y="11"/>
                                </a:lnTo>
                                <a:lnTo>
                                  <a:pt x="78" y="23"/>
                                </a:lnTo>
                                <a:lnTo>
                                  <a:pt x="81" y="38"/>
                                </a:lnTo>
                                <a:lnTo>
                                  <a:pt x="78" y="53"/>
                                </a:lnTo>
                                <a:lnTo>
                                  <a:pt x="69" y="66"/>
                                </a:lnTo>
                                <a:lnTo>
                                  <a:pt x="56" y="74"/>
                                </a:lnTo>
                                <a:lnTo>
                                  <a:pt x="41" y="77"/>
                                </a:lnTo>
                                <a:lnTo>
                                  <a:pt x="25" y="74"/>
                                </a:lnTo>
                                <a:lnTo>
                                  <a:pt x="12" y="66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12" y="238"/>
                            <a:ext cx="988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F00E1" w14:textId="77777777" w:rsidR="00E42A86" w:rsidRDefault="00E42A86">
                              <w:pPr>
                                <w:spacing w:line="95" w:lineRule="exact"/>
                                <w:ind w:right="-3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</w:rPr>
                                <w:t>IntersectionStateMachine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406"/>
                            <a:ext cx="83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7758C" w14:textId="77777777" w:rsidR="00E42A86" w:rsidRDefault="00E42A86">
                              <w:pPr>
                                <w:spacing w:line="100" w:lineRule="exact"/>
                                <w:ind w:right="-11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position w:val="1"/>
                                  <w:sz w:val="9"/>
                                </w:rPr>
                                <w:t xml:space="preserve">Initial1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  <w:u w:val="single"/>
                                </w:rPr>
                                <w:t>HighwayOpen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719" y="395"/>
                            <a:ext cx="1155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30741" w14:textId="77777777" w:rsidR="00E42A86" w:rsidRDefault="00E42A86">
                              <w:pPr>
                                <w:spacing w:line="95" w:lineRule="exact"/>
                                <w:ind w:right="-10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  <w:u w:val="single"/>
                                </w:rPr>
                                <w:t>SwitchingHighwayToFarmro</w:t>
                              </w:r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</w:rPr>
                                <w:t>ad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" y="871"/>
                            <a:ext cx="1155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0FDAA" w14:textId="77777777" w:rsidR="00E42A86" w:rsidRDefault="00E42A86">
                              <w:pPr>
                                <w:spacing w:line="95" w:lineRule="exact"/>
                                <w:ind w:right="-10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  <w:u w:val="single"/>
                                </w:rPr>
                                <w:t>witchingFarmroadToHighwa</w:t>
                              </w:r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247" y="893"/>
                            <a:ext cx="55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A9CD7" w14:textId="77777777" w:rsidR="00E42A86" w:rsidRDefault="00E42A86">
                              <w:pPr>
                                <w:spacing w:line="95" w:lineRule="exact"/>
                                <w:ind w:right="-15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</w:rPr>
                                <w:t>FarmwayOpen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60618" id="Group 50" o:spid="_x0000_s1141" style="position:absolute;margin-left:74.35pt;margin-top:10.45pt;width:121.15pt;height:48.15pt;z-index:251622912;mso-wrap-distance-left:0;mso-wrap-distance-right:0;mso-position-horizontal-relative:page" coordorigin="1487,209" coordsize="2423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">
                <v:rect id="Rectangle 101" o:spid="_x0000_s1142" style="position:absolute;left:1496;top:314;width:2414;height: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ZCs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cwN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GQrEAAAA2wAAAA8AAAAAAAAAAAAAAAAAmAIAAGRycy9k&#10;b3ducmV2LnhtbFBLBQYAAAAABAAEAPUAAACJAwAAAAA=&#10;" stroked="f"/>
                <v:rect id="Rectangle 100" o:spid="_x0000_s1143" style="position:absolute;left:1819;top:384;width:571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/>
                <v:rect id="Rectangle 99" o:spid="_x0000_s1144" style="position:absolute;left:1824;top:492;width:571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/>
                <v:shape id="Freeform 98" o:spid="_x0000_s1145" style="position:absolute;left:1819;top:384;width:566;height:275;visibility:visible;mso-wrap-style:square;v-text-anchor:top" coordsize="566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hHsUA&#10;AADbAAAADwAAAGRycy9kb3ducmV2LnhtbESPQWvCQBSE70L/w/IKvZlNA2qJ2YgttIhFpNqDx8fu&#10;axLMvg3ZrUZ/fVcQehxm5humWAy2FSfqfeNYwXOSgiDWzjRcKfjev49fQPiAbLB1TAou5GFRPowK&#10;zI078xeddqESEcI+RwV1CF0updc1WfSJ64ij9+N6iyHKvpKmx3OE21ZmaTqVFhuOCzV29FaTPu5+&#10;rYKr22f2OD0MvH7dzJafevuR6a1ST4/Dcg4i0BD+w/f2yiiYTOD2Jf4AW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EexQAAANsAAAAPAAAAAAAAAAAAAAAAAJgCAABkcnMv&#10;ZG93bnJldi54bWxQSwUGAAAAAAQABAD1AAAAigMAAAAA&#10;" path="m54,l512,r21,4l550,16r12,17l566,54r,167l562,242r-12,17l533,271r-21,4l54,275,33,271,16,259,5,242,,221,,54,5,33,16,16,33,4,54,xe" filled="f" strokeweight=".09983mm">
                  <v:path arrowok="t" o:connecttype="custom" o:connectlocs="54,384;512,384;533,388;550,400;562,417;566,438;566,605;562,626;550,643;533,655;512,659;54,659;33,655;16,643;5,626;0,605;0,438;5,417;16,400;33,388;54,384" o:connectangles="0,0,0,0,0,0,0,0,0,0,0,0,0,0,0,0,0,0,0,0,0"/>
                </v:shape>
                <v:rect id="Rectangle 97" o:spid="_x0000_s1146" style="position:absolute;left:2718;top:367;width:107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fCc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Ck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HwnEAAAA2wAAAA8AAAAAAAAAAAAAAAAAmAIAAGRycy9k&#10;b3ducmV2LnhtbFBLBQYAAAAABAAEAPUAAACJAwAAAAA=&#10;" stroked="f"/>
                <v:rect id="Rectangle 96" o:spid="_x0000_s1147" style="position:absolute;left:2724;top:476;width:1078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<v:shape id="Freeform 95" o:spid="_x0000_s1148" style="position:absolute;left:2718;top:368;width:1074;height:292;visibility:visible;mso-wrap-style:square;v-text-anchor:top" coordsize="1074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rlsAA&#10;AADbAAAADwAAAGRycy9kb3ducmV2LnhtbERPTWvCQBC9C/6HZYTezMZCpURXsVJLbT20UTwP2TEJ&#10;zc6m2a3Gf985CB4f73u+7F2jztSF2rOBSZKCIi68rbk0cNhvxs+gQkS22HgmA1cKsFwMB3PMrL/w&#10;N53zWCoJ4ZChgSrGNtM6FBU5DIlviYU7+c5hFNiV2nZ4kXDX6Mc0nWqHNUtDhS2tKyp+8j8nJR/p&#10;q/3cvV23vy/1xn71dHQ5GfMw6lczUJH6eBff3O/WwJOMlS/yA/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WrlsAAAADbAAAADwAAAAAAAAAAAAAAAACYAgAAZHJzL2Rvd25y&#10;ZXYueG1sUEsFBgAAAAAEAAQA9QAAAIUDAAAAAA==&#10;" path="m55,r965,l1041,4r17,11l1070,33r4,21l1074,237r-4,21l1058,275r-17,12l1020,291r-965,l34,287,16,275,5,258,,237,,54,5,33,16,15,34,4,55,xe" filled="f" strokeweight=".09983mm">
                  <v:path arrowok="t" o:connecttype="custom" o:connectlocs="55,368;1020,368;1041,372;1058,383;1070,401;1074,422;1074,605;1070,626;1058,643;1041,655;1020,659;55,659;34,655;16,643;5,626;0,605;0,422;5,401;16,383;34,372;55,368" o:connectangles="0,0,0,0,0,0,0,0,0,0,0,0,0,0,0,0,0,0,0,0,0"/>
                </v:shape>
                <v:rect id="Rectangle 94" o:spid="_x0000_s1149" style="position:absolute;left:1549;top:837;width:1073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/>
                <v:rect id="Rectangle 93" o:spid="_x0000_s1150" style="position:absolute;left:1555;top:945;width:10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/>
                <v:shape id="Freeform 92" o:spid="_x0000_s1151" style="position:absolute;left:1511;top:837;width:1106;height:275;visibility:visible;mso-wrap-style:square;v-text-anchor:top" coordsize="1106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hXMMA&#10;AADbAAAADwAAAGRycy9kb3ducmV2LnhtbESPwWrDMBBE74X+g9hCb42cHExxIptQCPTUkjSQ62Jt&#10;LFNrpVqq7fjro0Agx2Fm3jCbarKdGKgPrWMFy0UGgrh2uuVGwfFn9/YOIkRkjZ1jUnChAFX5/LTB&#10;QruR9zQcYiMShEOBCkyMvpAy1IYshoXzxMk7u95iTLJvpO5xTHDbyVWW5dJiy2nBoKcPQ/Xv4d8q&#10;8Pv87+tsWjnnl/n7FFdNt92NSr2+TNs1iEhTfITv7U+tIF/C7Uv6AbK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uhXMMAAADbAAAADwAAAAAAAAAAAAAAAACYAgAAZHJzL2Rv&#10;d25yZXYueG1sUEsFBgAAAAAEAAQA9QAAAIgDAAAAAA==&#10;" path="m56,r994,l1072,5r17,11l1101,33r5,21l1106,221r-5,21l1089,259r-17,11l1050,275r-994,l34,270,17,259,5,242,,221,,54,5,33,17,16,34,5,56,xe" filled="f" strokeweight=".09983mm">
                  <v:path arrowok="t" o:connecttype="custom" o:connectlocs="56,837;1050,837;1072,842;1089,853;1101,870;1106,891;1106,1058;1101,1079;1089,1096;1072,1107;1050,1112;56,1112;34,1107;17,1096;5,1079;0,1058;0,891;5,870;17,853;34,842;56,837" o:connectangles="0,0,0,0,0,0,0,0,0,0,0,0,0,0,0,0,0,0,0,0,0"/>
                </v:shape>
                <v:rect id="Rectangle 91" o:spid="_x0000_s1152" style="position:absolute;left:3235;top:858;width:55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<v:shape id="Freeform 90" o:spid="_x0000_s1153" style="position:absolute;left:3236;top:858;width:591;height:233;visibility:visible;mso-wrap-style:square;v-text-anchor:top" coordsize="591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2f8UA&#10;AADbAAAADwAAAGRycy9kb3ducmV2LnhtbESP3WrCQBSE7wXfYTlCb6RuNCIluoqWFLwQtNYHOGRP&#10;k9Ds2ZDd/NSn7xYEL4eZ+YbZ7AZTiY4aV1pWMJ9FIIgzq0vOFdy+Pl7fQDiPrLGyTAp+ycFuOx5t&#10;MNG250/qrj4XAcIuQQWF93UipcsKMuhmtiYO3rdtDPogm1zqBvsAN5VcRNFKGiw5LBRY03tB2c+1&#10;NQq6+zI9uYU/nw59ekmn8zau4lapl8mwX4PwNPhn+NE+agWrG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vZ/xQAAANsAAAAPAAAAAAAAAAAAAAAAAJgCAABkcnMv&#10;ZG93bnJldi54bWxQSwUGAAAAAAQABAD1AAAAigMAAAAA&#10;" path="m76,l515,r29,5l568,16r16,18l590,55r,123l584,199r-16,18l544,228r-29,5l76,233,46,228,22,217,6,199,,178,,55,6,34,22,16,46,5,76,xe" filled="f" strokeweight=".09983mm">
                  <v:path arrowok="t" o:connecttype="custom" o:connectlocs="76,858;515,858;544,863;568,874;584,892;590,913;590,1036;584,1057;568,1075;544,1086;515,1091;76,1091;46,1086;22,1075;6,1057;0,1036;0,913;6,892;22,874;46,863;76,858" o:connectangles="0,0,0,0,0,0,0,0,0,0,0,0,0,0,0,0,0,0,0,0,0"/>
                </v:shape>
                <v:line id="Line 89" o:spid="_x0000_s1154" style="position:absolute;visibility:visible;mso-wrap-style:square" from="1491,308" to="3905,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nnpcIAAADbAAAADwAAAGRycy9kb3ducmV2LnhtbESPQYvCMBSE74L/ITzBm6auUqQaRWQF&#10;Fw+y1Yu3R/Nsis1LaWKt/36zsLDHYWa+Ydbb3taio9ZXjhXMpgkI4sLpiksF18thsgThA7LG2jEp&#10;eJOH7WY4WGOm3Yu/qctDKSKEfYYKTAhNJqUvDFn0U9cQR+/uWoshyraUusVXhNtafiRJKi1WHBcM&#10;NrQ3VDzyp1VwuqWab+fOHHRahfnX+64/5Vmp8ajfrUAE6sN/+K991ArSB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nnpcIAAADbAAAADwAAAAAAAAAAAAAA&#10;AAChAgAAZHJzL2Rvd25yZXYueG1sUEsFBgAAAAAEAAQA+QAAAJADAAAAAA==&#10;" strokeweight=".09983mm"/>
                <v:shape id="Freeform 88" o:spid="_x0000_s1155" style="position:absolute;left:1490;top:212;width:2410;height:954;visibility:visible;mso-wrap-style:square;v-text-anchor:top" coordsize="2410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+yiMIA&#10;AADbAAAADwAAAGRycy9kb3ducmV2LnhtbESP0YrCMBRE34X9h3AXfBFNVRTpGkUEUR8UrH7Apbnb&#10;Fpub2sRa/94Igo/DzJxh5svWlKKh2hWWFQwHEQji1OqCMwWX86Y/A+E8ssbSMil4koPl4qczx1jb&#10;B5+oSXwmAoRdjApy76tYSpfmZNANbEUcvH9bG/RB1pnUNT4C3JRyFEVTabDgsJBjReuc0mtyNwrG&#10;WTm5nQ622V/Hkre34ng5Jj2lur/t6g+Ep9Z/w5/2TiuYTu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/7KIwgAAANsAAAAPAAAAAAAAAAAAAAAAAJgCAABkcnMvZG93&#10;bnJldi54bWxQSwUGAAAAAAQABAD1AAAAhwMAAAAA&#10;" path="m55,l2356,r21,4l2394,16r11,17l2410,54r,846l2405,921r-11,17l2377,950r-21,4l55,954,33,950,16,938,5,921,,900,,54,5,33,16,16,33,4,55,xe" filled="f" strokeweight=".09983mm">
                  <v:path arrowok="t" o:connecttype="custom" o:connectlocs="55,212;2356,212;2377,216;2394,228;2405,245;2410,266;2410,1112;2405,1133;2394,1150;2377,1162;2356,1166;55,1166;33,1162;16,1150;5,1133;0,1112;0,266;5,245;16,228;33,216;55,212" o:connectangles="0,0,0,0,0,0,0,0,0,0,0,0,0,0,0,0,0,0,0,0,0"/>
                </v:shape>
                <v:line id="Line 87" o:spid="_x0000_s1156" style="position:absolute;visibility:visible;mso-wrap-style:square" from="1646,541" to="1819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fcScMAAADbAAAADwAAAGRycy9kb3ducmV2LnhtbESPzWrDMBCE74W8g9hAb43cFERwLJtS&#10;EmjpIeTnkttirS1Ta2Us1XHevioUehxm5humqGbXi4nG0HnW8LzKQBDX3nTcaric908bECEiG+w9&#10;k4Y7BajKxUOBufE3PtJ0iq1IEA45arAxDrmUobbkMKz8QJy8xo8OY5JjK82ItwR3vVxnmZIOO04L&#10;Fgd6s1R/nb6dhs+rMnw9THZvVBdfPu6N2cmD1o/L+XULItIc/8N/7XejQSn4/ZJ+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n3EnDAAAA2wAAAA8AAAAAAAAAAAAA&#10;AAAAoQIAAGRycy9kb3ducmV2LnhtbFBLBQYAAAAABAAEAPkAAACRAwAAAAA=&#10;" strokeweight=".09983mm"/>
                <v:line id="Line 86" o:spid="_x0000_s1157" style="position:absolute;visibility:visible;mso-wrap-style:square" from="1739,567" to="1819,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t50sIAAADbAAAADwAAAGRycy9kb3ducmV2LnhtbESPQYvCMBSE7wv+h/AEb2vqClWqUURW&#10;cPEgVi/eHs2zKTYvpYm1/vuNsLDHYWa+YZbr3taio9ZXjhVMxgkI4sLpiksFl/Pucw7CB2SNtWNS&#10;8CIP69XgY4mZdk8+UZeHUkQI+wwVmBCaTEpfGLLox64hjt7NtRZDlG0pdYvPCLe1/EqSVFqsOC4Y&#10;bGhrqLjnD6vgcE01X4+d2em0CtOf101/y6NSo2G/WYAI1If/8F97rxWkM3h/i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t50sIAAADbAAAADwAAAAAAAAAAAAAA&#10;AAChAgAAZHJzL2Rvd25yZXYueG1sUEsFBgAAAAAEAAQA+QAAAJADAAAAAA==&#10;" strokeweight=".09983mm"/>
                <v:line id="Line 85" o:spid="_x0000_s1158" style="position:absolute;visibility:visible;mso-wrap-style:square" from="1819,541" to="1819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TtoL8AAADbAAAADwAAAGRycy9kb3ducmV2LnhtbERPTYvCMBC9L/gfwgh7W1N3oUg1FREF&#10;xYPo7qW3oZk2xWZSmmyt/94cBI+P971aj7YVA/W+caxgPktAEJdON1wr+Pvdfy1A+ICssXVMCh7k&#10;YZ1PPlaYaXfnCw3XUIsYwj5DBSaELpPSl4Ys+pnriCNXud5iiLCvpe7xHsNtK7+TJJUWG44NBjva&#10;Gipv13+r4FSkmovzYPY6bcLP8VHpnTwr9TkdN0sQgcbwFr/cB60gjWPjl/gDZP4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TtoL8AAADbAAAADwAAAAAAAAAAAAAAAACh&#10;AgAAZHJzL2Rvd25yZXYueG1sUEsFBgAAAAAEAAQA+QAAAI0DAAAAAA==&#10;" strokeweight=".09983mm"/>
                <v:line id="Line 84" o:spid="_x0000_s1159" style="position:absolute;visibility:visible;mso-wrap-style:square" from="3452,664" to="3452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IO8IAAADbAAAADwAAAGRycy9kb3ducmV2LnhtbESPQYvCMBSE7wv+h/AEb2vqCkWrUURW&#10;cPEgVi/eHs2zKTYvpYm1/vuNsLDHYWa+YZbr3taio9ZXjhVMxgkI4sLpiksFl/PucwbCB2SNtWNS&#10;8CIP69XgY4mZdk8+UZeHUkQI+wwVmBCaTEpfGLLox64hjt7NtRZDlG0pdYvPCLe1/EqSVFqsOC4Y&#10;bGhrqLjnD6vgcE01X4+d2em0CtOf101/y6NSo2G/WYAI1If/8F97rxWkc3h/i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hIO8IAAADbAAAADwAAAAAAAAAAAAAA&#10;AAChAgAAZHJzL2Rvd25yZXYueG1sUEsFBgAAAAAEAAQA+QAAAJADAAAAAA==&#10;" strokeweight=".09983mm"/>
                <v:line id="Line 83" o:spid="_x0000_s1160" style="position:absolute;visibility:visible;mso-wrap-style:square" from="3425,778" to="3452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3e8AAAADbAAAADwAAAGRycy9kb3ducmV2LnhtbERPy2rCQBTdC/7DcIXudGILUaKjSKnQ&#10;0oUY3WR3yVwzwcydkJnm8fedRaHLw3nvj6NtRE+drx0rWK8SEMSl0zVXCu6383ILwgdkjY1jUjCR&#10;h+NhPttjpt3AV+rzUIkYwj5DBSaENpPSl4Ys+pVriSP3cJ3FEGFXSd3hEMNtI1+TJJUWa44NBlt6&#10;N1Q+8x+r4LtINReX3px1Woe3r+mhP+RFqZfFeNqBCDSGf/Gf+1Mr2MT18Uv8A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bd3vAAAAA2wAAAA8AAAAAAAAAAAAAAAAA&#10;oQIAAGRycy9kb3ducmV2LnhtbFBLBQYAAAAABAAEAPkAAACOAwAAAAA=&#10;" strokeweight=".09983mm"/>
                <v:line id="Line 82" o:spid="_x0000_s1161" style="position:absolute;visibility:visible;mso-wrap-style:square" from="3452,858" to="3479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S4MIAAADbAAAADwAAAGRycy9kb3ducmV2LnhtbESPQYvCMBSE78L+h/CEvWmqC3XpGkUW&#10;BcWDWPfi7dE8m7LNS2lirf/eCILHYWa+YebL3taio9ZXjhVMxgkI4sLpiksFf6fN6BuED8gaa8ek&#10;4E4elouPwRwz7W58pC4PpYgQ9hkqMCE0mZS+MGTRj11DHL2Lay2GKNtS6hZvEW5rOU2SVFqsOC4Y&#10;bOjXUPGfX62C/TnVfD50ZqPTKnzt7he9lgelPof96gdEoD68w6/2ViuYT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fS4MIAAADbAAAADwAAAAAAAAAAAAAA&#10;AAChAgAAZHJzL2Rvd25yZXYueG1sUEsFBgAAAAAEAAQA+QAAAJADAAAAAA==&#10;" strokeweight=".09983mm"/>
                <v:line id="Line 81" o:spid="_x0000_s1162" style="position:absolute;visibility:visible;mso-wrap-style:square" from="2078,837" to="2083,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VMl8QAAADbAAAADwAAAGRycy9kb3ducmV2LnhtbESPzWrDMBCE74G+g9hCb4kcF5ziRgmh&#10;1NCSQ4jTS26LtbFMrZWxVP+8fRUo9DjMzDfMdj/ZVgzU+8axgvUqAUFcOd1wreDrUixfQPiArLF1&#10;TApm8rDfPSy2mGs38pmGMtQiQtjnqMCE0OVS+sqQRb9yHXH0bq63GKLsa6l7HCPctjJNkkxabDgu&#10;GOzozVD1Xf5YBcdrpvl6GkyhsyY8f843/S5PSj09TodXEIGm8B/+a39oBZsU7l/i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UyXxAAAANsAAAAPAAAAAAAAAAAA&#10;AAAAAKECAABkcnMvZG93bnJldi54bWxQSwUGAAAAAAQABAD5AAAAkgMAAAAA&#10;" strokeweight=".09983mm"/>
                <v:line id="Line 80" o:spid="_x0000_s1163" style="position:absolute;visibility:visible;mso-wrap-style:square" from="2110,745" to="2110,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npDMIAAADbAAAADwAAAGRycy9kb3ducmV2LnhtbESPQYvCMBSE78L+h/AW9qapK1SpRpFl&#10;hRUPYvXi7dE8m2LzUppsrf/eCILHYWa+YRar3taio9ZXjhWMRwkI4sLpiksFp+NmOAPhA7LG2jEp&#10;uJOH1fJjsMBMuxsfqMtDKSKEfYYKTAhNJqUvDFn0I9cQR+/iWoshyraUusVbhNtafidJKi1WHBcM&#10;NvRjqLjm/1bB7pxqPu87s9FpFSbb+0X/yr1SX5/9eg4iUB/e4Vf7TyuYTuD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npDMIAAADbAAAADwAAAAAAAAAAAAAA&#10;AAChAgAAZHJzL2Rvd25yZXYueG1sUEsFBgAAAAAEAAQA+QAAAJADAAAAAA==&#10;" strokeweight=".09983mm"/>
                <v:line id="Line 79" o:spid="_x0000_s1164" style="position:absolute;visibility:visible;mso-wrap-style:square" from="2083,664" to="2083,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xeMIAAADbAAAADwAAAGRycy9kb3ducmV2LnhtbESPQYvCMBSE78L+h/AWvGm6Kt2lGmUR&#10;BcWD6O7F26N5NsXmpTSx1n9vBMHjMDPfMLNFZyvRUuNLxwq+hgkI4tzpkgsF/3/rwQ8IH5A1Vo5J&#10;wZ08LOYfvRlm2t34QO0xFCJC2GeowIRQZ1L63JBFP3Q1cfTOrrEYomwKqRu8Rbit5ChJUmmx5Lhg&#10;sKalofxyvFoFu1Oq+bRvzVqnZRhv72e9knul+p/d7xREoC68w6/2Riv4ns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BxeMIAAADbAAAADwAAAAAAAAAAAAAA&#10;AAChAgAAZHJzL2Rvd25yZXYueG1sUEsFBgAAAAAEAAQA+QAAAJADAAAAAA==&#10;" strokeweight=".09983mm"/>
                <v:line id="Line 78" o:spid="_x0000_s1165" style="position:absolute;visibility:visible;mso-wrap-style:square" from="2390,514" to="2718,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zU48IAAADbAAAADwAAAGRycy9kb3ducmV2LnhtbESPQYvCMBSE78L+h/AWvGm6it2lGmUR&#10;BcWD6O7F26N5NsXmpTSx1n9vBMHjMDPfMLNFZyvRUuNLxwq+hgkI4tzpkgsF/3/rwQ8IH5A1Vo5J&#10;wZ08LOYfvRlm2t34QO0xFCJC2GeowIRQZ1L63JBFP3Q1cfTOrrEYomwKqRu8Rbit5ChJUmmx5Lhg&#10;sKalofxyvFoFu1Oq+bRvzVqnZRhv72e9knul+p/d7xREoC68w6/2Riv4ns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zU48IAAADbAAAADwAAAAAAAAAAAAAA&#10;AAChAgAAZHJzL2Rvd25yZXYueG1sUEsFBgAAAAAEAAQA+QAAAJADAAAAAA==&#10;" strokeweight=".09983mm"/>
                <v:line id="Line 77" o:spid="_x0000_s1166" style="position:absolute;visibility:visible;mso-wrap-style:square" from="2638,541" to="2718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5KlMIAAADbAAAADwAAAGRycy9kb3ducmV2LnhtbESPQYvCMBSE7wv+h/AEb2vqClWqUURW&#10;cPEgVi/eHs2zKTYvpYm1/vuNsLDHYWa+YZbr3taio9ZXjhVMxgkI4sLpiksFl/Pucw7CB2SNtWNS&#10;8CIP69XgY4mZdk8+UZeHUkQI+wwVmBCaTEpfGLLox64hjt7NtRZDlG0pdYvPCLe1/EqSVFqsOC4Y&#10;bGhrqLjnD6vgcE01X4+d2em0CtOf101/y6NSo2G/WYAI1If/8F97rxXMUnh/i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5KlMIAAADbAAAADwAAAAAAAAAAAAAA&#10;AAChAgAAZHJzL2Rvd25yZXYueG1sUEsFBgAAAAAEAAQA+QAAAJADAAAAAA==&#10;" strokeweight=".09983mm"/>
                <v:line id="Line 76" o:spid="_x0000_s1167" style="position:absolute;visibility:visible;mso-wrap-style:square" from="2718,514" to="2718,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LvD8QAAADbAAAADwAAAGRycy9kb3ducmV2LnhtbESPwWrDMBBE74H+g9hCb7GcFpziRgmh&#10;NNCSg4nTi2+LtbFMrZWxVMf++6hQyHGYmTfMZjfZTow0+NaxglWSgiCunW65UfB9PixfQfiArLFz&#10;TApm8rDbPiw2mGt35RONZWhEhLDPUYEJoc+l9LUhiz5xPXH0Lm6wGKIcGqkHvEa47eRzmmbSYstx&#10;wWBP74bqn/LXKjhWmeaqGM1BZ214+Zov+kMWSj09Tvs3EIGmcA//tz+1gvUa/r7EH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Mu8PxAAAANsAAAAPAAAAAAAAAAAA&#10;AAAAAKECAABkcnMvZG93bnJldi54bWxQSwUGAAAAAAQABAD5AAAAkgMAAAAA&#10;" strokeweight=".09983mm"/>
                <v:line id="Line 75" o:spid="_x0000_s1168" style="position:absolute;visibility:visible;mso-wrap-style:square" from="3236,988" to="3236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17fcAAAADbAAAADwAAAGRycy9kb3ducmV2LnhtbERPy2rCQBTdC/7DcIXudGILUaKjSKnQ&#10;0oUY3WR3yVwzwcydkJnm8fedRaHLw3nvj6NtRE+drx0rWK8SEMSl0zVXCu6383ILwgdkjY1jUjCR&#10;h+NhPttjpt3AV+rzUIkYwj5DBSaENpPSl4Ys+pVriSP3cJ3FEGFXSd3hEMNtI1+TJJUWa44NBlt6&#10;N1Q+8x+r4LtINReX3px1Woe3r+mhP+RFqZfFeNqBCDSGf/Gf+1Mr2MSx8Uv8A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te33AAAAA2wAAAA8AAAAAAAAAAAAAAAAA&#10;oQIAAGRycy9kb3ducmV2LnhtbFBLBQYAAAAABAAEAPkAAACOAwAAAAA=&#10;" strokeweight=".09983mm"/>
                <v:line id="Line 74" o:spid="_x0000_s1169" style="position:absolute;visibility:visible;mso-wrap-style:square" from="2703,961" to="2703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e5sQAAADbAAAADwAAAGRycy9kb3ducmV2LnhtbESPS2vDMBCE74X8B7GB3ho5LbiJE8WE&#10;UkNLDyGPS26LtbFMrJWxVD/+fVUo9DjMzDfMNh9tI3rqfO1YwXKRgCAuna65UnA5F08rED4ga2wc&#10;k4KJPOS72cMWM+0GPlJ/CpWIEPYZKjAhtJmUvjRk0S9cSxy9m+sshii7SuoOhwi3jXxOklRarDku&#10;GGzpzVB5P31bBV/XVPP10JtCp3V4+Zxu+l0elHqcj/sNiEBj+A//tT+0gtc1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4d7mxAAAANsAAAAPAAAAAAAAAAAA&#10;AAAAAKECAABkcnMvZG93bnJldi54bWxQSwUGAAAAAAQABAD5AAAAkgMAAAAA&#10;" strokeweight=".09983mm"/>
                <v:line id="Line 73" o:spid="_x0000_s1170" style="position:absolute;visibility:visible;mso-wrap-style:square" from="2622,988" to="2703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4HXMAAAADbAAAADwAAAGRycy9kb3ducmV2LnhtbERPu2rDMBTdA/0HcQvdEjktGONEDiE0&#10;0NLBNMmS7WJdWybWlbFUP/6+GgodD+e9P8y2EyMNvnWsYLtJQBBXTrfcKLhdz+sMhA/IGjvHpGAh&#10;D4fiabXHXLuJv2m8hEbEEPY5KjAh9LmUvjJk0W9cTxy52g0WQ4RDI/WAUwy3nXxNklRabDk2GOzp&#10;ZKh6XH6sgq97qvlejuas0za8fS61fpelUi/P83EHItAc/sV/7g+tIIvr45f4A2T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OB1zAAAAA2wAAAA8AAAAAAAAAAAAAAAAA&#10;oQIAAGRycy9kb3ducmV2LnhtbFBLBQYAAAAABAAEAPkAAACOAwAAAAA=&#10;" strokeweight=".09983mm"/>
                <v:line id="Line 72" o:spid="_x0000_s1171" style="position:absolute;visibility:visible;mso-wrap-style:square" from="1646,541" to="1819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Kix8IAAADbAAAADwAAAGRycy9kb3ducmV2LnhtbESPQYvCMBSE78L+h/AWvGmqQpFuo8iy&#10;guJBVvfi7dG8NsXmpTSx1n9vBGGPw8x8w+TrwTaip87XjhXMpgkI4sLpmisFf+ftZAnCB2SNjWNS&#10;8CAP69XHKMdMuzv/Un8KlYgQ9hkqMCG0mZS+MGTRT11LHL3SdRZDlF0ldYf3CLeNnCdJKi3WHBcM&#10;tvRtqLieblbB4ZJqvhx7s9VpHRb7R6l/5FGp8eew+QIRaAj/4Xd7pxUsZ/D6En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Kix8IAAADbAAAADwAAAAAAAAAAAAAA&#10;AAChAgAAZHJzL2Rvd25yZXYueG1sUEsFBgAAAAAEAAQA+QAAAJADAAAAAA==&#10;" strokeweight=".09983mm"/>
                <v:line id="Line 71" o:spid="_x0000_s1172" style="position:absolute;visibility:visible;mso-wrap-style:square" from="1739,567" to="1819,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A8sMEAAADbAAAADwAAAGRycy9kb3ducmV2LnhtbESPzarCMBSE94LvEI5wd5rqhSLVKCIK&#10;9+JC/Nm4OzTHpticlCbW+vZGEFwOM/MNM192thItNb50rGA8SkAQ506XXCg4n7bDKQgfkDVWjknB&#10;kzwsF/3eHDPtHnyg9hgKESHsM1RgQqgzKX1uyKIfuZo4elfXWAxRNoXUDT4i3FZykiSptFhyXDBY&#10;09pQfjverYLdJdV82bdmq9My/P4/r3oj90r9DLrVDESgLnzDn/afVjCdwPtL/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kDywwQAAANsAAAAPAAAAAAAAAAAAAAAA&#10;AKECAABkcnMvZG93bnJldi54bWxQSwUGAAAAAAQABAD5AAAAjwMAAAAA&#10;" strokeweight=".09983mm"/>
                <v:line id="Line 70" o:spid="_x0000_s1173" style="position:absolute;visibility:visible;mso-wrap-style:square" from="1819,541" to="1819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yZK8EAAADbAAAADwAAAGRycy9kb3ducmV2LnhtbESPzarCMBSE94LvEI7gTlMVilSjiChc&#10;uQvxZ+Pu0BybYnNSmtxa3/5GEFwOM/MNs1x3thItNb50rGAyTkAQ506XXCi4XvajOQgfkDVWjknB&#10;izysV/3eEjPtnnyi9hwKESHsM1RgQqgzKX1uyKIfu5o4enfXWAxRNoXUDT4j3FZymiSptFhyXDBY&#10;09ZQ/jj/WQW/t1Tz7diavU7LMDu87nonj0oNB91mASJQF77hT/tHK5jP4P0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3JkrwQAAANsAAAAPAAAAAAAAAAAAAAAA&#10;AKECAABkcnMvZG93bnJldi54bWxQSwUGAAAAAAQABAD5AAAAjwMAAAAA&#10;" strokeweight=".09983mm"/>
                <v:line id="Line 69" o:spid="_x0000_s1174" style="position:absolute;visibility:visible;mso-wrap-style:square" from="2390,514" to="2718,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UBX8IAAADbAAAADwAAAGRycy9kb3ducmV2LnhtbESPQYvCMBSE78L+h/AW9qbpulKkaxRZ&#10;FBQPYt2Lt0fzbIrNS2lirf/eCILHYWa+YWaL3taio9ZXjhV8jxIQxIXTFZcK/o/r4RSED8gaa8ek&#10;4E4eFvOPwQwz7W58oC4PpYgQ9hkqMCE0mZS+MGTRj1xDHL2zay2GKNtS6hZvEW5rOU6SVFqsOC4Y&#10;bOjPUHHJr1bB7pRqPu07s9ZpFX6297Neyb1SX5/98hdEoD68w6/2RiuYTuD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UBX8IAAADbAAAADwAAAAAAAAAAAAAA&#10;AAChAgAAZHJzL2Rvd25yZXYueG1sUEsFBgAAAAAEAAQA+QAAAJADAAAAAA==&#10;" strokeweight=".09983mm"/>
                <v:line id="Line 68" o:spid="_x0000_s1175" style="position:absolute;visibility:visible;mso-wrap-style:square" from="2638,541" to="2718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kxMIAAADbAAAADwAAAGRycy9kb3ducmV2LnhtbESPQYvCMBSE78L+h/AW9qbpulikaxRZ&#10;FBQPYt2Lt0fzbIrNS2lirf/eCILHYWa+YWaL3taio9ZXjhV8jxIQxIXTFZcK/o/r4RSED8gaa8ek&#10;4E4eFvOPwQwz7W58oC4PpYgQ9hkqMCE0mZS+MGTRj1xDHL2zay2GKNtS6hZvEW5rOU6SVFqsOC4Y&#10;bOjPUHHJr1bB7pRqPu07s9ZpFX6297Neyb1SX5/98hdEoD68w6/2RiuYTuD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mkxMIAAADbAAAADwAAAAAAAAAAAAAA&#10;AAChAgAAZHJzL2Rvd25yZXYueG1sUEsFBgAAAAAEAAQA+QAAAJADAAAAAA==&#10;" strokeweight=".09983mm"/>
                <v:line id="Line 67" o:spid="_x0000_s1176" style="position:absolute;visibility:visible;mso-wrap-style:square" from="2718,514" to="2718,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s6s8MAAADbAAAADwAAAGRycy9kb3ducmV2LnhtbESPwWrDMBBE74H8g9hAb7GcFExwI5tS&#10;EmjpITTtxbfF2lii1spYiuP8fVUo9DjMzBtmX8+uFxONwXpWsMlyEMSt15Y7BV+fx/UORIjIGnvP&#10;pOBOAepqudhjqf2NP2g6x04kCIcSFZgYh1LK0BpyGDI/ECfv4keHMcmxk3rEW4K7Xm7zvJAOLacF&#10;gwO9GGq/z1en4L0pNDenyRx1YePj2/2iD/Kk1MNqfn4CEWmO/+G/9qtWsCvg90v6Ab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rOrPDAAAA2wAAAA8AAAAAAAAAAAAA&#10;AAAAoQIAAGRycy9kb3ducmV2LnhtbFBLBQYAAAAABAAEAPkAAACRAwAAAAA=&#10;" strokeweight=".09983mm"/>
                <v:line id="Line 66" o:spid="_x0000_s1177" style="position:absolute;visibility:visible;mso-wrap-style:square" from="3452,664" to="3452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efKMMAAADbAAAADwAAAGRycy9kb3ducmV2LnhtbESPT2sCMRTE70K/Q3iF3jTbFrayNYqU&#10;CkoPUu3F22Pz3AQ3L8sm7p9vbwqCx2FmfsMsVoOrRUdtsJ4VvM4yEMSl15YrBX/HzXQOIkRkjbVn&#10;UjBSgNXyabLAQvuef6k7xEokCIcCFZgYm0LKUBpyGGa+IU7e2bcOY5JtJXWLfYK7Wr5lWS4dWk4L&#10;Bhv6MlReDlen4OeUaz7tO7PRuY3vu/Gsv+VeqZfnYf0JItIQH+F7e6sVzD/g/0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nnyjDAAAA2wAAAA8AAAAAAAAAAAAA&#10;AAAAoQIAAGRycy9kb3ducmV2LnhtbFBLBQYAAAAABAAEAPkAAACRAwAAAAA=&#10;" strokeweight=".09983mm"/>
                <v:line id="Line 65" o:spid="_x0000_s1178" style="position:absolute;visibility:visible;mso-wrap-style:square" from="3425,778" to="3452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LWsAAAADbAAAADwAAAGRycy9kb3ducmV2LnhtbERPu2rDMBTdA/0HcQvdEjktGONEDiE0&#10;0NLBNMmS7WJdWybWlbFUP/6+GgodD+e9P8y2EyMNvnWsYLtJQBBXTrfcKLhdz+sMhA/IGjvHpGAh&#10;D4fiabXHXLuJv2m8hEbEEPY5KjAh9LmUvjJk0W9cTxy52g0WQ4RDI/WAUwy3nXxNklRabDk2GOzp&#10;ZKh6XH6sgq97qvlejuas0za8fS61fpelUi/P83EHItAc/sV/7g+tIItj45f4A2T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4C1rAAAAA2wAAAA8AAAAAAAAAAAAAAAAA&#10;oQIAAGRycy9kb3ducmV2LnhtbFBLBQYAAAAABAAEAPkAAACOAwAAAAA=&#10;" strokeweight=".09983mm"/>
                <v:line id="Line 64" o:spid="_x0000_s1179" style="position:absolute;visibility:visible;mso-wrap-style:square" from="3452,858" to="3479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SuwcQAAADbAAAADwAAAGRycy9kb3ducmV2LnhtbESPwWrDMBBE74H+g9hCb7GcFkzqRgmh&#10;NNCSg4nTi2+LtbFMrZWxVMf++6hQyHGYmTfMZjfZTow0+NaxglWSgiCunW65UfB9PizXIHxA1tg5&#10;JgUzedhtHxYbzLW78onGMjQiQtjnqMCE0OdS+tqQRZ+4njh6FzdYDFEOjdQDXiPcdvI5TTNpseW4&#10;YLCnd0P1T/lrFRyrTHNVjOagsza8fM0X/SELpZ4ep/0biEBTuIf/259awfoV/r7EH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K7BxAAAANsAAAAPAAAAAAAAAAAA&#10;AAAAAKECAABkcnMvZG93bnJldi54bWxQSwUGAAAAAAQABAD5AAAAkgMAAAAA&#10;" strokeweight=".09983mm"/>
                <v:line id="Line 63" o:spid="_x0000_s1180" style="position:absolute;visibility:visible;mso-wrap-style:square" from="3236,988" to="3236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RgcAAAADbAAAADwAAAGRycy9kb3ducmV2LnhtbERPy2rCQBTdC/7DcIXudGILQaOjSKnQ&#10;0oUY3WR3yVwzwcydkJnm8fedRaHLw3nvj6NtRE+drx0rWK8SEMSl0zVXCu6383IDwgdkjY1jUjCR&#10;h+NhPttjpt3AV+rzUIkYwj5DBSaENpPSl4Ys+pVriSP3cJ3FEGFXSd3hEMNtI1+TJJUWa44NBlt6&#10;N1Q+8x+r4LtINReX3px1Woe3r+mhP+RFqZfFeNqBCDSGf/Gf+1Mr2Mb18Uv8A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XkYHAAAAA2wAAAA8AAAAAAAAAAAAAAAAA&#10;oQIAAGRycy9kb3ducmV2LnhtbFBLBQYAAAAABAAEAPkAAACOAwAAAAA=&#10;" strokeweight=".09983mm"/>
                <v:line id="Line 62" o:spid="_x0000_s1181" style="position:absolute;visibility:visible;mso-wrap-style:square" from="2703,961" to="2703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s0GsIAAADbAAAADwAAAGRycy9kb3ducmV2LnhtbESPQYvCMBSE78L+h/CEvWmqC8XtGkUW&#10;BcWDWPfi7dE8m7LNS2lirf/eCILHYWa+YebL3taio9ZXjhVMxgkI4sLpiksFf6fNaAbCB2SNtWNS&#10;cCcPy8XHYI6Zdjc+UpeHUkQI+wwVmBCaTEpfGLLox64hjt7FtRZDlG0pdYu3CLe1nCZJKi1WHBcM&#10;NvRrqPjPr1bB/pxqPh86s9FpFb5294tey4NSn8N+9QMiUB/e4Vd7qxV8T+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s0GsIAAADbAAAADwAAAAAAAAAAAAAA&#10;AAChAgAAZHJzL2Rvd25yZXYueG1sUEsFBgAAAAAEAAQA+QAAAJADAAAAAA==&#10;" strokeweight=".09983mm"/>
                <v:line id="Line 61" o:spid="_x0000_s1182" style="position:absolute;visibility:visible;mso-wrap-style:square" from="2622,988" to="2703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qbcQAAADbAAAADwAAAGRycy9kb3ducmV2LnhtbESPzWrDMBCE74G+g9hCb4kcF0zqRgmh&#10;1NCSQ4jTS26LtbFMrZWxVP+8fRUo9DjMzDfMdj/ZVgzU+8axgvUqAUFcOd1wreDrUiw3IHxA1tg6&#10;JgUzedjvHhZbzLUb+UxDGWoRIexzVGBC6HIpfWXIol+5jjh6N9dbDFH2tdQ9jhFuW5kmSSYtNhwX&#10;DHb0Zqj6Ln+sguM103w9DabQWROeP+ebfpcnpZ4ep8MriEBT+A//tT+0gpcU7l/i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aptxAAAANsAAAAPAAAAAAAAAAAA&#10;AAAAAKECAABkcnMvZG93bnJldi54bWxQSwUGAAAAAAQABAD5AAAAkgMAAAAA&#10;" strokeweight=".09983mm"/>
                <v:line id="Line 60" o:spid="_x0000_s1183" style="position:absolute;visibility:visible;mso-wrap-style:square" from="2078,837" to="2083,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UP9sIAAADbAAAADwAAAGRycy9kb3ducmV2LnhtbESPQYvCMBSE78L+h/AW9qapKxStRpFl&#10;hRUPYvXi7dE8m2LzUppsrf/eCILHYWa+YRar3taio9ZXjhWMRwkI4sLpiksFp+NmOAXhA7LG2jEp&#10;uJOH1fJjsMBMuxsfqMtDKSKEfYYKTAhNJqUvDFn0I9cQR+/iWoshyraUusVbhNtafidJKi1WHBcM&#10;NvRjqLjm/1bB7pxqPu87s9FpFSbb+0X/yr1SX5/9eg4iUB/e4Vf7TyuYTeD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UP9sIAAADbAAAADwAAAAAAAAAAAAAA&#10;AAChAgAAZHJzL2Rvd25yZXYueG1sUEsFBgAAAAAEAAQA+QAAAJADAAAAAA==&#10;" strokeweight=".09983mm"/>
                <v:line id="Line 59" o:spid="_x0000_s1184" style="position:absolute;visibility:visible;mso-wrap-style:square" from="2110,745" to="2110,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yXgsIAAADbAAAADwAAAGRycy9kb3ducmV2LnhtbESPQYvCMBSE78L+h/AWvGm6KmW3GmUR&#10;BcWD6O7F26N5NsXmpTSx1n9vBMHjMDPfMLNFZyvRUuNLxwq+hgkI4tzpkgsF/3/rwTcIH5A1Vo5J&#10;wZ08LOYfvRlm2t34QO0xFCJC2GeowIRQZ1L63JBFP3Q1cfTOrrEYomwKqRu8Rbit5ChJUmmx5Lhg&#10;sKalofxyvFoFu1Oq+bRvzVqnZRhv72e9knul+p/d7xREoC68w6/2Riv4mc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yXgsIAAADbAAAADwAAAAAAAAAAAAAA&#10;AAChAgAAZHJzL2Rvd25yZXYueG1sUEsFBgAAAAAEAAQA+QAAAJADAAAAAA==&#10;" strokeweight=".09983mm"/>
                <v:line id="Line 58" o:spid="_x0000_s1185" style="position:absolute;visibility:visible;mso-wrap-style:square" from="2083,664" to="2083,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yGcIAAADbAAAADwAAAGRycy9kb3ducmV2LnhtbESPQYvCMBSE78L+h/AWvGm6imW3GmUR&#10;BcWD6O7F26N5NsXmpTSx1n9vBMHjMDPfMLNFZyvRUuNLxwq+hgkI4tzpkgsF/3/rwTcIH5A1Vo5J&#10;wZ08LOYfvRlm2t34QO0xFCJC2GeowIRQZ1L63JBFP3Q1cfTOrrEYomwKqRu8Rbit5ChJUmmx5Lhg&#10;sKalofxyvFoFu1Oq+bRvzVqnZRhv72e9knul+p/d7xREoC68w6/2Riv4mc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AyGcIAAADbAAAADwAAAAAAAAAAAAAA&#10;AAChAgAAZHJzL2Rvd25yZXYueG1sUEsFBgAAAAAEAAQA+QAAAJADAAAAAA==&#10;" strokeweight=".09983mm"/>
                <v:shape id="Freeform 57" o:spid="_x0000_s1186" style="position:absolute;left:1563;top:504;width:82;height:77;visibility:visible;mso-wrap-style:square;v-text-anchor:top" coordsize="82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lnsIA&#10;AADbAAAADwAAAGRycy9kb3ducmV2LnhtbESPQWsCMRSE74X+h/AK3mpWhaVujWJLpfVSWFt6fmye&#10;m+DmZUlSd/vvG0HwOMzMN8xqM7pOnClE61nBbFqAIG68ttwq+P7aPT6BiAlZY+eZFPxRhM36/m6F&#10;lfYD13Q+pFZkCMcKFZiU+krK2BhyGKe+J87e0QeHKcvQSh1wyHDXyXlRlNKh5bxgsKdXQ83p8OsU&#10;vEf+2b+Vgzchvizsgur5p62VmjyM22cQicZ0C1/bH1rBsoTLl/w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E2WewgAAANsAAAAPAAAAAAAAAAAAAAAAAJgCAABkcnMvZG93&#10;bnJldi54bWxQSwUGAAAAAAQABAD1AAAAhwMAAAAA&#10;" path="m41,l25,3,12,11,3,23,,38,3,53r9,13l25,74r16,3l56,74,69,66,78,53,81,38,78,23,69,11,56,3,41,xe" fillcolor="black" stroked="f">
                  <v:path arrowok="t" o:connecttype="custom" o:connectlocs="41,504;25,507;12,515;3,527;0,542;3,557;12,570;25,578;41,581;56,578;69,570;78,557;81,542;78,527;69,515;56,507;41,504" o:connectangles="0,0,0,0,0,0,0,0,0,0,0,0,0,0,0,0,0"/>
                </v:shape>
                <v:shape id="Freeform 56" o:spid="_x0000_s1187" style="position:absolute;left:1563;top:504;width:82;height:77;visibility:visible;mso-wrap-style:square;v-text-anchor:top" coordsize="82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1hMYA&#10;AADbAAAADwAAAGRycy9kb3ducmV2LnhtbESPQWvCQBSE7wX/w/KE3uqmlrYaXaUIglAPjQp6fGaf&#10;Sdrs25DdJlt/fVco9DjMzDfMfBlMLTpqXWVZweMoAUGcW11xoeCwXz9MQDiPrLG2TAp+yMFyMbib&#10;Y6ptzxl1O1+ICGGXooLS+yaV0uUlGXQj2xBH72Jbgz7KtpC6xT7CTS3HSfIiDVYcF0psaFVS/rX7&#10;Ngqof9pkNHl/Pq+On1l3/QjbUxWUuh+GtxkIT8H/h//aG61g+gq3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q1hMYAAADbAAAADwAAAAAAAAAAAAAAAACYAgAAZHJz&#10;L2Rvd25yZXYueG1sUEsFBgAAAAAEAAQA9QAAAIsDAAAAAA==&#10;" path="m,38l3,23,12,11,25,3,41,,56,3r13,8l78,23r3,15l78,53,69,66,56,74,41,77,25,74,12,66,3,53,,38xe" filled="f" strokeweight=".1141mm">
                  <v:path arrowok="t" o:connecttype="custom" o:connectlocs="0,542;3,527;12,515;25,507;41,504;56,507;69,515;78,527;81,542;78,557;69,570;56,578;41,581;25,578;12,570;3,557;0,542" o:connectangles="0,0,0,0,0,0,0,0,0,0,0,0,0,0,0,0,0"/>
                </v:shape>
                <v:shape id="Text Box 55" o:spid="_x0000_s1188" type="#_x0000_t202" style="position:absolute;left:2312;top:238;width:98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53AF00E1" w14:textId="77777777" w:rsidR="00E42A86" w:rsidRDefault="00E42A86">
                        <w:pPr>
                          <w:spacing w:line="95" w:lineRule="exact"/>
                          <w:ind w:right="-3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</w:rPr>
                          <w:t>IntersectionStateMachine</w:t>
                        </w:r>
                        <w:proofErr w:type="spellEnd"/>
                      </w:p>
                    </w:txbxContent>
                  </v:textbox>
                </v:shape>
                <v:shape id="Text Box 54" o:spid="_x0000_s1189" type="#_x0000_t202" style="position:absolute;left:1555;top:406;width:833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14:paraId="4DF7758C" w14:textId="77777777" w:rsidR="00E42A86" w:rsidRDefault="00E42A86">
                        <w:pPr>
                          <w:spacing w:line="100" w:lineRule="exact"/>
                          <w:ind w:right="-11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05"/>
                            <w:position w:val="1"/>
                            <w:sz w:val="9"/>
                          </w:rPr>
                          <w:t xml:space="preserve">Initial1 </w:t>
                        </w:r>
                        <w:proofErr w:type="spellStart"/>
                        <w:r>
                          <w:rPr>
                            <w:rFonts w:ascii="Calibri"/>
                            <w:w w:val="105"/>
                            <w:sz w:val="9"/>
                            <w:u w:val="single"/>
                          </w:rPr>
                          <w:t>HighwayOpen</w:t>
                        </w:r>
                        <w:proofErr w:type="spellEnd"/>
                      </w:p>
                    </w:txbxContent>
                  </v:textbox>
                </v:shape>
                <v:shape id="Text Box 53" o:spid="_x0000_s1190" type="#_x0000_t202" style="position:absolute;left:2719;top:395;width:115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14:paraId="2F730741" w14:textId="77777777" w:rsidR="00E42A86" w:rsidRDefault="00E42A86">
                        <w:pPr>
                          <w:spacing w:line="95" w:lineRule="exact"/>
                          <w:ind w:right="-10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  <w:u w:val="single"/>
                          </w:rPr>
                          <w:t>SwitchingHighwayToFarmro</w:t>
                        </w:r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</w:rPr>
                          <w:t>ad</w:t>
                        </w:r>
                        <w:proofErr w:type="spellEnd"/>
                      </w:p>
                    </w:txbxContent>
                  </v:textbox>
                </v:shape>
                <v:shape id="Text Box 52" o:spid="_x0000_s1191" type="#_x0000_t202" style="position:absolute;left:1493;top:871;width:115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14:paraId="2F10FDAA" w14:textId="77777777" w:rsidR="00E42A86" w:rsidRDefault="00E42A86">
                        <w:pPr>
                          <w:spacing w:line="95" w:lineRule="exact"/>
                          <w:ind w:right="-10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</w:rPr>
                          <w:t>S</w:t>
                        </w:r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  <w:u w:val="single"/>
                          </w:rPr>
                          <w:t>witchingFarmroadToHighwa</w:t>
                        </w:r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shape>
                <v:shape id="Text Box 51" o:spid="_x0000_s1192" type="#_x0000_t202" style="position:absolute;left:3247;top:893;width:55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14:paraId="68FA9CD7" w14:textId="77777777" w:rsidR="00E42A86" w:rsidRDefault="00E42A86">
                        <w:pPr>
                          <w:spacing w:line="95" w:lineRule="exact"/>
                          <w:ind w:right="-15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</w:rPr>
                          <w:t>FarmwayOpen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3936" behindDoc="0" locked="0" layoutInCell="1" allowOverlap="1" wp14:anchorId="3CC487D5" wp14:editId="1CA36D64">
                <wp:simplePos x="0" y="0"/>
                <wp:positionH relativeFrom="page">
                  <wp:posOffset>2569210</wp:posOffset>
                </wp:positionH>
                <wp:positionV relativeFrom="paragraph">
                  <wp:posOffset>190500</wp:posOffset>
                </wp:positionV>
                <wp:extent cx="1028700" cy="486410"/>
                <wp:effectExtent l="6985" t="7620" r="2540" b="10795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486410"/>
                          <a:chOff x="4046" y="300"/>
                          <a:chExt cx="1620" cy="766"/>
                        </a:xfrm>
                      </wpg:grpSpPr>
                      <wps:wsp>
                        <wps:cNvPr id="1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438" y="443"/>
                            <a:ext cx="215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8"/>
                        <wps:cNvSpPr>
                          <a:spLocks/>
                        </wps:cNvSpPr>
                        <wps:spPr bwMode="auto">
                          <a:xfrm>
                            <a:off x="4438" y="443"/>
                            <a:ext cx="210" cy="184"/>
                          </a:xfrm>
                          <a:custGeom>
                            <a:avLst/>
                            <a:gdLst>
                              <a:gd name="T0" fmla="+- 0 4492 4438"/>
                              <a:gd name="T1" fmla="*/ T0 w 210"/>
                              <a:gd name="T2" fmla="+- 0 443 443"/>
                              <a:gd name="T3" fmla="*/ 443 h 184"/>
                              <a:gd name="T4" fmla="+- 0 4594 4438"/>
                              <a:gd name="T5" fmla="*/ T4 w 210"/>
                              <a:gd name="T6" fmla="+- 0 443 443"/>
                              <a:gd name="T7" fmla="*/ 443 h 184"/>
                              <a:gd name="T8" fmla="+- 0 4615 4438"/>
                              <a:gd name="T9" fmla="*/ T8 w 210"/>
                              <a:gd name="T10" fmla="+- 0 447 443"/>
                              <a:gd name="T11" fmla="*/ 447 h 184"/>
                              <a:gd name="T12" fmla="+- 0 4632 4438"/>
                              <a:gd name="T13" fmla="*/ T12 w 210"/>
                              <a:gd name="T14" fmla="+- 0 459 443"/>
                              <a:gd name="T15" fmla="*/ 459 h 184"/>
                              <a:gd name="T16" fmla="+- 0 4643 4438"/>
                              <a:gd name="T17" fmla="*/ T16 w 210"/>
                              <a:gd name="T18" fmla="+- 0 476 443"/>
                              <a:gd name="T19" fmla="*/ 476 h 184"/>
                              <a:gd name="T20" fmla="+- 0 4647 4438"/>
                              <a:gd name="T21" fmla="*/ T20 w 210"/>
                              <a:gd name="T22" fmla="+- 0 497 443"/>
                              <a:gd name="T23" fmla="*/ 497 h 184"/>
                              <a:gd name="T24" fmla="+- 0 4647 4438"/>
                              <a:gd name="T25" fmla="*/ T24 w 210"/>
                              <a:gd name="T26" fmla="+- 0 573 443"/>
                              <a:gd name="T27" fmla="*/ 573 h 184"/>
                              <a:gd name="T28" fmla="+- 0 4643 4438"/>
                              <a:gd name="T29" fmla="*/ T28 w 210"/>
                              <a:gd name="T30" fmla="+- 0 594 443"/>
                              <a:gd name="T31" fmla="*/ 594 h 184"/>
                              <a:gd name="T32" fmla="+- 0 4632 4438"/>
                              <a:gd name="T33" fmla="*/ T32 w 210"/>
                              <a:gd name="T34" fmla="+- 0 611 443"/>
                              <a:gd name="T35" fmla="*/ 611 h 184"/>
                              <a:gd name="T36" fmla="+- 0 4615 4438"/>
                              <a:gd name="T37" fmla="*/ T36 w 210"/>
                              <a:gd name="T38" fmla="+- 0 622 443"/>
                              <a:gd name="T39" fmla="*/ 622 h 184"/>
                              <a:gd name="T40" fmla="+- 0 4594 4438"/>
                              <a:gd name="T41" fmla="*/ T40 w 210"/>
                              <a:gd name="T42" fmla="+- 0 626 443"/>
                              <a:gd name="T43" fmla="*/ 626 h 184"/>
                              <a:gd name="T44" fmla="+- 0 4492 4438"/>
                              <a:gd name="T45" fmla="*/ T44 w 210"/>
                              <a:gd name="T46" fmla="+- 0 626 443"/>
                              <a:gd name="T47" fmla="*/ 626 h 184"/>
                              <a:gd name="T48" fmla="+- 0 4471 4438"/>
                              <a:gd name="T49" fmla="*/ T48 w 210"/>
                              <a:gd name="T50" fmla="+- 0 622 443"/>
                              <a:gd name="T51" fmla="*/ 622 h 184"/>
                              <a:gd name="T52" fmla="+- 0 4454 4438"/>
                              <a:gd name="T53" fmla="*/ T52 w 210"/>
                              <a:gd name="T54" fmla="+- 0 611 443"/>
                              <a:gd name="T55" fmla="*/ 611 h 184"/>
                              <a:gd name="T56" fmla="+- 0 4442 4438"/>
                              <a:gd name="T57" fmla="*/ T56 w 210"/>
                              <a:gd name="T58" fmla="+- 0 594 443"/>
                              <a:gd name="T59" fmla="*/ 594 h 184"/>
                              <a:gd name="T60" fmla="+- 0 4438 4438"/>
                              <a:gd name="T61" fmla="*/ T60 w 210"/>
                              <a:gd name="T62" fmla="+- 0 573 443"/>
                              <a:gd name="T63" fmla="*/ 573 h 184"/>
                              <a:gd name="T64" fmla="+- 0 4438 4438"/>
                              <a:gd name="T65" fmla="*/ T64 w 210"/>
                              <a:gd name="T66" fmla="+- 0 497 443"/>
                              <a:gd name="T67" fmla="*/ 497 h 184"/>
                              <a:gd name="T68" fmla="+- 0 4442 4438"/>
                              <a:gd name="T69" fmla="*/ T68 w 210"/>
                              <a:gd name="T70" fmla="+- 0 476 443"/>
                              <a:gd name="T71" fmla="*/ 476 h 184"/>
                              <a:gd name="T72" fmla="+- 0 4454 4438"/>
                              <a:gd name="T73" fmla="*/ T72 w 210"/>
                              <a:gd name="T74" fmla="+- 0 459 443"/>
                              <a:gd name="T75" fmla="*/ 459 h 184"/>
                              <a:gd name="T76" fmla="+- 0 4471 4438"/>
                              <a:gd name="T77" fmla="*/ T76 w 210"/>
                              <a:gd name="T78" fmla="+- 0 447 443"/>
                              <a:gd name="T79" fmla="*/ 447 h 184"/>
                              <a:gd name="T80" fmla="+- 0 4492 4438"/>
                              <a:gd name="T81" fmla="*/ T80 w 210"/>
                              <a:gd name="T82" fmla="+- 0 443 443"/>
                              <a:gd name="T83" fmla="*/ 443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0" h="184">
                                <a:moveTo>
                                  <a:pt x="54" y="0"/>
                                </a:moveTo>
                                <a:lnTo>
                                  <a:pt x="156" y="0"/>
                                </a:lnTo>
                                <a:lnTo>
                                  <a:pt x="177" y="4"/>
                                </a:lnTo>
                                <a:lnTo>
                                  <a:pt x="194" y="16"/>
                                </a:lnTo>
                                <a:lnTo>
                                  <a:pt x="205" y="33"/>
                                </a:lnTo>
                                <a:lnTo>
                                  <a:pt x="209" y="54"/>
                                </a:lnTo>
                                <a:lnTo>
                                  <a:pt x="209" y="130"/>
                                </a:lnTo>
                                <a:lnTo>
                                  <a:pt x="205" y="151"/>
                                </a:lnTo>
                                <a:lnTo>
                                  <a:pt x="194" y="168"/>
                                </a:lnTo>
                                <a:lnTo>
                                  <a:pt x="177" y="179"/>
                                </a:lnTo>
                                <a:lnTo>
                                  <a:pt x="156" y="183"/>
                                </a:lnTo>
                                <a:lnTo>
                                  <a:pt x="54" y="183"/>
                                </a:lnTo>
                                <a:lnTo>
                                  <a:pt x="33" y="179"/>
                                </a:lnTo>
                                <a:lnTo>
                                  <a:pt x="16" y="168"/>
                                </a:lnTo>
                                <a:lnTo>
                                  <a:pt x="4" y="151"/>
                                </a:lnTo>
                                <a:lnTo>
                                  <a:pt x="0" y="130"/>
                                </a:lnTo>
                                <a:lnTo>
                                  <a:pt x="0" y="54"/>
                                </a:lnTo>
                                <a:lnTo>
                                  <a:pt x="4" y="33"/>
                                </a:lnTo>
                                <a:lnTo>
                                  <a:pt x="16" y="16"/>
                                </a:lnTo>
                                <a:lnTo>
                                  <a:pt x="33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7"/>
                        <wps:cNvSpPr>
                          <a:spLocks/>
                        </wps:cNvSpPr>
                        <wps:spPr bwMode="auto">
                          <a:xfrm>
                            <a:off x="4277" y="847"/>
                            <a:ext cx="447" cy="157"/>
                          </a:xfrm>
                          <a:custGeom>
                            <a:avLst/>
                            <a:gdLst>
                              <a:gd name="T0" fmla="+- 0 4350 4277"/>
                              <a:gd name="T1" fmla="*/ T0 w 447"/>
                              <a:gd name="T2" fmla="+- 0 847 847"/>
                              <a:gd name="T3" fmla="*/ 847 h 157"/>
                              <a:gd name="T4" fmla="+- 0 4650 4277"/>
                              <a:gd name="T5" fmla="*/ T4 w 447"/>
                              <a:gd name="T6" fmla="+- 0 847 847"/>
                              <a:gd name="T7" fmla="*/ 847 h 157"/>
                              <a:gd name="T8" fmla="+- 0 4679 4277"/>
                              <a:gd name="T9" fmla="*/ T8 w 447"/>
                              <a:gd name="T10" fmla="+- 0 851 847"/>
                              <a:gd name="T11" fmla="*/ 851 h 157"/>
                              <a:gd name="T12" fmla="+- 0 4702 4277"/>
                              <a:gd name="T13" fmla="*/ T12 w 447"/>
                              <a:gd name="T14" fmla="+- 0 863 847"/>
                              <a:gd name="T15" fmla="*/ 863 h 157"/>
                              <a:gd name="T16" fmla="+- 0 4718 4277"/>
                              <a:gd name="T17" fmla="*/ T16 w 447"/>
                              <a:gd name="T18" fmla="+- 0 880 847"/>
                              <a:gd name="T19" fmla="*/ 880 h 157"/>
                              <a:gd name="T20" fmla="+- 0 4723 4277"/>
                              <a:gd name="T21" fmla="*/ T20 w 447"/>
                              <a:gd name="T22" fmla="+- 0 901 847"/>
                              <a:gd name="T23" fmla="*/ 901 h 157"/>
                              <a:gd name="T24" fmla="+- 0 4723 4277"/>
                              <a:gd name="T25" fmla="*/ T24 w 447"/>
                              <a:gd name="T26" fmla="+- 0 950 847"/>
                              <a:gd name="T27" fmla="*/ 950 h 157"/>
                              <a:gd name="T28" fmla="+- 0 4718 4277"/>
                              <a:gd name="T29" fmla="*/ T28 w 447"/>
                              <a:gd name="T30" fmla="+- 0 971 847"/>
                              <a:gd name="T31" fmla="*/ 971 h 157"/>
                              <a:gd name="T32" fmla="+- 0 4702 4277"/>
                              <a:gd name="T33" fmla="*/ T32 w 447"/>
                              <a:gd name="T34" fmla="+- 0 988 847"/>
                              <a:gd name="T35" fmla="*/ 988 h 157"/>
                              <a:gd name="T36" fmla="+- 0 4679 4277"/>
                              <a:gd name="T37" fmla="*/ T36 w 447"/>
                              <a:gd name="T38" fmla="+- 0 1000 847"/>
                              <a:gd name="T39" fmla="*/ 1000 h 157"/>
                              <a:gd name="T40" fmla="+- 0 4650 4277"/>
                              <a:gd name="T41" fmla="*/ T40 w 447"/>
                              <a:gd name="T42" fmla="+- 0 1004 847"/>
                              <a:gd name="T43" fmla="*/ 1004 h 157"/>
                              <a:gd name="T44" fmla="+- 0 4350 4277"/>
                              <a:gd name="T45" fmla="*/ T44 w 447"/>
                              <a:gd name="T46" fmla="+- 0 1004 847"/>
                              <a:gd name="T47" fmla="*/ 1004 h 157"/>
                              <a:gd name="T48" fmla="+- 0 4322 4277"/>
                              <a:gd name="T49" fmla="*/ T48 w 447"/>
                              <a:gd name="T50" fmla="+- 0 1000 847"/>
                              <a:gd name="T51" fmla="*/ 1000 h 157"/>
                              <a:gd name="T52" fmla="+- 0 4298 4277"/>
                              <a:gd name="T53" fmla="*/ T52 w 447"/>
                              <a:gd name="T54" fmla="+- 0 988 847"/>
                              <a:gd name="T55" fmla="*/ 988 h 157"/>
                              <a:gd name="T56" fmla="+- 0 4283 4277"/>
                              <a:gd name="T57" fmla="*/ T56 w 447"/>
                              <a:gd name="T58" fmla="+- 0 971 847"/>
                              <a:gd name="T59" fmla="*/ 971 h 157"/>
                              <a:gd name="T60" fmla="+- 0 4277 4277"/>
                              <a:gd name="T61" fmla="*/ T60 w 447"/>
                              <a:gd name="T62" fmla="+- 0 950 847"/>
                              <a:gd name="T63" fmla="*/ 950 h 157"/>
                              <a:gd name="T64" fmla="+- 0 4277 4277"/>
                              <a:gd name="T65" fmla="*/ T64 w 447"/>
                              <a:gd name="T66" fmla="+- 0 901 847"/>
                              <a:gd name="T67" fmla="*/ 901 h 157"/>
                              <a:gd name="T68" fmla="+- 0 4283 4277"/>
                              <a:gd name="T69" fmla="*/ T68 w 447"/>
                              <a:gd name="T70" fmla="+- 0 880 847"/>
                              <a:gd name="T71" fmla="*/ 880 h 157"/>
                              <a:gd name="T72" fmla="+- 0 4298 4277"/>
                              <a:gd name="T73" fmla="*/ T72 w 447"/>
                              <a:gd name="T74" fmla="+- 0 863 847"/>
                              <a:gd name="T75" fmla="*/ 863 h 157"/>
                              <a:gd name="T76" fmla="+- 0 4322 4277"/>
                              <a:gd name="T77" fmla="*/ T76 w 447"/>
                              <a:gd name="T78" fmla="+- 0 851 847"/>
                              <a:gd name="T79" fmla="*/ 851 h 157"/>
                              <a:gd name="T80" fmla="+- 0 4350 4277"/>
                              <a:gd name="T81" fmla="*/ T80 w 447"/>
                              <a:gd name="T82" fmla="+- 0 847 847"/>
                              <a:gd name="T83" fmla="*/ 84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7" h="157">
                                <a:moveTo>
                                  <a:pt x="73" y="0"/>
                                </a:moveTo>
                                <a:lnTo>
                                  <a:pt x="373" y="0"/>
                                </a:lnTo>
                                <a:lnTo>
                                  <a:pt x="402" y="4"/>
                                </a:lnTo>
                                <a:lnTo>
                                  <a:pt x="425" y="16"/>
                                </a:lnTo>
                                <a:lnTo>
                                  <a:pt x="441" y="33"/>
                                </a:lnTo>
                                <a:lnTo>
                                  <a:pt x="446" y="54"/>
                                </a:lnTo>
                                <a:lnTo>
                                  <a:pt x="446" y="103"/>
                                </a:lnTo>
                                <a:lnTo>
                                  <a:pt x="441" y="124"/>
                                </a:lnTo>
                                <a:lnTo>
                                  <a:pt x="425" y="141"/>
                                </a:lnTo>
                                <a:lnTo>
                                  <a:pt x="402" y="153"/>
                                </a:lnTo>
                                <a:lnTo>
                                  <a:pt x="373" y="157"/>
                                </a:lnTo>
                                <a:lnTo>
                                  <a:pt x="73" y="157"/>
                                </a:lnTo>
                                <a:lnTo>
                                  <a:pt x="45" y="153"/>
                                </a:lnTo>
                                <a:lnTo>
                                  <a:pt x="21" y="141"/>
                                </a:lnTo>
                                <a:lnTo>
                                  <a:pt x="6" y="124"/>
                                </a:lnTo>
                                <a:lnTo>
                                  <a:pt x="0" y="103"/>
                                </a:lnTo>
                                <a:lnTo>
                                  <a:pt x="0" y="54"/>
                                </a:lnTo>
                                <a:lnTo>
                                  <a:pt x="6" y="33"/>
                                </a:lnTo>
                                <a:lnTo>
                                  <a:pt x="21" y="16"/>
                                </a:lnTo>
                                <a:lnTo>
                                  <a:pt x="45" y="4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5" y="435"/>
                            <a:ext cx="26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9" y="828"/>
                            <a:ext cx="33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44"/>
                        <wps:cNvSpPr>
                          <a:spLocks/>
                        </wps:cNvSpPr>
                        <wps:spPr bwMode="auto">
                          <a:xfrm>
                            <a:off x="4049" y="303"/>
                            <a:ext cx="1608" cy="760"/>
                          </a:xfrm>
                          <a:custGeom>
                            <a:avLst/>
                            <a:gdLst>
                              <a:gd name="T0" fmla="+- 0 4103 4049"/>
                              <a:gd name="T1" fmla="*/ T0 w 1608"/>
                              <a:gd name="T2" fmla="+- 0 303 303"/>
                              <a:gd name="T3" fmla="*/ 303 h 760"/>
                              <a:gd name="T4" fmla="+- 0 5602 4049"/>
                              <a:gd name="T5" fmla="*/ T4 w 1608"/>
                              <a:gd name="T6" fmla="+- 0 303 303"/>
                              <a:gd name="T7" fmla="*/ 303 h 760"/>
                              <a:gd name="T8" fmla="+- 0 5623 4049"/>
                              <a:gd name="T9" fmla="*/ T8 w 1608"/>
                              <a:gd name="T10" fmla="+- 0 307 303"/>
                              <a:gd name="T11" fmla="*/ 307 h 760"/>
                              <a:gd name="T12" fmla="+- 0 5640 4049"/>
                              <a:gd name="T13" fmla="*/ T12 w 1608"/>
                              <a:gd name="T14" fmla="+- 0 319 303"/>
                              <a:gd name="T15" fmla="*/ 319 h 760"/>
                              <a:gd name="T16" fmla="+- 0 5652 4049"/>
                              <a:gd name="T17" fmla="*/ T16 w 1608"/>
                              <a:gd name="T18" fmla="+- 0 336 303"/>
                              <a:gd name="T19" fmla="*/ 336 h 760"/>
                              <a:gd name="T20" fmla="+- 0 5656 4049"/>
                              <a:gd name="T21" fmla="*/ T20 w 1608"/>
                              <a:gd name="T22" fmla="+- 0 357 303"/>
                              <a:gd name="T23" fmla="*/ 357 h 760"/>
                              <a:gd name="T24" fmla="+- 0 5656 4049"/>
                              <a:gd name="T25" fmla="*/ T24 w 1608"/>
                              <a:gd name="T26" fmla="+- 0 1009 303"/>
                              <a:gd name="T27" fmla="*/ 1009 h 760"/>
                              <a:gd name="T28" fmla="+- 0 5652 4049"/>
                              <a:gd name="T29" fmla="*/ T28 w 1608"/>
                              <a:gd name="T30" fmla="+- 0 1030 303"/>
                              <a:gd name="T31" fmla="*/ 1030 h 760"/>
                              <a:gd name="T32" fmla="+- 0 5640 4049"/>
                              <a:gd name="T33" fmla="*/ T32 w 1608"/>
                              <a:gd name="T34" fmla="+- 0 1047 303"/>
                              <a:gd name="T35" fmla="*/ 1047 h 760"/>
                              <a:gd name="T36" fmla="+- 0 5623 4049"/>
                              <a:gd name="T37" fmla="*/ T36 w 1608"/>
                              <a:gd name="T38" fmla="+- 0 1059 303"/>
                              <a:gd name="T39" fmla="*/ 1059 h 760"/>
                              <a:gd name="T40" fmla="+- 0 5602 4049"/>
                              <a:gd name="T41" fmla="*/ T40 w 1608"/>
                              <a:gd name="T42" fmla="+- 0 1063 303"/>
                              <a:gd name="T43" fmla="*/ 1063 h 760"/>
                              <a:gd name="T44" fmla="+- 0 4103 4049"/>
                              <a:gd name="T45" fmla="*/ T44 w 1608"/>
                              <a:gd name="T46" fmla="+- 0 1063 303"/>
                              <a:gd name="T47" fmla="*/ 1063 h 760"/>
                              <a:gd name="T48" fmla="+- 0 4082 4049"/>
                              <a:gd name="T49" fmla="*/ T48 w 1608"/>
                              <a:gd name="T50" fmla="+- 0 1059 303"/>
                              <a:gd name="T51" fmla="*/ 1059 h 760"/>
                              <a:gd name="T52" fmla="+- 0 4065 4049"/>
                              <a:gd name="T53" fmla="*/ T52 w 1608"/>
                              <a:gd name="T54" fmla="+- 0 1047 303"/>
                              <a:gd name="T55" fmla="*/ 1047 h 760"/>
                              <a:gd name="T56" fmla="+- 0 4053 4049"/>
                              <a:gd name="T57" fmla="*/ T56 w 1608"/>
                              <a:gd name="T58" fmla="+- 0 1030 303"/>
                              <a:gd name="T59" fmla="*/ 1030 h 760"/>
                              <a:gd name="T60" fmla="+- 0 4049 4049"/>
                              <a:gd name="T61" fmla="*/ T60 w 1608"/>
                              <a:gd name="T62" fmla="+- 0 1009 303"/>
                              <a:gd name="T63" fmla="*/ 1009 h 760"/>
                              <a:gd name="T64" fmla="+- 0 4049 4049"/>
                              <a:gd name="T65" fmla="*/ T64 w 1608"/>
                              <a:gd name="T66" fmla="+- 0 357 303"/>
                              <a:gd name="T67" fmla="*/ 357 h 760"/>
                              <a:gd name="T68" fmla="+- 0 4053 4049"/>
                              <a:gd name="T69" fmla="*/ T68 w 1608"/>
                              <a:gd name="T70" fmla="+- 0 336 303"/>
                              <a:gd name="T71" fmla="*/ 336 h 760"/>
                              <a:gd name="T72" fmla="+- 0 4065 4049"/>
                              <a:gd name="T73" fmla="*/ T72 w 1608"/>
                              <a:gd name="T74" fmla="+- 0 319 303"/>
                              <a:gd name="T75" fmla="*/ 319 h 760"/>
                              <a:gd name="T76" fmla="+- 0 4082 4049"/>
                              <a:gd name="T77" fmla="*/ T76 w 1608"/>
                              <a:gd name="T78" fmla="+- 0 307 303"/>
                              <a:gd name="T79" fmla="*/ 307 h 760"/>
                              <a:gd name="T80" fmla="+- 0 4103 4049"/>
                              <a:gd name="T81" fmla="*/ T80 w 1608"/>
                              <a:gd name="T82" fmla="+- 0 303 303"/>
                              <a:gd name="T83" fmla="*/ 303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8" h="760">
                                <a:moveTo>
                                  <a:pt x="54" y="0"/>
                                </a:moveTo>
                                <a:lnTo>
                                  <a:pt x="1553" y="0"/>
                                </a:lnTo>
                                <a:lnTo>
                                  <a:pt x="1574" y="4"/>
                                </a:lnTo>
                                <a:lnTo>
                                  <a:pt x="1591" y="16"/>
                                </a:lnTo>
                                <a:lnTo>
                                  <a:pt x="1603" y="33"/>
                                </a:lnTo>
                                <a:lnTo>
                                  <a:pt x="1607" y="54"/>
                                </a:lnTo>
                                <a:lnTo>
                                  <a:pt x="1607" y="706"/>
                                </a:lnTo>
                                <a:lnTo>
                                  <a:pt x="1603" y="727"/>
                                </a:lnTo>
                                <a:lnTo>
                                  <a:pt x="1591" y="744"/>
                                </a:lnTo>
                                <a:lnTo>
                                  <a:pt x="1574" y="756"/>
                                </a:lnTo>
                                <a:lnTo>
                                  <a:pt x="1553" y="760"/>
                                </a:lnTo>
                                <a:lnTo>
                                  <a:pt x="54" y="760"/>
                                </a:lnTo>
                                <a:lnTo>
                                  <a:pt x="33" y="756"/>
                                </a:lnTo>
                                <a:lnTo>
                                  <a:pt x="16" y="744"/>
                                </a:lnTo>
                                <a:lnTo>
                                  <a:pt x="4" y="727"/>
                                </a:lnTo>
                                <a:lnTo>
                                  <a:pt x="0" y="706"/>
                                </a:lnTo>
                                <a:lnTo>
                                  <a:pt x="0" y="54"/>
                                </a:lnTo>
                                <a:lnTo>
                                  <a:pt x="4" y="33"/>
                                </a:lnTo>
                                <a:lnTo>
                                  <a:pt x="16" y="16"/>
                                </a:lnTo>
                                <a:lnTo>
                                  <a:pt x="33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545" y="633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519" y="766"/>
                            <a:ext cx="26" cy="81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545" y="847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187" y="5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34" y="513"/>
                            <a:ext cx="0" cy="28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653" y="541"/>
                            <a:ext cx="81" cy="26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273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300" y="7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273" y="638"/>
                            <a:ext cx="0" cy="81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211" y="52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57" y="552"/>
                            <a:ext cx="81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438" y="5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723" y="966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111" y="993"/>
                            <a:ext cx="81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192" y="9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211" y="52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357" y="552"/>
                            <a:ext cx="81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438" y="5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545" y="633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519" y="766"/>
                            <a:ext cx="26" cy="81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545" y="847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723" y="966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111" y="993"/>
                            <a:ext cx="81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192" y="9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273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300" y="7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273" y="638"/>
                            <a:ext cx="0" cy="81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87" y="5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734" y="513"/>
                            <a:ext cx="0" cy="28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653" y="541"/>
                            <a:ext cx="81" cy="26"/>
                          </a:xfrm>
                          <a:prstGeom prst="line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3"/>
                        <wps:cNvSpPr>
                          <a:spLocks/>
                        </wps:cNvSpPr>
                        <wps:spPr bwMode="auto">
                          <a:xfrm>
                            <a:off x="4126" y="488"/>
                            <a:ext cx="82" cy="77"/>
                          </a:xfrm>
                          <a:custGeom>
                            <a:avLst/>
                            <a:gdLst>
                              <a:gd name="T0" fmla="+- 0 4166 4126"/>
                              <a:gd name="T1" fmla="*/ T0 w 82"/>
                              <a:gd name="T2" fmla="+- 0 488 488"/>
                              <a:gd name="T3" fmla="*/ 488 h 77"/>
                              <a:gd name="T4" fmla="+- 0 4150 4126"/>
                              <a:gd name="T5" fmla="*/ T4 w 82"/>
                              <a:gd name="T6" fmla="+- 0 491 488"/>
                              <a:gd name="T7" fmla="*/ 491 h 77"/>
                              <a:gd name="T8" fmla="+- 0 4137 4126"/>
                              <a:gd name="T9" fmla="*/ T8 w 82"/>
                              <a:gd name="T10" fmla="+- 0 499 488"/>
                              <a:gd name="T11" fmla="*/ 499 h 77"/>
                              <a:gd name="T12" fmla="+- 0 4129 4126"/>
                              <a:gd name="T13" fmla="*/ T12 w 82"/>
                              <a:gd name="T14" fmla="+- 0 511 488"/>
                              <a:gd name="T15" fmla="*/ 511 h 77"/>
                              <a:gd name="T16" fmla="+- 0 4126 4126"/>
                              <a:gd name="T17" fmla="*/ T16 w 82"/>
                              <a:gd name="T18" fmla="+- 0 526 488"/>
                              <a:gd name="T19" fmla="*/ 526 h 77"/>
                              <a:gd name="T20" fmla="+- 0 4129 4126"/>
                              <a:gd name="T21" fmla="*/ T20 w 82"/>
                              <a:gd name="T22" fmla="+- 0 541 488"/>
                              <a:gd name="T23" fmla="*/ 541 h 77"/>
                              <a:gd name="T24" fmla="+- 0 4137 4126"/>
                              <a:gd name="T25" fmla="*/ T24 w 82"/>
                              <a:gd name="T26" fmla="+- 0 553 488"/>
                              <a:gd name="T27" fmla="*/ 553 h 77"/>
                              <a:gd name="T28" fmla="+- 0 4150 4126"/>
                              <a:gd name="T29" fmla="*/ T28 w 82"/>
                              <a:gd name="T30" fmla="+- 0 562 488"/>
                              <a:gd name="T31" fmla="*/ 562 h 77"/>
                              <a:gd name="T32" fmla="+- 0 4166 4126"/>
                              <a:gd name="T33" fmla="*/ T32 w 82"/>
                              <a:gd name="T34" fmla="+- 0 565 488"/>
                              <a:gd name="T35" fmla="*/ 565 h 77"/>
                              <a:gd name="T36" fmla="+- 0 4182 4126"/>
                              <a:gd name="T37" fmla="*/ T36 w 82"/>
                              <a:gd name="T38" fmla="+- 0 562 488"/>
                              <a:gd name="T39" fmla="*/ 562 h 77"/>
                              <a:gd name="T40" fmla="+- 0 4195 4126"/>
                              <a:gd name="T41" fmla="*/ T40 w 82"/>
                              <a:gd name="T42" fmla="+- 0 553 488"/>
                              <a:gd name="T43" fmla="*/ 553 h 77"/>
                              <a:gd name="T44" fmla="+- 0 4204 4126"/>
                              <a:gd name="T45" fmla="*/ T44 w 82"/>
                              <a:gd name="T46" fmla="+- 0 541 488"/>
                              <a:gd name="T47" fmla="*/ 541 h 77"/>
                              <a:gd name="T48" fmla="+- 0 4207 4126"/>
                              <a:gd name="T49" fmla="*/ T48 w 82"/>
                              <a:gd name="T50" fmla="+- 0 526 488"/>
                              <a:gd name="T51" fmla="*/ 526 h 77"/>
                              <a:gd name="T52" fmla="+- 0 4204 4126"/>
                              <a:gd name="T53" fmla="*/ T52 w 82"/>
                              <a:gd name="T54" fmla="+- 0 511 488"/>
                              <a:gd name="T55" fmla="*/ 511 h 77"/>
                              <a:gd name="T56" fmla="+- 0 4195 4126"/>
                              <a:gd name="T57" fmla="*/ T56 w 82"/>
                              <a:gd name="T58" fmla="+- 0 499 488"/>
                              <a:gd name="T59" fmla="*/ 499 h 77"/>
                              <a:gd name="T60" fmla="+- 0 4182 4126"/>
                              <a:gd name="T61" fmla="*/ T60 w 82"/>
                              <a:gd name="T62" fmla="+- 0 491 488"/>
                              <a:gd name="T63" fmla="*/ 491 h 77"/>
                              <a:gd name="T64" fmla="+- 0 4166 4126"/>
                              <a:gd name="T65" fmla="*/ T64 w 82"/>
                              <a:gd name="T66" fmla="+- 0 488 488"/>
                              <a:gd name="T67" fmla="*/ 48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2" h="77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4" y="74"/>
                                </a:lnTo>
                                <a:lnTo>
                                  <a:pt x="40" y="77"/>
                                </a:lnTo>
                                <a:lnTo>
                                  <a:pt x="56" y="74"/>
                                </a:lnTo>
                                <a:lnTo>
                                  <a:pt x="69" y="65"/>
                                </a:lnTo>
                                <a:lnTo>
                                  <a:pt x="78" y="53"/>
                                </a:lnTo>
                                <a:lnTo>
                                  <a:pt x="81" y="38"/>
                                </a:lnTo>
                                <a:lnTo>
                                  <a:pt x="78" y="23"/>
                                </a:lnTo>
                                <a:lnTo>
                                  <a:pt x="69" y="11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2"/>
                        <wps:cNvSpPr>
                          <a:spLocks/>
                        </wps:cNvSpPr>
                        <wps:spPr bwMode="auto">
                          <a:xfrm>
                            <a:off x="4126" y="488"/>
                            <a:ext cx="82" cy="77"/>
                          </a:xfrm>
                          <a:custGeom>
                            <a:avLst/>
                            <a:gdLst>
                              <a:gd name="T0" fmla="+- 0 4126 4126"/>
                              <a:gd name="T1" fmla="*/ T0 w 82"/>
                              <a:gd name="T2" fmla="+- 0 526 488"/>
                              <a:gd name="T3" fmla="*/ 526 h 77"/>
                              <a:gd name="T4" fmla="+- 0 4129 4126"/>
                              <a:gd name="T5" fmla="*/ T4 w 82"/>
                              <a:gd name="T6" fmla="+- 0 511 488"/>
                              <a:gd name="T7" fmla="*/ 511 h 77"/>
                              <a:gd name="T8" fmla="+- 0 4137 4126"/>
                              <a:gd name="T9" fmla="*/ T8 w 82"/>
                              <a:gd name="T10" fmla="+- 0 499 488"/>
                              <a:gd name="T11" fmla="*/ 499 h 77"/>
                              <a:gd name="T12" fmla="+- 0 4150 4126"/>
                              <a:gd name="T13" fmla="*/ T12 w 82"/>
                              <a:gd name="T14" fmla="+- 0 491 488"/>
                              <a:gd name="T15" fmla="*/ 491 h 77"/>
                              <a:gd name="T16" fmla="+- 0 4166 4126"/>
                              <a:gd name="T17" fmla="*/ T16 w 82"/>
                              <a:gd name="T18" fmla="+- 0 488 488"/>
                              <a:gd name="T19" fmla="*/ 488 h 77"/>
                              <a:gd name="T20" fmla="+- 0 4182 4126"/>
                              <a:gd name="T21" fmla="*/ T20 w 82"/>
                              <a:gd name="T22" fmla="+- 0 491 488"/>
                              <a:gd name="T23" fmla="*/ 491 h 77"/>
                              <a:gd name="T24" fmla="+- 0 4195 4126"/>
                              <a:gd name="T25" fmla="*/ T24 w 82"/>
                              <a:gd name="T26" fmla="+- 0 499 488"/>
                              <a:gd name="T27" fmla="*/ 499 h 77"/>
                              <a:gd name="T28" fmla="+- 0 4204 4126"/>
                              <a:gd name="T29" fmla="*/ T28 w 82"/>
                              <a:gd name="T30" fmla="+- 0 511 488"/>
                              <a:gd name="T31" fmla="*/ 511 h 77"/>
                              <a:gd name="T32" fmla="+- 0 4207 4126"/>
                              <a:gd name="T33" fmla="*/ T32 w 82"/>
                              <a:gd name="T34" fmla="+- 0 526 488"/>
                              <a:gd name="T35" fmla="*/ 526 h 77"/>
                              <a:gd name="T36" fmla="+- 0 4204 4126"/>
                              <a:gd name="T37" fmla="*/ T36 w 82"/>
                              <a:gd name="T38" fmla="+- 0 541 488"/>
                              <a:gd name="T39" fmla="*/ 541 h 77"/>
                              <a:gd name="T40" fmla="+- 0 4195 4126"/>
                              <a:gd name="T41" fmla="*/ T40 w 82"/>
                              <a:gd name="T42" fmla="+- 0 553 488"/>
                              <a:gd name="T43" fmla="*/ 553 h 77"/>
                              <a:gd name="T44" fmla="+- 0 4182 4126"/>
                              <a:gd name="T45" fmla="*/ T44 w 82"/>
                              <a:gd name="T46" fmla="+- 0 562 488"/>
                              <a:gd name="T47" fmla="*/ 562 h 77"/>
                              <a:gd name="T48" fmla="+- 0 4166 4126"/>
                              <a:gd name="T49" fmla="*/ T48 w 82"/>
                              <a:gd name="T50" fmla="+- 0 565 488"/>
                              <a:gd name="T51" fmla="*/ 565 h 77"/>
                              <a:gd name="T52" fmla="+- 0 4150 4126"/>
                              <a:gd name="T53" fmla="*/ T52 w 82"/>
                              <a:gd name="T54" fmla="+- 0 562 488"/>
                              <a:gd name="T55" fmla="*/ 562 h 77"/>
                              <a:gd name="T56" fmla="+- 0 4137 4126"/>
                              <a:gd name="T57" fmla="*/ T56 w 82"/>
                              <a:gd name="T58" fmla="+- 0 553 488"/>
                              <a:gd name="T59" fmla="*/ 553 h 77"/>
                              <a:gd name="T60" fmla="+- 0 4129 4126"/>
                              <a:gd name="T61" fmla="*/ T60 w 82"/>
                              <a:gd name="T62" fmla="+- 0 541 488"/>
                              <a:gd name="T63" fmla="*/ 541 h 77"/>
                              <a:gd name="T64" fmla="+- 0 4126 4126"/>
                              <a:gd name="T65" fmla="*/ T64 w 82"/>
                              <a:gd name="T66" fmla="+- 0 526 488"/>
                              <a:gd name="T67" fmla="*/ 5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2" h="77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56" y="3"/>
                                </a:lnTo>
                                <a:lnTo>
                                  <a:pt x="69" y="11"/>
                                </a:lnTo>
                                <a:lnTo>
                                  <a:pt x="78" y="23"/>
                                </a:lnTo>
                                <a:lnTo>
                                  <a:pt x="81" y="38"/>
                                </a:lnTo>
                                <a:lnTo>
                                  <a:pt x="78" y="53"/>
                                </a:lnTo>
                                <a:lnTo>
                                  <a:pt x="69" y="65"/>
                                </a:lnTo>
                                <a:lnTo>
                                  <a:pt x="56" y="74"/>
                                </a:lnTo>
                                <a:lnTo>
                                  <a:pt x="40" y="77"/>
                                </a:lnTo>
                                <a:lnTo>
                                  <a:pt x="24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56" y="326"/>
                            <a:ext cx="1611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65704" w14:textId="77777777" w:rsidR="00E42A86" w:rsidRDefault="00E42A86">
                              <w:pPr>
                                <w:tabs>
                                  <w:tab w:val="left" w:pos="434"/>
                                  <w:tab w:val="left" w:pos="1610"/>
                                </w:tabs>
                                <w:spacing w:line="100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  <w:u w:val="single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  <w:u w:val="single"/>
                                </w:rPr>
                                <w:t>TrafficLightStateMachine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  <w:p w14:paraId="4AF4EC6D" w14:textId="77777777" w:rsidR="00E42A86" w:rsidRDefault="00E42A86">
                              <w:pPr>
                                <w:spacing w:before="26"/>
                                <w:ind w:left="435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 xml:space="preserve">Red        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>OnRed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/>
                                  <w:w w:val="105"/>
                                  <w:position w:val="1"/>
                                  <w:sz w:val="9"/>
                                </w:rPr>
                                <w:t>Yellow</w:t>
                              </w:r>
                            </w:p>
                            <w:p w14:paraId="311EDF60" w14:textId="77777777" w:rsidR="00E42A86" w:rsidRDefault="00E42A86">
                              <w:pPr>
                                <w:spacing w:before="26" w:line="169" w:lineRule="exact"/>
                                <w:ind w:left="160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position w:val="6"/>
                                  <w:sz w:val="9"/>
                                </w:rPr>
                                <w:t xml:space="preserve">Initial1   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>OnRed_Yellow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81" y="863"/>
                            <a:ext cx="8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47F6A" w14:textId="77777777" w:rsidR="00E42A86" w:rsidRDefault="00E42A86">
                              <w:pPr>
                                <w:spacing w:line="120" w:lineRule="exact"/>
                                <w:ind w:right="-8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>Red_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>Yellow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05"/>
                                  <w:position w:val="3"/>
                                  <w:sz w:val="9"/>
                                </w:rPr>
                                <w:t>OnGreen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719"/>
                            <a:ext cx="435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522BB" w14:textId="77777777" w:rsidR="00E42A86" w:rsidRDefault="00E42A86">
                              <w:pPr>
                                <w:spacing w:line="95" w:lineRule="exact"/>
                                <w:ind w:left="74" w:right="-18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w w:val="105"/>
                                  <w:sz w:val="9"/>
                                </w:rPr>
                                <w:t>OnYellow</w:t>
                              </w:r>
                              <w:proofErr w:type="spellEnd"/>
                            </w:p>
                            <w:p w14:paraId="79B217C1" w14:textId="77777777" w:rsidR="00E42A86" w:rsidRDefault="00E42A86">
                              <w:pPr>
                                <w:spacing w:before="37" w:line="109" w:lineRule="exact"/>
                                <w:ind w:right="-18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9"/>
                                </w:rPr>
                                <w:t>Green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487D5" id="Group 8" o:spid="_x0000_s1193" style="position:absolute;margin-left:202.3pt;margin-top:15pt;width:81pt;height:38.3pt;z-index:251623936;mso-wrap-distance-left:0;mso-wrap-distance-right:0;mso-position-horizontal-relative:page" coordorigin="4046,300" coordsize="1620,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">
                <v:rect id="Rectangle 49" o:spid="_x0000_s1194" style="position:absolute;left:4438;top:443;width:215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 id="Freeform 48" o:spid="_x0000_s1195" style="position:absolute;left:4438;top:443;width:210;height:184;visibility:visible;mso-wrap-style:square;v-text-anchor:top" coordsize="21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fF1MIA&#10;AADbAAAADwAAAGRycy9kb3ducmV2LnhtbERPTWsCMRC9F/wPYYTearaFVtkapRTaKl507cHjuBk3&#10;i5vJNkl1998bQfA2j/c503lnG3EiH2rHCp5HGQji0umaKwW/26+nCYgQkTU2jklBTwHms8HDFHPt&#10;zryhUxErkUI45KjAxNjmUobSkMUwci1x4g7OW4wJ+kpqj+cUbhv5kmVv0mLNqcFgS5+GymPxbxUs&#10;xjvX7H92S//Xmcly9d0f17FX6nHYfbyDiNTFu/jmXug0/xWuv6QD5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8XUwgAAANsAAAAPAAAAAAAAAAAAAAAAAJgCAABkcnMvZG93&#10;bnJldi54bWxQSwUGAAAAAAQABAD1AAAAhwMAAAAA&#10;" path="m54,l156,r21,4l194,16r11,17l209,54r,76l205,151r-11,17l177,179r-21,4l54,183,33,179,16,168,4,151,,130,,54,4,33,16,16,33,4,54,xe" filled="f" strokeweight=".09983mm">
                  <v:path arrowok="t" o:connecttype="custom" o:connectlocs="54,443;156,443;177,447;194,459;205,476;209,497;209,573;205,594;194,611;177,622;156,626;54,626;33,622;16,611;4,594;0,573;0,497;4,476;16,459;33,447;54,443" o:connectangles="0,0,0,0,0,0,0,0,0,0,0,0,0,0,0,0,0,0,0,0,0"/>
                </v:shape>
                <v:shape id="Freeform 47" o:spid="_x0000_s1196" style="position:absolute;left:4277;top:847;width:447;height:157;visibility:visible;mso-wrap-style:square;v-text-anchor:top" coordsize="44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1HcIA&#10;AADbAAAADwAAAGRycy9kb3ducmV2LnhtbERP22oCMRB9F/oPYYS+1ayl9bIapRSUglDwguDbsBk3&#10;224my2aq2783hYJvczjXmS87X6sLtbEKbGA4yEARF8FWXBo47FdPE1BRkC3WgcnAL0VYLh56c8xt&#10;uPKWLjspVQrhmKMBJ9LkWsfCkcc4CA1x4s6h9SgJtqW2LV5TuK/1c5aNtMeKU4PDht4dFd+7H29g&#10;LJvP4xfKS3Har05Tj+u1e/XGPPa7txkooU7u4n/3h03zR/D3SzpAL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jUdwgAAANsAAAAPAAAAAAAAAAAAAAAAAJgCAABkcnMvZG93&#10;bnJldi54bWxQSwUGAAAAAAQABAD1AAAAhwMAAAAA&#10;" path="m73,l373,r29,4l425,16r16,17l446,54r,49l441,124r-16,17l402,153r-29,4l73,157,45,153,21,141,6,124,,103,,54,6,33,21,16,45,4,73,xe" filled="f" strokeweight=".09983mm">
                  <v:path arrowok="t" o:connecttype="custom" o:connectlocs="73,847;373,847;402,851;425,863;441,880;446,901;446,950;441,971;425,988;402,1000;373,1004;73,1004;45,1000;21,988;6,971;0,950;0,901;6,880;21,863;45,851;73,847" o:connectangles="0,0,0,0,0,0,0,0,0,0,0,0,0,0,0,0,0,0,0,0,0"/>
                </v:shape>
                <v:shape id="Picture 46" o:spid="_x0000_s1197" type="#_x0000_t75" style="position:absolute;left:5185;top:435;width:269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IS2vAAAAA2wAAAA8AAABkcnMvZG93bnJldi54bWxET0uLwjAQvgv+hzCCN0314KM2FREWBEGw&#10;q56HZmyLzaQ0WW399WZhYW/z8T0n2XamFk9qXWVZwWwagSDOra64UHD5/pqsQDiPrLG2TAp6crBN&#10;h4MEY21ffKZn5gsRQtjFqKD0vomldHlJBt3UNsSBu9vWoA+wLaRu8RXCTS3nUbSQBisODSU2tC8p&#10;f2Q/RsG87lfXdbPL7zdaRO/jqc/cOlNqPOp2GxCeOv8v/nMfdJi/hN9fwgEy/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EhLa8AAAADbAAAADwAAAAAAAAAAAAAAAACfAgAA&#10;ZHJzL2Rvd25yZXYueG1sUEsFBgAAAAAEAAQA9wAAAIwDAAAAAA==&#10;">
                  <v:imagedata r:id="rId103" o:title=""/>
                </v:shape>
                <v:shape id="Picture 45" o:spid="_x0000_s1198" type="#_x0000_t75" style="position:absolute;left:5189;top:828;width:33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H+B7GAAAA2wAAAA8AAABkcnMvZG93bnJldi54bWxEj0FrwkAQhe8F/8MyQi9FN5ZiJbqKCK0t&#10;iNjoweM0O02C2dmQXU36751DobcZ3pv3vlmselerG7Wh8mxgMk5AEefeVlwYOB3fRjNQISJbrD2T&#10;gV8KsFoOHhaYWt/xF92yWCgJ4ZCigTLGJtU65CU5DGPfEIv241uHUda20LbFTsJdrZ+TZKodViwN&#10;JTa0KSm/ZFdnIHufbi/fTy/uldaf522+23eH+mrM47Bfz0FF6uO/+e/6wwq+wMovMoBe3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f4HsYAAADbAAAADwAAAAAAAAAAAAAA&#10;AACfAgAAZHJzL2Rvd25yZXYueG1sUEsFBgAAAAAEAAQA9wAAAJIDAAAAAA==&#10;">
                  <v:imagedata r:id="rId104" o:title=""/>
                </v:shape>
                <v:shape id="Freeform 44" o:spid="_x0000_s1199" style="position:absolute;left:4049;top:303;width:1608;height:760;visibility:visible;mso-wrap-style:square;v-text-anchor:top" coordsize="1608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vs8EA&#10;AADbAAAADwAAAGRycy9kb3ducmV2LnhtbERPTWsCMRC9F/wPYYTealYPRbdGKVJLq6XoWjwPm3Gz&#10;bTLZbqKu/94UhN7m8T5nOu+cFSdqQ+1ZwXCQgSAuva65UvC1Wz6MQYSIrNF6JgUXCjCf9e6mmGt/&#10;5i2diliJFMIhRwUmxiaXMpSGHIaBb4gTd/Ctw5hgW0nd4jmFOytHWfYoHdacGgw2tDBU/hRHp2D3&#10;2b0X3x9rdi/GurDH1avd/Cp13++en0BE6uK/+OZ+02n+BP5+SQf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ub7PBAAAA2wAAAA8AAAAAAAAAAAAAAAAAmAIAAGRycy9kb3du&#10;cmV2LnhtbFBLBQYAAAAABAAEAPUAAACGAwAAAAA=&#10;" path="m54,l1553,r21,4l1591,16r12,17l1607,54r,652l1603,727r-12,17l1574,756r-21,4l54,760,33,756,16,744,4,727,,706,,54,4,33,16,16,33,4,54,xe" filled="f" strokeweight=".09983mm">
                  <v:path arrowok="t" o:connecttype="custom" o:connectlocs="54,303;1553,303;1574,307;1591,319;1603,336;1607,357;1607,1009;1603,1030;1591,1047;1574,1059;1553,1063;54,1063;33,1059;16,1047;4,1030;0,1009;0,357;4,336;16,319;33,307;54,303" o:connectangles="0,0,0,0,0,0,0,0,0,0,0,0,0,0,0,0,0,0,0,0,0"/>
                </v:shape>
                <v:line id="Line 43" o:spid="_x0000_s1200" style="position:absolute;visibility:visible;mso-wrap-style:square" from="4545,633" to="4545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YZr4AAADbAAAADwAAAGRycy9kb3ducmV2LnhtbERPy4rCMBTdC/5DuII7TUehSDXKMCgo&#10;LsTHprtLc23KNDelibX+vVkILg/nvdr0thYdtb5yrOBnmoAgLpyuuFRwu+4mCxA+IGusHZOCF3nY&#10;rIeDFWbaPflM3SWUIoawz1CBCaHJpPSFIYt+6hriyN1dazFE2JZSt/iM4baWsyRJpcWKY4PBhv4M&#10;Ff+Xh1VwzFPN+akzO51WYX543fVWnpQaj/rfJYhAffiKP+69VjCL6+OX+AP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aFhmvgAAANsAAAAPAAAAAAAAAAAAAAAAAKEC&#10;AABkcnMvZG93bnJldi54bWxQSwUGAAAAAAQABAD5AAAAjAMAAAAA&#10;" strokeweight=".09983mm"/>
                <v:line id="Line 42" o:spid="_x0000_s1201" style="position:absolute;visibility:visible;mso-wrap-style:square" from="4519,766" to="4545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9/cEAAADbAAAADwAAAGRycy9kb3ducmV2LnhtbESPzarCMBSE9xd8h3AEd9dUhSLVKCIK&#10;igvxZ+Pu0BybYnNSmljr2xvhwl0OM/MNM192thItNb50rGA0TEAQ506XXCi4Xra/UxA+IGusHJOC&#10;N3lYLno/c8y0e/GJ2nMoRISwz1CBCaHOpPS5IYt+6Gri6N1dYzFE2RRSN/iKcFvJcZKk0mLJccFg&#10;TWtD+eP8tAoOt1Tz7diarU7LMNm/73ojj0oN+t1qBiJQF/7Df+2dVjAewfdL/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JP39wQAAANsAAAAPAAAAAAAAAAAAAAAA&#10;AKECAABkcnMvZG93bnJldi54bWxQSwUGAAAAAAQABAD5AAAAjwMAAAAA&#10;" strokeweight=".09983mm"/>
                <v:line id="Line 41" o:spid="_x0000_s1202" style="position:absolute;visibility:visible;mso-wrap-style:square" from="4545,847" to="4572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ZjisMAAADbAAAADwAAAGRycy9kb3ducmV2LnhtbESPzWrDMBCE74G+g9hCb4lcF0xxo4QQ&#10;GmjpITTJxbfF2lii1spYqn/evioEchxm5htmvZ1cKwbqg/Ws4HmVgSCuvbbcKLicD8tXECEia2w9&#10;k4KZAmw3D4s1ltqP/E3DKTYiQTiUqMDE2JVShtqQw7DyHXHyrr53GJPsG6l7HBPctTLPskI6tJwW&#10;DHa0N1T/nH6dgq+q0FwdB3PQhY0vn/NVv8ujUk+P0+4NRKQp3sO39odWkOfw/yX9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2Y4rDAAAA2wAAAA8AAAAAAAAAAAAA&#10;AAAAoQIAAGRycy9kb3ducmV2LnhtbFBLBQYAAAAABAAEAPkAAACRAwAAAAA=&#10;" strokeweight=".09983mm"/>
                <v:line id="Line 40" o:spid="_x0000_s1203" style="position:absolute;visibility:visible;mso-wrap-style:square" from="5187,541" to="5187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rGEcMAAADbAAAADwAAAGRycy9kb3ducmV2LnhtbESPT2vCQBTE74V+h+UVvNWNBkKJriJS&#10;ocVDqHrx9sg+s8Hs25Dd5s+3d4VCj8PM/IZZb0fbiJ46XztWsJgnIIhLp2uuFFzOh/cPED4ga2wc&#10;k4KJPGw3ry9rzLUb+If6U6hEhLDPUYEJoc2l9KUhi37uWuLo3VxnMUTZVVJ3OES4beQySTJpsea4&#10;YLClvaHyfvq1Co7XTPO16M1BZ3VIv6eb/pSFUrO3cbcCEWgM/+G/9pdWsEzh+S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6xhHDAAAA2wAAAA8AAAAAAAAAAAAA&#10;AAAAoQIAAGRycy9kb3ducmV2LnhtbFBLBQYAAAAABAAEAPkAAACRAwAAAAA=&#10;" strokeweight=".09983mm"/>
                <v:line id="Line 39" o:spid="_x0000_s1204" style="position:absolute;visibility:visible;mso-wrap-style:square" from="4734,513" to="4734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NeZcIAAADbAAAADwAAAGRycy9kb3ducmV2LnhtbESPQYvCMBSE78L+h/AW9qaprhSpRpFl&#10;BRcPYvXi7dE8m2LzUppY67/fCILHYWa+YRar3taio9ZXjhWMRwkI4sLpiksFp+NmOAPhA7LG2jEp&#10;eJCH1fJjsMBMuzsfqMtDKSKEfYYKTAhNJqUvDFn0I9cQR+/iWoshyraUusV7hNtaTpIklRYrjgsG&#10;G/oxVFzzm1WwO6eaz/vObHRahe+/x0X/yr1SX5/9eg4iUB/e4Vd7qxVMp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NeZcIAAADbAAAADwAAAAAAAAAAAAAA&#10;AAChAgAAZHJzL2Rvd25yZXYueG1sUEsFBgAAAAAEAAQA+QAAAJADAAAAAA==&#10;" strokeweight=".09983mm"/>
                <v:line id="Line 38" o:spid="_x0000_s1205" style="position:absolute;visibility:visible;mso-wrap-style:square" from="4653,541" to="4734,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/7/sIAAADbAAAADwAAAGRycy9kb3ducmV2LnhtbESPQYvCMBSE78L+h/AW9qapLhapRpFl&#10;BRcPYvXi7dE8m2LzUppY67/fCILHYWa+YRar3taio9ZXjhWMRwkI4sLpiksFp+NmOAPhA7LG2jEp&#10;eJCH1fJjsMBMuzsfqMtDKSKEfYYKTAhNJqUvDFn0I9cQR+/iWoshyraUusV7hNtaTpIklRYrjgsG&#10;G/oxVFzzm1WwO6eaz/vObHRahe+/x0X/yr1SX5/9eg4iUB/e4Vd7qxVMp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/7/sIAAADbAAAADwAAAAAAAAAAAAAA&#10;AAChAgAAZHJzL2Rvd25yZXYueG1sUEsFBgAAAAAEAAQA+QAAAJADAAAAAA==&#10;" strokeweight=".09983mm"/>
                <v:line id="Line 37" o:spid="_x0000_s1206" style="position:absolute;visibility:visible;mso-wrap-style:square" from="5273,831" to="5273,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1licIAAADbAAAADwAAAGRycy9kb3ducmV2LnhtbESPT4vCMBTE74LfITxhb5qqUKRrWpZF&#10;QdmD+Ofi7dE8m7LNS2lird9+syB4HGbmN8y6GGwjeup87VjBfJaAIC6drrlScDlvpysQPiBrbByT&#10;gid5KPLxaI2Zdg8+Un8KlYgQ9hkqMCG0mZS+NGTRz1xLHL2b6yyGKLtK6g4fEW4buUiSVFqsOS4Y&#10;bOnbUPl7ulsFP9dU8/XQm61O67DcP296Iw9KfUyGr08QgYbwDr/aO61gkcL/l/g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1licIAAADbAAAADwAAAAAAAAAAAAAA&#10;AAChAgAAZHJzL2Rvd25yZXYueG1sUEsFBgAAAAAEAAQA+QAAAJADAAAAAA==&#10;" strokeweight=".09983mm"/>
                <v:line id="Line 36" o:spid="_x0000_s1207" style="position:absolute;visibility:visible;mso-wrap-style:square" from="5300,719" to="5300,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HAEsQAAADbAAAADwAAAGRycy9kb3ducmV2LnhtbESPzWrDMBCE74G+g9hCb4kcF5ziRgmh&#10;1NCSQ4jTS26LtbFMrZWxVP+8fRUo9DjMzDfMdj/ZVgzU+8axgvUqAUFcOd1wreDrUixfQPiArLF1&#10;TApm8rDfPSy2mGs38pmGMtQiQtjnqMCE0OVS+sqQRb9yHXH0bq63GKLsa6l7HCPctjJNkkxabDgu&#10;GOzozVD1Xf5YBcdrpvl6GkyhsyY8f843/S5PSj09TodXEIGm8B/+a39oBekG7l/i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gcASxAAAANsAAAAPAAAAAAAAAAAA&#10;AAAAAKECAABkcnMvZG93bnJldi54bWxQSwUGAAAAAAQABAD5AAAAkgMAAAAA&#10;" strokeweight=".09983mm"/>
                <v:line id="Line 35" o:spid="_x0000_s1208" style="position:absolute;visibility:visible;mso-wrap-style:square" from="5273,638" to="5273,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UYL4AAADbAAAADwAAAGRycy9kb3ducmV2LnhtbERPy4rCMBTdC/5DuII7TUehSDXKMCgo&#10;LsTHprtLc23KNDelibX+vVkILg/nvdr0thYdtb5yrOBnmoAgLpyuuFRwu+4mCxA+IGusHZOCF3nY&#10;rIeDFWbaPflM3SWUIoawz1CBCaHJpPSFIYt+6hriyN1dazFE2JZSt/iM4baWsyRJpcWKY4PBhv4M&#10;Ff+Xh1VwzFPN+akzO51WYX543fVWnpQaj/rfJYhAffiKP+69VjCLY+OX+AP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RgvgAAANsAAAAPAAAAAAAAAAAAAAAAAKEC&#10;AABkcnMvZG93bnJldi54bWxQSwUGAAAAAAQABAD5AAAAjAMAAAAA&#10;" strokeweight=".09983mm"/>
                <v:line id="Line 34" o:spid="_x0000_s1209" style="position:absolute;visibility:visible;mso-wrap-style:square" from="4211,524" to="4438,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x+8QAAADbAAAADwAAAGRycy9kb3ducmV2LnhtbESPzWrDMBCE74G+g9hCb4kcF0zqRgmh&#10;1NCSQ4jTS26LtbFMrZWxVP+8fRUo9DjMzDfMdj/ZVgzU+8axgvUqAUFcOd1wreDrUiw3IHxA1tg6&#10;JgUzedjvHhZbzLUb+UxDGWoRIexzVGBC6HIpfWXIol+5jjh6N9dbDFH2tdQ9jhFuW5kmSSYtNhwX&#10;DHb0Zqj6Ln+sguM103w9DabQWROeP+ebfpcnpZ4ep8MriEBT+A//tT+0gvQF7l/i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vH7xAAAANsAAAAPAAAAAAAAAAAA&#10;AAAAAKECAABkcnMvZG93bnJldi54bWxQSwUGAAAAAAQABAD5AAAAkgMAAAAA&#10;" strokeweight=".09983mm"/>
                <v:line id="Line 33" o:spid="_x0000_s1210" style="position:absolute;visibility:visible;mso-wrap-style:square" from="4357,552" to="4438,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Ou74AAADbAAAADwAAAGRycy9kb3ducmV2LnhtbERPy4rCMBTdC/5DuII7TVUoUo0iojAy&#10;C/Gx6e7SXJtic1OaTK1/P1kILg/nvd72thYdtb5yrGA2TUAQF05XXCq4346TJQgfkDXWjknBmzxs&#10;N8PBGjPtXnyh7hpKEUPYZ6jAhNBkUvrCkEU/dQ1x5B6utRgibEupW3zFcFvLeZKk0mLFscFgQ3tD&#10;xfP6ZxX85qnm/NyZo06rsDi9H/ogz0qNR/1uBSJQH77ij/tHK1jE9fFL/AFy8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67vgAAANsAAAAPAAAAAAAAAAAAAAAAAKEC&#10;AABkcnMvZG93bnJldi54bWxQSwUGAAAAAAQABAD5AAAAjAMAAAAA&#10;" strokeweight=".09983mm"/>
                <v:line id="Line 32" o:spid="_x0000_s1211" style="position:absolute;visibility:visible;mso-wrap-style:square" from="4438,524" to="4438,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rIMEAAADbAAAADwAAAGRycy9kb3ducmV2LnhtbESPzarCMBSE94LvEI5wd5p6hSLVKCIK&#10;igvxZ+Pu0BybYnNSmtxa3/5GEFwOM/MNM192thItNb50rGA8SkAQ506XXCi4XrbDKQgfkDVWjknB&#10;izwsF/3eHDPtnnyi9hwKESHsM1RgQqgzKX1uyKIfuZo4enfXWAxRNoXUDT4j3FbyN0lSabHkuGCw&#10;prWh/HH+swoOt1Tz7diarU7LMNm/7nojj0r9DLrVDESgLnzDn/ZOK5iM4f0l/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/WsgwQAAANsAAAAPAAAAAAAAAAAAAAAA&#10;AKECAABkcnMvZG93bnJldi54bWxQSwUGAAAAAAQABAD5AAAAjwMAAAAA&#10;" strokeweight=".09983mm"/>
                <v:line id="Line 31" o:spid="_x0000_s1212" style="position:absolute;visibility:visible;mso-wrap-style:square" from="4723,966" to="5192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/1V8MAAADbAAAADwAAAGRycy9kb3ducmV2LnhtbESPT2vCQBTE74V+h+UVvNWNBkKJriJS&#10;ocVDqHrx9sg+s8Hs25Dd5s+3d4VCj8PM/IZZb0fbiJ46XztWsJgnIIhLp2uuFFzOh/cPED4ga2wc&#10;k4KJPGw3ry9rzLUb+If6U6hEhLDPUYEJoc2l9KUhi37uWuLo3VxnMUTZVVJ3OES4beQySTJpsea4&#10;YLClvaHyfvq1Co7XTPO16M1BZ3VIv6eb/pSFUrO3cbcCEWgM/+G/9pdWkC7h+S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v9VfDAAAA2wAAAA8AAAAAAAAAAAAA&#10;AAAAoQIAAGRycy9kb3ducmV2LnhtbFBLBQYAAAAABAAEAPkAAACRAwAAAAA=&#10;" strokeweight=".09983mm"/>
                <v:line id="Line 30" o:spid="_x0000_s1213" style="position:absolute;visibility:visible;mso-wrap-style:square" from="5111,993" to="5192,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NQzMMAAADbAAAADwAAAGRycy9kb3ducmV2LnhtbESPzWrDMBCE74G+g9hCb4ncGkxxo4QQ&#10;GmjpITTJxbfF2lii1spYqn/evioEchxm5htmvZ1cKwbqg/Ws4HmVgSCuvbbcKLicD8tXECEia2w9&#10;k4KZAmw3D4s1ltqP/E3DKTYiQTiUqMDE2JVShtqQw7DyHXHyrr53GJPsG6l7HBPctfIlywrp0HJa&#10;MNjR3lD9c/p1Cr6qQnN1HMxBFzbmn/NVv8ujUk+P0+4NRKQp3sO39odWkOfw/yX9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jUMzDAAAA2wAAAA8AAAAAAAAAAAAA&#10;AAAAoQIAAGRycy9kb3ducmV2LnhtbFBLBQYAAAAABAAEAPkAAACRAwAAAAA=&#10;" strokeweight=".09983mm"/>
                <v:line id="Line 29" o:spid="_x0000_s1214" style="position:absolute;visibility:visible;mso-wrap-style:square" from="5192,966" to="5192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rIuMIAAADbAAAADwAAAGRycy9kb3ducmV2LnhtbESPQYvCMBSE78L+h/AW9qapqxSpRpFl&#10;hRUPYvXi7dE8m2LzUppsrf/eCILHYWa+YRar3taio9ZXjhWMRwkI4sLpiksFp+NmOAPhA7LG2jEp&#10;uJOH1fJjsMBMuxsfqMtDKSKEfYYKTAhNJqUvDFn0I9cQR+/iWoshyraUusVbhNtafidJKi1WHBcM&#10;NvRjqLjm/1bB7pxqPu87s9FpFSbb+0X/yr1SX5/9eg4iUB/e4Vf7TyuYTO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rIuMIAAADbAAAADwAAAAAAAAAAAAAA&#10;AAChAgAAZHJzL2Rvd25yZXYueG1sUEsFBgAAAAAEAAQA+QAAAJADAAAAAA==&#10;" strokeweight=".09983mm"/>
                <v:line id="Line 28" o:spid="_x0000_s1215" style="position:absolute;visibility:visible;mso-wrap-style:square" from="4211,524" to="4438,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ZtI8IAAADbAAAADwAAAGRycy9kb3ducmV2LnhtbESPQYvCMBSE78L+h/AW9qapKxapRpFl&#10;hRUPYvXi7dE8m2LzUppsrf/eCILHYWa+YRar3taio9ZXjhWMRwkI4sLpiksFp+NmOAPhA7LG2jEp&#10;uJOH1fJjsMBMuxsfqMtDKSKEfYYKTAhNJqUvDFn0I9cQR+/iWoshyraUusVbhNtafidJKi1WHBcM&#10;NvRjqLjm/1bB7pxqPu87s9FpFSbb+0X/yr1SX5/9eg4iUB/e4Vf7TyuYTO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8ZtI8IAAADbAAAADwAAAAAAAAAAAAAA&#10;AAChAgAAZHJzL2Rvd25yZXYueG1sUEsFBgAAAAAEAAQA+QAAAJADAAAAAA==&#10;" strokeweight=".09983mm"/>
                <v:line id="Line 27" o:spid="_x0000_s1216" style="position:absolute;visibility:visible;mso-wrap-style:square" from="4357,552" to="4438,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zVMIAAADbAAAADwAAAGRycy9kb3ducmV2LnhtbESPQYvCMBSE74L/ITxhb5qqUJauaVkW&#10;BcWDrHrx9mieTdnmpTSx1n+/EQSPw8x8w6yKwTaip87XjhXMZwkI4tLpmisF59Nm+gnCB2SNjWNS&#10;8CAPRT4erTDT7s6/1B9DJSKEfYYKTAhtJqUvDVn0M9cSR+/qOoshyq6SusN7hNtGLpIklRZrjgsG&#10;W/oxVP4db1bB/pJqvhx6s9FpHZa7x1Wv5UGpj8nw/QUi0BDe4Vd7qxUsU3h+i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TzVMIAAADbAAAADwAAAAAAAAAAAAAA&#10;AAChAgAAZHJzL2Rvd25yZXYueG1sUEsFBgAAAAAEAAQA+QAAAJADAAAAAA==&#10;" strokeweight=".09983mm"/>
                <v:line id="Line 26" o:spid="_x0000_s1217" style="position:absolute;visibility:visible;mso-wrap-style:square" from="4438,524" to="4438,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hWz8IAAADbAAAADwAAAGRycy9kb3ducmV2LnhtbESPQYvCMBSE78L+h/AW9qapK1SpRpFl&#10;hRUPYvXi7dE8m2LzUppsrf/eCILHYWa+YRar3taio9ZXjhWMRwkI4sLpiksFp+NmOAPhA7LG2jEp&#10;uJOH1fJjsMBMuxsfqMtDKSKEfYYKTAhNJqUvDFn0I9cQR+/iWoshyraUusVbhNtafidJKi1WHBcM&#10;NvRjqLjm/1bB7pxqPu87s9FpFSbb+0X/yr1SX5/9eg4iUB/e4Vf7TyuYTO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hWz8IAAADbAAAADwAAAAAAAAAAAAAA&#10;AAChAgAAZHJzL2Rvd25yZXYueG1sUEsFBgAAAAAEAAQA+QAAAJADAAAAAA==&#10;" strokeweight=".09983mm"/>
                <v:line id="Line 25" o:spid="_x0000_s1218" style="position:absolute;visibility:visible;mso-wrap-style:square" from="4545,633" to="4545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fCvb4AAADbAAAADwAAAGRycy9kb3ducmV2LnhtbERPy4rCMBTdC/5DuII7TVUoUo0iojAy&#10;C/Gx6e7SXJtic1OaTK1/P1kILg/nvd72thYdtb5yrGA2TUAQF05XXCq4346TJQgfkDXWjknBmzxs&#10;N8PBGjPtXnyh7hpKEUPYZ6jAhNBkUvrCkEU/dQ1x5B6utRgibEupW3zFcFvLeZKk0mLFscFgQ3tD&#10;xfP6ZxX85qnm/NyZo06rsDi9H/ogz0qNR/1uBSJQH77ij/tHK1jEsfFL/AFy8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x8K9vgAAANsAAAAPAAAAAAAAAAAAAAAAAKEC&#10;AABkcnMvZG93bnJldi54bWxQSwUGAAAAAAQABAD5AAAAjAMAAAAA&#10;" strokeweight=".09983mm"/>
                <v:line id="Line 24" o:spid="_x0000_s1219" style="position:absolute;visibility:visible;mso-wrap-style:square" from="4519,766" to="4545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nJsIAAADbAAAADwAAAGRycy9kb3ducmV2LnhtbESPQYvCMBSE78L+h/AW9qapKxStRpFl&#10;hRUPYvXi7dE8m2LzUppsrf/eCILHYWa+YRar3taio9ZXjhWMRwkI4sLpiksFp+NmOAXhA7LG2jEp&#10;uJOH1fJjsMBMuxsfqMtDKSKEfYYKTAhNJqUvDFn0I9cQR+/iWoshyraUusVbhNtafidJKi1WHBcM&#10;NvRjqLjm/1bB7pxqPu87s9FpFSbb+0X/yr1SX5/9eg4iUB/e4Vf7TyuYzOD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tnJsIAAADbAAAADwAAAAAAAAAAAAAA&#10;AAChAgAAZHJzL2Rvd25yZXYueG1sUEsFBgAAAAAEAAQA+QAAAJADAAAAAA==&#10;" strokeweight=".09983mm"/>
                <v:line id="Line 23" o:spid="_x0000_s1220" style="position:absolute;visibility:visible;mso-wrap-style:square" from="4545,847" to="4572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9xsAAAADbAAAADwAAAGRycy9kb3ducmV2LnhtbERPy2rCQBTdF/yH4Qru6qRVgqSOUkRB&#10;6UIa3WR3yVwzoZk7ITPN4+87C6HLw3lv96NtRE+drx0reFsmIIhLp2uuFNxvp9cNCB+QNTaOScFE&#10;Hva72csWM+0G/qY+D5WIIewzVGBCaDMpfWnIol+6ljhyD9dZDBF2ldQdDjHcNvI9SVJpsebYYLCl&#10;g6HyJ/+1Cr6KVHNx7c1Jp3VYXaaHPsqrUov5+PkBItAY/sVP91krWMf18Uv8AX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3vcbAAAAA2wAAAA8AAAAAAAAAAAAAAAAA&#10;oQIAAGRycy9kb3ducmV2LnhtbFBLBQYAAAAABAAEAPkAAACOAwAAAAA=&#10;" strokeweight=".09983mm"/>
                <v:line id="Line 22" o:spid="_x0000_s1221" style="position:absolute;visibility:visible;mso-wrap-style:square" from="4723,966" to="5192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YXcIAAADbAAAADwAAAGRycy9kb3ducmV2LnhtbESPQYvCMBSE78L+h/CEvWmqK2XpGkUW&#10;BcWDWPfi7dE8m7LNS2lirf/eCILHYWa+YebL3taio9ZXjhVMxgkI4sLpiksFf6fN6BuED8gaa8ek&#10;4E4elouPwRwz7W58pC4PpYgQ9hkqMCE0mZS+MGTRj11DHL2Lay2GKNtS6hZvEW5rOU2SVFqsOC4Y&#10;bOjXUPGfX62C/TnVfD50ZqPTKnzt7he9lgelPof96gdEoD68w6/2ViuYT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sYXcIAAADbAAAADwAAAAAAAAAAAAAA&#10;AAChAgAAZHJzL2Rvd25yZXYueG1sUEsFBgAAAAAEAAQA+QAAAJADAAAAAA==&#10;" strokeweight=".09983mm"/>
                <v:line id="Line 21" o:spid="_x0000_s1222" style="position:absolute;visibility:visible;mso-wrap-style:square" from="5111,993" to="5192,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mGKsIAAADbAAAADwAAAGRycy9kb3ducmV2LnhtbESPQYvCMBSE78L+h/AW9qaprhSpRpFl&#10;BRcPYvXi7dE8m2LzUppY67/fCILHYWa+YRar3taio9ZXjhWMRwkI4sLpiksFp+NmOAPhA7LG2jEp&#10;eJCH1fJjsMBMuzsfqMtDKSKEfYYKTAhNJqUvDFn0I9cQR+/iWoshyraUusV7hNtaTpIklRYrjgsG&#10;G/oxVFzzm1WwO6eaz/vObHRahe+/x0X/yr1SX5/9eg4iUB/e4Vd7qxVMJ/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mGKsIAAADbAAAADwAAAAAAAAAAAAAA&#10;AAChAgAAZHJzL2Rvd25yZXYueG1sUEsFBgAAAAAEAAQA+QAAAJADAAAAAA==&#10;" strokeweight=".09983mm"/>
                <v:line id="Line 20" o:spid="_x0000_s1223" style="position:absolute;visibility:visible;mso-wrap-style:square" from="5192,966" to="5192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UjscIAAADbAAAADwAAAGRycy9kb3ducmV2LnhtbESPQYvCMBSE78L+h/AW9qapqxSpRpFl&#10;hRUPYvXi7dE8m2LzUppsrf/eCILHYWa+YRar3taio9ZXjhWMRwkI4sLpiksFp+NmOAPhA7LG2jEp&#10;uJOH1fJjsMBMuxsfqMtDKSKEfYYKTAhNJqUvDFn0I9cQR+/iWoshyraUusVbhNtafidJKi1WHBcM&#10;NvRjqLjm/1bB7pxqPu87s9FpFSbb+0X/yr1SX5/9eg4iUB/e4Vf7TyuYTuD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UjscIAAADbAAAADwAAAAAAAAAAAAAA&#10;AAChAgAAZHJzL2Rvd25yZXYueG1sUEsFBgAAAAAEAAQA+QAAAJADAAAAAA==&#10;" strokeweight=".09983mm"/>
                <v:line id="Line 19" o:spid="_x0000_s1224" style="position:absolute;visibility:visible;mso-wrap-style:square" from="5273,831" to="5273,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7xcQAAADbAAAADwAAAGRycy9kb3ducmV2LnhtbESPzWrDMBCE74G+g9hCbomc1JjiRgmh&#10;1NDQQ6jTS26LtbFMrZWxFP+8fVUo9DjMzDfM7jDZVgzU+8axgs06AUFcOd1wreDrUqyeQfiArLF1&#10;TApm8nDYPyx2mGs38icNZahFhLDPUYEJocul9JUhi37tOuLo3VxvMUTZ11L3OEa4beU2STJpseG4&#10;YLCjV0PVd3m3Cj6umebreTCFzprwdJpv+k2elVo+TscXEIGm8B/+a79rBWkKv1/i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jLvFxAAAANsAAAAPAAAAAAAAAAAA&#10;AAAAAKECAABkcnMvZG93bnJldi54bWxQSwUGAAAAAAQABAD5AAAAkgMAAAAA&#10;" strokeweight=".09983mm"/>
                <v:line id="Line 18" o:spid="_x0000_s1225" style="position:absolute;visibility:visible;mso-wrap-style:square" from="5300,719" to="5300,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AeXsIAAADbAAAADwAAAGRycy9kb3ducmV2LnhtbESPT4vCMBTE78J+h/AWvGnqv7J0jSKi&#10;4OJBdPfi7dE8m2LzUppY67ffCILHYWZ+w8yXna1ES40vHSsYDRMQxLnTJRcK/n63gy8QPiBrrByT&#10;ggd5WC4+enPMtLvzkdpTKESEsM9QgQmhzqT0uSGLfuhq4uhdXGMxRNkUUjd4j3BbyXGSpNJiyXHB&#10;YE1rQ/n1dLMK9udU8/nQmq1OyzD5eVz0Rh6U6n92q28QgbrwDr/aO61gOoPnl/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AeXsIAAADbAAAADwAAAAAAAAAAAAAA&#10;AAChAgAAZHJzL2Rvd25yZXYueG1sUEsFBgAAAAAEAAQA+QAAAJADAAAAAA==&#10;" strokeweight=".09983mm"/>
                <v:line id="Line 17" o:spid="_x0000_s1226" style="position:absolute;visibility:visible;mso-wrap-style:square" from="5273,638" to="5273,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AKcIAAADbAAAADwAAAGRycy9kb3ducmV2LnhtbESPQYvCMBSE74L/ITzBm6auUqQaRWQF&#10;Fw+y1Yu3R/Nsis1LaWKt/36zsLDHYWa+Ydbb3taio9ZXjhXMpgkI4sLpiksF18thsgThA7LG2jEp&#10;eJOH7WY4WGOm3Yu/qctDKSKEfYYKTAhNJqUvDFn0U9cQR+/uWoshyraUusVXhNtafiRJKi1WHBcM&#10;NrQ3VDzyp1VwuqWab+fOHHRahfnX+64/5Vmp8ajfrUAE6sN/+K991AoWK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KAKcIAAADbAAAADwAAAAAAAAAAAAAA&#10;AAChAgAAZHJzL2Rvd25yZXYueG1sUEsFBgAAAAAEAAQA+QAAAJADAAAAAA==&#10;" strokeweight=".09983mm"/>
                <v:line id="Line 16" o:spid="_x0000_s1227" style="position:absolute;visibility:visible;mso-wrap-style:square" from="5187,541" to="5187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4lssIAAADbAAAADwAAAGRycy9kb3ducmV2LnhtbESPQYvCMBSE78L+h/AWvGm6Kt2lGmUR&#10;BcWD6O7F26N5NsXmpTSx1n9vBMHjMDPfMLNFZyvRUuNLxwq+hgkI4tzpkgsF/3/rwQ8IH5A1Vo5J&#10;wZ08LOYfvRlm2t34QO0xFCJC2GeowIRQZ1L63JBFP3Q1cfTOrrEYomwKqRu8Rbit5ChJUmmx5Lhg&#10;sKalofxyvFoFu1Oq+bRvzVqnZRhv72e9knul+p/d7xREoC68w6/2RiuYfM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4lssIAAADbAAAADwAAAAAAAAAAAAAA&#10;AAChAgAAZHJzL2Rvd25yZXYueG1sUEsFBgAAAAAEAAQA+QAAAJADAAAAAA==&#10;" strokeweight=".09983mm"/>
                <v:line id="Line 15" o:spid="_x0000_s1228" style="position:absolute;visibility:visible;mso-wrap-style:square" from="4734,513" to="4734,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xwMAAAADbAAAADwAAAGRycy9kb3ducmV2LnhtbERPy2rCQBTdF/yH4Qru6qRVgqSOUkRB&#10;6UIa3WR3yVwzoZk7ITPN4+87C6HLw3lv96NtRE+drx0reFsmIIhLp2uuFNxvp9cNCB+QNTaOScFE&#10;Hva72csWM+0G/qY+D5WIIewzVGBCaDMpfWnIol+6ljhyD9dZDBF2ldQdDjHcNvI9SVJpsebYYLCl&#10;g6HyJ/+1Cr6KVHNx7c1Jp3VYXaaHPsqrUov5+PkBItAY/sVP91krWMex8Uv8AX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BscDAAAAA2wAAAA8AAAAAAAAAAAAAAAAA&#10;oQIAAGRycy9kb3ducmV2LnhtbFBLBQYAAAAABAAEAPkAAACOAwAAAAA=&#10;" strokeweight=".09983mm"/>
                <v:line id="Line 14" o:spid="_x0000_s1229" style="position:absolute;visibility:visible;mso-wrap-style:square" from="4653,541" to="4734,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UW8IAAADbAAAADwAAAGRycy9kb3ducmV2LnhtbESPQYvCMBSE78L+h/AWvGm6KmW3GmUR&#10;BcWD6O7F26N5NsXmpTSx1n9vBMHjMDPfMLNFZyvRUuNLxwq+hgkI4tzpkgsF/3/rwTcIH5A1Vo5J&#10;wZ08LOYfvRlm2t34QO0xFCJC2GeowIRQZ1L63JBFP3Q1cfTOrrEYomwKqRu8Rbit5ChJUmmx5Lhg&#10;sKalofxyvFoFu1Oq+bRvzVqnZRhv72e9knul+p/d7xREoC68w6/2RiuY/M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0UW8IAAADbAAAADwAAAAAAAAAAAAAA&#10;AAChAgAAZHJzL2Rvd25yZXYueG1sUEsFBgAAAAAEAAQA+QAAAJADAAAAAA==&#10;" strokeweight=".09983mm"/>
                <v:shape id="Freeform 13" o:spid="_x0000_s1230" style="position:absolute;left:4126;top:488;width:82;height:77;visibility:visible;mso-wrap-style:square;v-text-anchor:top" coordsize="82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i678A&#10;AADbAAAADwAAAGRycy9kb3ducmV2LnhtbERPTWsCMRC9F/wPYQRvNatSKatRtFRsL4W14nnYjJvg&#10;ZrIk0d3+++ZQ6PHxvtfbwbXiQSFazwpm0wIEce215UbB+fvw/AoiJmSNrWdS8EMRtpvR0xpL7Xuu&#10;6HFKjcghHEtUYFLqSiljbchhnPqOOHNXHxymDEMjdcA+h7tWzotiKR1azg0GO3ozVN9Od6fgGPny&#10;+b7svQlxv7ALquZftlJqMh52KxCJhvQv/nN/aAUveX3+kn+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D+LrvwAAANsAAAAPAAAAAAAAAAAAAAAAAJgCAABkcnMvZG93bnJl&#10;di54bWxQSwUGAAAAAAQABAD1AAAAhAMAAAAA&#10;" path="m40,l24,3,11,11,3,23,,38,3,53r8,12l24,74r16,3l56,74,69,65,78,53,81,38,78,23,69,11,56,3,40,xe" fillcolor="black" stroked="f">
                  <v:path arrowok="t" o:connecttype="custom" o:connectlocs="40,488;24,491;11,499;3,511;0,526;3,541;11,553;24,562;40,565;56,562;69,553;78,541;81,526;78,511;69,499;56,491;40,488" o:connectangles="0,0,0,0,0,0,0,0,0,0,0,0,0,0,0,0,0"/>
                </v:shape>
                <v:shape id="Freeform 12" o:spid="_x0000_s1231" style="position:absolute;left:4126;top:488;width:82;height:77;visibility:visible;mso-wrap-style:square;v-text-anchor:top" coordsize="82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3/cYA&#10;AADcAAAADwAAAGRycy9kb3ducmV2LnhtbESPQWvCQBSE74L/YXmCN91YsdjUVUQoCHowtlCPz+xr&#10;kjb7NmTXZNtf3xUKPQ4z8w2z2gRTi45aV1lWMJsmIIhzqysuFLy9vkyWIJxH1lhbJgXf5GCzHg5W&#10;mGrbc0bd2RciQtilqKD0vkmldHlJBt3UNsTR+7CtQR9lW0jdYh/hppYPSfIoDVYcF0psaFdS/nW+&#10;GQXUz/cZLQ+L6+79M+t+TuF4qYJS41HYPoPwFPx/+K+91woW8ye4n4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E3/cYAAADcAAAADwAAAAAAAAAAAAAAAACYAgAAZHJz&#10;L2Rvd25yZXYueG1sUEsFBgAAAAAEAAQA9QAAAIsDAAAAAA==&#10;" path="m,38l3,23,11,11,24,3,40,,56,3r13,8l78,23r3,15l78,53,69,65,56,74,40,77,24,74,11,65,3,53,,38xe" filled="f" strokeweight=".1141mm">
                  <v:path arrowok="t" o:connecttype="custom" o:connectlocs="0,526;3,511;11,499;24,491;40,488;56,491;69,499;78,511;81,526;78,541;69,553;56,562;40,565;24,562;11,553;3,541;0,526" o:connectangles="0,0,0,0,0,0,0,0,0,0,0,0,0,0,0,0,0"/>
                </v:shape>
                <v:shape id="Text Box 11" o:spid="_x0000_s1232" type="#_x0000_t202" style="position:absolute;left:4056;top:326;width:1611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tENs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0Q2wgAAANwAAAAPAAAAAAAAAAAAAAAAAJgCAABkcnMvZG93&#10;bnJldi54bWxQSwUGAAAAAAQABAD1AAAAhwMAAAAA&#10;" filled="f" stroked="f">
                  <v:textbox inset="0,0,0,0">
                    <w:txbxContent>
                      <w:p w14:paraId="04765704" w14:textId="77777777" w:rsidR="00E42A86" w:rsidRDefault="00E42A86">
                        <w:pPr>
                          <w:tabs>
                            <w:tab w:val="left" w:pos="434"/>
                            <w:tab w:val="left" w:pos="1610"/>
                          </w:tabs>
                          <w:spacing w:line="100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9"/>
                            <w:u w:val="single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/>
                            <w:w w:val="105"/>
                            <w:sz w:val="9"/>
                            <w:u w:val="single"/>
                          </w:rPr>
                          <w:t>TrafficLightStateMachine</w:t>
                        </w:r>
                        <w:proofErr w:type="spellEnd"/>
                        <w:r>
                          <w:rPr>
                            <w:rFonts w:ascii="Calibri"/>
                            <w:sz w:val="9"/>
                            <w:u w:val="single"/>
                          </w:rPr>
                          <w:tab/>
                        </w:r>
                      </w:p>
                      <w:p w14:paraId="4AF4EC6D" w14:textId="77777777" w:rsidR="00E42A86" w:rsidRDefault="00E42A86">
                        <w:pPr>
                          <w:spacing w:before="26"/>
                          <w:ind w:left="435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 xml:space="preserve">Red         </w:t>
                        </w:r>
                        <w:proofErr w:type="spellStart"/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>OnRed</w:t>
                        </w:r>
                        <w:proofErr w:type="spellEnd"/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 xml:space="preserve">    </w:t>
                        </w:r>
                        <w:r>
                          <w:rPr>
                            <w:rFonts w:ascii="Calibri"/>
                            <w:w w:val="105"/>
                            <w:position w:val="1"/>
                            <w:sz w:val="9"/>
                          </w:rPr>
                          <w:t>Yellow</w:t>
                        </w:r>
                      </w:p>
                      <w:p w14:paraId="311EDF60" w14:textId="77777777" w:rsidR="00E42A86" w:rsidRDefault="00E42A86">
                        <w:pPr>
                          <w:spacing w:before="26" w:line="169" w:lineRule="exact"/>
                          <w:ind w:left="160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05"/>
                            <w:position w:val="6"/>
                            <w:sz w:val="9"/>
                          </w:rPr>
                          <w:t xml:space="preserve">Initial1    </w:t>
                        </w:r>
                        <w:proofErr w:type="spellStart"/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>OnRed_Yellow</w:t>
                        </w:r>
                        <w:proofErr w:type="spellEnd"/>
                      </w:p>
                    </w:txbxContent>
                  </v:textbox>
                </v:shape>
                <v:shape id="Text Box 10" o:spid="_x0000_s1233" type="#_x0000_t202" style="position:absolute;left:4281;top:863;width:853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hrc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fhrcYAAADcAAAADwAAAAAAAAAAAAAAAACYAgAAZHJz&#10;L2Rvd25yZXYueG1sUEsFBgAAAAAEAAQA9QAAAIsDAAAAAA==&#10;" filled="f" stroked="f">
                  <v:textbox inset="0,0,0,0">
                    <w:txbxContent>
                      <w:p w14:paraId="39347F6A" w14:textId="77777777" w:rsidR="00E42A86" w:rsidRDefault="00E42A86">
                        <w:pPr>
                          <w:spacing w:line="120" w:lineRule="exact"/>
                          <w:ind w:right="-8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>Red_</w:t>
                        </w:r>
                        <w:proofErr w:type="gramStart"/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>Yellow</w:t>
                        </w:r>
                        <w:proofErr w:type="spellEnd"/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libri"/>
                            <w:w w:val="105"/>
                            <w:position w:val="3"/>
                            <w:sz w:val="9"/>
                          </w:rPr>
                          <w:t>OnGreen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9" o:spid="_x0000_s1234" type="#_x0000_t202" style="position:absolute;left:5219;top:719;width:43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/2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V/2sYAAADcAAAADwAAAAAAAAAAAAAAAACYAgAAZHJz&#10;L2Rvd25yZXYueG1sUEsFBgAAAAAEAAQA9QAAAIsDAAAAAA==&#10;" filled="f" stroked="f">
                  <v:textbox inset="0,0,0,0">
                    <w:txbxContent>
                      <w:p w14:paraId="262522BB" w14:textId="77777777" w:rsidR="00E42A86" w:rsidRDefault="00E42A86">
                        <w:pPr>
                          <w:spacing w:line="95" w:lineRule="exact"/>
                          <w:ind w:left="74" w:right="-18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  <w:w w:val="105"/>
                            <w:sz w:val="9"/>
                          </w:rPr>
                          <w:t>OnYellow</w:t>
                        </w:r>
                        <w:proofErr w:type="spellEnd"/>
                      </w:p>
                      <w:p w14:paraId="79B217C1" w14:textId="77777777" w:rsidR="00E42A86" w:rsidRDefault="00E42A86">
                        <w:pPr>
                          <w:spacing w:before="37" w:line="109" w:lineRule="exact"/>
                          <w:ind w:right="-18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9"/>
                          </w:rPr>
                          <w:t>Green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D91764" w14:textId="77777777" w:rsidR="008D2B72" w:rsidRDefault="009114CE">
      <w:pPr>
        <w:spacing w:before="57" w:line="200" w:lineRule="exact"/>
        <w:ind w:left="114"/>
        <w:jc w:val="both"/>
        <w:rPr>
          <w:sz w:val="18"/>
        </w:rPr>
      </w:pPr>
      <w:r>
        <w:rPr>
          <w:sz w:val="18"/>
        </w:rPr>
        <w:t xml:space="preserve">Figure 6: State machines for describing the behavior of In- </w:t>
      </w:r>
      <w:proofErr w:type="spellStart"/>
      <w:r>
        <w:rPr>
          <w:sz w:val="18"/>
        </w:rPr>
        <w:t>tersection</w:t>
      </w:r>
      <w:proofErr w:type="spellEnd"/>
      <w:r>
        <w:rPr>
          <w:sz w:val="18"/>
        </w:rPr>
        <w:t xml:space="preserve"> (left) and </w:t>
      </w:r>
      <w:proofErr w:type="spellStart"/>
      <w:r>
        <w:rPr>
          <w:sz w:val="18"/>
        </w:rPr>
        <w:t>TrafficLight</w:t>
      </w:r>
      <w:proofErr w:type="spellEnd"/>
      <w:r>
        <w:rPr>
          <w:sz w:val="18"/>
        </w:rPr>
        <w:t xml:space="preserve"> (right)</w:t>
      </w:r>
    </w:p>
    <w:p w14:paraId="5C631B36" w14:textId="77777777" w:rsidR="008D2B72" w:rsidRDefault="009114CE">
      <w:pPr>
        <w:spacing w:line="174" w:lineRule="exact"/>
        <w:ind w:left="114"/>
        <w:jc w:val="both"/>
        <w:rPr>
          <w:i/>
          <w:sz w:val="18"/>
        </w:rPr>
      </w:pPr>
      <w:r>
        <w:br w:type="column"/>
      </w:r>
      <w:r>
        <w:rPr>
          <w:sz w:val="18"/>
        </w:rPr>
        <w:t xml:space="preserve">Figure 7:  Alternative state machine designs for the   </w:t>
      </w:r>
      <w:r>
        <w:rPr>
          <w:i/>
          <w:sz w:val="18"/>
        </w:rPr>
        <w:t>High-</w:t>
      </w:r>
    </w:p>
    <w:p w14:paraId="6117D62F" w14:textId="77777777" w:rsidR="008D2B72" w:rsidRDefault="009114CE">
      <w:pPr>
        <w:spacing w:line="203" w:lineRule="exact"/>
        <w:ind w:left="114"/>
        <w:jc w:val="both"/>
        <w:rPr>
          <w:sz w:val="18"/>
        </w:rPr>
      </w:pPr>
      <w:proofErr w:type="spellStart"/>
      <w:proofErr w:type="gramStart"/>
      <w:r>
        <w:rPr>
          <w:i/>
          <w:sz w:val="18"/>
        </w:rPr>
        <w:t>wayOpen</w:t>
      </w:r>
      <w:proofErr w:type="spellEnd"/>
      <w:proofErr w:type="gramEnd"/>
      <w:r>
        <w:rPr>
          <w:i/>
          <w:sz w:val="18"/>
        </w:rPr>
        <w:t xml:space="preserve"> </w:t>
      </w:r>
      <w:r>
        <w:rPr>
          <w:sz w:val="18"/>
        </w:rPr>
        <w:t>state</w:t>
      </w:r>
    </w:p>
    <w:p w14:paraId="6A80B4AB" w14:textId="77777777" w:rsidR="008D2B72" w:rsidRDefault="008D2B72">
      <w:pPr>
        <w:pStyle w:val="Corpsdetexte"/>
        <w:rPr>
          <w:sz w:val="18"/>
        </w:rPr>
      </w:pPr>
    </w:p>
    <w:p w14:paraId="669FFE07" w14:textId="77777777" w:rsidR="008D2B72" w:rsidRDefault="009114CE">
      <w:pPr>
        <w:pStyle w:val="Corpsdetexte"/>
        <w:spacing w:before="156" w:line="230" w:lineRule="exact"/>
        <w:ind w:left="114"/>
        <w:jc w:val="both"/>
      </w:pPr>
      <w:proofErr w:type="spellStart"/>
      <w:proofErr w:type="gramStart"/>
      <w:r>
        <w:t>ing</w:t>
      </w:r>
      <w:proofErr w:type="spellEnd"/>
      <w:proofErr w:type="gramEnd"/>
      <w:r>
        <w:t xml:space="preserve"> time events and change events.   Fig.   7 (a)   and</w:t>
      </w:r>
    </w:p>
    <w:p w14:paraId="22E140B1" w14:textId="00889B0C" w:rsidR="008D2B72" w:rsidRDefault="009114CE">
      <w:pPr>
        <w:pStyle w:val="Paragraphedeliste"/>
        <w:numPr>
          <w:ilvl w:val="0"/>
          <w:numId w:val="2"/>
        </w:numPr>
        <w:tabs>
          <w:tab w:val="left" w:pos="403"/>
        </w:tabs>
        <w:ind w:right="111" w:firstLine="0"/>
        <w:jc w:val="both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the alternat</w:t>
      </w:r>
      <w:ins w:id="200" w:author="RADERMACHER Ansgar 206501" w:date="2016-11-25T16:47:00Z">
        <w:r w:rsidR="00922D48">
          <w:rPr>
            <w:sz w:val="20"/>
          </w:rPr>
          <w:t>iv</w:t>
        </w:r>
      </w:ins>
      <w:r>
        <w:rPr>
          <w:sz w:val="20"/>
        </w:rPr>
        <w:t xml:space="preserve">es, respectively. The first design in 7 (a) uses a time event, which triggers the </w:t>
      </w:r>
      <w:proofErr w:type="spellStart"/>
      <w:r>
        <w:rPr>
          <w:sz w:val="20"/>
        </w:rPr>
        <w:t>transi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tion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proofErr w:type="spellStart"/>
      <w:r>
        <w:rPr>
          <w:i/>
          <w:sz w:val="20"/>
        </w:rPr>
        <w:t>WaitingForHighwayMinimum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i/>
          <w:sz w:val="20"/>
        </w:rPr>
        <w:t xml:space="preserve">Minimum- </w:t>
      </w:r>
      <w:proofErr w:type="spellStart"/>
      <w:r>
        <w:rPr>
          <w:i/>
          <w:sz w:val="20"/>
        </w:rPr>
        <w:t>TimeElapsed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signal</w:t>
      </w:r>
      <w:r>
        <w:rPr>
          <w:spacing w:val="-9"/>
          <w:sz w:val="20"/>
        </w:rPr>
        <w:t xml:space="preserve"> </w:t>
      </w:r>
      <w:r>
        <w:rPr>
          <w:sz w:val="20"/>
        </w:rPr>
        <w:t>event</w:t>
      </w:r>
      <w:r>
        <w:rPr>
          <w:spacing w:val="-9"/>
          <w:sz w:val="20"/>
        </w:rPr>
        <w:t xml:space="preserve"> </w:t>
      </w:r>
      <w:r>
        <w:rPr>
          <w:sz w:val="20"/>
        </w:rPr>
        <w:t>deferred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i/>
          <w:spacing w:val="-4"/>
          <w:sz w:val="20"/>
        </w:rPr>
        <w:t xml:space="preserve">Wait- </w:t>
      </w:r>
      <w:proofErr w:type="spellStart"/>
      <w:r>
        <w:rPr>
          <w:i/>
          <w:sz w:val="20"/>
        </w:rPr>
        <w:t>ingForHighwayMinimum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state. When </w:t>
      </w:r>
      <w:proofErr w:type="spellStart"/>
      <w:r>
        <w:rPr>
          <w:i/>
          <w:sz w:val="20"/>
        </w:rPr>
        <w:t>HighwayOpen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becomes active, its active sub-state remains </w:t>
      </w:r>
      <w:r>
        <w:rPr>
          <w:i/>
          <w:spacing w:val="-3"/>
          <w:sz w:val="20"/>
        </w:rPr>
        <w:t xml:space="preserve">Waiting- </w:t>
      </w:r>
      <w:proofErr w:type="spellStart"/>
      <w:r>
        <w:rPr>
          <w:i/>
          <w:sz w:val="20"/>
        </w:rPr>
        <w:t>ForHighwayMinimum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as long as the minimum time. If a signal C is fired from the detector, a signal event </w:t>
      </w:r>
      <w:proofErr w:type="spellStart"/>
      <w:r>
        <w:rPr>
          <w:i/>
          <w:sz w:val="20"/>
        </w:rPr>
        <w:t>DetectorOn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is sent to the state machine. The </w:t>
      </w:r>
      <w:proofErr w:type="gramStart"/>
      <w:r>
        <w:rPr>
          <w:sz w:val="20"/>
        </w:rPr>
        <w:t>event  is</w:t>
      </w:r>
      <w:proofErr w:type="gramEnd"/>
      <w:r>
        <w:rPr>
          <w:sz w:val="20"/>
        </w:rPr>
        <w:t xml:space="preserve">, </w:t>
      </w:r>
      <w:r>
        <w:rPr>
          <w:spacing w:val="-3"/>
          <w:sz w:val="20"/>
        </w:rPr>
        <w:t xml:space="preserve">however, </w:t>
      </w:r>
      <w:r>
        <w:rPr>
          <w:sz w:val="20"/>
        </w:rPr>
        <w:t xml:space="preserve">not immediately processed but delayed </w:t>
      </w:r>
      <w:del w:id="201" w:author="RADERMACHER Ansgar 206501" w:date="2016-11-25T16:48:00Z">
        <w:r w:rsidDel="00922D48">
          <w:rPr>
            <w:sz w:val="20"/>
          </w:rPr>
          <w:delText>by</w:delText>
        </w:r>
        <w:r w:rsidDel="00922D48">
          <w:rPr>
            <w:spacing w:val="-18"/>
            <w:sz w:val="20"/>
          </w:rPr>
          <w:delText xml:space="preserve"> </w:delText>
        </w:r>
      </w:del>
      <w:r>
        <w:rPr>
          <w:sz w:val="20"/>
        </w:rPr>
        <w:t>until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active</w:t>
      </w:r>
      <w:r>
        <w:rPr>
          <w:spacing w:val="-18"/>
          <w:sz w:val="20"/>
        </w:rPr>
        <w:t xml:space="preserve"> </w:t>
      </w:r>
      <w:r>
        <w:rPr>
          <w:sz w:val="20"/>
        </w:rPr>
        <w:t>sub-state</w:t>
      </w:r>
      <w:r>
        <w:rPr>
          <w:spacing w:val="-18"/>
          <w:sz w:val="20"/>
        </w:rPr>
        <w:t xml:space="preserve"> </w:t>
      </w:r>
      <w:r>
        <w:rPr>
          <w:sz w:val="20"/>
        </w:rPr>
        <w:t>becomes</w:t>
      </w:r>
      <w:r>
        <w:rPr>
          <w:spacing w:val="-18"/>
          <w:sz w:val="20"/>
        </w:rPr>
        <w:t xml:space="preserve"> </w:t>
      </w:r>
      <w:proofErr w:type="spellStart"/>
      <w:r>
        <w:rPr>
          <w:i/>
          <w:sz w:val="20"/>
        </w:rPr>
        <w:t>MinimumTimeE</w:t>
      </w:r>
      <w:proofErr w:type="spellEnd"/>
      <w:r>
        <w:rPr>
          <w:i/>
          <w:sz w:val="20"/>
        </w:rPr>
        <w:t>- lapsed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case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>event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fired.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signal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event is then processed to finish the execution of </w:t>
      </w:r>
      <w:r>
        <w:rPr>
          <w:i/>
          <w:sz w:val="20"/>
        </w:rPr>
        <w:t xml:space="preserve">Highway- Open </w:t>
      </w:r>
      <w:r>
        <w:rPr>
          <w:sz w:val="20"/>
        </w:rPr>
        <w:t>and activate the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3"/>
          <w:sz w:val="20"/>
        </w:rPr>
        <w:t>farmway</w:t>
      </w:r>
      <w:proofErr w:type="spellEnd"/>
      <w:r>
        <w:rPr>
          <w:spacing w:val="-3"/>
          <w:sz w:val="20"/>
        </w:rPr>
        <w:t>.</w:t>
      </w:r>
    </w:p>
    <w:p w14:paraId="367B7A3A" w14:textId="77777777" w:rsidR="008D2B72" w:rsidRDefault="009114CE">
      <w:pPr>
        <w:pStyle w:val="Corpsdetexte"/>
        <w:spacing w:before="4"/>
        <w:ind w:left="114" w:right="111" w:firstLine="283"/>
        <w:jc w:val="both"/>
      </w:pP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utilizes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 xml:space="preserve">of deferred events for switching from </w:t>
      </w:r>
      <w:proofErr w:type="spellStart"/>
      <w:r>
        <w:rPr>
          <w:i/>
          <w:spacing w:val="-3"/>
        </w:rPr>
        <w:t>WaitForPrecondi</w:t>
      </w:r>
      <w:proofErr w:type="spellEnd"/>
      <w:r>
        <w:rPr>
          <w:i/>
          <w:spacing w:val="-3"/>
        </w:rPr>
        <w:t xml:space="preserve">- </w:t>
      </w:r>
      <w:proofErr w:type="spellStart"/>
      <w:r>
        <w:rPr>
          <w:i/>
        </w:rPr>
        <w:t>tions</w:t>
      </w:r>
      <w:proofErr w:type="spellEnd"/>
      <w:r>
        <w:rPr>
          <w:i/>
        </w:rPr>
        <w:t xml:space="preserve"> </w:t>
      </w:r>
      <w:r>
        <w:t xml:space="preserve">to a final state. </w:t>
      </w:r>
      <w:r>
        <w:rPr>
          <w:spacing w:val="-6"/>
        </w:rPr>
        <w:t xml:space="preserve">Two </w:t>
      </w:r>
      <w:r>
        <w:t xml:space="preserve">flags </w:t>
      </w:r>
      <w:proofErr w:type="spellStart"/>
      <w:r>
        <w:rPr>
          <w:i/>
        </w:rPr>
        <w:t>timeFlag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detect- Flag </w:t>
      </w:r>
      <w:r>
        <w:t xml:space="preserve">are used. The </w:t>
      </w:r>
      <w:proofErr w:type="spellStart"/>
      <w:r>
        <w:rPr>
          <w:i/>
          <w:spacing w:val="-3"/>
        </w:rPr>
        <w:t>WaitForPreconditions</w:t>
      </w:r>
      <w:proofErr w:type="spellEnd"/>
      <w:r>
        <w:rPr>
          <w:i/>
          <w:spacing w:val="-3"/>
        </w:rPr>
        <w:t xml:space="preserve"> </w:t>
      </w:r>
      <w:r>
        <w:t xml:space="preserve">state has two internal transitions. One is triggered by a signal event associated with the signal C and calls a </w:t>
      </w:r>
      <w:proofErr w:type="spellStart"/>
      <w:r>
        <w:t>transi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proofErr w:type="spellStart"/>
      <w:r>
        <w:rPr>
          <w:i/>
        </w:rPr>
        <w:t>detectFlag</w:t>
      </w:r>
      <w:proofErr w:type="spellEnd"/>
      <w:r>
        <w:rPr>
          <w:i/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true.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 xml:space="preserve">one triggered by a time event sets </w:t>
      </w:r>
      <w:proofErr w:type="spellStart"/>
      <w:r>
        <w:rPr>
          <w:i/>
        </w:rPr>
        <w:t>timeFlag</w:t>
      </w:r>
      <w:proofErr w:type="spellEnd"/>
      <w:r>
        <w:rPr>
          <w:i/>
        </w:rPr>
        <w:t xml:space="preserve"> </w:t>
      </w:r>
      <w:r>
        <w:t>to true. The expression associated with the change event updates from</w:t>
      </w:r>
      <w:r>
        <w:rPr>
          <w:spacing w:val="-7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flags</w:t>
      </w:r>
      <w:r>
        <w:rPr>
          <w:spacing w:val="-7"/>
        </w:rPr>
        <w:t xml:space="preserve"> </w:t>
      </w:r>
      <w:proofErr w:type="spellStart"/>
      <w:r>
        <w:rPr>
          <w:i/>
        </w:rPr>
        <w:t>timeFlag</w:t>
      </w:r>
      <w:proofErr w:type="spellEnd"/>
      <w:r>
        <w:rPr>
          <w:i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 xml:space="preserve">detect- Flag </w:t>
      </w:r>
      <w:r>
        <w:t>are set to true. The periodic evaluation time is configured as</w:t>
      </w:r>
      <w:r>
        <w:rPr>
          <w:spacing w:val="-19"/>
        </w:rPr>
        <w:t xml:space="preserve"> </w:t>
      </w:r>
      <w:r>
        <w:t>10ms.</w:t>
      </w:r>
    </w:p>
    <w:p w14:paraId="3A0CD831" w14:textId="77777777" w:rsidR="008D2B72" w:rsidRDefault="009114CE">
      <w:pPr>
        <w:pStyle w:val="Corpsdetexte"/>
        <w:spacing w:before="4"/>
        <w:ind w:left="114" w:right="111" w:firstLine="283"/>
        <w:jc w:val="both"/>
      </w:pPr>
      <w:r>
        <w:t>For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TLC,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detector</w:t>
      </w:r>
      <w:r>
        <w:rPr>
          <w:spacing w:val="-10"/>
        </w:rPr>
        <w:t xml:space="preserve"> </w:t>
      </w:r>
      <w:r>
        <w:t xml:space="preserve">class developed in </w:t>
      </w:r>
      <w:r>
        <w:rPr>
          <w:spacing w:val="-3"/>
        </w:rPr>
        <w:t>(Yasmine</w:t>
      </w:r>
      <w:proofErr w:type="gramStart"/>
      <w:r>
        <w:rPr>
          <w:spacing w:val="-3"/>
        </w:rPr>
        <w:t xml:space="preserve">, </w:t>
      </w:r>
      <w:r>
        <w:t>)</w:t>
      </w:r>
      <w:proofErr w:type="gramEnd"/>
      <w:r>
        <w:t xml:space="preserve"> to automatically generate </w:t>
      </w:r>
      <w:proofErr w:type="spellStart"/>
      <w:r>
        <w:rPr>
          <w:i/>
        </w:rPr>
        <w:t>DetectorOn</w:t>
      </w:r>
      <w:proofErr w:type="spellEnd"/>
      <w:r>
        <w:rPr>
          <w:i/>
        </w:rPr>
        <w:t>/</w:t>
      </w:r>
      <w:proofErr w:type="spellStart"/>
      <w:r>
        <w:rPr>
          <w:i/>
        </w:rPr>
        <w:t>DetectorOff</w:t>
      </w:r>
      <w:proofErr w:type="spellEnd"/>
      <w:r>
        <w:rPr>
          <w:i/>
          <w:spacing w:val="14"/>
        </w:rPr>
        <w:t xml:space="preserve"> </w:t>
      </w:r>
      <w:r>
        <w:t>signals.</w:t>
      </w:r>
    </w:p>
    <w:p w14:paraId="19CE9077" w14:textId="77777777" w:rsidR="008D2B72" w:rsidRDefault="009114CE">
      <w:pPr>
        <w:pStyle w:val="Corpsdetexte"/>
        <w:spacing w:before="4"/>
        <w:ind w:left="397"/>
      </w:pPr>
      <w:commentRangeStart w:id="202"/>
      <w:r>
        <w:t>[To be continued]</w:t>
      </w:r>
      <w:commentRangeEnd w:id="202"/>
      <w:r w:rsidR="00922D48">
        <w:rPr>
          <w:rStyle w:val="Marquedecommentaire"/>
        </w:rPr>
        <w:commentReference w:id="202"/>
      </w:r>
    </w:p>
    <w:p w14:paraId="2488F5B5" w14:textId="77777777" w:rsidR="008D2B72" w:rsidRDefault="009114CE">
      <w:pPr>
        <w:pStyle w:val="Titre1"/>
        <w:spacing w:before="177"/>
      </w:pPr>
      <w:r>
        <w:t>8RELATED WORK</w:t>
      </w:r>
    </w:p>
    <w:p w14:paraId="3546D761" w14:textId="6FC7EB53" w:rsidR="008D2B72" w:rsidRDefault="009114CE">
      <w:pPr>
        <w:pStyle w:val="Corpsdetexte"/>
        <w:spacing w:before="131"/>
        <w:ind w:left="114" w:right="111" w:firstLine="283"/>
        <w:jc w:val="both"/>
      </w:pPr>
      <w:r>
        <w:t xml:space="preserve">Code generation from state machines has </w:t>
      </w:r>
      <w:del w:id="203" w:author="RADERMACHER Ansgar 206501" w:date="2016-11-25T16:50:00Z">
        <w:r w:rsidDel="00922D48">
          <w:delText>been</w:delText>
        </w:r>
        <w:r w:rsidDel="00922D48">
          <w:rPr>
            <w:spacing w:val="-27"/>
          </w:rPr>
          <w:delText xml:space="preserve"> </w:delText>
        </w:r>
      </w:del>
      <w:r>
        <w:t xml:space="preserve">re- </w:t>
      </w:r>
      <w:proofErr w:type="spellStart"/>
      <w:r>
        <w:t>ceived</w:t>
      </w:r>
      <w:proofErr w:type="spellEnd"/>
      <w:r>
        <w:rPr>
          <w:spacing w:val="-7"/>
        </w:rPr>
        <w:t xml:space="preserve"> </w:t>
      </w:r>
      <w:del w:id="204" w:author="RADERMACHER Ansgar 206501" w:date="2016-11-25T16:50:00Z">
        <w:r w:rsidDel="00922D48">
          <w:delText>huge</w:delText>
        </w:r>
        <w:r w:rsidDel="00922D48">
          <w:rPr>
            <w:spacing w:val="-7"/>
          </w:rPr>
          <w:delText xml:space="preserve"> </w:delText>
        </w:r>
      </w:del>
      <w:ins w:id="205" w:author="RADERMACHER Ansgar 206501" w:date="2016-11-25T16:50:00Z">
        <w:r w:rsidR="00922D48">
          <w:t>a lot of</w:t>
        </w:r>
        <w:r w:rsidR="00922D48">
          <w:rPr>
            <w:spacing w:val="-7"/>
          </w:rPr>
          <w:t xml:space="preserve"> </w:t>
        </w:r>
      </w:ins>
      <w:r>
        <w:t>attention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 xml:space="preserve">develop- </w:t>
      </w:r>
      <w:proofErr w:type="spellStart"/>
      <w:r>
        <w:t>ment</w:t>
      </w:r>
      <w:proofErr w:type="spellEnd"/>
      <w:r>
        <w:t xml:space="preserve">. This section mentions </w:t>
      </w:r>
      <w:del w:id="206" w:author="RADERMACHER Ansgar 206501" w:date="2016-11-25T16:51:00Z">
        <w:r w:rsidDel="00922D48">
          <w:delText xml:space="preserve">some </w:delText>
        </w:r>
      </w:del>
      <w:ins w:id="207" w:author="RADERMACHER Ansgar 206501" w:date="2016-11-25T16:51:00Z">
        <w:r w:rsidR="00922D48">
          <w:t xml:space="preserve">existing code generation </w:t>
        </w:r>
      </w:ins>
      <w:del w:id="208" w:author="RADERMACHER Ansgar 206501" w:date="2016-11-25T16:51:00Z">
        <w:r w:rsidDel="00922D48">
          <w:delText>usual</w:delText>
        </w:r>
      </w:del>
      <w:r>
        <w:t xml:space="preserve"> patterns</w:t>
      </w:r>
      <w:r>
        <w:rPr>
          <w:spacing w:val="26"/>
        </w:rPr>
        <w:t xml:space="preserve"> </w:t>
      </w:r>
      <w:r>
        <w:t>and</w:t>
      </w:r>
    </w:p>
    <w:p w14:paraId="79C167AC" w14:textId="77777777" w:rsidR="008D2B72" w:rsidRDefault="008D2B72">
      <w:pPr>
        <w:jc w:val="both"/>
        <w:sectPr w:rsidR="008D2B72">
          <w:type w:val="continuous"/>
          <w:pgSz w:w="11910" w:h="16840"/>
          <w:pgMar w:top="1580" w:right="1360" w:bottom="280" w:left="1360" w:header="720" w:footer="720" w:gutter="0"/>
          <w:cols w:num="2" w:space="720" w:equalWidth="0">
            <w:col w:w="4367" w:space="339"/>
            <w:col w:w="4484"/>
          </w:cols>
        </w:sectPr>
      </w:pPr>
    </w:p>
    <w:p w14:paraId="0BB31D9C" w14:textId="77777777" w:rsidR="008D2B72" w:rsidRDefault="008D2B72">
      <w:pPr>
        <w:pStyle w:val="Corpsdetexte"/>
        <w:spacing w:before="3"/>
        <w:rPr>
          <w:sz w:val="10"/>
        </w:rPr>
      </w:pPr>
    </w:p>
    <w:p w14:paraId="7183A157" w14:textId="77777777" w:rsidR="008D2B72" w:rsidRDefault="008D2B72">
      <w:pPr>
        <w:rPr>
          <w:sz w:val="10"/>
        </w:rPr>
        <w:sectPr w:rsidR="008D2B72">
          <w:pgSz w:w="11910" w:h="16840"/>
          <w:pgMar w:top="1580" w:right="360" w:bottom="280" w:left="1360" w:header="720" w:footer="720" w:gutter="0"/>
          <w:cols w:space="720"/>
        </w:sectPr>
      </w:pPr>
    </w:p>
    <w:p w14:paraId="61D1853C" w14:textId="77777777" w:rsidR="008D2B72" w:rsidRDefault="009114CE">
      <w:pPr>
        <w:spacing w:before="69"/>
        <w:ind w:left="1512" w:right="456"/>
        <w:rPr>
          <w:sz w:val="18"/>
        </w:rPr>
      </w:pPr>
      <w:r>
        <w:rPr>
          <w:sz w:val="18"/>
        </w:rPr>
        <w:t>Table 4: My caption</w:t>
      </w:r>
    </w:p>
    <w:p w14:paraId="3DF127BD" w14:textId="77777777" w:rsidR="008D2B72" w:rsidRDefault="008D2B72">
      <w:pPr>
        <w:pStyle w:val="Corpsdetexte"/>
        <w:spacing w:before="8"/>
        <w:rPr>
          <w:sz w:val="8"/>
        </w:rPr>
      </w:pPr>
    </w:p>
    <w:tbl>
      <w:tblPr>
        <w:tblStyle w:val="TableNormal"/>
        <w:tblW w:w="0" w:type="auto"/>
        <w:tblInd w:w="1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9"/>
        <w:gridCol w:w="867"/>
        <w:gridCol w:w="1208"/>
        <w:gridCol w:w="1154"/>
      </w:tblGrid>
      <w:tr w:rsidR="008D2B72" w14:paraId="17E5F859" w14:textId="77777777">
        <w:trPr>
          <w:trHeight w:hRule="exact" w:val="207"/>
        </w:trPr>
        <w:tc>
          <w:tcPr>
            <w:tcW w:w="1059" w:type="dxa"/>
            <w:vMerge w:val="restart"/>
          </w:tcPr>
          <w:p w14:paraId="678E4870" w14:textId="77777777" w:rsidR="008D2B72" w:rsidRDefault="009114CE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Criteria</w:t>
            </w:r>
          </w:p>
        </w:tc>
        <w:tc>
          <w:tcPr>
            <w:tcW w:w="867" w:type="dxa"/>
            <w:vMerge w:val="restart"/>
          </w:tcPr>
          <w:p w14:paraId="587DD52A" w14:textId="77777777" w:rsidR="008D2B72" w:rsidRDefault="009114CE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Yasmine</w:t>
            </w:r>
          </w:p>
        </w:tc>
        <w:tc>
          <w:tcPr>
            <w:tcW w:w="2362" w:type="dxa"/>
            <w:gridSpan w:val="2"/>
          </w:tcPr>
          <w:p w14:paraId="6E679C59" w14:textId="77777777" w:rsidR="008D2B72" w:rsidRDefault="009114CE">
            <w:pPr>
              <w:pStyle w:val="TableParagraph"/>
              <w:spacing w:before="0" w:line="178" w:lineRule="exact"/>
              <w:ind w:left="854" w:right="854"/>
              <w:jc w:val="center"/>
              <w:rPr>
                <w:sz w:val="18"/>
              </w:rPr>
            </w:pPr>
            <w:r>
              <w:rPr>
                <w:sz w:val="18"/>
              </w:rPr>
              <w:t>Our tool</w:t>
            </w:r>
          </w:p>
        </w:tc>
      </w:tr>
      <w:tr w:rsidR="008D2B72" w14:paraId="4C7E65EE" w14:textId="77777777">
        <w:trPr>
          <w:trHeight w:hRule="exact" w:val="399"/>
        </w:trPr>
        <w:tc>
          <w:tcPr>
            <w:tcW w:w="1059" w:type="dxa"/>
            <w:vMerge/>
          </w:tcPr>
          <w:p w14:paraId="6C75251A" w14:textId="77777777" w:rsidR="008D2B72" w:rsidRDefault="008D2B72"/>
        </w:tc>
        <w:tc>
          <w:tcPr>
            <w:tcW w:w="867" w:type="dxa"/>
            <w:vMerge/>
          </w:tcPr>
          <w:p w14:paraId="651D4E2E" w14:textId="77777777" w:rsidR="008D2B72" w:rsidRDefault="008D2B72"/>
        </w:tc>
        <w:tc>
          <w:tcPr>
            <w:tcW w:w="1208" w:type="dxa"/>
          </w:tcPr>
          <w:p w14:paraId="304D1EBE" w14:textId="77777777" w:rsidR="008D2B72" w:rsidRDefault="009114CE">
            <w:pPr>
              <w:pStyle w:val="TableParagraph"/>
              <w:spacing w:before="68"/>
              <w:rPr>
                <w:sz w:val="18"/>
              </w:rPr>
            </w:pPr>
            <w:r>
              <w:rPr>
                <w:sz w:val="18"/>
              </w:rPr>
              <w:t>Normal GCC</w:t>
            </w:r>
          </w:p>
        </w:tc>
        <w:tc>
          <w:tcPr>
            <w:tcW w:w="1154" w:type="dxa"/>
          </w:tcPr>
          <w:p w14:paraId="19A1254F" w14:textId="77777777" w:rsidR="008D2B72" w:rsidRDefault="009114CE">
            <w:pPr>
              <w:pStyle w:val="TableParagraph"/>
              <w:spacing w:before="0" w:line="167" w:lineRule="exact"/>
              <w:rPr>
                <w:sz w:val="18"/>
              </w:rPr>
            </w:pPr>
            <w:r>
              <w:rPr>
                <w:sz w:val="18"/>
              </w:rPr>
              <w:t>GCC with</w:t>
            </w:r>
          </w:p>
          <w:p w14:paraId="562109B6" w14:textId="77777777" w:rsidR="008D2B72" w:rsidRDefault="009114CE">
            <w:pPr>
              <w:pStyle w:val="TableParagraph"/>
              <w:spacing w:before="0" w:line="203" w:lineRule="exact"/>
              <w:rPr>
                <w:sz w:val="18"/>
              </w:rPr>
            </w:pPr>
            <w:r>
              <w:rPr>
                <w:sz w:val="18"/>
              </w:rPr>
              <w:t>optimization</w:t>
            </w:r>
          </w:p>
        </w:tc>
      </w:tr>
      <w:tr w:rsidR="008D2B72" w14:paraId="013D9D8E" w14:textId="77777777">
        <w:trPr>
          <w:trHeight w:hRule="exact" w:val="207"/>
        </w:trPr>
        <w:tc>
          <w:tcPr>
            <w:tcW w:w="1059" w:type="dxa"/>
          </w:tcPr>
          <w:p w14:paraId="28193AFF" w14:textId="77777777" w:rsidR="008D2B72" w:rsidRDefault="009114CE">
            <w:pPr>
              <w:pStyle w:val="TableParagraph"/>
              <w:spacing w:before="0" w:line="178" w:lineRule="exact"/>
              <w:rPr>
                <w:sz w:val="18"/>
              </w:rPr>
            </w:pPr>
            <w:r>
              <w:rPr>
                <w:sz w:val="18"/>
              </w:rPr>
              <w:t>LoC</w:t>
            </w:r>
          </w:p>
        </w:tc>
        <w:tc>
          <w:tcPr>
            <w:tcW w:w="867" w:type="dxa"/>
          </w:tcPr>
          <w:p w14:paraId="6AF912D0" w14:textId="77777777" w:rsidR="008D2B72" w:rsidRDefault="008D2B72"/>
        </w:tc>
        <w:tc>
          <w:tcPr>
            <w:tcW w:w="1208" w:type="dxa"/>
          </w:tcPr>
          <w:p w14:paraId="7053AF05" w14:textId="77777777" w:rsidR="008D2B72" w:rsidRDefault="008D2B72"/>
        </w:tc>
        <w:tc>
          <w:tcPr>
            <w:tcW w:w="1154" w:type="dxa"/>
          </w:tcPr>
          <w:p w14:paraId="556E3D97" w14:textId="77777777" w:rsidR="008D2B72" w:rsidRDefault="008D2B72"/>
        </w:tc>
      </w:tr>
      <w:tr w:rsidR="008D2B72" w14:paraId="2B1648B9" w14:textId="77777777">
        <w:trPr>
          <w:trHeight w:hRule="exact" w:val="207"/>
        </w:trPr>
        <w:tc>
          <w:tcPr>
            <w:tcW w:w="1059" w:type="dxa"/>
          </w:tcPr>
          <w:p w14:paraId="33D1FFF1" w14:textId="77777777" w:rsidR="008D2B72" w:rsidRDefault="009114CE">
            <w:pPr>
              <w:pStyle w:val="TableParagraph"/>
              <w:spacing w:before="0" w:line="178" w:lineRule="exact"/>
              <w:rPr>
                <w:sz w:val="18"/>
              </w:rPr>
            </w:pPr>
            <w:r>
              <w:rPr>
                <w:sz w:val="18"/>
              </w:rPr>
              <w:t>Binary size</w:t>
            </w:r>
          </w:p>
        </w:tc>
        <w:tc>
          <w:tcPr>
            <w:tcW w:w="867" w:type="dxa"/>
          </w:tcPr>
          <w:p w14:paraId="1A54929A" w14:textId="77777777" w:rsidR="008D2B72" w:rsidRDefault="008D2B72"/>
        </w:tc>
        <w:tc>
          <w:tcPr>
            <w:tcW w:w="1208" w:type="dxa"/>
          </w:tcPr>
          <w:p w14:paraId="3988D8F4" w14:textId="77777777" w:rsidR="008D2B72" w:rsidRDefault="008D2B72"/>
        </w:tc>
        <w:tc>
          <w:tcPr>
            <w:tcW w:w="1154" w:type="dxa"/>
          </w:tcPr>
          <w:p w14:paraId="51F7D0E8" w14:textId="77777777" w:rsidR="008D2B72" w:rsidRDefault="008D2B72"/>
        </w:tc>
      </w:tr>
    </w:tbl>
    <w:p w14:paraId="10F09F07" w14:textId="77777777" w:rsidR="008D2B72" w:rsidRDefault="008D2B72">
      <w:pPr>
        <w:pStyle w:val="Corpsdetexte"/>
        <w:rPr>
          <w:sz w:val="18"/>
        </w:rPr>
      </w:pPr>
    </w:p>
    <w:p w14:paraId="7A117D65" w14:textId="77777777" w:rsidR="008D2B72" w:rsidRDefault="008D2B72">
      <w:pPr>
        <w:pStyle w:val="Corpsdetexte"/>
        <w:spacing w:before="5"/>
        <w:rPr>
          <w:sz w:val="22"/>
        </w:rPr>
      </w:pPr>
    </w:p>
    <w:p w14:paraId="0C049231" w14:textId="639BC71C" w:rsidR="008D2B72" w:rsidRDefault="009114CE">
      <w:pPr>
        <w:pStyle w:val="Corpsdetexte"/>
        <w:ind w:left="114" w:right="-13"/>
      </w:pPr>
      <w:proofErr w:type="gramStart"/>
      <w:r>
        <w:t>how</w:t>
      </w:r>
      <w:proofErr w:type="gramEnd"/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approach</w:t>
      </w:r>
      <w:r>
        <w:rPr>
          <w:spacing w:val="-15"/>
        </w:rPr>
        <w:t xml:space="preserve"> </w:t>
      </w:r>
      <w:r>
        <w:t>differs.</w:t>
      </w:r>
      <w:r>
        <w:rPr>
          <w:spacing w:val="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systematic</w:t>
      </w:r>
      <w:r>
        <w:rPr>
          <w:spacing w:val="-15"/>
        </w:rPr>
        <w:t xml:space="preserve"> </w:t>
      </w:r>
      <w:r>
        <w:t>review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ins w:id="209" w:author="RADERMACHER Ansgar 206501" w:date="2016-11-25T16:51:00Z">
        <w:r w:rsidR="00922D48">
          <w:rPr>
            <w:spacing w:val="-15"/>
          </w:rPr>
          <w:t xml:space="preserve">several </w:t>
        </w:r>
      </w:ins>
      <w:r>
        <w:t xml:space="preserve">pro- </w:t>
      </w:r>
      <w:proofErr w:type="spellStart"/>
      <w:r>
        <w:t>posals</w:t>
      </w:r>
      <w:proofErr w:type="spellEnd"/>
      <w:r>
        <w:t xml:space="preserve"> is presented in </w:t>
      </w:r>
      <w:r>
        <w:rPr>
          <w:spacing w:val="-7"/>
        </w:rPr>
        <w:t>(</w:t>
      </w:r>
      <w:proofErr w:type="spellStart"/>
      <w:r>
        <w:rPr>
          <w:spacing w:val="-7"/>
        </w:rPr>
        <w:t>Dom´ınguez</w:t>
      </w:r>
      <w:proofErr w:type="spellEnd"/>
      <w:r>
        <w:rPr>
          <w:spacing w:val="-7"/>
        </w:rPr>
        <w:t xml:space="preserve"> </w:t>
      </w:r>
      <w:r>
        <w:t>et al.,</w:t>
      </w:r>
      <w:r>
        <w:rPr>
          <w:spacing w:val="-3"/>
        </w:rPr>
        <w:t xml:space="preserve"> </w:t>
      </w:r>
      <w:r>
        <w:t>2012).</w:t>
      </w:r>
    </w:p>
    <w:p w14:paraId="26691714" w14:textId="6A327607" w:rsidR="008D2B72" w:rsidRDefault="009114CE">
      <w:pPr>
        <w:pStyle w:val="Corpsdetexte"/>
        <w:spacing w:before="26"/>
        <w:ind w:left="114" w:firstLine="283"/>
        <w:jc w:val="right"/>
      </w:pPr>
      <w:r>
        <w:t>Switch/if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intuitive</w:t>
      </w:r>
      <w:r>
        <w:rPr>
          <w:spacing w:val="-12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menting</w:t>
      </w:r>
      <w:proofErr w:type="spellEnd"/>
      <w:r>
        <w:t xml:space="preserve"> </w:t>
      </w:r>
      <w:proofErr w:type="gramStart"/>
      <w:r>
        <w:t>a ”</w:t>
      </w:r>
      <w:proofErr w:type="gramEnd"/>
      <w:r>
        <w:t>flat” state machine. It either uses</w:t>
      </w:r>
      <w:r>
        <w:rPr>
          <w:spacing w:val="4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scalar</w:t>
      </w:r>
      <w:r>
        <w:rPr>
          <w:w w:val="99"/>
        </w:rPr>
        <w:t xml:space="preserve"> </w:t>
      </w:r>
      <w:r>
        <w:t>variable (</w:t>
      </w:r>
      <w:proofErr w:type="spellStart"/>
      <w:r>
        <w:t>Booch</w:t>
      </w:r>
      <w:proofErr w:type="spellEnd"/>
      <w:r>
        <w:t xml:space="preserve"> et al., 1998) and a method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w w:val="99"/>
        </w:rPr>
        <w:t xml:space="preserve"> </w:t>
      </w:r>
      <w:r>
        <w:t>event, or using two variables as the active</w:t>
      </w:r>
      <w:r>
        <w:rPr>
          <w:spacing w:val="32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and</w:t>
      </w:r>
      <w:r>
        <w:rPr>
          <w:w w:val="99"/>
        </w:rPr>
        <w:t xml:space="preserve"> </w:t>
      </w:r>
      <w:r>
        <w:t>the incoming event used as the discriminators</w:t>
      </w:r>
      <w:r>
        <w:rPr>
          <w:spacing w:val="2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w w:val="99"/>
        </w:rPr>
        <w:t xml:space="preserve"> </w:t>
      </w:r>
      <w:r>
        <w:t>outer switch statement to select between</w:t>
      </w:r>
      <w:r>
        <w:rPr>
          <w:spacing w:val="12"/>
        </w:rPr>
        <w:t xml:space="preserve"> </w:t>
      </w:r>
      <w:r>
        <w:t>states</w:t>
      </w:r>
      <w:r>
        <w:rPr>
          <w:spacing w:val="27"/>
        </w:rPr>
        <w:t xml:space="preserve"> </w:t>
      </w:r>
      <w:r>
        <w:t>and</w:t>
      </w:r>
      <w:r>
        <w:rPr>
          <w:w w:val="99"/>
        </w:rPr>
        <w:t xml:space="preserve"> </w:t>
      </w:r>
      <w:r>
        <w:t>an inner one/if statement, respectively. The</w:t>
      </w:r>
      <w:r>
        <w:rPr>
          <w:spacing w:val="50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ta-</w:t>
      </w:r>
      <w:r>
        <w:rPr>
          <w:w w:val="99"/>
        </w:rPr>
        <w:t xml:space="preserve"> </w:t>
      </w:r>
      <w:proofErr w:type="spellStart"/>
      <w:r>
        <w:t>ble</w:t>
      </w:r>
      <w:proofErr w:type="spellEnd"/>
      <w:r>
        <w:t xml:space="preserve"> approach (Douglass, 1999) uses</w:t>
      </w:r>
      <w:r>
        <w:rPr>
          <w:spacing w:val="49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dimension</w:t>
      </w:r>
      <w:r>
        <w:rPr>
          <w:w w:val="99"/>
        </w:rPr>
        <w:t xml:space="preserve"> </w:t>
      </w:r>
      <w:r>
        <w:t>for representing states and the other one for</w:t>
      </w:r>
      <w:r>
        <w:rPr>
          <w:spacing w:val="-13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possi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ble</w:t>
      </w:r>
      <w:proofErr w:type="spellEnd"/>
      <w:r>
        <w:rPr>
          <w:spacing w:val="-14"/>
        </w:rPr>
        <w:t xml:space="preserve"> </w:t>
      </w:r>
      <w:r>
        <w:t>events.</w:t>
      </w:r>
      <w:r>
        <w:rPr>
          <w:spacing w:val="2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transformation</w:t>
      </w:r>
      <w:r>
        <w:rPr>
          <w:w w:val="99"/>
        </w:rPr>
        <w:t xml:space="preserve"> </w:t>
      </w:r>
      <w:r>
        <w:t>from hierarchical to flat</w:t>
      </w:r>
      <w:del w:id="210" w:author="RADERMACHER Ansgar 206501" w:date="2016-11-25T16:52:00Z">
        <w:r w:rsidDel="00922D48">
          <w:delText>ten</w:delText>
        </w:r>
      </w:del>
      <w:r>
        <w:t xml:space="preserve"> state</w:t>
      </w:r>
      <w:r>
        <w:rPr>
          <w:spacing w:val="2"/>
        </w:rPr>
        <w:t xml:space="preserve"> </w:t>
      </w:r>
      <w:r>
        <w:t>machines.</w:t>
      </w:r>
      <w:r>
        <w:rPr>
          <w:spacing w:val="19"/>
        </w:rPr>
        <w:t xml:space="preserve"> </w:t>
      </w:r>
      <w:r>
        <w:rPr>
          <w:spacing w:val="-3"/>
        </w:rPr>
        <w:t>However,</w:t>
      </w:r>
      <w:r>
        <w:rPr>
          <w:w w:val="99"/>
        </w:rPr>
        <w:t xml:space="preserve"> </w:t>
      </w:r>
      <w:r>
        <w:t>these approaches are hardly applied to</w:t>
      </w:r>
      <w:r>
        <w:rPr>
          <w:spacing w:val="-30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machines</w:t>
      </w:r>
      <w:r>
        <w:rPr>
          <w:w w:val="99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>pseudo</w:t>
      </w:r>
      <w:r>
        <w:rPr>
          <w:spacing w:val="-13"/>
        </w:rPr>
        <w:t xml:space="preserve"> </w:t>
      </w:r>
      <w:commentRangeStart w:id="211"/>
      <w:r>
        <w:t>states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histories</w:t>
      </w:r>
      <w:r>
        <w:rPr>
          <w:spacing w:val="-13"/>
        </w:rPr>
        <w:t xml:space="preserve"> </w:t>
      </w:r>
      <w:commentRangeEnd w:id="211"/>
      <w:r w:rsidR="00922D48">
        <w:rPr>
          <w:rStyle w:val="Marquedecommentaire"/>
        </w:rPr>
        <w:commentReference w:id="211"/>
      </w:r>
      <w:r>
        <w:t>or</w:t>
      </w:r>
      <w:r>
        <w:rPr>
          <w:spacing w:val="-13"/>
        </w:rPr>
        <w:t xml:space="preserve"> </w:t>
      </w:r>
      <w:r>
        <w:t>join/fork.</w:t>
      </w:r>
    </w:p>
    <w:p w14:paraId="28A7135D" w14:textId="1590976F" w:rsidR="008D2B72" w:rsidRDefault="009114CE">
      <w:pPr>
        <w:pStyle w:val="Corpsdetexte"/>
        <w:spacing w:before="26"/>
        <w:ind w:left="114" w:firstLine="283"/>
        <w:jc w:val="both"/>
      </w:pPr>
      <w:r>
        <w:t>The object-oriented state pattern (</w:t>
      </w:r>
      <w:proofErr w:type="spellStart"/>
      <w:r>
        <w:t>Shalyto</w:t>
      </w:r>
      <w:proofErr w:type="spellEnd"/>
      <w:r>
        <w:t xml:space="preserve"> and </w:t>
      </w:r>
      <w:proofErr w:type="spellStart"/>
      <w:r>
        <w:t>Shamgunov</w:t>
      </w:r>
      <w:proofErr w:type="spellEnd"/>
      <w:r>
        <w:t>,</w:t>
      </w:r>
      <w:r>
        <w:rPr>
          <w:spacing w:val="-14"/>
        </w:rPr>
        <w:t xml:space="preserve"> </w:t>
      </w:r>
      <w:r>
        <w:t>2006;</w:t>
      </w:r>
      <w:r>
        <w:rPr>
          <w:spacing w:val="-13"/>
        </w:rPr>
        <w:t xml:space="preserve"> </w:t>
      </w:r>
      <w:r>
        <w:t>Douglass,</w:t>
      </w:r>
      <w:r>
        <w:rPr>
          <w:spacing w:val="-14"/>
        </w:rPr>
        <w:t xml:space="preserve"> </w:t>
      </w:r>
      <w:r>
        <w:t>1999)</w:t>
      </w:r>
      <w:r>
        <w:rPr>
          <w:spacing w:val="-16"/>
        </w:rPr>
        <w:t xml:space="preserve"> </w:t>
      </w:r>
      <w:r>
        <w:t>transforms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state into a class and an event into a method. Events are processed by delegating from the class containing</w:t>
      </w:r>
      <w:r>
        <w:rPr>
          <w:spacing w:val="-32"/>
        </w:rPr>
        <w:t xml:space="preserve"> </w:t>
      </w:r>
      <w:r>
        <w:t>the state machine to its sub-state classes. Separation of states in classes makes the code more readable and maintainable. Unfortunately, this technique only</w:t>
      </w:r>
      <w:r>
        <w:rPr>
          <w:spacing w:val="-23"/>
        </w:rPr>
        <w:t xml:space="preserve"> </w:t>
      </w:r>
      <w:r>
        <w:t>sup- ports flat state machines. This pattern is extended in (</w:t>
      </w:r>
      <w:proofErr w:type="spellStart"/>
      <w:r>
        <w:t>Niaz</w:t>
      </w:r>
      <w:proofErr w:type="spellEnd"/>
      <w:r>
        <w:t xml:space="preserve"> et al., 2004) to support hierarchical state ma- chines.</w:t>
      </w:r>
      <w:r>
        <w:rPr>
          <w:spacing w:val="4"/>
        </w:rPr>
        <w:t xml:space="preserve"> </w:t>
      </w:r>
      <w:r>
        <w:t>Recently,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double-dispatch</w:t>
      </w:r>
      <w:r>
        <w:rPr>
          <w:spacing w:val="-9"/>
        </w:rPr>
        <w:t xml:space="preserve"> </w:t>
      </w:r>
      <w:r>
        <w:t>(DD)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 xml:space="preserve">pre- </w:t>
      </w:r>
      <w:proofErr w:type="spellStart"/>
      <w:r>
        <w:t>sented</w:t>
      </w:r>
      <w:proofErr w:type="spellEnd"/>
      <w:r>
        <w:t xml:space="preserve"> in (</w:t>
      </w:r>
      <w:proofErr w:type="spellStart"/>
      <w:r>
        <w:t>Spinke</w:t>
      </w:r>
      <w:proofErr w:type="spellEnd"/>
      <w:r>
        <w:t>, 2013) extends (</w:t>
      </w:r>
      <w:proofErr w:type="spellStart"/>
      <w:r>
        <w:t>Niaz</w:t>
      </w:r>
      <w:proofErr w:type="spellEnd"/>
      <w:r>
        <w:t xml:space="preserve"> et al., 2004) to support maintainability by representing states and events as classes, and transitions as methods. How- </w:t>
      </w:r>
      <w:r>
        <w:rPr>
          <w:spacing w:val="-4"/>
        </w:rPr>
        <w:t>ever,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(</w:t>
      </w:r>
      <w:proofErr w:type="spellStart"/>
      <w:r>
        <w:t>Spinke</w:t>
      </w:r>
      <w:proofErr w:type="spellEnd"/>
      <w:r>
        <w:t>,</w:t>
      </w:r>
      <w:r>
        <w:rPr>
          <w:spacing w:val="-11"/>
        </w:rPr>
        <w:t xml:space="preserve"> </w:t>
      </w:r>
      <w:r>
        <w:t>2013),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 xml:space="preserve">pat- terns require much memory because of </w:t>
      </w:r>
      <w:ins w:id="212" w:author="RADERMACHER Ansgar 206501" w:date="2016-11-25T16:53:00Z">
        <w:r w:rsidR="00922D48">
          <w:t xml:space="preserve">an </w:t>
        </w:r>
      </w:ins>
      <w:r>
        <w:t xml:space="preserve">explosion of </w:t>
      </w:r>
      <w:ins w:id="213" w:author="RADERMACHER Ansgar 206501" w:date="2016-11-25T16:53:00Z">
        <w:r w:rsidR="00922D48">
          <w:t xml:space="preserve">the number of </w:t>
        </w:r>
      </w:ins>
      <w:r>
        <w:t>classes and use</w:t>
      </w:r>
      <w:del w:id="214" w:author="RADERMACHER Ansgar 206501" w:date="2016-11-25T16:54:00Z">
        <w:r w:rsidDel="00922D48">
          <w:delText>s</w:delText>
        </w:r>
      </w:del>
      <w:r>
        <w:t xml:space="preserve"> dynamic memory allocation, which is not preferred in embedded systems. It is </w:t>
      </w:r>
      <w:proofErr w:type="spellStart"/>
      <w:r>
        <w:t>worthy</w:t>
      </w:r>
      <w:proofErr w:type="spellEnd"/>
      <w:r>
        <w:t xml:space="preserve"> noting that none of these approaches provides </w:t>
      </w:r>
      <w:proofErr w:type="spellStart"/>
      <w:r>
        <w:t>imple</w:t>
      </w:r>
      <w:proofErr w:type="spellEnd"/>
      <w:r>
        <w:t>- mentation for all of state machine pseudo states as well as</w:t>
      </w:r>
      <w:r>
        <w:rPr>
          <w:spacing w:val="-14"/>
        </w:rPr>
        <w:t xml:space="preserve"> </w:t>
      </w:r>
      <w:r>
        <w:t>events.</w:t>
      </w:r>
    </w:p>
    <w:p w14:paraId="2C9E99FF" w14:textId="77777777" w:rsidR="008D2B72" w:rsidRDefault="009114CE">
      <w:pPr>
        <w:pStyle w:val="Corpsdetexte"/>
        <w:spacing w:before="26"/>
        <w:ind w:left="114" w:firstLine="283"/>
        <w:jc w:val="both"/>
      </w:pPr>
      <w:r>
        <w:rPr>
          <w:spacing w:val="-4"/>
        </w:rPr>
        <w:t xml:space="preserve">Tools </w:t>
      </w:r>
      <w:r>
        <w:t>such as (</w:t>
      </w:r>
      <w:proofErr w:type="spellStart"/>
      <w:r>
        <w:t>SparxSystems</w:t>
      </w:r>
      <w:proofErr w:type="spellEnd"/>
      <w:r>
        <w:t>, 2016; IBM</w:t>
      </w:r>
      <w:proofErr w:type="gramStart"/>
      <w:r>
        <w:t>, )</w:t>
      </w:r>
      <w:proofErr w:type="gramEnd"/>
      <w:r>
        <w:t xml:space="preserve"> apply different patterns to generate code. </w:t>
      </w:r>
      <w:r>
        <w:rPr>
          <w:spacing w:val="-3"/>
        </w:rPr>
        <w:t xml:space="preserve">However, </w:t>
      </w:r>
      <w:r>
        <w:t>as</w:t>
      </w:r>
      <w:r>
        <w:rPr>
          <w:spacing w:val="-16"/>
        </w:rPr>
        <w:t xml:space="preserve"> </w:t>
      </w:r>
      <w:r>
        <w:t xml:space="preserve">men- </w:t>
      </w:r>
      <w:proofErr w:type="spellStart"/>
      <w:r>
        <w:t>tioned</w:t>
      </w:r>
      <w:proofErr w:type="spellEnd"/>
      <w:r>
        <w:t xml:space="preserve"> in Section 1, true concurrency, some pseudo- states, and UML events are not supported. FXU (</w:t>
      </w:r>
      <w:proofErr w:type="spellStart"/>
      <w:r>
        <w:t>Pil</w:t>
      </w:r>
      <w:proofErr w:type="spellEnd"/>
      <w:r>
        <w:t xml:space="preserve">- </w:t>
      </w:r>
      <w:proofErr w:type="spellStart"/>
      <w:r>
        <w:rPr>
          <w:w w:val="99"/>
        </w:rPr>
        <w:t>it</w:t>
      </w:r>
      <w:r>
        <w:rPr>
          <w:spacing w:val="-5"/>
          <w:w w:val="99"/>
        </w:rPr>
        <w:t>o</w:t>
      </w:r>
      <w:r>
        <w:rPr>
          <w:w w:val="99"/>
        </w:rPr>
        <w:t>wski</w:t>
      </w:r>
      <w:proofErr w:type="spellEnd"/>
      <w:r>
        <w:rPr>
          <w:spacing w:val="17"/>
        </w:rPr>
        <w:t xml:space="preserve"> </w:t>
      </w:r>
      <w:r>
        <w:rPr>
          <w:w w:val="99"/>
        </w:rPr>
        <w:t>and</w:t>
      </w:r>
      <w:r>
        <w:rPr>
          <w:spacing w:val="17"/>
        </w:rPr>
        <w:t xml:space="preserve"> </w:t>
      </w:r>
      <w:proofErr w:type="spellStart"/>
      <w:r>
        <w:rPr>
          <w:w w:val="99"/>
        </w:rPr>
        <w:t>Derezi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ska</w:t>
      </w:r>
      <w:proofErr w:type="spellEnd"/>
      <w:r>
        <w:rPr>
          <w:w w:val="99"/>
        </w:rPr>
        <w:t>,</w:t>
      </w:r>
      <w:r>
        <w:rPr>
          <w:spacing w:val="21"/>
        </w:rPr>
        <w:t xml:space="preserve"> </w:t>
      </w:r>
      <w:r>
        <w:rPr>
          <w:w w:val="99"/>
        </w:rPr>
        <w:t>2007)</w:t>
      </w:r>
      <w:r>
        <w:rPr>
          <w:spacing w:val="17"/>
        </w:rPr>
        <w:t xml:space="preserve"> </w:t>
      </w:r>
      <w:r>
        <w:rPr>
          <w:w w:val="99"/>
        </w:rPr>
        <w:t>is</w:t>
      </w:r>
      <w:r>
        <w:rPr>
          <w:spacing w:val="17"/>
        </w:rPr>
        <w:t xml:space="preserve"> </w:t>
      </w:r>
      <w:r>
        <w:rPr>
          <w:w w:val="99"/>
        </w:rPr>
        <w:t>the</w:t>
      </w:r>
      <w:r>
        <w:rPr>
          <w:spacing w:val="17"/>
        </w:rPr>
        <w:t xml:space="preserve"> </w:t>
      </w:r>
      <w:r>
        <w:rPr>
          <w:w w:val="99"/>
        </w:rPr>
        <w:t>most</w:t>
      </w:r>
      <w:r>
        <w:rPr>
          <w:spacing w:val="17"/>
        </w:rPr>
        <w:t xml:space="preserve"> </w:t>
      </w:r>
      <w:r>
        <w:rPr>
          <w:w w:val="99"/>
        </w:rPr>
        <w:t xml:space="preserve">complete </w:t>
      </w:r>
      <w:r>
        <w:t>tool but generated code is heavily dependent on their own library and C# is</w:t>
      </w:r>
      <w:r>
        <w:rPr>
          <w:spacing w:val="-19"/>
        </w:rPr>
        <w:t xml:space="preserve"> </w:t>
      </w:r>
      <w:r>
        <w:t>generated.</w:t>
      </w:r>
    </w:p>
    <w:p w14:paraId="5B86A2DA" w14:textId="77777777" w:rsidR="008D2B72" w:rsidRDefault="009114CE">
      <w:pPr>
        <w:pStyle w:val="Corpsdetexte"/>
        <w:spacing w:before="26"/>
        <w:ind w:left="114" w:firstLine="283"/>
        <w:jc w:val="both"/>
      </w:pPr>
      <w:proofErr w:type="spellStart"/>
      <w:r>
        <w:t>Umple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Badreddin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2014b)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textual</w:t>
      </w:r>
      <w:r>
        <w:rPr>
          <w:spacing w:val="-6"/>
        </w:rPr>
        <w:t xml:space="preserve"> </w:t>
      </w:r>
      <w:r>
        <w:t xml:space="preserve">UML programming language, which supports code </w:t>
      </w:r>
      <w:proofErr w:type="spellStart"/>
      <w:r>
        <w:t>gener</w:t>
      </w:r>
      <w:proofErr w:type="spellEnd"/>
      <w:r>
        <w:t xml:space="preserve">- </w:t>
      </w:r>
      <w:proofErr w:type="spellStart"/>
      <w:r>
        <w:t>ation</w:t>
      </w:r>
      <w:proofErr w:type="spellEnd"/>
      <w:r>
        <w:t xml:space="preserve"> for different languages such as C++ and </w:t>
      </w:r>
      <w:r>
        <w:rPr>
          <w:spacing w:val="-3"/>
        </w:rPr>
        <w:t xml:space="preserve">Java </w:t>
      </w:r>
      <w:r>
        <w:t xml:space="preserve">from state machines. </w:t>
      </w:r>
      <w:r>
        <w:rPr>
          <w:spacing w:val="-3"/>
        </w:rPr>
        <w:t xml:space="preserve">However, </w:t>
      </w:r>
      <w:proofErr w:type="spellStart"/>
      <w:r>
        <w:t>Umple</w:t>
      </w:r>
      <w:proofErr w:type="spellEnd"/>
      <w:r>
        <w:t xml:space="preserve"> does not sup- port pseudo states such as fork</w:t>
      </w:r>
      <w:proofErr w:type="gramStart"/>
      <w:r>
        <w:t>,  join</w:t>
      </w:r>
      <w:proofErr w:type="gramEnd"/>
      <w:r>
        <w:t xml:space="preserve">,  junction,  </w:t>
      </w:r>
      <w:r>
        <w:rPr>
          <w:spacing w:val="42"/>
        </w:rPr>
        <w:t xml:space="preserve"> </w:t>
      </w:r>
      <w:r>
        <w:t>and</w:t>
      </w:r>
    </w:p>
    <w:p w14:paraId="57226F84" w14:textId="77777777" w:rsidR="008D2B72" w:rsidRDefault="009114CE">
      <w:pPr>
        <w:pStyle w:val="Corpsdetexte"/>
        <w:spacing w:before="6"/>
        <w:rPr>
          <w:sz w:val="16"/>
        </w:rPr>
      </w:pPr>
      <w:r>
        <w:br w:type="column"/>
      </w:r>
    </w:p>
    <w:p w14:paraId="5F1D117D" w14:textId="77777777" w:rsidR="008D2B72" w:rsidRDefault="009114CE">
      <w:pPr>
        <w:pStyle w:val="Corpsdetexte"/>
        <w:ind w:left="114" w:right="1100"/>
      </w:pPr>
      <w:proofErr w:type="gramStart"/>
      <w:r>
        <w:t>deep</w:t>
      </w:r>
      <w:proofErr w:type="gramEnd"/>
      <w:r>
        <w:t xml:space="preserve"> history, and local transitions. Furthermore, only call events and time events are specified in </w:t>
      </w:r>
      <w:proofErr w:type="spellStart"/>
      <w:r>
        <w:t>Umple</w:t>
      </w:r>
      <w:proofErr w:type="spellEnd"/>
      <w:r>
        <w:t>.</w:t>
      </w:r>
    </w:p>
    <w:p w14:paraId="7934CFE2" w14:textId="77777777" w:rsidR="008D2B72" w:rsidRDefault="009114CE">
      <w:pPr>
        <w:pStyle w:val="Corpsdetexte"/>
        <w:ind w:left="114" w:right="1111" w:firstLine="283"/>
        <w:jc w:val="both"/>
      </w:pPr>
      <w:r>
        <w:t>Our</w:t>
      </w:r>
      <w:r>
        <w:rPr>
          <w:spacing w:val="-14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combines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classical</w:t>
      </w:r>
      <w:r>
        <w:rPr>
          <w:spacing w:val="-14"/>
        </w:rPr>
        <w:t xml:space="preserve"> </w:t>
      </w:r>
      <w:r>
        <w:t>switch/if</w:t>
      </w:r>
      <w:r>
        <w:rPr>
          <w:spacing w:val="-14"/>
        </w:rPr>
        <w:t xml:space="preserve"> </w:t>
      </w:r>
      <w:r>
        <w:t>pat- tern, to produce small footprint, and the pattern in (</w:t>
      </w:r>
      <w:proofErr w:type="spellStart"/>
      <w:r>
        <w:t>Niaz</w:t>
      </w:r>
      <w:proofErr w:type="spellEnd"/>
      <w:r>
        <w:t xml:space="preserve"> et al., 2004), to preserve state hierarchy. Fur- </w:t>
      </w:r>
      <w:proofErr w:type="spellStart"/>
      <w:r>
        <w:t>thermore</w:t>
      </w:r>
      <w:proofErr w:type="spellEnd"/>
      <w:r>
        <w:t>, we define pattern to transform all of USM concepts including states, pseudo states, transitions, and events. Therefore, users are flexible to create there USM conforming to UML without</w:t>
      </w:r>
      <w:r>
        <w:rPr>
          <w:spacing w:val="-21"/>
        </w:rPr>
        <w:t xml:space="preserve"> </w:t>
      </w:r>
      <w:r>
        <w:t>restrictions.</w:t>
      </w:r>
    </w:p>
    <w:p w14:paraId="7A180B62" w14:textId="77777777" w:rsidR="008D2B72" w:rsidRDefault="009114CE">
      <w:pPr>
        <w:pStyle w:val="Titre1"/>
        <w:spacing w:before="146"/>
        <w:ind w:right="1100"/>
        <w:jc w:val="left"/>
      </w:pPr>
      <w:r>
        <w:t>9CONCLUSION</w:t>
      </w:r>
    </w:p>
    <w:p w14:paraId="0779993A" w14:textId="77777777" w:rsidR="008D2B72" w:rsidRDefault="009114CE">
      <w:pPr>
        <w:pStyle w:val="Corpsdetexte"/>
        <w:spacing w:before="120"/>
        <w:ind w:left="114" w:right="1111" w:firstLine="283"/>
        <w:jc w:val="both"/>
      </w:pPr>
      <w:r>
        <w:t>We presented an approach whose objective is to provide a complete, efficient, and UML-compliant code generation from UML State Machines with full features. The design for concurrency of generated code is based on multi-thread of POSIX. The code generation pattern extends the IF-ELSE/SWITCH patterns and uses a hierarchical structure to preserve the state machine hierarchy.</w:t>
      </w:r>
    </w:p>
    <w:p w14:paraId="5EF80BD4" w14:textId="51C3EAB6" w:rsidR="008D2B72" w:rsidRDefault="009114CE">
      <w:pPr>
        <w:pStyle w:val="Corpsdetexte"/>
        <w:ind w:left="114" w:right="1111" w:firstLine="283"/>
        <w:jc w:val="both"/>
      </w:pPr>
      <w:r>
        <w:rPr>
          <w:spacing w:val="-8"/>
        </w:rPr>
        <w:t xml:space="preserve">We </w:t>
      </w:r>
      <w:r>
        <w:t xml:space="preserve">implemented our pattern </w:t>
      </w:r>
      <w:del w:id="215" w:author="RADERMACHER Ansgar 206501" w:date="2016-11-25T16:55:00Z">
        <w:r w:rsidDel="00922D48">
          <w:delText>in two versions</w:delText>
        </w:r>
      </w:del>
      <w:ins w:id="216" w:author="RADERMACHER Ansgar 206501" w:date="2016-11-25T16:55:00Z">
        <w:r w:rsidR="00922D48">
          <w:t>as part of</w:t>
        </w:r>
      </w:ins>
      <w:del w:id="217" w:author="RADERMACHER Ansgar 206501" w:date="2016-11-25T16:56:00Z">
        <w:r w:rsidDel="000930F6">
          <w:delText>: part of</w:delText>
        </w:r>
      </w:del>
      <w:r>
        <w:t xml:space="preserve"> the Papyrus Designer tool</w:t>
      </w:r>
      <w:del w:id="218" w:author="RADERMACHER Ansgar 206501" w:date="2016-11-25T16:56:00Z">
        <w:r w:rsidDel="000930F6">
          <w:delText xml:space="preserve"> and a standalone ex- tension of Papyrus</w:delText>
        </w:r>
      </w:del>
      <w:r>
        <w:t xml:space="preserve">. </w:t>
      </w:r>
      <w:r>
        <w:rPr>
          <w:spacing w:val="-8"/>
        </w:rPr>
        <w:t xml:space="preserve">We </w:t>
      </w:r>
      <w:r>
        <w:t xml:space="preserve">evaluated our </w:t>
      </w:r>
      <w:del w:id="219" w:author="RADERMACHER Ansgar 206501" w:date="2016-11-25T16:56:00Z">
        <w:r w:rsidDel="000930F6">
          <w:delText xml:space="preserve">standalone  </w:delText>
        </w:r>
      </w:del>
      <w:r>
        <w:t>tool by conducting experiments on the semantic- conformance and efficiency of generated code. The conformance is tested under PSSM</w:t>
      </w:r>
      <w:ins w:id="220" w:author="RADERMACHER Ansgar 206501" w:date="2016-11-25T16:57:00Z">
        <w:r w:rsidR="000930F6">
          <w:t>:</w:t>
        </w:r>
      </w:ins>
      <w:del w:id="221" w:author="RADERMACHER Ansgar 206501" w:date="2016-11-25T16:57:00Z">
        <w:r w:rsidDel="000930F6">
          <w:delText xml:space="preserve"> that</w:delText>
        </w:r>
      </w:del>
      <w:r>
        <w:t xml:space="preserve"> 62</w:t>
      </w:r>
      <w:ins w:id="222" w:author="RADERMACHER Ansgar 206501" w:date="2016-11-25T16:57:00Z">
        <w:r w:rsidR="000930F6">
          <w:t xml:space="preserve"> out of </w:t>
        </w:r>
      </w:ins>
      <w:del w:id="223" w:author="RADERMACHER Ansgar 206501" w:date="2016-11-25T16:57:00Z">
        <w:r w:rsidDel="000930F6">
          <w:delText>/</w:delText>
        </w:r>
      </w:del>
      <w:r>
        <w:t>66 tests passed. These results are a good hint that our tool preserves the UML State Machine semantics during code generation. For efficiency, we used the bench- mark defined by Boost to compare code generated</w:t>
      </w:r>
      <w:r>
        <w:rPr>
          <w:spacing w:val="-25"/>
        </w:rPr>
        <w:t xml:space="preserve"> </w:t>
      </w:r>
      <w:r>
        <w:t>by our tool to other approaches. The results showed that our tool produces efficient code that runs fast in</w:t>
      </w:r>
      <w:r>
        <w:rPr>
          <w:spacing w:val="-12"/>
        </w:rPr>
        <w:t xml:space="preserve"> </w:t>
      </w:r>
      <w:r>
        <w:t>even processing and is small in executable</w:t>
      </w:r>
      <w:r>
        <w:rPr>
          <w:spacing w:val="-23"/>
        </w:rPr>
        <w:t xml:space="preserve"> </w:t>
      </w:r>
      <w:r>
        <w:t>size.</w:t>
      </w:r>
    </w:p>
    <w:p w14:paraId="6CEAA1F9" w14:textId="77777777" w:rsidR="008D2B72" w:rsidRDefault="009114CE">
      <w:pPr>
        <w:pStyle w:val="Corpsdetexte"/>
        <w:ind w:left="114" w:right="1111" w:firstLine="283"/>
        <w:jc w:val="both"/>
      </w:pPr>
      <w:r>
        <w:t xml:space="preserve">Code produced by our tool, </w:t>
      </w:r>
      <w:r>
        <w:rPr>
          <w:spacing w:val="-3"/>
        </w:rPr>
        <w:t xml:space="preserve">however, </w:t>
      </w:r>
      <w:r>
        <w:t xml:space="preserve">consumes slightly more memory than that of the others at run- time. In future work, we will fix this issue by </w:t>
      </w:r>
      <w:proofErr w:type="spellStart"/>
      <w:r>
        <w:t>mak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multi-thread part of generated code more</w:t>
      </w:r>
      <w:r>
        <w:rPr>
          <w:spacing w:val="-35"/>
        </w:rPr>
        <w:t xml:space="preserve"> </w:t>
      </w:r>
      <w:r>
        <w:t xml:space="preserve">concise. Furthermore, we will use the pattern to support </w:t>
      </w:r>
      <w:r>
        <w:rPr>
          <w:spacing w:val="-3"/>
        </w:rPr>
        <w:t xml:space="preserve">Java </w:t>
      </w:r>
      <w:r>
        <w:t>code generation from UML State</w:t>
      </w:r>
      <w:r>
        <w:rPr>
          <w:spacing w:val="-17"/>
        </w:rPr>
        <w:t xml:space="preserve"> </w:t>
      </w:r>
      <w:r>
        <w:t>Machines.</w:t>
      </w:r>
    </w:p>
    <w:p w14:paraId="0054C51F" w14:textId="77777777" w:rsidR="008D2B72" w:rsidRDefault="009114CE">
      <w:pPr>
        <w:pStyle w:val="Titre1"/>
        <w:spacing w:before="146"/>
        <w:ind w:right="1100"/>
        <w:jc w:val="left"/>
      </w:pPr>
      <w:r>
        <w:t>REFERENCES</w:t>
      </w:r>
    </w:p>
    <w:p w14:paraId="4F1AECE2" w14:textId="644F7ECF" w:rsidR="008D2B72" w:rsidRDefault="009D047C">
      <w:pPr>
        <w:pStyle w:val="Corpsdetexte"/>
        <w:tabs>
          <w:tab w:val="left" w:pos="1120"/>
          <w:tab w:val="left" w:pos="1739"/>
          <w:tab w:val="left" w:pos="2767"/>
          <w:tab w:val="left" w:pos="3134"/>
          <w:tab w:val="left" w:pos="3685"/>
        </w:tabs>
        <w:spacing w:before="120"/>
        <w:ind w:left="512" w:right="642" w:hanging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5A9BCA4C" wp14:editId="48E7164E">
                <wp:simplePos x="0" y="0"/>
                <wp:positionH relativeFrom="page">
                  <wp:posOffset>4944110</wp:posOffset>
                </wp:positionH>
                <wp:positionV relativeFrom="paragraph">
                  <wp:posOffset>483235</wp:posOffset>
                </wp:positionV>
                <wp:extent cx="37465" cy="0"/>
                <wp:effectExtent l="10160" t="8255" r="9525" b="1079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82820" id="Line 7" o:spid="_x0000_s1026" style="position:absolute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3pt,38.05pt" to="392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FHEQIAACY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t>DRD:</w:t>
      </w:r>
      <w:r w:rsidR="009114CE">
        <w:tab/>
        <w:t>a</w:t>
      </w:r>
      <w:r w:rsidR="009114CE">
        <w:tab/>
        <w:t>thread</w:t>
      </w:r>
      <w:r w:rsidR="009114CE">
        <w:tab/>
        <w:t>error</w:t>
      </w:r>
      <w:r w:rsidR="009114CE">
        <w:tab/>
        <w:t xml:space="preserve">detector. </w:t>
      </w:r>
      <w:hyperlink r:id="rId105">
        <w:r w:rsidR="009114CE">
          <w:t>http://cs.swan.ac.uk/</w:t>
        </w:r>
      </w:hyperlink>
      <w:r w:rsidR="009114CE">
        <w:tab/>
      </w:r>
      <w:r w:rsidR="009114CE">
        <w:tab/>
      </w:r>
      <w:proofErr w:type="spellStart"/>
      <w:r w:rsidR="009114CE">
        <w:t>csoliver</w:t>
      </w:r>
      <w:proofErr w:type="spellEnd"/>
      <w:r w:rsidR="009114CE">
        <w:t>/ok-sat- library/internet</w:t>
      </w:r>
      <w:r w:rsidR="009114CE">
        <w:rPr>
          <w:spacing w:val="-13"/>
        </w:rPr>
        <w:t xml:space="preserve"> </w:t>
      </w:r>
      <w:r w:rsidR="009114CE">
        <w:t>html/doc/doc/</w:t>
      </w:r>
      <w:proofErr w:type="spellStart"/>
      <w:r w:rsidR="009114CE">
        <w:t>Valgrind</w:t>
      </w:r>
      <w:proofErr w:type="spellEnd"/>
      <w:r w:rsidR="009114CE">
        <w:t>/3.8.1/html/</w:t>
      </w:r>
      <w:proofErr w:type="spellStart"/>
      <w:r w:rsidR="009114CE">
        <w:t>drd</w:t>
      </w:r>
      <w:proofErr w:type="spellEnd"/>
      <w:r w:rsidR="009114CE">
        <w:t>- ma</w:t>
      </w:r>
      <w:bookmarkStart w:id="224" w:name="_GoBack"/>
      <w:bookmarkEnd w:id="224"/>
      <w:r w:rsidR="009114CE">
        <w:t>nual.html.</w:t>
      </w:r>
    </w:p>
    <w:p w14:paraId="56FE83E7" w14:textId="77777777" w:rsidR="008D2B72" w:rsidRDefault="009114CE">
      <w:pPr>
        <w:pStyle w:val="Corpsdetexte"/>
        <w:tabs>
          <w:tab w:val="left" w:pos="1785"/>
          <w:tab w:val="left" w:pos="3511"/>
        </w:tabs>
        <w:spacing w:before="38"/>
        <w:ind w:left="512" w:right="100" w:hanging="399"/>
      </w:pPr>
      <w:proofErr w:type="spellStart"/>
      <w:r>
        <w:t>Moka</w:t>
      </w:r>
      <w:proofErr w:type="spellEnd"/>
      <w:r>
        <w:tab/>
        <w:t>Model</w:t>
      </w:r>
      <w:r>
        <w:tab/>
        <w:t xml:space="preserve">Execution. </w:t>
      </w:r>
      <w:r>
        <w:rPr>
          <w:spacing w:val="-1"/>
        </w:rPr>
        <w:t>https://wiki.eclipse.org/Papyrus/UserGuide/ModelExecution.</w:t>
      </w:r>
    </w:p>
    <w:p w14:paraId="7D17090F" w14:textId="7205B23F" w:rsidR="008D2B72" w:rsidRDefault="009D047C">
      <w:pPr>
        <w:pStyle w:val="Corpsdetexte"/>
        <w:tabs>
          <w:tab w:val="left" w:pos="1820"/>
          <w:tab w:val="left" w:pos="3608"/>
        </w:tabs>
        <w:spacing w:before="38"/>
        <w:ind w:left="512" w:right="830" w:hanging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25ACB03C" wp14:editId="2F6FE089">
                <wp:simplePos x="0" y="0"/>
                <wp:positionH relativeFrom="page">
                  <wp:posOffset>5782310</wp:posOffset>
                </wp:positionH>
                <wp:positionV relativeFrom="paragraph">
                  <wp:posOffset>285750</wp:posOffset>
                </wp:positionV>
                <wp:extent cx="37465" cy="0"/>
                <wp:effectExtent l="10160" t="6350" r="9525" b="1270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FCD95" id="Line 6" o:spid="_x0000_s1026" style="position:absolute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5.3pt,22.5pt" to="45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D/EQIAACY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6CF1B37A" wp14:editId="169A0CA3">
                <wp:simplePos x="0" y="0"/>
                <wp:positionH relativeFrom="page">
                  <wp:posOffset>6283325</wp:posOffset>
                </wp:positionH>
                <wp:positionV relativeFrom="paragraph">
                  <wp:posOffset>285750</wp:posOffset>
                </wp:positionV>
                <wp:extent cx="37465" cy="0"/>
                <wp:effectExtent l="6350" t="6350" r="13335" b="1270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6069A" id="Line 5" o:spid="_x0000_s1026" style="position:absolute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4.75pt,22.5pt" to="497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" strokeweight=".14042mm">
                <w10:wrap anchorx="page"/>
              </v:line>
            </w:pict>
          </mc:Fallback>
        </mc:AlternateContent>
      </w:r>
      <w:r w:rsidR="009114CE">
        <w:t>Papyrus</w:t>
      </w:r>
      <w:r w:rsidR="009114CE">
        <w:tab/>
        <w:t>Software</w:t>
      </w:r>
      <w:r w:rsidR="009114CE">
        <w:tab/>
        <w:t>Designer. https://wiki.eclipse.org/Papyrus Software</w:t>
      </w:r>
      <w:r w:rsidR="009114CE">
        <w:rPr>
          <w:spacing w:val="5"/>
        </w:rPr>
        <w:t xml:space="preserve"> </w:t>
      </w:r>
      <w:r w:rsidR="009114CE">
        <w:t>Designer.</w:t>
      </w:r>
    </w:p>
    <w:p w14:paraId="77C383F9" w14:textId="77777777" w:rsidR="008D2B72" w:rsidRDefault="009114CE">
      <w:pPr>
        <w:pStyle w:val="Corpsdetexte"/>
        <w:tabs>
          <w:tab w:val="left" w:pos="762"/>
          <w:tab w:val="left" w:pos="1710"/>
          <w:tab w:val="left" w:pos="3392"/>
        </w:tabs>
        <w:spacing w:before="38"/>
        <w:ind w:left="512" w:right="1111" w:hanging="399"/>
      </w:pPr>
      <w:r>
        <w:t>State</w:t>
      </w:r>
      <w:r>
        <w:tab/>
        <w:t>Machine</w:t>
      </w:r>
      <w:r>
        <w:tab/>
        <w:t>Benchmark.</w:t>
      </w:r>
      <w:r>
        <w:tab/>
      </w:r>
      <w:hyperlink r:id="rId106">
        <w:r>
          <w:t>http://boost-</w:t>
        </w:r>
      </w:hyperlink>
      <w:r>
        <w:t xml:space="preserve"> experimental.github.io.</w:t>
      </w:r>
    </w:p>
    <w:p w14:paraId="22AAEDA8" w14:textId="77777777" w:rsidR="008D2B72" w:rsidRDefault="009114CE">
      <w:pPr>
        <w:pStyle w:val="Corpsdetexte"/>
        <w:spacing w:before="38"/>
        <w:ind w:left="114" w:right="1100"/>
      </w:pPr>
      <w:r>
        <w:t>State Machine Benchmark.</w:t>
      </w:r>
    </w:p>
    <w:p w14:paraId="126C05CC" w14:textId="77777777" w:rsidR="008D2B72" w:rsidRDefault="009114CE">
      <w:pPr>
        <w:pStyle w:val="Corpsdetexte"/>
        <w:spacing w:before="38"/>
        <w:ind w:left="512" w:right="642" w:hanging="399"/>
      </w:pPr>
      <w:proofErr w:type="spellStart"/>
      <w:r>
        <w:t>Valgrind</w:t>
      </w:r>
      <w:proofErr w:type="spellEnd"/>
      <w:r>
        <w:t xml:space="preserve"> Massif. </w:t>
      </w:r>
      <w:hyperlink r:id="rId107">
        <w:r>
          <w:t>http://valgrind.org/docs/manual/ms-</w:t>
        </w:r>
      </w:hyperlink>
      <w:r>
        <w:t xml:space="preserve"> manual.html.</w:t>
      </w:r>
    </w:p>
    <w:p w14:paraId="55272CB0" w14:textId="77777777" w:rsidR="008D2B72" w:rsidRDefault="008D2B72">
      <w:pPr>
        <w:sectPr w:rsidR="008D2B72">
          <w:type w:val="continuous"/>
          <w:pgSz w:w="11910" w:h="16840"/>
          <w:pgMar w:top="1580" w:right="360" w:bottom="280" w:left="1360" w:header="720" w:footer="720" w:gutter="0"/>
          <w:cols w:num="2" w:space="720" w:equalWidth="0">
            <w:col w:w="4367" w:space="339"/>
            <w:col w:w="5484"/>
          </w:cols>
        </w:sectPr>
      </w:pPr>
    </w:p>
    <w:p w14:paraId="5AEA4403" w14:textId="77777777" w:rsidR="008D2B72" w:rsidRDefault="008D2B72">
      <w:pPr>
        <w:pStyle w:val="Corpsdetexte"/>
        <w:rPr>
          <w:sz w:val="21"/>
        </w:rPr>
      </w:pPr>
    </w:p>
    <w:p w14:paraId="68400C64" w14:textId="77777777" w:rsidR="008D2B72" w:rsidRDefault="008D2B72">
      <w:pPr>
        <w:rPr>
          <w:sz w:val="21"/>
        </w:rPr>
        <w:sectPr w:rsidR="008D2B72">
          <w:pgSz w:w="11910" w:h="16840"/>
          <w:pgMar w:top="1580" w:right="0" w:bottom="280" w:left="1360" w:header="720" w:footer="720" w:gutter="0"/>
          <w:cols w:space="720"/>
        </w:sectPr>
      </w:pPr>
    </w:p>
    <w:p w14:paraId="7C284858" w14:textId="77777777" w:rsidR="008D2B72" w:rsidRDefault="009114CE">
      <w:pPr>
        <w:spacing w:before="67"/>
        <w:ind w:left="512" w:hanging="399"/>
        <w:jc w:val="both"/>
        <w:rPr>
          <w:sz w:val="20"/>
        </w:rPr>
      </w:pPr>
      <w:proofErr w:type="spellStart"/>
      <w:r>
        <w:rPr>
          <w:sz w:val="20"/>
        </w:rPr>
        <w:t>Badreddin</w:t>
      </w:r>
      <w:proofErr w:type="spellEnd"/>
      <w:r>
        <w:rPr>
          <w:sz w:val="20"/>
        </w:rPr>
        <w:t xml:space="preserve">, O., Lethbridge, </w:t>
      </w:r>
      <w:r>
        <w:rPr>
          <w:spacing w:val="-8"/>
          <w:sz w:val="20"/>
        </w:rPr>
        <w:t xml:space="preserve">T. </w:t>
      </w:r>
      <w:r>
        <w:rPr>
          <w:sz w:val="20"/>
        </w:rPr>
        <w:t xml:space="preserve">C., Forward, A., </w:t>
      </w:r>
      <w:proofErr w:type="spellStart"/>
      <w:r>
        <w:rPr>
          <w:sz w:val="20"/>
        </w:rPr>
        <w:t>Elaasar</w:t>
      </w:r>
      <w:proofErr w:type="spellEnd"/>
      <w:r>
        <w:rPr>
          <w:sz w:val="20"/>
        </w:rPr>
        <w:t xml:space="preserve">, M., </w:t>
      </w:r>
      <w:proofErr w:type="spellStart"/>
      <w:r>
        <w:rPr>
          <w:sz w:val="20"/>
        </w:rPr>
        <w:t>Aljamaan</w:t>
      </w:r>
      <w:proofErr w:type="spellEnd"/>
      <w:r>
        <w:rPr>
          <w:sz w:val="20"/>
        </w:rPr>
        <w:t xml:space="preserve">, H., and </w:t>
      </w:r>
      <w:proofErr w:type="spellStart"/>
      <w:r>
        <w:rPr>
          <w:sz w:val="20"/>
        </w:rPr>
        <w:t>Garzon</w:t>
      </w:r>
      <w:proofErr w:type="spellEnd"/>
      <w:r>
        <w:rPr>
          <w:sz w:val="20"/>
        </w:rPr>
        <w:t xml:space="preserve">, M. A. (2014a). Enhanced code generation from </w:t>
      </w:r>
      <w:proofErr w:type="spellStart"/>
      <w:r>
        <w:rPr>
          <w:sz w:val="20"/>
        </w:rPr>
        <w:t>uml</w:t>
      </w:r>
      <w:proofErr w:type="spellEnd"/>
      <w:r>
        <w:rPr>
          <w:sz w:val="20"/>
        </w:rPr>
        <w:t xml:space="preserve"> composite state machines. In </w:t>
      </w:r>
      <w:r>
        <w:rPr>
          <w:i/>
          <w:sz w:val="20"/>
        </w:rPr>
        <w:t>Model-Driven Engineering and Software Development (MOD- ELSWARD), 2014 2nd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w w:val="99"/>
          <w:sz w:val="20"/>
        </w:rPr>
        <w:t xml:space="preserve"> </w:t>
      </w:r>
      <w:r>
        <w:rPr>
          <w:i/>
          <w:sz w:val="20"/>
        </w:rPr>
        <w:t>on</w:t>
      </w:r>
      <w:r>
        <w:rPr>
          <w:sz w:val="20"/>
        </w:rPr>
        <w:t>, pages 235–245.</w:t>
      </w:r>
      <w:r>
        <w:rPr>
          <w:spacing w:val="-11"/>
          <w:sz w:val="20"/>
        </w:rPr>
        <w:t xml:space="preserve"> </w:t>
      </w:r>
      <w:r>
        <w:rPr>
          <w:sz w:val="20"/>
        </w:rPr>
        <w:t>IEEE.</w:t>
      </w:r>
    </w:p>
    <w:p w14:paraId="306C4704" w14:textId="77777777" w:rsidR="008D2B72" w:rsidRDefault="009114CE">
      <w:pPr>
        <w:pStyle w:val="Corpsdetexte"/>
        <w:spacing w:before="29" w:line="247" w:lineRule="auto"/>
        <w:ind w:left="114"/>
        <w:jc w:val="right"/>
      </w:pPr>
      <w:proofErr w:type="spellStart"/>
      <w:r>
        <w:t>Badreddin</w:t>
      </w:r>
      <w:proofErr w:type="spellEnd"/>
      <w:r>
        <w:t xml:space="preserve">, O., Lethbridge, </w:t>
      </w:r>
      <w:r>
        <w:rPr>
          <w:spacing w:val="-8"/>
        </w:rPr>
        <w:t xml:space="preserve">T. </w:t>
      </w:r>
      <w:r>
        <w:t>C., Forward, A.,</w:t>
      </w:r>
      <w:r>
        <w:rPr>
          <w:w w:val="99"/>
        </w:rPr>
        <w:t xml:space="preserve"> </w:t>
      </w:r>
      <w:proofErr w:type="spellStart"/>
      <w:r>
        <w:t>Elasaar</w:t>
      </w:r>
      <w:proofErr w:type="spellEnd"/>
      <w:r>
        <w:t xml:space="preserve">, M., and </w:t>
      </w:r>
      <w:proofErr w:type="spellStart"/>
      <w:r>
        <w:t>Aljamaan</w:t>
      </w:r>
      <w:proofErr w:type="spellEnd"/>
      <w:r>
        <w:t xml:space="preserve">, H. (2014b). </w:t>
      </w:r>
      <w:proofErr w:type="spellStart"/>
      <w:r>
        <w:t>En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hanced</w:t>
      </w:r>
      <w:proofErr w:type="spellEnd"/>
      <w:r>
        <w:t xml:space="preserve"> Code Generation from UML Composite</w:t>
      </w:r>
      <w:r>
        <w:rPr>
          <w:w w:val="99"/>
        </w:rPr>
        <w:t xml:space="preserve"> </w:t>
      </w:r>
      <w:r>
        <w:t xml:space="preserve">State Machines. </w:t>
      </w:r>
      <w:proofErr w:type="spellStart"/>
      <w:r>
        <w:rPr>
          <w:i/>
        </w:rPr>
        <w:t>Modelsward</w:t>
      </w:r>
      <w:proofErr w:type="spellEnd"/>
      <w:r>
        <w:rPr>
          <w:i/>
        </w:rPr>
        <w:t xml:space="preserve"> 2014</w:t>
      </w:r>
      <w:r>
        <w:t>, pages 1–11.</w:t>
      </w:r>
      <w:r>
        <w:rPr>
          <w:w w:val="99"/>
        </w:rPr>
        <w:t xml:space="preserve"> </w:t>
      </w:r>
      <w:proofErr w:type="spellStart"/>
      <w:r>
        <w:rPr>
          <w:w w:val="99"/>
        </w:rPr>
        <w:t>Balse</w:t>
      </w:r>
      <w:r>
        <w:rPr>
          <w:spacing w:val="-8"/>
          <w:w w:val="99"/>
        </w:rPr>
        <w:t>r</w:t>
      </w:r>
      <w:proofErr w:type="spellEnd"/>
      <w:proofErr w:type="gramStart"/>
      <w:r>
        <w:rPr>
          <w:w w:val="99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M</w:t>
      </w:r>
      <w:proofErr w:type="gramEnd"/>
      <w:r>
        <w:rPr>
          <w:w w:val="99"/>
        </w:rPr>
        <w:t>.,</w:t>
      </w:r>
      <w:r>
        <w:t xml:space="preserve">  </w:t>
      </w:r>
      <w:proofErr w:type="spellStart"/>
      <w:r>
        <w:rPr>
          <w:spacing w:val="-1"/>
          <w:w w:val="99"/>
        </w:rPr>
        <w:t>B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¨</w:t>
      </w:r>
      <w:r>
        <w:rPr>
          <w:w w:val="99"/>
        </w:rPr>
        <w:t>umle</w:t>
      </w:r>
      <w:r>
        <w:rPr>
          <w:spacing w:val="-8"/>
          <w:w w:val="99"/>
        </w:rPr>
        <w:t>r</w:t>
      </w:r>
      <w:proofErr w:type="spellEnd"/>
      <w:r>
        <w:rPr>
          <w:w w:val="99"/>
        </w:rPr>
        <w:t>,</w:t>
      </w:r>
      <w:r>
        <w:t xml:space="preserve">  </w:t>
      </w:r>
      <w:r>
        <w:rPr>
          <w:w w:val="99"/>
        </w:rPr>
        <w:t>S.,</w:t>
      </w:r>
      <w:r>
        <w:t xml:space="preserve">  </w:t>
      </w:r>
      <w:r>
        <w:rPr>
          <w:w w:val="99"/>
        </w:rPr>
        <w:t>Knapp,</w:t>
      </w:r>
      <w:r>
        <w:t xml:space="preserve">  </w:t>
      </w:r>
      <w:r>
        <w:rPr>
          <w:w w:val="99"/>
        </w:rPr>
        <w:t>A.,</w:t>
      </w:r>
      <w:r>
        <w:t xml:space="preserve">  </w:t>
      </w:r>
      <w:proofErr w:type="spellStart"/>
      <w:r>
        <w:rPr>
          <w:w w:val="99"/>
        </w:rPr>
        <w:t>Reif</w:t>
      </w:r>
      <w:proofErr w:type="spellEnd"/>
      <w:r>
        <w:rPr>
          <w:w w:val="99"/>
        </w:rPr>
        <w:t>,</w:t>
      </w:r>
      <w:r>
        <w:t xml:space="preserve">  </w:t>
      </w:r>
      <w:r>
        <w:rPr>
          <w:spacing w:val="-19"/>
          <w:w w:val="99"/>
        </w:rPr>
        <w:t>W</w:t>
      </w:r>
      <w:r>
        <w:rPr>
          <w:w w:val="99"/>
        </w:rPr>
        <w:t>.,</w:t>
      </w:r>
      <w:r>
        <w:t xml:space="preserve">  </w:t>
      </w:r>
      <w:r>
        <w:rPr>
          <w:w w:val="99"/>
        </w:rPr>
        <w:t>and</w:t>
      </w:r>
    </w:p>
    <w:p w14:paraId="44ED1F6C" w14:textId="77777777" w:rsidR="008D2B72" w:rsidRDefault="009114CE">
      <w:pPr>
        <w:ind w:left="512"/>
        <w:jc w:val="both"/>
        <w:rPr>
          <w:sz w:val="20"/>
        </w:rPr>
      </w:pPr>
      <w:proofErr w:type="spellStart"/>
      <w:r>
        <w:rPr>
          <w:sz w:val="20"/>
        </w:rPr>
        <w:t>Thums</w:t>
      </w:r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A.</w:t>
      </w:r>
      <w:r>
        <w:rPr>
          <w:spacing w:val="-17"/>
          <w:sz w:val="20"/>
        </w:rPr>
        <w:t xml:space="preserve"> </w:t>
      </w:r>
      <w:r>
        <w:rPr>
          <w:sz w:val="20"/>
        </w:rPr>
        <w:t>(2004).</w:t>
      </w:r>
      <w:r>
        <w:rPr>
          <w:spacing w:val="-7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7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uml</w:t>
      </w:r>
      <w:proofErr w:type="spellEnd"/>
      <w:r>
        <w:rPr>
          <w:sz w:val="20"/>
        </w:rPr>
        <w:t xml:space="preserve"> state machines. In </w:t>
      </w:r>
      <w:r>
        <w:rPr>
          <w:i/>
          <w:sz w:val="20"/>
        </w:rPr>
        <w:t xml:space="preserve">International Conference on </w:t>
      </w:r>
      <w:r>
        <w:rPr>
          <w:i/>
          <w:spacing w:val="-4"/>
          <w:sz w:val="20"/>
        </w:rPr>
        <w:t xml:space="preserve">Formal </w:t>
      </w:r>
      <w:r>
        <w:rPr>
          <w:i/>
          <w:sz w:val="20"/>
        </w:rPr>
        <w:t>Engineering Methods</w:t>
      </w:r>
      <w:r>
        <w:rPr>
          <w:sz w:val="20"/>
        </w:rPr>
        <w:t>, pages 434–448. Springer.</w:t>
      </w:r>
    </w:p>
    <w:p w14:paraId="57DB4A33" w14:textId="77777777" w:rsidR="008D2B72" w:rsidRDefault="009114CE">
      <w:pPr>
        <w:pStyle w:val="Corpsdetexte"/>
        <w:spacing w:before="29"/>
        <w:ind w:left="512" w:hanging="399"/>
        <w:jc w:val="both"/>
      </w:pPr>
      <w:r>
        <w:t xml:space="preserve">Blech, J. O. and </w:t>
      </w:r>
      <w:proofErr w:type="spellStart"/>
      <w:r>
        <w:t>Glesner</w:t>
      </w:r>
      <w:proofErr w:type="spellEnd"/>
      <w:r>
        <w:t xml:space="preserve">, S. (2005). Formal </w:t>
      </w:r>
      <w:proofErr w:type="spellStart"/>
      <w:r>
        <w:t>verifica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3"/>
        </w:rPr>
        <w:t>java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uml</w:t>
      </w:r>
      <w:proofErr w:type="spellEnd"/>
      <w:r>
        <w:rPr>
          <w:spacing w:val="-10"/>
        </w:rPr>
        <w:t xml:space="preserve"> </w:t>
      </w:r>
      <w:r>
        <w:t>models.</w:t>
      </w:r>
      <w:r>
        <w:rPr>
          <w:spacing w:val="3"/>
        </w:rPr>
        <w:t xml:space="preserve"> </w:t>
      </w:r>
      <w:r>
        <w:t>In</w:t>
      </w:r>
    </w:p>
    <w:p w14:paraId="12BA69CF" w14:textId="77777777" w:rsidR="008D2B72" w:rsidRDefault="009114CE">
      <w:pPr>
        <w:ind w:left="512"/>
        <w:jc w:val="both"/>
        <w:rPr>
          <w:sz w:val="20"/>
        </w:rPr>
      </w:pPr>
      <w:r>
        <w:rPr>
          <w:i/>
          <w:sz w:val="20"/>
        </w:rPr>
        <w:t xml:space="preserve">. . . </w:t>
      </w:r>
      <w:proofErr w:type="gramStart"/>
      <w:r>
        <w:rPr>
          <w:i/>
          <w:sz w:val="20"/>
        </w:rPr>
        <w:t>of</w:t>
      </w:r>
      <w:proofErr w:type="gramEnd"/>
      <w:r>
        <w:rPr>
          <w:i/>
          <w:sz w:val="20"/>
        </w:rPr>
        <w:t xml:space="preserve"> the 3rd International </w:t>
      </w:r>
      <w:proofErr w:type="spellStart"/>
      <w:r>
        <w:rPr>
          <w:i/>
          <w:sz w:val="20"/>
        </w:rPr>
        <w:t>Fujaba</w:t>
      </w:r>
      <w:proofErr w:type="spellEnd"/>
      <w:r>
        <w:rPr>
          <w:i/>
          <w:sz w:val="20"/>
        </w:rPr>
        <w:t xml:space="preserve"> Days</w:t>
      </w:r>
      <w:r>
        <w:rPr>
          <w:sz w:val="20"/>
        </w:rPr>
        <w:t>, pages 49–56.</w:t>
      </w:r>
    </w:p>
    <w:p w14:paraId="1479F787" w14:textId="77777777" w:rsidR="008D2B72" w:rsidRDefault="009114CE">
      <w:pPr>
        <w:spacing w:before="29"/>
        <w:ind w:left="512" w:hanging="399"/>
        <w:jc w:val="both"/>
        <w:rPr>
          <w:sz w:val="20"/>
        </w:rPr>
      </w:pPr>
      <w:proofErr w:type="spellStart"/>
      <w:r>
        <w:rPr>
          <w:sz w:val="20"/>
        </w:rPr>
        <w:t>Booch</w:t>
      </w:r>
      <w:proofErr w:type="spellEnd"/>
      <w:r>
        <w:rPr>
          <w:sz w:val="20"/>
        </w:rPr>
        <w:t xml:space="preserve">, G., Rumbaugh, J., and Jacobson, I. (1998). </w:t>
      </w:r>
      <w:r>
        <w:rPr>
          <w:i/>
          <w:sz w:val="20"/>
        </w:rPr>
        <w:t>The Unified Modeling Language User Guide</w:t>
      </w:r>
      <w:r>
        <w:rPr>
          <w:sz w:val="20"/>
        </w:rPr>
        <w:t>, volume 3.</w:t>
      </w:r>
    </w:p>
    <w:p w14:paraId="2619BAE7" w14:textId="77777777" w:rsidR="008D2B72" w:rsidRDefault="009114CE">
      <w:pPr>
        <w:pStyle w:val="Corpsdetexte"/>
        <w:spacing w:before="29"/>
        <w:ind w:left="512" w:hanging="399"/>
        <w:jc w:val="both"/>
      </w:pPr>
      <w:proofErr w:type="gramStart"/>
      <w:r>
        <w:t>boost</w:t>
      </w:r>
      <w:proofErr w:type="gramEnd"/>
      <w:r>
        <w:t xml:space="preserve"> (2016). Boost C++. </w:t>
      </w:r>
      <w:hyperlink r:id="rId108">
        <w:r>
          <w:t>http://www.boost.org/.</w:t>
        </w:r>
      </w:hyperlink>
      <w:r>
        <w:t xml:space="preserve"> [Online; accessed 04-July-2016].</w:t>
      </w:r>
    </w:p>
    <w:p w14:paraId="442406FC" w14:textId="77777777" w:rsidR="008D2B72" w:rsidRDefault="009114CE">
      <w:pPr>
        <w:pStyle w:val="Corpsdetexte"/>
        <w:tabs>
          <w:tab w:val="left" w:pos="1668"/>
        </w:tabs>
        <w:spacing w:before="29"/>
        <w:ind w:left="512" w:hanging="399"/>
        <w:jc w:val="both"/>
      </w:pPr>
      <w:r>
        <w:t>CEA-List.</w:t>
      </w:r>
      <w:r>
        <w:tab/>
        <w:t xml:space="preserve">Papyrus    </w:t>
      </w:r>
      <w:r>
        <w:rPr>
          <w:spacing w:val="1"/>
        </w:rPr>
        <w:t xml:space="preserve"> </w:t>
      </w:r>
      <w:r>
        <w:t xml:space="preserve">Homepage    </w:t>
      </w:r>
      <w:r>
        <w:rPr>
          <w:spacing w:val="1"/>
        </w:rPr>
        <w:t xml:space="preserve"> </w:t>
      </w:r>
      <w:r>
        <w:rPr>
          <w:spacing w:val="-3"/>
        </w:rPr>
        <w:t>Website.</w:t>
      </w:r>
      <w:r>
        <w:rPr>
          <w:w w:val="99"/>
        </w:rPr>
        <w:t xml:space="preserve"> </w:t>
      </w:r>
      <w:r>
        <w:t>https://eclipse.org/papyrus/.</w:t>
      </w:r>
    </w:p>
    <w:p w14:paraId="352CCDEF" w14:textId="77777777" w:rsidR="008D2B72" w:rsidRDefault="009114CE">
      <w:pPr>
        <w:spacing w:before="29"/>
        <w:ind w:left="512" w:hanging="399"/>
        <w:jc w:val="both"/>
        <w:rPr>
          <w:sz w:val="20"/>
        </w:rPr>
      </w:pPr>
      <w:proofErr w:type="spellStart"/>
      <w:r>
        <w:rPr>
          <w:sz w:val="20"/>
        </w:rPr>
        <w:t>Charfi</w:t>
      </w:r>
      <w:proofErr w:type="spellEnd"/>
      <w:r>
        <w:rPr>
          <w:sz w:val="20"/>
        </w:rPr>
        <w:t xml:space="preserve">, A., </w:t>
      </w:r>
      <w:proofErr w:type="spellStart"/>
      <w:r>
        <w:rPr>
          <w:sz w:val="20"/>
        </w:rPr>
        <w:t>Mraidha</w:t>
      </w:r>
      <w:proofErr w:type="spellEnd"/>
      <w:r>
        <w:rPr>
          <w:sz w:val="20"/>
        </w:rPr>
        <w:t xml:space="preserve">, C., and Boulet, </w:t>
      </w:r>
      <w:r>
        <w:rPr>
          <w:spacing w:val="-12"/>
          <w:sz w:val="20"/>
        </w:rPr>
        <w:t xml:space="preserve">P. </w:t>
      </w:r>
      <w:r>
        <w:rPr>
          <w:sz w:val="20"/>
        </w:rPr>
        <w:t xml:space="preserve">(2012). An optimized compilation of </w:t>
      </w:r>
      <w:proofErr w:type="spellStart"/>
      <w:r>
        <w:rPr>
          <w:sz w:val="20"/>
        </w:rPr>
        <w:t>uml</w:t>
      </w:r>
      <w:proofErr w:type="spellEnd"/>
      <w:r>
        <w:rPr>
          <w:sz w:val="20"/>
        </w:rPr>
        <w:t xml:space="preserve"> state machines.  In </w:t>
      </w:r>
      <w:r>
        <w:rPr>
          <w:i/>
          <w:sz w:val="20"/>
        </w:rPr>
        <w:t>2012 IEEE 15th International Symposium on Object/Component/Service-Oriented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Real-Time</w:t>
      </w:r>
      <w:r>
        <w:rPr>
          <w:i/>
          <w:w w:val="99"/>
          <w:sz w:val="20"/>
        </w:rPr>
        <w:t xml:space="preserve"> </w:t>
      </w:r>
      <w:r>
        <w:rPr>
          <w:i/>
          <w:sz w:val="20"/>
        </w:rPr>
        <w:t>Distributed Computing</w:t>
      </w:r>
      <w:r>
        <w:rPr>
          <w:sz w:val="20"/>
        </w:rPr>
        <w:t>, pages</w:t>
      </w:r>
      <w:r>
        <w:rPr>
          <w:spacing w:val="-19"/>
          <w:sz w:val="20"/>
        </w:rPr>
        <w:t xml:space="preserve"> </w:t>
      </w:r>
      <w:r>
        <w:rPr>
          <w:sz w:val="20"/>
        </w:rPr>
        <w:t>172–179.</w:t>
      </w:r>
    </w:p>
    <w:p w14:paraId="12E5223E" w14:textId="77777777" w:rsidR="008D2B72" w:rsidRDefault="009114CE">
      <w:pPr>
        <w:pStyle w:val="Corpsdetexte"/>
        <w:spacing w:before="29" w:line="230" w:lineRule="exact"/>
        <w:ind w:left="114" w:right="-14"/>
      </w:pPr>
      <w:proofErr w:type="spellStart"/>
      <w:r>
        <w:rPr>
          <w:w w:val="99"/>
        </w:rPr>
        <w:t>Do</w:t>
      </w:r>
      <w:r>
        <w:rPr>
          <w:spacing w:val="-6"/>
          <w:w w:val="99"/>
        </w:rPr>
        <w:t>m</w:t>
      </w:r>
      <w:r>
        <w:rPr>
          <w:spacing w:val="-61"/>
          <w:w w:val="99"/>
        </w:rPr>
        <w:t>´</w:t>
      </w:r>
      <w:r>
        <w:rPr>
          <w:w w:val="99"/>
        </w:rPr>
        <w:t>ınguez</w:t>
      </w:r>
      <w:proofErr w:type="spellEnd"/>
      <w:r>
        <w:rPr>
          <w:w w:val="99"/>
        </w:rPr>
        <w:t>,</w:t>
      </w:r>
      <w:r>
        <w:rPr>
          <w:spacing w:val="12"/>
        </w:rPr>
        <w:t xml:space="preserve"> </w:t>
      </w:r>
      <w:r>
        <w:rPr>
          <w:w w:val="99"/>
        </w:rPr>
        <w:t>E.,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rez</w:t>
      </w:r>
      <w:proofErr w:type="spellEnd"/>
      <w:r>
        <w:rPr>
          <w:w w:val="99"/>
        </w:rPr>
        <w:t>,</w:t>
      </w:r>
      <w:r>
        <w:rPr>
          <w:spacing w:val="12"/>
        </w:rPr>
        <w:t xml:space="preserve"> </w:t>
      </w:r>
      <w:r>
        <w:rPr>
          <w:w w:val="99"/>
        </w:rPr>
        <w:t>B.,</w:t>
      </w:r>
      <w:r>
        <w:rPr>
          <w:spacing w:val="12"/>
        </w:rPr>
        <w:t xml:space="preserve"> </w:t>
      </w:r>
      <w:r>
        <w:rPr>
          <w:w w:val="99"/>
        </w:rPr>
        <w:t>Rubio,</w:t>
      </w:r>
      <w:r>
        <w:rPr>
          <w:spacing w:val="12"/>
        </w:rPr>
        <w:t xml:space="preserve"> </w:t>
      </w:r>
      <w:r>
        <w:rPr>
          <w:w w:val="99"/>
        </w:rPr>
        <w:t>A.</w:t>
      </w:r>
      <w:r>
        <w:rPr>
          <w:spacing w:val="9"/>
        </w:rPr>
        <w:t xml:space="preserve"> </w:t>
      </w:r>
      <w:r>
        <w:rPr>
          <w:w w:val="99"/>
        </w:rPr>
        <w:t>L.,</w:t>
      </w:r>
      <w:r>
        <w:rPr>
          <w:spacing w:val="12"/>
        </w:rPr>
        <w:t xml:space="preserve"> </w:t>
      </w:r>
      <w:r>
        <w:rPr>
          <w:w w:val="99"/>
        </w:rPr>
        <w:t>and</w:t>
      </w:r>
      <w:r>
        <w:rPr>
          <w:spacing w:val="9"/>
        </w:rPr>
        <w:t xml:space="preserve"> </w:t>
      </w:r>
      <w:r>
        <w:rPr>
          <w:w w:val="99"/>
        </w:rPr>
        <w:t>Zapata,</w:t>
      </w:r>
    </w:p>
    <w:p w14:paraId="7B5F64E2" w14:textId="77777777" w:rsidR="008D2B72" w:rsidRDefault="009114CE">
      <w:pPr>
        <w:pStyle w:val="Paragraphedeliste"/>
        <w:numPr>
          <w:ilvl w:val="1"/>
          <w:numId w:val="2"/>
        </w:numPr>
        <w:tabs>
          <w:tab w:val="left" w:pos="792"/>
        </w:tabs>
        <w:ind w:firstLine="0"/>
        <w:jc w:val="both"/>
        <w:rPr>
          <w:sz w:val="20"/>
        </w:rPr>
      </w:pPr>
      <w:r>
        <w:rPr>
          <w:sz w:val="20"/>
        </w:rPr>
        <w:t xml:space="preserve">A. (2012). A systematic review of code gen- </w:t>
      </w:r>
      <w:proofErr w:type="spellStart"/>
      <w:r>
        <w:rPr>
          <w:sz w:val="20"/>
        </w:rPr>
        <w:t>eration</w:t>
      </w:r>
      <w:proofErr w:type="spellEnd"/>
      <w:r>
        <w:rPr>
          <w:sz w:val="20"/>
        </w:rPr>
        <w:t xml:space="preserve"> proposals from state</w:t>
      </w:r>
      <w:r>
        <w:rPr>
          <w:spacing w:val="7"/>
          <w:sz w:val="20"/>
        </w:rPr>
        <w:t xml:space="preserve"> </w:t>
      </w:r>
      <w:r>
        <w:rPr>
          <w:sz w:val="20"/>
        </w:rPr>
        <w:t>machine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specifica</w:t>
      </w:r>
      <w:proofErr w:type="spellEnd"/>
      <w:r>
        <w:rPr>
          <w:sz w:val="20"/>
        </w:rPr>
        <w:t>-</w:t>
      </w:r>
      <w:r>
        <w:rPr>
          <w:w w:val="98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>.</w:t>
      </w:r>
    </w:p>
    <w:p w14:paraId="15AE336E" w14:textId="77777777" w:rsidR="008D2B72" w:rsidRDefault="009114CE">
      <w:pPr>
        <w:spacing w:before="29"/>
        <w:ind w:left="512" w:hanging="399"/>
        <w:jc w:val="both"/>
        <w:rPr>
          <w:sz w:val="20"/>
        </w:rPr>
      </w:pPr>
      <w:r>
        <w:rPr>
          <w:sz w:val="20"/>
        </w:rPr>
        <w:t xml:space="preserve">Douglass, B. P. (1999). </w:t>
      </w:r>
      <w:r>
        <w:rPr>
          <w:i/>
          <w:sz w:val="20"/>
        </w:rPr>
        <w:t xml:space="preserve">Real-time </w:t>
      </w:r>
      <w:proofErr w:type="gramStart"/>
      <w:r>
        <w:rPr>
          <w:i/>
          <w:sz w:val="20"/>
        </w:rPr>
        <w:t>UML :</w:t>
      </w:r>
      <w:proofErr w:type="gramEnd"/>
      <w:r>
        <w:rPr>
          <w:i/>
          <w:sz w:val="20"/>
        </w:rPr>
        <w:t xml:space="preserve"> developing efficient objects for embedded systems</w:t>
      </w:r>
      <w:r>
        <w:rPr>
          <w:sz w:val="20"/>
        </w:rPr>
        <w:t>.</w:t>
      </w:r>
    </w:p>
    <w:p w14:paraId="56F7CA37" w14:textId="77777777" w:rsidR="008D2B72" w:rsidRDefault="009114CE">
      <w:pPr>
        <w:pStyle w:val="Corpsdetexte"/>
        <w:spacing w:before="29"/>
        <w:ind w:left="512" w:hanging="399"/>
        <w:jc w:val="both"/>
      </w:pPr>
      <w:r>
        <w:t>Forward, A. Perceptions of software modeling: a</w:t>
      </w:r>
      <w:r>
        <w:rPr>
          <w:spacing w:val="-22"/>
        </w:rPr>
        <w:t xml:space="preserve"> </w:t>
      </w:r>
      <w:r>
        <w:t>sur- vey of software</w:t>
      </w:r>
      <w:r>
        <w:rPr>
          <w:spacing w:val="-19"/>
        </w:rPr>
        <w:t xml:space="preserve"> </w:t>
      </w:r>
      <w:r>
        <w:t>practitioners.</w:t>
      </w:r>
    </w:p>
    <w:p w14:paraId="7B159637" w14:textId="77777777" w:rsidR="008D2B72" w:rsidRDefault="009114CE">
      <w:pPr>
        <w:pStyle w:val="Corpsdetexte"/>
        <w:spacing w:before="29"/>
        <w:ind w:left="114" w:right="456"/>
      </w:pPr>
      <w:r>
        <w:t xml:space="preserve">IBM. </w:t>
      </w:r>
      <w:proofErr w:type="spellStart"/>
      <w:r>
        <w:t>Ibm</w:t>
      </w:r>
      <w:proofErr w:type="spellEnd"/>
      <w:r>
        <w:t xml:space="preserve"> Rhapsody.</w:t>
      </w:r>
    </w:p>
    <w:p w14:paraId="0630ADF3" w14:textId="77777777" w:rsidR="008D2B72" w:rsidRDefault="009114CE">
      <w:pPr>
        <w:pStyle w:val="Corpsdetexte"/>
        <w:tabs>
          <w:tab w:val="left" w:pos="2217"/>
          <w:tab w:val="left" w:pos="3392"/>
        </w:tabs>
        <w:spacing w:before="29"/>
        <w:ind w:left="512" w:hanging="399"/>
        <w:jc w:val="both"/>
      </w:pPr>
      <w:r>
        <w:t xml:space="preserve">IBM    </w:t>
      </w:r>
      <w:r>
        <w:rPr>
          <w:spacing w:val="40"/>
        </w:rPr>
        <w:t xml:space="preserve"> </w:t>
      </w:r>
      <w:r>
        <w:t>(2016).</w:t>
      </w:r>
      <w:r>
        <w:tab/>
        <w:t xml:space="preserve">IBM    </w:t>
      </w:r>
      <w:r>
        <w:rPr>
          <w:spacing w:val="40"/>
        </w:rPr>
        <w:t xml:space="preserve"> </w:t>
      </w:r>
      <w:proofErr w:type="spellStart"/>
      <w:r>
        <w:t>Rhapshody</w:t>
      </w:r>
      <w:proofErr w:type="spellEnd"/>
      <w:r>
        <w:t xml:space="preserve">    </w:t>
      </w:r>
      <w:r>
        <w:rPr>
          <w:spacing w:val="40"/>
        </w:rPr>
        <w:t xml:space="preserve"> </w:t>
      </w:r>
      <w:r>
        <w:t>and</w:t>
      </w:r>
      <w:r>
        <w:rPr>
          <w:w w:val="99"/>
        </w:rPr>
        <w:t xml:space="preserve"> </w:t>
      </w:r>
      <w:r>
        <w:t xml:space="preserve">UML      </w:t>
      </w:r>
      <w:r>
        <w:rPr>
          <w:spacing w:val="21"/>
        </w:rPr>
        <w:t xml:space="preserve"> </w:t>
      </w:r>
      <w:r>
        <w:t>differences.</w:t>
      </w:r>
      <w:r>
        <w:tab/>
      </w:r>
      <w:hyperlink r:id="rId109">
        <w:r>
          <w:rPr>
            <w:w w:val="95"/>
          </w:rPr>
          <w:t>http://www-</w:t>
        </w:r>
      </w:hyperlink>
    </w:p>
    <w:p w14:paraId="148E0165" w14:textId="77777777" w:rsidR="008D2B72" w:rsidRDefault="009114CE">
      <w:pPr>
        <w:pStyle w:val="Corpsdetexte"/>
        <w:tabs>
          <w:tab w:val="left" w:pos="859"/>
          <w:tab w:val="left" w:pos="2250"/>
          <w:tab w:val="left" w:pos="2940"/>
          <w:tab w:val="left" w:pos="3619"/>
        </w:tabs>
        <w:spacing w:before="67"/>
        <w:ind w:left="512" w:right="22" w:hanging="399"/>
      </w:pPr>
      <w:r>
        <w:br w:type="column"/>
      </w:r>
      <w:r>
        <w:t>MSM</w:t>
      </w:r>
      <w:r>
        <w:tab/>
        <w:t>(2016).</w:t>
      </w:r>
      <w:r>
        <w:tab/>
        <w:t>Meta</w:t>
      </w:r>
      <w:r>
        <w:tab/>
        <w:t>State</w:t>
      </w:r>
      <w:r>
        <w:tab/>
        <w:t xml:space="preserve">Machine. </w:t>
      </w:r>
      <w:hyperlink r:id="rId110">
        <w:r>
          <w:t>http://www.boost.org/doc/libs/1</w:t>
        </w:r>
      </w:hyperlink>
      <w:r>
        <w:t xml:space="preserve"> 59 0 b1/libs/</w:t>
      </w:r>
      <w:proofErr w:type="spellStart"/>
      <w:r>
        <w:t>msm</w:t>
      </w:r>
      <w:proofErr w:type="spellEnd"/>
      <w:r>
        <w:t>/doc/HTML/</w:t>
      </w:r>
      <w:proofErr w:type="spellStart"/>
      <w:r>
        <w:t>ind</w:t>
      </w:r>
      <w:proofErr w:type="spellEnd"/>
      <w:r>
        <w:t xml:space="preserve"> [Online; accessed</w:t>
      </w:r>
      <w:r>
        <w:rPr>
          <w:spacing w:val="-12"/>
        </w:rPr>
        <w:t xml:space="preserve"> </w:t>
      </w:r>
      <w:r>
        <w:t>04-July-2016].</w:t>
      </w:r>
    </w:p>
    <w:p w14:paraId="26D8496C" w14:textId="242ADB06" w:rsidR="008D2B72" w:rsidRDefault="009D047C">
      <w:pPr>
        <w:pStyle w:val="Corpsdetexte"/>
        <w:spacing w:before="39"/>
        <w:ind w:left="512" w:right="1471" w:hanging="3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0F7F4CAE" wp14:editId="4D612DE7">
                <wp:simplePos x="0" y="0"/>
                <wp:positionH relativeFrom="page">
                  <wp:posOffset>5791200</wp:posOffset>
                </wp:positionH>
                <wp:positionV relativeFrom="paragraph">
                  <wp:posOffset>-175260</wp:posOffset>
                </wp:positionV>
                <wp:extent cx="38100" cy="0"/>
                <wp:effectExtent l="9525" t="13970" r="9525" b="508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AA20" id="Line 4" o:spid="_x0000_s1026" style="position:absolute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6pt,-13.8pt" to="459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2JEAIAACY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21AD5E58" wp14:editId="303F0951">
                <wp:simplePos x="0" y="0"/>
                <wp:positionH relativeFrom="page">
                  <wp:posOffset>5963285</wp:posOffset>
                </wp:positionH>
                <wp:positionV relativeFrom="paragraph">
                  <wp:posOffset>-175260</wp:posOffset>
                </wp:positionV>
                <wp:extent cx="38100" cy="0"/>
                <wp:effectExtent l="10160" t="13970" r="8890" b="508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4D543" id="Line 3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9.55pt,-13.8pt" to="472.55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l9EAIAACY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1309131D" wp14:editId="165B396B">
                <wp:simplePos x="0" y="0"/>
                <wp:positionH relativeFrom="page">
                  <wp:posOffset>6071870</wp:posOffset>
                </wp:positionH>
                <wp:positionV relativeFrom="paragraph">
                  <wp:posOffset>-175260</wp:posOffset>
                </wp:positionV>
                <wp:extent cx="38100" cy="0"/>
                <wp:effectExtent l="13970" t="13970" r="5080" b="50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1453" id="Line 2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8.1pt,-13.8pt" to="481.1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V+EAIAACY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" strokeweight=".14042mm">
                <w10:wrap anchorx="page"/>
              </v:line>
            </w:pict>
          </mc:Fallback>
        </mc:AlternateContent>
      </w:r>
      <w:proofErr w:type="spellStart"/>
      <w:r w:rsidR="009114CE">
        <w:t>Mussbacher</w:t>
      </w:r>
      <w:proofErr w:type="spellEnd"/>
      <w:r w:rsidR="009114CE">
        <w:t xml:space="preserve">, G., </w:t>
      </w:r>
      <w:proofErr w:type="spellStart"/>
      <w:r w:rsidR="009114CE">
        <w:t>Amyot</w:t>
      </w:r>
      <w:proofErr w:type="spellEnd"/>
      <w:r w:rsidR="009114CE">
        <w:t xml:space="preserve">, D., </w:t>
      </w:r>
      <w:proofErr w:type="spellStart"/>
      <w:r w:rsidR="009114CE">
        <w:t>Breu</w:t>
      </w:r>
      <w:proofErr w:type="spellEnd"/>
      <w:proofErr w:type="gramStart"/>
      <w:r w:rsidR="009114CE">
        <w:t>,  R</w:t>
      </w:r>
      <w:proofErr w:type="gramEnd"/>
      <w:r w:rsidR="009114CE">
        <w:t xml:space="preserve">.,  </w:t>
      </w:r>
      <w:proofErr w:type="spellStart"/>
      <w:r w:rsidR="009114CE">
        <w:t>Bruel</w:t>
      </w:r>
      <w:proofErr w:type="spellEnd"/>
      <w:r w:rsidR="009114CE">
        <w:t>,  J.-  m.,  Cheng,  B.  H.  C.</w:t>
      </w:r>
      <w:proofErr w:type="gramStart"/>
      <w:r w:rsidR="009114CE">
        <w:t>,  Collet</w:t>
      </w:r>
      <w:proofErr w:type="gramEnd"/>
      <w:r w:rsidR="009114CE">
        <w:t xml:space="preserve">,  </w:t>
      </w:r>
      <w:r w:rsidR="009114CE">
        <w:rPr>
          <w:spacing w:val="-8"/>
        </w:rPr>
        <w:t>P.,</w:t>
      </w:r>
      <w:r w:rsidR="009114CE">
        <w:rPr>
          <w:spacing w:val="19"/>
        </w:rPr>
        <w:t xml:space="preserve"> </w:t>
      </w:r>
      <w:proofErr w:type="spellStart"/>
      <w:r w:rsidR="009114CE">
        <w:t>Combemale</w:t>
      </w:r>
      <w:proofErr w:type="spellEnd"/>
      <w:r w:rsidR="009114CE">
        <w:t>,</w:t>
      </w:r>
    </w:p>
    <w:p w14:paraId="528583E2" w14:textId="77777777" w:rsidR="008D2B72" w:rsidRDefault="009114CE">
      <w:pPr>
        <w:ind w:left="512" w:right="1471"/>
        <w:jc w:val="both"/>
        <w:rPr>
          <w:sz w:val="20"/>
        </w:rPr>
      </w:pPr>
      <w:r>
        <w:rPr>
          <w:sz w:val="20"/>
        </w:rPr>
        <w:t xml:space="preserve">B., France, R. B., Heldal, R., Hill, J., </w:t>
      </w:r>
      <w:proofErr w:type="spellStart"/>
      <w:r>
        <w:rPr>
          <w:sz w:val="20"/>
        </w:rPr>
        <w:t>Kien</w:t>
      </w:r>
      <w:proofErr w:type="spellEnd"/>
      <w:r>
        <w:rPr>
          <w:sz w:val="20"/>
        </w:rPr>
        <w:t xml:space="preserve">- </w:t>
      </w:r>
      <w:proofErr w:type="spellStart"/>
      <w:r>
        <w:rPr>
          <w:w w:val="99"/>
          <w:sz w:val="20"/>
        </w:rPr>
        <w:t>zle</w:t>
      </w:r>
      <w:proofErr w:type="spellEnd"/>
      <w:r>
        <w:rPr>
          <w:w w:val="99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J.,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and</w:t>
      </w:r>
      <w:r>
        <w:rPr>
          <w:spacing w:val="9"/>
          <w:sz w:val="20"/>
        </w:rPr>
        <w:t xml:space="preserve"> </w:t>
      </w:r>
      <w:proofErr w:type="spellStart"/>
      <w:r>
        <w:rPr>
          <w:w w:val="99"/>
          <w:sz w:val="20"/>
        </w:rPr>
        <w:t>Sc</w:t>
      </w:r>
      <w:r>
        <w:rPr>
          <w:spacing w:val="-1"/>
          <w:w w:val="99"/>
          <w:sz w:val="20"/>
        </w:rPr>
        <w:t>h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ttle</w:t>
      </w:r>
      <w:proofErr w:type="spellEnd"/>
      <w:r>
        <w:rPr>
          <w:w w:val="99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M.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(2014).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Rel</w:t>
      </w:r>
      <w:r>
        <w:rPr>
          <w:spacing w:val="-5"/>
          <w:w w:val="99"/>
          <w:sz w:val="20"/>
        </w:rPr>
        <w:t>ev</w:t>
      </w:r>
      <w:r>
        <w:rPr>
          <w:w w:val="99"/>
          <w:sz w:val="20"/>
        </w:rPr>
        <w:t xml:space="preserve">ance </w:t>
      </w:r>
      <w:r>
        <w:rPr>
          <w:sz w:val="20"/>
        </w:rPr>
        <w:t xml:space="preserve">of Model-Driven Engineering Thirty </w:t>
      </w:r>
      <w:r>
        <w:rPr>
          <w:spacing w:val="-4"/>
          <w:sz w:val="20"/>
        </w:rPr>
        <w:t>Years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from Now. </w:t>
      </w:r>
      <w:r>
        <w:rPr>
          <w:i/>
          <w:sz w:val="20"/>
        </w:rPr>
        <w:t>ACM/IEEE 17th International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Conference on Model Driven Engineering Languages and Systems (MODELS)</w:t>
      </w:r>
      <w:r>
        <w:rPr>
          <w:sz w:val="20"/>
        </w:rPr>
        <w:t>, pages</w:t>
      </w:r>
      <w:r>
        <w:rPr>
          <w:spacing w:val="-14"/>
          <w:sz w:val="20"/>
        </w:rPr>
        <w:t xml:space="preserve"> </w:t>
      </w:r>
      <w:r>
        <w:rPr>
          <w:sz w:val="20"/>
        </w:rPr>
        <w:t>183–200.</w:t>
      </w:r>
    </w:p>
    <w:p w14:paraId="67215229" w14:textId="77777777" w:rsidR="008D2B72" w:rsidRDefault="009114CE">
      <w:pPr>
        <w:pStyle w:val="Corpsdetexte"/>
        <w:spacing w:before="39"/>
        <w:ind w:left="512" w:right="1471" w:hanging="399"/>
        <w:jc w:val="both"/>
      </w:pPr>
      <w:proofErr w:type="spellStart"/>
      <w:r>
        <w:t>Nethercote</w:t>
      </w:r>
      <w:proofErr w:type="spellEnd"/>
      <w:r>
        <w:t xml:space="preserve">, N. and Seward, J. (2007). </w:t>
      </w:r>
      <w:proofErr w:type="spellStart"/>
      <w:r>
        <w:t>Valgrind</w:t>
      </w:r>
      <w:proofErr w:type="spellEnd"/>
      <w:r>
        <w:t xml:space="preserve">: a framework for heavyweight dynamic binary in- </w:t>
      </w:r>
      <w:proofErr w:type="spellStart"/>
      <w:r>
        <w:t>strumentation</w:t>
      </w:r>
      <w:proofErr w:type="spellEnd"/>
      <w:r>
        <w:t xml:space="preserve">. In </w:t>
      </w:r>
      <w:r>
        <w:rPr>
          <w:i/>
        </w:rPr>
        <w:t xml:space="preserve">ACM </w:t>
      </w:r>
      <w:proofErr w:type="spellStart"/>
      <w:r>
        <w:rPr>
          <w:i/>
        </w:rPr>
        <w:t>Sigplan</w:t>
      </w:r>
      <w:proofErr w:type="spellEnd"/>
      <w:r>
        <w:rPr>
          <w:i/>
        </w:rPr>
        <w:t xml:space="preserve"> notices</w:t>
      </w:r>
      <w:r>
        <w:t xml:space="preserve">, </w:t>
      </w:r>
      <w:proofErr w:type="spellStart"/>
      <w:r>
        <w:t>vol</w:t>
      </w:r>
      <w:proofErr w:type="spellEnd"/>
      <w:r>
        <w:t xml:space="preserve">- </w:t>
      </w:r>
      <w:proofErr w:type="spellStart"/>
      <w:proofErr w:type="gramStart"/>
      <w:r>
        <w:t>ume</w:t>
      </w:r>
      <w:proofErr w:type="spellEnd"/>
      <w:proofErr w:type="gramEnd"/>
      <w:r>
        <w:t xml:space="preserve"> 42, pages 89–100. ACM.</w:t>
      </w:r>
    </w:p>
    <w:p w14:paraId="0459DFAA" w14:textId="77777777" w:rsidR="008D2B72" w:rsidRDefault="009114CE">
      <w:pPr>
        <w:spacing w:before="39"/>
        <w:ind w:left="512" w:right="1471" w:hanging="399"/>
        <w:jc w:val="both"/>
        <w:rPr>
          <w:sz w:val="20"/>
        </w:rPr>
      </w:pPr>
      <w:proofErr w:type="spellStart"/>
      <w:r>
        <w:rPr>
          <w:sz w:val="20"/>
        </w:rPr>
        <w:t>Niaz</w:t>
      </w:r>
      <w:proofErr w:type="spellEnd"/>
      <w:r>
        <w:rPr>
          <w:sz w:val="20"/>
        </w:rPr>
        <w:t xml:space="preserve">, I. A., Tanaka, J., and others (2004). Mapping UML </w:t>
      </w:r>
      <w:proofErr w:type="spellStart"/>
      <w:r>
        <w:rPr>
          <w:sz w:val="20"/>
        </w:rPr>
        <w:t>statecharts</w:t>
      </w:r>
      <w:proofErr w:type="spellEnd"/>
      <w:r>
        <w:rPr>
          <w:sz w:val="20"/>
        </w:rPr>
        <w:t xml:space="preserve"> to java code. In </w:t>
      </w:r>
      <w:r>
        <w:rPr>
          <w:i/>
          <w:sz w:val="20"/>
        </w:rPr>
        <w:t>IASTED Conf. on Software Engineering</w:t>
      </w:r>
      <w:r>
        <w:rPr>
          <w:sz w:val="20"/>
        </w:rPr>
        <w:t>, pages 111–116.</w:t>
      </w:r>
    </w:p>
    <w:p w14:paraId="06E63E66" w14:textId="77777777" w:rsidR="008D2B72" w:rsidRDefault="009114CE">
      <w:pPr>
        <w:pStyle w:val="Corpsdetexte"/>
        <w:spacing w:before="39"/>
        <w:ind w:left="512" w:right="1471" w:hanging="399"/>
        <w:jc w:val="both"/>
      </w:pPr>
      <w:r>
        <w:t xml:space="preserve">OMG (2015). Precise Semantics </w:t>
      </w:r>
      <w:proofErr w:type="gramStart"/>
      <w:r>
        <w:t>Of</w:t>
      </w:r>
      <w:proofErr w:type="gramEnd"/>
      <w:r>
        <w:t xml:space="preserve"> UML</w:t>
      </w:r>
      <w:r>
        <w:rPr>
          <w:spacing w:val="-21"/>
        </w:rPr>
        <w:t xml:space="preserve"> </w:t>
      </w:r>
      <w:r>
        <w:t>Composite Structures.</w:t>
      </w:r>
      <w:r>
        <w:rPr>
          <w:spacing w:val="14"/>
        </w:rPr>
        <w:t xml:space="preserve"> </w:t>
      </w:r>
      <w:r>
        <w:t>(October).</w:t>
      </w:r>
    </w:p>
    <w:p w14:paraId="49F48707" w14:textId="77777777" w:rsidR="008D2B72" w:rsidRDefault="009114CE">
      <w:pPr>
        <w:spacing w:before="39"/>
        <w:ind w:left="512" w:right="1471" w:hanging="399"/>
        <w:jc w:val="both"/>
        <w:rPr>
          <w:sz w:val="20"/>
        </w:rPr>
      </w:pPr>
      <w:proofErr w:type="spellStart"/>
      <w:r>
        <w:rPr>
          <w:w w:val="99"/>
          <w:sz w:val="20"/>
        </w:rPr>
        <w:t>Pilit</w:t>
      </w:r>
      <w:r>
        <w:rPr>
          <w:spacing w:val="-5"/>
          <w:w w:val="99"/>
          <w:sz w:val="20"/>
        </w:rPr>
        <w:t>o</w:t>
      </w:r>
      <w:r>
        <w:rPr>
          <w:w w:val="99"/>
          <w:sz w:val="20"/>
        </w:rPr>
        <w:t>wski</w:t>
      </w:r>
      <w:proofErr w:type="spellEnd"/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w w:val="99"/>
          <w:sz w:val="20"/>
        </w:rPr>
        <w:t>Derezi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ska</w:t>
      </w:r>
      <w:proofErr w:type="spellEnd"/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(2007).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i/>
          <w:w w:val="99"/>
          <w:sz w:val="20"/>
        </w:rPr>
        <w:t>Code</w:t>
      </w:r>
      <w:r>
        <w:rPr>
          <w:i/>
          <w:spacing w:val="1"/>
          <w:sz w:val="20"/>
        </w:rPr>
        <w:t xml:space="preserve"> </w:t>
      </w:r>
      <w:r>
        <w:rPr>
          <w:i/>
          <w:w w:val="99"/>
          <w:sz w:val="20"/>
        </w:rPr>
        <w:t xml:space="preserve">Gen- </w:t>
      </w:r>
      <w:proofErr w:type="spellStart"/>
      <w:r>
        <w:rPr>
          <w:i/>
          <w:sz w:val="20"/>
        </w:rPr>
        <w:t>eration</w:t>
      </w:r>
      <w:proofErr w:type="spellEnd"/>
      <w:r>
        <w:rPr>
          <w:i/>
          <w:sz w:val="20"/>
        </w:rPr>
        <w:t xml:space="preserve"> and Execution Framework for UML 2.0 Classes and State Machines</w:t>
      </w:r>
      <w:r>
        <w:rPr>
          <w:sz w:val="20"/>
        </w:rPr>
        <w:t>, pages 421–427. Springer Netherlands,</w:t>
      </w:r>
      <w:r>
        <w:rPr>
          <w:spacing w:val="-12"/>
          <w:sz w:val="20"/>
        </w:rPr>
        <w:t xml:space="preserve"> </w:t>
      </w:r>
      <w:r>
        <w:rPr>
          <w:sz w:val="20"/>
        </w:rPr>
        <w:t>Dordrecht.</w:t>
      </w:r>
    </w:p>
    <w:p w14:paraId="44ECE552" w14:textId="77777777" w:rsidR="008D2B72" w:rsidRDefault="009114CE">
      <w:pPr>
        <w:pStyle w:val="Corpsdetexte"/>
        <w:tabs>
          <w:tab w:val="left" w:pos="1483"/>
        </w:tabs>
        <w:spacing w:before="39"/>
        <w:ind w:left="512" w:right="1471" w:hanging="399"/>
        <w:jc w:val="both"/>
      </w:pPr>
      <w:r>
        <w:t>POSIX.</w:t>
      </w:r>
      <w:r>
        <w:tab/>
        <w:t xml:space="preserve">POSIX    </w:t>
      </w:r>
      <w:r>
        <w:rPr>
          <w:spacing w:val="4"/>
        </w:rPr>
        <w:t xml:space="preserve"> </w:t>
      </w:r>
      <w:r>
        <w:t xml:space="preserve">Threads    </w:t>
      </w:r>
      <w:r>
        <w:rPr>
          <w:spacing w:val="5"/>
        </w:rPr>
        <w:t xml:space="preserve"> </w:t>
      </w:r>
      <w:r>
        <w:t>Programming.</w:t>
      </w:r>
      <w:r>
        <w:rPr>
          <w:w w:val="99"/>
        </w:rPr>
        <w:t xml:space="preserve"> </w:t>
      </w:r>
      <w:r>
        <w:t>https://computing.llnl.gov/tutorials/pthreads/.</w:t>
      </w:r>
    </w:p>
    <w:p w14:paraId="4F264318" w14:textId="77777777" w:rsidR="008D2B72" w:rsidRDefault="009114CE">
      <w:pPr>
        <w:pStyle w:val="Corpsdetexte"/>
        <w:spacing w:before="39"/>
        <w:ind w:left="512" w:right="1471" w:hanging="399"/>
        <w:jc w:val="both"/>
      </w:pPr>
      <w:r>
        <w:t xml:space="preserve">QM (2016). </w:t>
      </w:r>
      <w:proofErr w:type="spellStart"/>
      <w:r>
        <w:t>Qm</w:t>
      </w:r>
      <w:proofErr w:type="spellEnd"/>
      <w:r>
        <w:t>.</w:t>
      </w:r>
      <w:r>
        <w:rPr>
          <w:spacing w:val="-35"/>
        </w:rPr>
        <w:t xml:space="preserve"> </w:t>
      </w:r>
      <w:hyperlink r:id="rId111">
        <w:r>
          <w:t>http://www.state-machine.com/qm/.</w:t>
        </w:r>
      </w:hyperlink>
      <w:r>
        <w:t xml:space="preserve"> [Online; accessed</w:t>
      </w:r>
      <w:r>
        <w:rPr>
          <w:spacing w:val="-12"/>
        </w:rPr>
        <w:t xml:space="preserve"> </w:t>
      </w:r>
      <w:r>
        <w:t>14-May-2016].</w:t>
      </w:r>
    </w:p>
    <w:p w14:paraId="09E8D46D" w14:textId="77777777" w:rsidR="008D2B72" w:rsidRDefault="009114CE">
      <w:pPr>
        <w:spacing w:before="39"/>
        <w:ind w:left="512" w:right="1471" w:hanging="399"/>
        <w:jc w:val="both"/>
        <w:rPr>
          <w:sz w:val="20"/>
        </w:rPr>
      </w:pPr>
      <w:proofErr w:type="spellStart"/>
      <w:r>
        <w:rPr>
          <w:sz w:val="20"/>
        </w:rPr>
        <w:t>Shalyto</w:t>
      </w:r>
      <w:proofErr w:type="spellEnd"/>
      <w:r>
        <w:rPr>
          <w:sz w:val="20"/>
        </w:rPr>
        <w:t xml:space="preserve">, A. and </w:t>
      </w:r>
      <w:proofErr w:type="spellStart"/>
      <w:r>
        <w:rPr>
          <w:sz w:val="20"/>
        </w:rPr>
        <w:t>Shamgunov</w:t>
      </w:r>
      <w:proofErr w:type="spellEnd"/>
      <w:r>
        <w:rPr>
          <w:sz w:val="20"/>
        </w:rPr>
        <w:t xml:space="preserve">, N. (2006). State ma- chine design pattern. </w:t>
      </w:r>
      <w:r>
        <w:rPr>
          <w:i/>
          <w:sz w:val="20"/>
        </w:rPr>
        <w:t xml:space="preserve">Proc. of the 4th </w:t>
      </w:r>
      <w:proofErr w:type="spellStart"/>
      <w:r>
        <w:rPr>
          <w:i/>
          <w:sz w:val="20"/>
        </w:rPr>
        <w:t>Interna</w:t>
      </w:r>
      <w:proofErr w:type="spellEnd"/>
      <w:r>
        <w:rPr>
          <w:i/>
          <w:sz w:val="20"/>
        </w:rPr>
        <w:t xml:space="preserve">- </w:t>
      </w:r>
      <w:proofErr w:type="spellStart"/>
      <w:r>
        <w:rPr>
          <w:i/>
          <w:sz w:val="20"/>
        </w:rPr>
        <w:t>tional</w:t>
      </w:r>
      <w:proofErr w:type="spellEnd"/>
      <w:r>
        <w:rPr>
          <w:i/>
          <w:sz w:val="20"/>
        </w:rPr>
        <w:t xml:space="preserve"> Conference on.NET Technologies</w:t>
      </w:r>
      <w:r>
        <w:rPr>
          <w:sz w:val="20"/>
        </w:rPr>
        <w:t>.</w:t>
      </w:r>
    </w:p>
    <w:p w14:paraId="442A11DE" w14:textId="77777777" w:rsidR="008D2B72" w:rsidRDefault="009114CE">
      <w:pPr>
        <w:pStyle w:val="Corpsdetexte"/>
        <w:tabs>
          <w:tab w:val="left" w:pos="1412"/>
          <w:tab w:val="left" w:pos="2553"/>
          <w:tab w:val="left" w:pos="3575"/>
        </w:tabs>
        <w:spacing w:before="39"/>
        <w:ind w:left="512" w:right="1471" w:hanging="399"/>
      </w:pPr>
      <w:proofErr w:type="spellStart"/>
      <w:r>
        <w:t>SparxSysemx</w:t>
      </w:r>
      <w:proofErr w:type="spellEnd"/>
      <w:r>
        <w:tab/>
        <w:t>(2016).</w:t>
      </w:r>
      <w:r>
        <w:tab/>
        <w:t>Enterprise</w:t>
      </w:r>
      <w:r>
        <w:tab/>
        <w:t xml:space="preserve">Architect. </w:t>
      </w:r>
      <w:hyperlink r:id="rId112">
        <w:r>
          <w:t>http://www.sparxsystems.com/products/ea/.</w:t>
        </w:r>
      </w:hyperlink>
      <w:r>
        <w:t xml:space="preserve"> [Online; accessed</w:t>
      </w:r>
      <w:r>
        <w:rPr>
          <w:spacing w:val="-16"/>
        </w:rPr>
        <w:t xml:space="preserve"> </w:t>
      </w:r>
      <w:r>
        <w:t>14-Mar-2016].</w:t>
      </w:r>
    </w:p>
    <w:p w14:paraId="1CFC5B4D" w14:textId="77777777" w:rsidR="008D2B72" w:rsidRDefault="009114CE">
      <w:pPr>
        <w:pStyle w:val="Corpsdetexte"/>
        <w:spacing w:before="39" w:line="280" w:lineRule="auto"/>
        <w:ind w:left="114" w:right="1405"/>
      </w:pPr>
      <w:proofErr w:type="spellStart"/>
      <w:r>
        <w:t>SparxSystems</w:t>
      </w:r>
      <w:proofErr w:type="spellEnd"/>
      <w:r>
        <w:t xml:space="preserve"> (2016). Enterprise Architect. Specification, O. M. G. A. and Bars, C. (2007). OMG</w:t>
      </w:r>
    </w:p>
    <w:p w14:paraId="184750CC" w14:textId="77777777" w:rsidR="008D2B72" w:rsidRDefault="009114CE">
      <w:pPr>
        <w:pStyle w:val="Corpsdetexte"/>
        <w:spacing w:line="191" w:lineRule="exact"/>
        <w:ind w:left="512"/>
        <w:jc w:val="both"/>
      </w:pPr>
      <w:proofErr w:type="gramStart"/>
      <w:r>
        <w:t>Unified  Modeling</w:t>
      </w:r>
      <w:proofErr w:type="gramEnd"/>
      <w:r>
        <w:t xml:space="preserve">  Language  (  OMG  UML ).</w:t>
      </w:r>
    </w:p>
    <w:p w14:paraId="02F361F4" w14:textId="77777777" w:rsidR="008D2B72" w:rsidRDefault="009114CE">
      <w:pPr>
        <w:spacing w:line="230" w:lineRule="exact"/>
        <w:ind w:left="512"/>
        <w:jc w:val="both"/>
        <w:rPr>
          <w:sz w:val="20"/>
        </w:rPr>
      </w:pPr>
      <w:r>
        <w:rPr>
          <w:i/>
          <w:sz w:val="20"/>
        </w:rPr>
        <w:t>Language</w:t>
      </w:r>
      <w:r>
        <w:rPr>
          <w:sz w:val="20"/>
        </w:rPr>
        <w:t>, (November):1 – 212.</w:t>
      </w:r>
    </w:p>
    <w:p w14:paraId="4E0177D3" w14:textId="77777777" w:rsidR="008D2B72" w:rsidRDefault="009114CE">
      <w:pPr>
        <w:spacing w:before="39"/>
        <w:ind w:left="512" w:right="1471" w:hanging="399"/>
        <w:jc w:val="both"/>
        <w:rPr>
          <w:sz w:val="20"/>
        </w:rPr>
      </w:pPr>
      <w:proofErr w:type="spellStart"/>
      <w:r>
        <w:rPr>
          <w:sz w:val="20"/>
        </w:rPr>
        <w:t>Spinke</w:t>
      </w:r>
      <w:proofErr w:type="spellEnd"/>
      <w:r>
        <w:rPr>
          <w:sz w:val="20"/>
        </w:rPr>
        <w:t xml:space="preserve">, V. (2013). An object-oriented </w:t>
      </w:r>
      <w:proofErr w:type="spellStart"/>
      <w:r>
        <w:rPr>
          <w:sz w:val="20"/>
        </w:rPr>
        <w:t>implemen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tation</w:t>
      </w:r>
      <w:proofErr w:type="spellEnd"/>
      <w:r>
        <w:rPr>
          <w:sz w:val="20"/>
        </w:rPr>
        <w:t xml:space="preserve"> of concurrent and hierarchical state ma- chines. </w:t>
      </w:r>
      <w:r>
        <w:rPr>
          <w:i/>
          <w:sz w:val="20"/>
        </w:rPr>
        <w:t>Information and Software Technology</w:t>
      </w:r>
      <w:r>
        <w:rPr>
          <w:sz w:val="20"/>
        </w:rPr>
        <w:t>, 55(10):1726–1740.</w:t>
      </w:r>
    </w:p>
    <w:p w14:paraId="295EBD9C" w14:textId="77777777" w:rsidR="008D2B72" w:rsidRDefault="008D2B72">
      <w:pPr>
        <w:jc w:val="both"/>
        <w:rPr>
          <w:sz w:val="20"/>
        </w:rPr>
        <w:sectPr w:rsidR="008D2B72">
          <w:type w:val="continuous"/>
          <w:pgSz w:w="11910" w:h="16840"/>
          <w:pgMar w:top="1580" w:right="0" w:bottom="280" w:left="1360" w:header="720" w:footer="720" w:gutter="0"/>
          <w:cols w:num="2" w:space="720" w:equalWidth="0">
            <w:col w:w="4367" w:space="339"/>
            <w:col w:w="5844"/>
          </w:cols>
        </w:sectPr>
      </w:pPr>
    </w:p>
    <w:p w14:paraId="329CDFFE" w14:textId="77777777" w:rsidR="008D2B72" w:rsidRDefault="009114CE">
      <w:pPr>
        <w:pStyle w:val="Paragraphedeliste"/>
        <w:numPr>
          <w:ilvl w:val="2"/>
          <w:numId w:val="2"/>
        </w:numPr>
        <w:tabs>
          <w:tab w:val="left" w:pos="763"/>
        </w:tabs>
        <w:spacing w:line="192" w:lineRule="exact"/>
        <w:ind w:hanging="250"/>
        <w:rPr>
          <w:sz w:val="20"/>
        </w:rPr>
      </w:pPr>
      <w:r>
        <w:rPr>
          <w:sz w:val="20"/>
        </w:rPr>
        <w:t>ibm.com/support/</w:t>
      </w:r>
      <w:proofErr w:type="spellStart"/>
      <w:r>
        <w:rPr>
          <w:sz w:val="20"/>
        </w:rPr>
        <w:t>docview.wss?uid</w:t>
      </w:r>
      <w:proofErr w:type="spellEnd"/>
      <w:r>
        <w:rPr>
          <w:sz w:val="20"/>
        </w:rPr>
        <w:t xml:space="preserve">=swg27040251. </w:t>
      </w:r>
      <w:r>
        <w:rPr>
          <w:position w:val="7"/>
          <w:sz w:val="20"/>
        </w:rPr>
        <w:t>Whittle</w:t>
      </w:r>
      <w:proofErr w:type="gramStart"/>
      <w:r>
        <w:rPr>
          <w:position w:val="7"/>
          <w:sz w:val="20"/>
        </w:rPr>
        <w:t>,  J</w:t>
      </w:r>
      <w:proofErr w:type="gramEnd"/>
      <w:r>
        <w:rPr>
          <w:position w:val="7"/>
          <w:sz w:val="20"/>
        </w:rPr>
        <w:t xml:space="preserve">.,  Hutchinson,  J.,  and  </w:t>
      </w:r>
      <w:proofErr w:type="spellStart"/>
      <w:r>
        <w:rPr>
          <w:position w:val="7"/>
          <w:sz w:val="20"/>
        </w:rPr>
        <w:t>Rouncefield</w:t>
      </w:r>
      <w:proofErr w:type="spellEnd"/>
      <w:r>
        <w:rPr>
          <w:position w:val="7"/>
          <w:sz w:val="20"/>
        </w:rPr>
        <w:t xml:space="preserve">,  </w:t>
      </w:r>
      <w:r>
        <w:rPr>
          <w:spacing w:val="12"/>
          <w:position w:val="7"/>
          <w:sz w:val="20"/>
        </w:rPr>
        <w:t xml:space="preserve"> </w:t>
      </w:r>
      <w:r>
        <w:rPr>
          <w:position w:val="7"/>
          <w:sz w:val="20"/>
        </w:rPr>
        <w:t>M.</w:t>
      </w:r>
    </w:p>
    <w:p w14:paraId="4749D057" w14:textId="77777777" w:rsidR="008D2B72" w:rsidRDefault="008D2B72">
      <w:pPr>
        <w:spacing w:line="192" w:lineRule="exact"/>
        <w:rPr>
          <w:sz w:val="20"/>
        </w:rPr>
        <w:sectPr w:rsidR="008D2B72">
          <w:type w:val="continuous"/>
          <w:pgSz w:w="11910" w:h="16840"/>
          <w:pgMar w:top="1580" w:right="0" w:bottom="280" w:left="1360" w:header="720" w:footer="720" w:gutter="0"/>
          <w:cols w:space="720"/>
        </w:sectPr>
      </w:pPr>
    </w:p>
    <w:p w14:paraId="75CA74DD" w14:textId="77777777" w:rsidR="008D2B72" w:rsidRDefault="009114CE">
      <w:pPr>
        <w:pStyle w:val="Corpsdetexte"/>
        <w:spacing w:before="36"/>
        <w:ind w:left="512" w:right="215"/>
      </w:pPr>
      <w:r>
        <w:t>[Online; accessed 04-July-2016].</w:t>
      </w:r>
    </w:p>
    <w:p w14:paraId="72F24BA0" w14:textId="77777777" w:rsidR="008D2B72" w:rsidRDefault="009114CE">
      <w:pPr>
        <w:pStyle w:val="Corpsdetexte"/>
        <w:spacing w:before="29"/>
        <w:ind w:left="512" w:right="215" w:hanging="399"/>
      </w:pPr>
      <w:r>
        <w:t>Knapp, A. (2004). Semantics of UML State Ma- chines.</w:t>
      </w:r>
    </w:p>
    <w:p w14:paraId="544C3761" w14:textId="77777777" w:rsidR="008D2B72" w:rsidRDefault="009114CE">
      <w:pPr>
        <w:pStyle w:val="Corpsdetexte"/>
        <w:spacing w:before="29"/>
        <w:ind w:left="512" w:right="215" w:hanging="399"/>
      </w:pPr>
      <w:r>
        <w:t xml:space="preserve">Library, B. (2016). The Boost </w:t>
      </w:r>
      <w:proofErr w:type="spellStart"/>
      <w:r>
        <w:t>Statechart</w:t>
      </w:r>
      <w:proofErr w:type="spellEnd"/>
      <w:r>
        <w:t xml:space="preserve"> Library. [Online; accessed 04-July-2016].</w:t>
      </w:r>
    </w:p>
    <w:p w14:paraId="0AF560A1" w14:textId="77777777" w:rsidR="008D2B72" w:rsidRDefault="009114CE">
      <w:pPr>
        <w:pStyle w:val="Corpsdetexte"/>
        <w:tabs>
          <w:tab w:val="left" w:pos="1052"/>
          <w:tab w:val="left" w:pos="1558"/>
          <w:tab w:val="left" w:pos="3054"/>
          <w:tab w:val="left" w:pos="3876"/>
        </w:tabs>
        <w:spacing w:before="29"/>
        <w:ind w:left="512" w:hanging="399"/>
      </w:pPr>
      <w:r>
        <w:t>Magic,</w:t>
      </w:r>
      <w:r>
        <w:tab/>
        <w:t>N.</w:t>
      </w:r>
      <w:r>
        <w:tab/>
        <w:t>(2016).</w:t>
      </w:r>
      <w:r>
        <w:tab/>
        <w:t>Magic</w:t>
      </w:r>
      <w:r>
        <w:tab/>
        <w:t xml:space="preserve">Draw. </w:t>
      </w:r>
      <w:hyperlink r:id="rId113">
        <w:r>
          <w:rPr>
            <w:spacing w:val="-1"/>
          </w:rPr>
          <w:t>https://www.nomagic.com/products/magicdra</w:t>
        </w:r>
      </w:hyperlink>
      <w:r>
        <w:rPr>
          <w:spacing w:val="-1"/>
        </w:rPr>
        <w:t xml:space="preserve">w.html. </w:t>
      </w:r>
      <w:r>
        <w:t>[Online; accessed</w:t>
      </w:r>
      <w:r>
        <w:rPr>
          <w:spacing w:val="-16"/>
        </w:rPr>
        <w:t xml:space="preserve"> </w:t>
      </w:r>
      <w:r>
        <w:t>14-Mar-2016].</w:t>
      </w:r>
    </w:p>
    <w:p w14:paraId="0288B28B" w14:textId="77777777" w:rsidR="008D2B72" w:rsidRDefault="009114CE">
      <w:pPr>
        <w:pStyle w:val="Corpsdetexte"/>
        <w:spacing w:line="196" w:lineRule="exact"/>
        <w:ind w:left="433"/>
        <w:jc w:val="both"/>
      </w:pPr>
      <w:r>
        <w:br w:type="column"/>
      </w:r>
      <w:r>
        <w:t xml:space="preserve">(2014).   Model-driven engineering </w:t>
      </w:r>
      <w:proofErr w:type="gramStart"/>
      <w:r>
        <w:t>practices  in</w:t>
      </w:r>
      <w:proofErr w:type="gramEnd"/>
    </w:p>
    <w:p w14:paraId="51363EDC" w14:textId="77777777" w:rsidR="008D2B72" w:rsidRDefault="009114CE">
      <w:pPr>
        <w:ind w:left="433" w:right="1471"/>
        <w:jc w:val="both"/>
        <w:rPr>
          <w:sz w:val="20"/>
        </w:rPr>
      </w:pPr>
      <w:proofErr w:type="gramStart"/>
      <w:r>
        <w:rPr>
          <w:sz w:val="20"/>
        </w:rPr>
        <w:t>industry</w:t>
      </w:r>
      <w:proofErr w:type="gramEnd"/>
      <w:r>
        <w:rPr>
          <w:sz w:val="20"/>
        </w:rPr>
        <w:t xml:space="preserve">: Social, organizational and managerial factors that lead to success or failure. </w:t>
      </w:r>
      <w:r>
        <w:rPr>
          <w:i/>
          <w:sz w:val="20"/>
        </w:rPr>
        <w:t>Science of Computer Programming</w:t>
      </w:r>
      <w:r>
        <w:rPr>
          <w:sz w:val="20"/>
        </w:rPr>
        <w:t>, 89:144–161.</w:t>
      </w:r>
    </w:p>
    <w:p w14:paraId="291658E4" w14:textId="77777777" w:rsidR="008D2B72" w:rsidRDefault="009114CE">
      <w:pPr>
        <w:pStyle w:val="Corpsdetexte"/>
        <w:tabs>
          <w:tab w:val="left" w:pos="1361"/>
          <w:tab w:val="left" w:pos="1882"/>
          <w:tab w:val="left" w:pos="2625"/>
          <w:tab w:val="left" w:pos="3565"/>
        </w:tabs>
        <w:spacing w:before="39"/>
        <w:ind w:left="433" w:right="1471" w:hanging="399"/>
      </w:pPr>
      <w:r>
        <w:rPr>
          <w:spacing w:val="-3"/>
        </w:rPr>
        <w:t>Yasmine.</w:t>
      </w:r>
      <w:r>
        <w:rPr>
          <w:spacing w:val="-3"/>
        </w:rPr>
        <w:tab/>
      </w:r>
      <w:r>
        <w:t>The</w:t>
      </w:r>
      <w:r>
        <w:tab/>
        <w:t>classic</w:t>
      </w:r>
      <w:r>
        <w:tab/>
      </w:r>
      <w:proofErr w:type="spellStart"/>
      <w:r>
        <w:t>farmroad</w:t>
      </w:r>
      <w:proofErr w:type="spellEnd"/>
      <w:r>
        <w:tab/>
      </w:r>
      <w:r>
        <w:rPr>
          <w:w w:val="95"/>
        </w:rPr>
        <w:t xml:space="preserve">example. </w:t>
      </w:r>
      <w:hyperlink r:id="rId114">
        <w:r>
          <w:t>http://yasmine.seadex.de/yasmine.html.</w:t>
        </w:r>
      </w:hyperlink>
    </w:p>
    <w:sectPr w:rsidR="008D2B72">
      <w:type w:val="continuous"/>
      <w:pgSz w:w="11910" w:h="16840"/>
      <w:pgMar w:top="1580" w:right="0" w:bottom="280" w:left="1360" w:header="720" w:footer="720" w:gutter="0"/>
      <w:cols w:num="2" w:space="720" w:equalWidth="0">
        <w:col w:w="4746" w:space="40"/>
        <w:col w:w="576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ADERMACHER Ansgar 206501" w:date="2016-11-24T23:28:00Z" w:initials="RA2">
    <w:p w14:paraId="4B6F7D47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Not clear how it reduces the complexity</w:t>
      </w:r>
    </w:p>
  </w:comment>
  <w:comment w:id="2" w:author="RADERMACHER Ansgar 206501" w:date="2016-11-24T23:29:00Z" w:initials="RA2">
    <w:p w14:paraId="0F25E4FD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MDE is an approach. MDE does not generate code.</w:t>
      </w:r>
    </w:p>
  </w:comment>
  <w:comment w:id="4" w:author="RADERMACHER Ansgar 206501" w:date="2016-11-24T23:30:00Z" w:initials="RA2">
    <w:p w14:paraId="3BCE695F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Why “our” (concurrency is a SM concept)</w:t>
      </w:r>
    </w:p>
  </w:comment>
  <w:comment w:id="6" w:author="RADERMACHER Ansgar 206501" w:date="2016-11-24T23:42:00Z" w:initials="RA2">
    <w:p w14:paraId="78AD2279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What does that mean? Are there any numbers in the article?</w:t>
      </w:r>
    </w:p>
  </w:comment>
  <w:comment w:id="7" w:author="RADERMACHER Ansgar 206501" w:date="2016-11-24T23:42:00Z" w:initials="RA2">
    <w:p w14:paraId="2510684E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But we don´t know if this is a major reason for the non-adoption.</w:t>
      </w:r>
    </w:p>
  </w:comment>
  <w:comment w:id="8" w:author="RADERMACHER Ansgar 206501" w:date="2016-11-24T23:44:00Z" w:initials="RA2">
    <w:p w14:paraId="017E44FE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More concepts means more to learn…</w:t>
      </w:r>
    </w:p>
  </w:comment>
  <w:comment w:id="10" w:author="RADERMACHER Ansgar 206501" w:date="2016-11-24T23:46:00Z" w:initials="RA2">
    <w:p w14:paraId="642970C7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Avoid these “fuzzy” expressions…</w:t>
      </w:r>
    </w:p>
  </w:comment>
  <w:comment w:id="14" w:author="RADERMACHER Ansgar 206501" w:date="2016-11-24T23:47:00Z" w:initials="RA2">
    <w:p w14:paraId="24D87E74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Ref. not clear</w:t>
      </w:r>
    </w:p>
  </w:comment>
  <w:comment w:id="18" w:author="RADERMACHER Ansgar 206501" w:date="2016-11-24T23:49:00Z" w:initials="RA2">
    <w:p w14:paraId="2077E642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Besides that the vendor typically provides these library for a quite large range of operating systems</w:t>
      </w:r>
    </w:p>
  </w:comment>
  <w:comment w:id="21" w:author="RADERMACHER Ansgar 206501" w:date="2016-11-24T23:50:00Z" w:initials="RA2">
    <w:p w14:paraId="32C93BB5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 xml:space="preserve">Not clear: there are a lot of compiler optimizations, but </w:t>
      </w:r>
      <w:proofErr w:type="spellStart"/>
      <w:r>
        <w:t>Asma´s</w:t>
      </w:r>
      <w:proofErr w:type="spellEnd"/>
      <w:r>
        <w:t xml:space="preserve"> work treats the case of optimizations that profit from information available on the model level.</w:t>
      </w:r>
    </w:p>
  </w:comment>
  <w:comment w:id="34" w:author="RADERMACHER Ansgar 206501" w:date="2016-11-24T23:55:00Z" w:initials="RA2">
    <w:p w14:paraId="6D045E66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Certification is a very specific activity in safety/security context</w:t>
      </w:r>
    </w:p>
  </w:comment>
  <w:comment w:id="38" w:author="RADERMACHER Ansgar 206501" w:date="2016-11-24T23:58:00Z" w:initials="RA2">
    <w:p w14:paraId="5BA6727A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That is perhaps a too strong requirement, given that PSSM is a recent spec. Weaken by saying “its basic execution semantics”.</w:t>
      </w:r>
    </w:p>
  </w:comment>
  <w:comment w:id="42" w:author="RADERMACHER Ansgar 206501" w:date="2016-11-25T00:00:00Z" w:initials="RA2">
    <w:p w14:paraId="1B82A33D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t>Too much “self-praise”?</w:t>
      </w:r>
    </w:p>
  </w:comment>
  <w:comment w:id="43" w:author="RADERMACHER Ansgar 206501" w:date="2016-11-25T00:02:00Z" w:initials="RA2">
    <w:p w14:paraId="7DBD2ABB" w14:textId="77777777" w:rsidR="00E42A86" w:rsidRDefault="00E42A86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Bad word in this context</w:t>
      </w:r>
    </w:p>
  </w:comment>
  <w:comment w:id="46" w:author="RADERMACHER Ansgar 206501" w:date="2016-11-25T11:11:00Z" w:initials="RA2">
    <w:p w14:paraId="0C392A53" w14:textId="3C0D141F" w:rsidR="00E42A86" w:rsidRDefault="00E42A86">
      <w:pPr>
        <w:pStyle w:val="Commentaire"/>
      </w:pPr>
      <w:r>
        <w:rPr>
          <w:rStyle w:val="Marquedecommentaire"/>
        </w:rPr>
        <w:annotationRef/>
      </w:r>
      <w:r>
        <w:t>I´d rather remove the “since …” or argue that a UML Class can own ports (because the transform</w:t>
      </w:r>
      <w:r w:rsidR="00744DFF">
        <w:t>ation into a class is happening only since languages like Java or C++ do not support component-based concepts natively)</w:t>
      </w:r>
    </w:p>
  </w:comment>
  <w:comment w:id="53" w:author="RADERMACHER Ansgar 206501" w:date="2016-11-25T11:18:00Z" w:initials="RA2">
    <w:p w14:paraId="3A7E194B" w14:textId="155146F8" w:rsidR="00744DFF" w:rsidRDefault="00744DFF">
      <w:pPr>
        <w:pStyle w:val="Commentaire"/>
      </w:pPr>
      <w:r>
        <w:rPr>
          <w:rStyle w:val="Marquedecommentaire"/>
        </w:rPr>
        <w:annotationRef/>
      </w:r>
      <w:r>
        <w:t>Can we say that a state accepts an event? I</w:t>
      </w:r>
      <w:r w:rsidR="00C94CB9">
        <w:t>sn´t it rather the transition? I proposed a change.</w:t>
      </w:r>
    </w:p>
  </w:comment>
  <w:comment w:id="62" w:author="RADERMACHER Ansgar 206501" w:date="2016-11-25T11:24:00Z" w:initials="RA2">
    <w:p w14:paraId="650D3A4E" w14:textId="30E753A5" w:rsidR="00C94CB9" w:rsidRDefault="00C94CB9">
      <w:pPr>
        <w:pStyle w:val="Commentaire"/>
      </w:pPr>
      <w:r>
        <w:rPr>
          <w:rStyle w:val="Marquedecommentaire"/>
        </w:rPr>
        <w:annotationRef/>
      </w:r>
      <w:r>
        <w:t>Don´t know, if needed/important. Remove?</w:t>
      </w:r>
    </w:p>
  </w:comment>
  <w:comment w:id="73" w:author="RADERMACHER Ansgar 206501" w:date="2016-11-25T13:22:00Z" w:initials="RA2">
    <w:p w14:paraId="0453A26B" w14:textId="31AC1E53" w:rsidR="00E62376" w:rsidRDefault="00E62376">
      <w:pPr>
        <w:pStyle w:val="Commentaire"/>
      </w:pPr>
      <w:r>
        <w:rPr>
          <w:rStyle w:val="Marquedecommentaire"/>
        </w:rPr>
        <w:annotationRef/>
      </w:r>
      <w:r w:rsidR="00943F81">
        <w:t>You just wrote it is in the list of deferred events. (</w:t>
      </w:r>
      <w:proofErr w:type="gramStart"/>
      <w:r w:rsidR="00943F81">
        <w:t>ok</w:t>
      </w:r>
      <w:proofErr w:type="gramEnd"/>
      <w:r w:rsidR="00943F81">
        <w:t>, probably queue != list, but still confusing</w:t>
      </w:r>
    </w:p>
  </w:comment>
  <w:comment w:id="74" w:author="RADERMACHER Ansgar 206501" w:date="2016-11-25T13:39:00Z" w:initials="RA2">
    <w:p w14:paraId="33141C49" w14:textId="6E5F9860" w:rsidR="00943F81" w:rsidRDefault="00943F81">
      <w:pPr>
        <w:pStyle w:val="Commentaire"/>
      </w:pPr>
      <w:r>
        <w:rPr>
          <w:rStyle w:val="Marquedecommentaire"/>
        </w:rPr>
        <w:annotationRef/>
      </w:r>
      <w:r>
        <w:t>As already said, be careful with the “strong claims”</w:t>
      </w:r>
    </w:p>
  </w:comment>
  <w:comment w:id="77" w:author="RADERMACHER Ansgar 206501" w:date="2016-11-25T13:41:00Z" w:initials="RA2">
    <w:p w14:paraId="23B28A01" w14:textId="264EBF90" w:rsidR="00C50105" w:rsidRDefault="00C50105">
      <w:pPr>
        <w:pStyle w:val="Commentaire"/>
      </w:pPr>
      <w:r>
        <w:rPr>
          <w:rStyle w:val="Marquedecommentaire"/>
        </w:rPr>
        <w:annotationRef/>
      </w:r>
      <w:r>
        <w:t xml:space="preserve">Entry/exit points not defined. Short </w:t>
      </w:r>
      <w:proofErr w:type="spellStart"/>
      <w:r>
        <w:t>def</w:t>
      </w:r>
      <w:proofErr w:type="spellEnd"/>
      <w:r>
        <w:t xml:space="preserve"> and or remark on possible impact (rather non-impact in reality)</w:t>
      </w:r>
    </w:p>
  </w:comment>
  <w:comment w:id="80" w:author="RADERMACHER Ansgar 206501" w:date="2016-11-25T13:42:00Z" w:initials="RA2">
    <w:p w14:paraId="31FD772E" w14:textId="08CFAE5D" w:rsidR="00C50105" w:rsidRDefault="00C50105">
      <w:pPr>
        <w:pStyle w:val="Commentaire"/>
      </w:pPr>
      <w:r>
        <w:rPr>
          <w:rStyle w:val="Marquedecommentaire"/>
        </w:rPr>
        <w:annotationRef/>
      </w:r>
      <w:proofErr w:type="gramStart"/>
      <w:r>
        <w:t>validating</w:t>
      </w:r>
      <w:proofErr w:type="gramEnd"/>
    </w:p>
  </w:comment>
  <w:comment w:id="81" w:author="RADERMACHER Ansgar 206501" w:date="2016-11-25T13:43:00Z" w:initials="RA2">
    <w:p w14:paraId="2260E70D" w14:textId="40E0774B" w:rsidR="00C50105" w:rsidRDefault="00C50105">
      <w:pPr>
        <w:pStyle w:val="Commentaire"/>
      </w:pPr>
      <w:r>
        <w:rPr>
          <w:rStyle w:val="Marquedecommentaire"/>
        </w:rPr>
        <w:annotationRef/>
      </w:r>
      <w:proofErr w:type="gramStart"/>
      <w:r>
        <w:t>and</w:t>
      </w:r>
      <w:proofErr w:type="gramEnd"/>
      <w:r>
        <w:t xml:space="preserve"> a sure one that it is not correct as 4 out of 66 are failing ;-)</w:t>
      </w:r>
    </w:p>
  </w:comment>
  <w:comment w:id="83" w:author="RADERMACHER Ansgar 206501" w:date="2016-11-25T13:45:00Z" w:initials="RA2">
    <w:p w14:paraId="3B5E1482" w14:textId="3610C913" w:rsidR="00C50105" w:rsidRDefault="00C50105">
      <w:pPr>
        <w:pStyle w:val="Commentaire"/>
      </w:pPr>
      <w:r>
        <w:t xml:space="preserve">As </w:t>
      </w:r>
      <w:r>
        <w:rPr>
          <w:rStyle w:val="Marquedecommentaire"/>
        </w:rPr>
        <w:annotationRef/>
      </w:r>
      <w:r>
        <w:t>discussed orally (and you have already changed). I doubt that a periodic evaluation of change expressions is useful.</w:t>
      </w:r>
    </w:p>
  </w:comment>
  <w:comment w:id="84" w:author="RADERMACHER Ansgar 206501" w:date="2016-11-25T13:44:00Z" w:initials="RA2">
    <w:p w14:paraId="76E5AC93" w14:textId="689F1E66" w:rsidR="00C50105" w:rsidRDefault="00C50105">
      <w:pPr>
        <w:pStyle w:val="Commentaire"/>
      </w:pPr>
      <w:r>
        <w:rPr>
          <w:rStyle w:val="Marquedecommentaire"/>
        </w:rPr>
        <w:annotationRef/>
      </w:r>
      <w:proofErr w:type="gramStart"/>
      <w:r>
        <w:t>off-topic</w:t>
      </w:r>
      <w:proofErr w:type="gramEnd"/>
      <w:r>
        <w:t>: would it be better to use instance configuration for that?</w:t>
      </w:r>
    </w:p>
  </w:comment>
  <w:comment w:id="85" w:author="RADERMACHER Ansgar 206501" w:date="2016-11-25T13:47:00Z" w:initials="RA2">
    <w:p w14:paraId="3CFEBE09" w14:textId="765C0CD9" w:rsidR="00C50105" w:rsidRDefault="00C50105">
      <w:pPr>
        <w:pStyle w:val="Commentaire"/>
      </w:pPr>
      <w:r>
        <w:rPr>
          <w:rStyle w:val="Marquedecommentaire"/>
        </w:rPr>
        <w:annotationRef/>
      </w:r>
      <w:r>
        <w:t xml:space="preserve">Is that a known term? Btw I guess the API is also defined by some generic runtime classes, </w:t>
      </w:r>
      <w:proofErr w:type="spellStart"/>
      <w:r>
        <w:t>no?</w:t>
      </w:r>
      <w:proofErr w:type="spellEnd"/>
    </w:p>
  </w:comment>
  <w:comment w:id="86" w:author="RADERMACHER Ansgar 206501" w:date="2016-11-25T13:48:00Z" w:initials="RA2">
    <w:p w14:paraId="4465D7E5" w14:textId="6C2F361C" w:rsidR="00C50105" w:rsidRDefault="00C50105">
      <w:pPr>
        <w:pStyle w:val="Commentaire"/>
      </w:pPr>
      <w:r>
        <w:rPr>
          <w:rStyle w:val="Marquedecommentaire"/>
        </w:rPr>
        <w:annotationRef/>
      </w:r>
      <w:r>
        <w:t>Wording: concurrency aspects are not executed</w:t>
      </w:r>
      <w:r w:rsidR="00C01B5D">
        <w:t xml:space="preserve"> but dealt with/handled</w:t>
      </w:r>
    </w:p>
  </w:comment>
  <w:comment w:id="94" w:author="RADERMACHER Ansgar 206501" w:date="2016-11-25T13:52:00Z" w:initials="RA2">
    <w:p w14:paraId="220686B0" w14:textId="04098893" w:rsidR="00C01B5D" w:rsidRDefault="00C01B5D">
      <w:pPr>
        <w:pStyle w:val="Commentaire"/>
      </w:pPr>
      <w:r>
        <w:rPr>
          <w:rStyle w:val="Marquedecommentaire"/>
        </w:rPr>
        <w:annotationRef/>
      </w:r>
      <w:r>
        <w:t>Resource risk. Possible to do everything with permanent threads?</w:t>
      </w:r>
    </w:p>
  </w:comment>
  <w:comment w:id="104" w:author="RADERMACHER Ansgar 206501" w:date="2016-11-25T14:15:00Z" w:initials="RA2">
    <w:p w14:paraId="5F46AB7A" w14:textId="24A24E23" w:rsidR="00B25EF4" w:rsidRDefault="00B25EF4">
      <w:pPr>
        <w:pStyle w:val="Commentaire"/>
      </w:pPr>
      <w:r>
        <w:rPr>
          <w:rStyle w:val="Marquedecommentaire"/>
        </w:rPr>
        <w:annotationRef/>
      </w:r>
      <w:r>
        <w:t>Not clear: API related to test-suite?</w:t>
      </w:r>
    </w:p>
  </w:comment>
  <w:comment w:id="106" w:author="RADERMACHER Ansgar 206501" w:date="2016-11-25T15:28:00Z" w:initials="RA2">
    <w:p w14:paraId="0FD3D18D" w14:textId="0B822B03" w:rsidR="00761177" w:rsidRDefault="00761177">
      <w:pPr>
        <w:pStyle w:val="Commentaire"/>
      </w:pPr>
      <w:r>
        <w:rPr>
          <w:rStyle w:val="Marquedecommentaire"/>
        </w:rPr>
        <w:annotationRef/>
      </w:r>
      <w:r>
        <w:t>Not readable (in pdf?)</w:t>
      </w:r>
    </w:p>
  </w:comment>
  <w:comment w:id="107" w:author="RADERMACHER Ansgar 206501" w:date="2016-11-25T14:40:00Z" w:initials="RA2">
    <w:p w14:paraId="2495F9BE" w14:textId="062C042A" w:rsidR="009B0BE9" w:rsidRDefault="009B0BE9">
      <w:pPr>
        <w:pStyle w:val="Commentaire"/>
      </w:pPr>
      <w:r>
        <w:rPr>
          <w:rStyle w:val="Marquedecommentaire"/>
        </w:rPr>
        <w:annotationRef/>
      </w:r>
      <w:r>
        <w:t>But we do not flatten, no? Being transformed in an entry/exit method seems a bit small…</w:t>
      </w:r>
      <w:r w:rsidR="00B046DF">
        <w:t xml:space="preserve"> (</w:t>
      </w:r>
      <w:proofErr w:type="gramStart"/>
      <w:r w:rsidR="00B046DF">
        <w:t>well</w:t>
      </w:r>
      <w:proofErr w:type="gramEnd"/>
      <w:r w:rsidR="00B046DF">
        <w:t xml:space="preserve"> in fact, a region is not really transformed into, but the methods are *added*</w:t>
      </w:r>
    </w:p>
  </w:comment>
  <w:comment w:id="108" w:author="RADERMACHER Ansgar 206501" w:date="2016-11-25T15:00:00Z" w:initials="RA2">
    <w:p w14:paraId="61A86625" w14:textId="2F3C54C5" w:rsidR="00B046DF" w:rsidRDefault="00B046DF">
      <w:pPr>
        <w:pStyle w:val="Commentaire"/>
      </w:pPr>
      <w:r>
        <w:rPr>
          <w:rStyle w:val="Marquedecommentaire"/>
        </w:rPr>
        <w:annotationRef/>
      </w:r>
      <w:r>
        <w:t>Since pseudo-code, or since you intermediate language?</w:t>
      </w:r>
    </w:p>
  </w:comment>
  <w:comment w:id="117" w:author="RADERMACHER Ansgar 206501" w:date="2016-11-25T15:23:00Z" w:initials="RA2">
    <w:p w14:paraId="582BDF76" w14:textId="5563633D" w:rsidR="00761177" w:rsidRDefault="00761177">
      <w:pPr>
        <w:pStyle w:val="Commentaire"/>
      </w:pPr>
      <w:r>
        <w:rPr>
          <w:rStyle w:val="Marquedecommentaire"/>
        </w:rPr>
        <w:annotationRef/>
      </w:r>
      <w:r>
        <w:t>Not sure whether wording is used (simply use “part of</w:t>
      </w:r>
      <w:proofErr w:type="gramStart"/>
      <w:r>
        <w:t>”  …</w:t>
      </w:r>
      <w:proofErr w:type="gramEnd"/>
      <w:r>
        <w:t>?)</w:t>
      </w:r>
    </w:p>
  </w:comment>
  <w:comment w:id="122" w:author="RADERMACHER Ansgar 206501" w:date="2016-11-25T15:25:00Z" w:initials="RA2">
    <w:p w14:paraId="78510DFB" w14:textId="21AEF244" w:rsidR="00761177" w:rsidRDefault="00761177">
      <w:pPr>
        <w:pStyle w:val="Commentaire"/>
      </w:pPr>
      <w:r>
        <w:rPr>
          <w:rStyle w:val="Marquedecommentaire"/>
        </w:rPr>
        <w:annotationRef/>
      </w:r>
      <w:r>
        <w:t>Lines don´t exit (the</w:t>
      </w:r>
      <w:r w:rsidR="00360CC4">
        <w:t>y</w:t>
      </w:r>
      <w:r>
        <w:t xml:space="preserve"> rather show code that </w:t>
      </w:r>
      <w:r w:rsidR="00360CC4">
        <w:t>contains the exit code based on spawned</w:t>
      </w:r>
      <w:r>
        <w:t xml:space="preserve"> threads)</w:t>
      </w:r>
    </w:p>
  </w:comment>
  <w:comment w:id="123" w:author="RADERMACHER Ansgar 206501" w:date="2016-11-25T15:31:00Z" w:initials="RA2">
    <w:p w14:paraId="5D31B09A" w14:textId="107DEA01" w:rsidR="00360CC4" w:rsidRDefault="00360CC4">
      <w:pPr>
        <w:pStyle w:val="Commentaire"/>
      </w:pPr>
      <w:r>
        <w:rPr>
          <w:rStyle w:val="Marquedecommentaire"/>
        </w:rPr>
        <w:annotationRef/>
      </w:r>
      <w:r>
        <w:t>Not clear what bounding means here (timewise?)</w:t>
      </w:r>
    </w:p>
  </w:comment>
  <w:comment w:id="125" w:author="RADERMACHER Ansgar 206501" w:date="2016-11-25T15:32:00Z" w:initials="RA2">
    <w:p w14:paraId="4986D5D8" w14:textId="1D5E5909" w:rsidR="00360CC4" w:rsidRDefault="00360CC4">
      <w:pPr>
        <w:pStyle w:val="Commentaire"/>
      </w:pPr>
      <w:r>
        <w:t>Phrase t</w:t>
      </w:r>
      <w:r>
        <w:rPr>
          <w:rStyle w:val="Marquedecommentaire"/>
        </w:rPr>
        <w:annotationRef/>
      </w:r>
      <w:r>
        <w:t>oo long</w:t>
      </w:r>
    </w:p>
  </w:comment>
  <w:comment w:id="129" w:author="RADERMACHER Ansgar 206501" w:date="2016-11-25T15:35:00Z" w:initials="RA2">
    <w:p w14:paraId="24CBB76E" w14:textId="72737C2A" w:rsidR="00360CC4" w:rsidRDefault="00360CC4">
      <w:pPr>
        <w:pStyle w:val="Commentaire"/>
      </w:pPr>
      <w:r>
        <w:rPr>
          <w:rStyle w:val="Marquedecommentaire"/>
        </w:rPr>
        <w:annotationRef/>
      </w:r>
      <w:r>
        <w:t>?? It´s always part of papyrus-designer.</w:t>
      </w:r>
    </w:p>
  </w:comment>
  <w:comment w:id="137" w:author="RADERMACHER Ansgar 206501" w:date="2016-11-25T15:35:00Z" w:initials="RA2">
    <w:p w14:paraId="4AF2CEEA" w14:textId="77777777" w:rsidR="00360CC4" w:rsidRDefault="00360CC4" w:rsidP="00360CC4">
      <w:pPr>
        <w:pStyle w:val="Commentaire"/>
      </w:pPr>
      <w:r>
        <w:rPr>
          <w:rStyle w:val="Marquedecommentaire"/>
        </w:rPr>
        <w:annotationRef/>
      </w:r>
      <w:r>
        <w:t>?? It´s always part of papyrus-designer.</w:t>
      </w:r>
    </w:p>
  </w:comment>
  <w:comment w:id="152" w:author="RADERMACHER Ansgar 206501" w:date="2016-11-25T15:43:00Z" w:initials="RA2">
    <w:p w14:paraId="455B801D" w14:textId="50A116D9" w:rsidR="007A042A" w:rsidRDefault="007A042A">
      <w:pPr>
        <w:pStyle w:val="Commentaire"/>
      </w:pPr>
      <w:r>
        <w:rPr>
          <w:rStyle w:val="Marquedecommentaire"/>
        </w:rPr>
        <w:annotationRef/>
      </w:r>
      <w:r>
        <w:t>Not clear at all about which “implementations” you are talking,</w:t>
      </w:r>
    </w:p>
  </w:comment>
  <w:comment w:id="161" w:author="RADERMACHER Ansgar 206501" w:date="2016-11-25T16:08:00Z" w:initials="RA2">
    <w:p w14:paraId="49C40ADA" w14:textId="5E297695" w:rsidR="00D62E89" w:rsidRDefault="00D62E89">
      <w:pPr>
        <w:pStyle w:val="Commentaire"/>
      </w:pPr>
      <w:r>
        <w:rPr>
          <w:rStyle w:val="Marquedecommentaire"/>
        </w:rPr>
        <w:annotationRef/>
      </w:r>
      <w:r>
        <w:t>Sind there are only 4, we can be precise. Does it fail for all tests that include at least one direct transition from an entry to an exit point? (</w:t>
      </w:r>
      <w:proofErr w:type="gramStart"/>
      <w:r>
        <w:t>is</w:t>
      </w:r>
      <w:proofErr w:type="gramEnd"/>
      <w:r>
        <w:t xml:space="preserve"> that a common property of the 4 failing one?)</w:t>
      </w:r>
    </w:p>
  </w:comment>
  <w:comment w:id="162" w:author="RADERMACHER Ansgar 206501" w:date="2016-11-25T16:10:00Z" w:initials="RA2">
    <w:p w14:paraId="347FB111" w14:textId="2646AF94" w:rsidR="00D62E89" w:rsidRDefault="00D62E89">
      <w:pPr>
        <w:pStyle w:val="Commentaire"/>
      </w:pPr>
      <w:r>
        <w:rPr>
          <w:rStyle w:val="Marquedecommentaire"/>
        </w:rPr>
        <w:annotationRef/>
      </w:r>
      <w:r>
        <w:t>So, the PSSM test suite tests something that does not conformant to PSSM? (</w:t>
      </w:r>
      <w:proofErr w:type="gramStart"/>
      <w:r>
        <w:t>check</w:t>
      </w:r>
      <w:proofErr w:type="gramEnd"/>
      <w:r>
        <w:t xml:space="preserve"> with Jeremy)</w:t>
      </w:r>
    </w:p>
  </w:comment>
  <w:comment w:id="170" w:author="RADERMACHER Ansgar 206501" w:date="2016-11-25T16:15:00Z" w:initials="RA2">
    <w:p w14:paraId="55A9C456" w14:textId="46FFDBC6" w:rsidR="00592A7F" w:rsidRDefault="00592A7F">
      <w:pPr>
        <w:pStyle w:val="Commentaire"/>
      </w:pPr>
      <w:r>
        <w:rPr>
          <w:rStyle w:val="Marquedecommentaire"/>
        </w:rPr>
        <w:annotationRef/>
      </w:r>
      <w:r>
        <w:t>I don´t see why that should be a problem. Unless you think that it might not work, I´d rather remove this part and focus on the manual activity-&gt;code conversion</w:t>
      </w:r>
    </w:p>
  </w:comment>
  <w:comment w:id="179" w:author="RADERMACHER Ansgar 206501" w:date="2016-11-25T16:18:00Z" w:initials="RA2">
    <w:p w14:paraId="27B96888" w14:textId="31B57578" w:rsidR="00592A7F" w:rsidRDefault="00592A7F">
      <w:pPr>
        <w:pStyle w:val="Commentaire"/>
      </w:pPr>
      <w:r>
        <w:rPr>
          <w:rStyle w:val="Marquedecommentaire"/>
        </w:rPr>
        <w:annotationRef/>
      </w:r>
      <w:r>
        <w:t>(</w:t>
      </w:r>
      <w:proofErr w:type="spellStart"/>
      <w:proofErr w:type="gramStart"/>
      <w:r>
        <w:t>wrt</w:t>
      </w:r>
      <w:proofErr w:type="spellEnd"/>
      <w:proofErr w:type="gramEnd"/>
      <w:r>
        <w:t xml:space="preserve">. RQ2) use same term for performance and memory (don´t require </w:t>
      </w:r>
      <w:r w:rsidRPr="00592A7F">
        <w:rPr>
          <w:b/>
        </w:rPr>
        <w:t>less</w:t>
      </w:r>
      <w:r>
        <w:t xml:space="preserve"> memory)</w:t>
      </w:r>
    </w:p>
  </w:comment>
  <w:comment w:id="180" w:author="RADERMACHER Ansgar 206501" w:date="2016-11-25T16:26:00Z" w:initials="RA2">
    <w:p w14:paraId="2B94FCF3" w14:textId="7020E56C" w:rsidR="00067445" w:rsidRDefault="00067445">
      <w:pPr>
        <w:pStyle w:val="Commentaire"/>
      </w:pPr>
      <w:r>
        <w:t>Very small. Performance association possible (left-to-right…), but no visual link between box and tool (but it´s difficult to show with little amount of space)</w:t>
      </w:r>
      <w:r>
        <w:rPr>
          <w:rStyle w:val="Marquedecommentaire"/>
        </w:rPr>
        <w:annotationRef/>
      </w:r>
    </w:p>
  </w:comment>
  <w:comment w:id="188" w:author="RADERMACHER Ansgar 206501" w:date="2016-11-25T16:22:00Z" w:initials="RA2">
    <w:p w14:paraId="2BD057A0" w14:textId="7A403411" w:rsidR="00592A7F" w:rsidRDefault="00592A7F">
      <w:pPr>
        <w:pStyle w:val="Commentaire"/>
      </w:pPr>
      <w:r>
        <w:rPr>
          <w:rStyle w:val="Marquedecommentaire"/>
        </w:rPr>
        <w:annotationRef/>
      </w:r>
      <w:r>
        <w:t>Misleading. I proposed new text (I don´t think, it was good to use our approach as a reference for the others, it should be the other way round, e.g. normalize with respect to an average value or leading tool)</w:t>
      </w:r>
    </w:p>
  </w:comment>
  <w:comment w:id="192" w:author="RADERMACHER Ansgar 206501" w:date="2016-11-25T16:32:00Z" w:initials="RA2">
    <w:p w14:paraId="04272B04" w14:textId="3BB514B3" w:rsidR="00067445" w:rsidRDefault="00067445">
      <w:pPr>
        <w:pStyle w:val="Commentaire"/>
      </w:pPr>
      <w:r>
        <w:t xml:space="preserve">I would separate it: for the “blue” one, our approach is the fastest, for the red one </w:t>
      </w:r>
      <w:proofErr w:type="spellStart"/>
      <w:r>
        <w:t>MSMLite</w:t>
      </w:r>
      <w:proofErr w:type="spellEnd"/>
      <w:r>
        <w:t xml:space="preserve"> is the fastest (and ours 2</w:t>
      </w:r>
      <w:r w:rsidRPr="00067445">
        <w:rPr>
          <w:vertAlign w:val="superscript"/>
        </w:rPr>
        <w:t>nd</w:t>
      </w:r>
      <w:r>
        <w:t>). In the existing text the “more efficient” is not very clear (</w:t>
      </w:r>
      <w:r w:rsidR="008A2B59">
        <w:t xml:space="preserve">compared to </w:t>
      </w:r>
      <w:r>
        <w:t>the “rest of the compared approaches) and simply not true and the composite benchmark</w:t>
      </w:r>
    </w:p>
    <w:p w14:paraId="041AD9E2" w14:textId="2D3F7EF1" w:rsidR="00067445" w:rsidRDefault="00067445">
      <w:pPr>
        <w:pStyle w:val="Commentaire"/>
      </w:pPr>
    </w:p>
  </w:comment>
  <w:comment w:id="195" w:author="RADERMACHER Ansgar 206501" w:date="2016-11-25T16:40:00Z" w:initials="RA2">
    <w:p w14:paraId="2B0771A3" w14:textId="0BAB9035" w:rsidR="008A2B59" w:rsidRDefault="008A2B59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It´s the other way round, no?  (timeout expired or no vehicle)</w:t>
      </w:r>
    </w:p>
  </w:comment>
  <w:comment w:id="197" w:author="RADERMACHER Ansgar 206501" w:date="2016-11-25T16:44:00Z" w:initials="RA2">
    <w:p w14:paraId="4FC7FB3F" w14:textId="6CB39A00" w:rsidR="008A2B59" w:rsidRDefault="008A2B59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Easier to say that there is also a minimal time in the first condition?</w:t>
      </w:r>
    </w:p>
  </w:comment>
  <w:comment w:id="199" w:author="RADERMACHER Ansgar 206501" w:date="2016-11-25T16:45:00Z" w:initials="RA2">
    <w:p w14:paraId="4127D834" w14:textId="5E3D7853" w:rsidR="008A2B59" w:rsidRDefault="008A2B59">
      <w:pPr>
        <w:pStyle w:val="Commentaire"/>
      </w:pPr>
      <w:r>
        <w:rPr>
          <w:rStyle w:val="Marquedecommentaire"/>
        </w:rPr>
        <w:annotationRef/>
      </w:r>
      <w:r>
        <w:t>What is Yasmine?</w:t>
      </w:r>
      <w:r w:rsidR="00922D48">
        <w:t xml:space="preserve"> A UML modeler? (</w:t>
      </w:r>
      <w:proofErr w:type="gramStart"/>
      <w:r w:rsidR="00922D48">
        <w:t>remove</w:t>
      </w:r>
      <w:proofErr w:type="gramEnd"/>
      <w:r w:rsidR="00922D48">
        <w:t>, unless Y. contributes something specific)</w:t>
      </w:r>
    </w:p>
  </w:comment>
  <w:comment w:id="202" w:author="RADERMACHER Ansgar 206501" w:date="2016-11-25T16:49:00Z" w:initials="RA2">
    <w:p w14:paraId="13B0C03A" w14:textId="1EF8323D" w:rsidR="00922D48" w:rsidRDefault="00922D48">
      <w:pPr>
        <w:pStyle w:val="Commentaire"/>
      </w:pPr>
      <w:r>
        <w:rPr>
          <w:rStyle w:val="Marquedecommentaire"/>
        </w:rPr>
        <w:annotationRef/>
      </w:r>
      <w:r>
        <w:t>Evaluate and compare the two approaches: did the support of deferred and/or change events simplify the design (but also: do deferred events make it more difficult to understand how the SM behaves in the end?)</w:t>
      </w:r>
    </w:p>
  </w:comment>
  <w:comment w:id="211" w:author="RADERMACHER Ansgar 206501" w:date="2016-11-25T16:52:00Z" w:initials="RA2">
    <w:p w14:paraId="2CE6EA39" w14:textId="6E05FA9A" w:rsidR="00922D48" w:rsidRDefault="00922D48">
      <w:pPr>
        <w:pStyle w:val="Commentaire"/>
      </w:pPr>
      <w:r>
        <w:rPr>
          <w:rStyle w:val="Marquedecommentaire"/>
        </w:rPr>
        <w:annotationRef/>
      </w:r>
      <w:r>
        <w:t>In UML-RT, the SML is flattened and contains history (not sure whether join/fork is allowed)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6F7D47" w15:done="0"/>
  <w15:commentEx w15:paraId="0F25E4FD" w15:done="0"/>
  <w15:commentEx w15:paraId="3BCE695F" w15:done="0"/>
  <w15:commentEx w15:paraId="78AD2279" w15:done="0"/>
  <w15:commentEx w15:paraId="2510684E" w15:done="0"/>
  <w15:commentEx w15:paraId="017E44FE" w15:done="0"/>
  <w15:commentEx w15:paraId="642970C7" w15:done="0"/>
  <w15:commentEx w15:paraId="24D87E74" w15:done="0"/>
  <w15:commentEx w15:paraId="2077E642" w15:done="0"/>
  <w15:commentEx w15:paraId="32C93BB5" w15:done="0"/>
  <w15:commentEx w15:paraId="6D045E66" w15:done="0"/>
  <w15:commentEx w15:paraId="5BA6727A" w15:done="0"/>
  <w15:commentEx w15:paraId="1B82A33D" w15:done="0"/>
  <w15:commentEx w15:paraId="7DBD2ABB" w15:done="0"/>
  <w15:commentEx w15:paraId="0C392A53" w15:done="0"/>
  <w15:commentEx w15:paraId="3A7E194B" w15:done="0"/>
  <w15:commentEx w15:paraId="650D3A4E" w15:done="0"/>
  <w15:commentEx w15:paraId="0453A26B" w15:done="0"/>
  <w15:commentEx w15:paraId="33141C49" w15:done="0"/>
  <w15:commentEx w15:paraId="23B28A01" w15:done="0"/>
  <w15:commentEx w15:paraId="31FD772E" w15:done="0"/>
  <w15:commentEx w15:paraId="2260E70D" w15:done="0"/>
  <w15:commentEx w15:paraId="3B5E1482" w15:done="0"/>
  <w15:commentEx w15:paraId="76E5AC93" w15:done="0"/>
  <w15:commentEx w15:paraId="3CFEBE09" w15:done="0"/>
  <w15:commentEx w15:paraId="4465D7E5" w15:done="0"/>
  <w15:commentEx w15:paraId="220686B0" w15:done="0"/>
  <w15:commentEx w15:paraId="5F46AB7A" w15:done="0"/>
  <w15:commentEx w15:paraId="0FD3D18D" w15:done="0"/>
  <w15:commentEx w15:paraId="2495F9BE" w15:done="0"/>
  <w15:commentEx w15:paraId="61A86625" w15:done="0"/>
  <w15:commentEx w15:paraId="582BDF76" w15:done="0"/>
  <w15:commentEx w15:paraId="78510DFB" w15:done="0"/>
  <w15:commentEx w15:paraId="5D31B09A" w15:done="0"/>
  <w15:commentEx w15:paraId="4986D5D8" w15:done="0"/>
  <w15:commentEx w15:paraId="24CBB76E" w15:done="0"/>
  <w15:commentEx w15:paraId="4AF2CEEA" w15:done="0"/>
  <w15:commentEx w15:paraId="455B801D" w15:done="0"/>
  <w15:commentEx w15:paraId="49C40ADA" w15:done="0"/>
  <w15:commentEx w15:paraId="347FB111" w15:done="0"/>
  <w15:commentEx w15:paraId="55A9C456" w15:done="0"/>
  <w15:commentEx w15:paraId="27B96888" w15:done="0"/>
  <w15:commentEx w15:paraId="2B94FCF3" w15:done="0"/>
  <w15:commentEx w15:paraId="2BD057A0" w15:done="0"/>
  <w15:commentEx w15:paraId="041AD9E2" w15:done="0"/>
  <w15:commentEx w15:paraId="2B0771A3" w15:done="0"/>
  <w15:commentEx w15:paraId="4FC7FB3F" w15:done="0"/>
  <w15:commentEx w15:paraId="4127D834" w15:done="0"/>
  <w15:commentEx w15:paraId="13B0C03A" w15:done="0"/>
  <w15:commentEx w15:paraId="2CE6EA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76376"/>
    <w:multiLevelType w:val="hybridMultilevel"/>
    <w:tmpl w:val="DC789688"/>
    <w:lvl w:ilvl="0" w:tplc="4EE29874">
      <w:start w:val="1"/>
      <w:numFmt w:val="decimal"/>
      <w:lvlText w:val="(%1)"/>
      <w:lvlJc w:val="left"/>
      <w:pPr>
        <w:ind w:left="114" w:hanging="3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F40BFFC">
      <w:numFmt w:val="bullet"/>
      <w:lvlText w:val="•"/>
      <w:lvlJc w:val="left"/>
      <w:pPr>
        <w:ind w:left="555" w:hanging="300"/>
      </w:pPr>
      <w:rPr>
        <w:rFonts w:hint="default"/>
      </w:rPr>
    </w:lvl>
    <w:lvl w:ilvl="2" w:tplc="A9F2264E">
      <w:numFmt w:val="bullet"/>
      <w:lvlText w:val="•"/>
      <w:lvlJc w:val="left"/>
      <w:pPr>
        <w:ind w:left="991" w:hanging="300"/>
      </w:pPr>
      <w:rPr>
        <w:rFonts w:hint="default"/>
      </w:rPr>
    </w:lvl>
    <w:lvl w:ilvl="3" w:tplc="02085F3C">
      <w:numFmt w:val="bullet"/>
      <w:lvlText w:val="•"/>
      <w:lvlJc w:val="left"/>
      <w:pPr>
        <w:ind w:left="1427" w:hanging="300"/>
      </w:pPr>
      <w:rPr>
        <w:rFonts w:hint="default"/>
      </w:rPr>
    </w:lvl>
    <w:lvl w:ilvl="4" w:tplc="D74E792E">
      <w:numFmt w:val="bullet"/>
      <w:lvlText w:val="•"/>
      <w:lvlJc w:val="left"/>
      <w:pPr>
        <w:ind w:left="1863" w:hanging="300"/>
      </w:pPr>
      <w:rPr>
        <w:rFonts w:hint="default"/>
      </w:rPr>
    </w:lvl>
    <w:lvl w:ilvl="5" w:tplc="5F4097F2">
      <w:numFmt w:val="bullet"/>
      <w:lvlText w:val="•"/>
      <w:lvlJc w:val="left"/>
      <w:pPr>
        <w:ind w:left="2299" w:hanging="300"/>
      </w:pPr>
      <w:rPr>
        <w:rFonts w:hint="default"/>
      </w:rPr>
    </w:lvl>
    <w:lvl w:ilvl="6" w:tplc="94D43496">
      <w:numFmt w:val="bullet"/>
      <w:lvlText w:val="•"/>
      <w:lvlJc w:val="left"/>
      <w:pPr>
        <w:ind w:left="2735" w:hanging="300"/>
      </w:pPr>
      <w:rPr>
        <w:rFonts w:hint="default"/>
      </w:rPr>
    </w:lvl>
    <w:lvl w:ilvl="7" w:tplc="BE0EDAA2">
      <w:numFmt w:val="bullet"/>
      <w:lvlText w:val="•"/>
      <w:lvlJc w:val="left"/>
      <w:pPr>
        <w:ind w:left="3171" w:hanging="300"/>
      </w:pPr>
      <w:rPr>
        <w:rFonts w:hint="default"/>
      </w:rPr>
    </w:lvl>
    <w:lvl w:ilvl="8" w:tplc="FBF444BC">
      <w:numFmt w:val="bullet"/>
      <w:lvlText w:val="•"/>
      <w:lvlJc w:val="left"/>
      <w:pPr>
        <w:ind w:left="3607" w:hanging="300"/>
      </w:pPr>
      <w:rPr>
        <w:rFonts w:hint="default"/>
      </w:rPr>
    </w:lvl>
  </w:abstractNum>
  <w:abstractNum w:abstractNumId="1" w15:restartNumberingAfterBreak="0">
    <w:nsid w:val="1BA37A52"/>
    <w:multiLevelType w:val="hybridMultilevel"/>
    <w:tmpl w:val="C764CB1E"/>
    <w:lvl w:ilvl="0" w:tplc="DE5E3906">
      <w:start w:val="2"/>
      <w:numFmt w:val="decimal"/>
      <w:lvlText w:val="%1"/>
      <w:lvlJc w:val="left"/>
      <w:pPr>
        <w:ind w:left="269" w:hanging="118"/>
        <w:jc w:val="left"/>
      </w:pPr>
      <w:rPr>
        <w:rFonts w:ascii="Calibri" w:eastAsia="Calibri" w:hAnsi="Calibri" w:cs="Calibri" w:hint="default"/>
        <w:w w:val="103"/>
        <w:sz w:val="12"/>
        <w:szCs w:val="12"/>
      </w:rPr>
    </w:lvl>
    <w:lvl w:ilvl="1" w:tplc="2ED621AC">
      <w:numFmt w:val="bullet"/>
      <w:lvlText w:val="•"/>
      <w:lvlJc w:val="left"/>
      <w:pPr>
        <w:ind w:left="328" w:hanging="118"/>
      </w:pPr>
      <w:rPr>
        <w:rFonts w:hint="default"/>
      </w:rPr>
    </w:lvl>
    <w:lvl w:ilvl="2" w:tplc="0DC2311A">
      <w:numFmt w:val="bullet"/>
      <w:lvlText w:val="•"/>
      <w:lvlJc w:val="left"/>
      <w:pPr>
        <w:ind w:left="396" w:hanging="118"/>
      </w:pPr>
      <w:rPr>
        <w:rFonts w:hint="default"/>
      </w:rPr>
    </w:lvl>
    <w:lvl w:ilvl="3" w:tplc="3718DC54">
      <w:numFmt w:val="bullet"/>
      <w:lvlText w:val="•"/>
      <w:lvlJc w:val="left"/>
      <w:pPr>
        <w:ind w:left="464" w:hanging="118"/>
      </w:pPr>
      <w:rPr>
        <w:rFonts w:hint="default"/>
      </w:rPr>
    </w:lvl>
    <w:lvl w:ilvl="4" w:tplc="41E698A6">
      <w:numFmt w:val="bullet"/>
      <w:lvlText w:val="•"/>
      <w:lvlJc w:val="left"/>
      <w:pPr>
        <w:ind w:left="533" w:hanging="118"/>
      </w:pPr>
      <w:rPr>
        <w:rFonts w:hint="default"/>
      </w:rPr>
    </w:lvl>
    <w:lvl w:ilvl="5" w:tplc="A81488E2">
      <w:numFmt w:val="bullet"/>
      <w:lvlText w:val="•"/>
      <w:lvlJc w:val="left"/>
      <w:pPr>
        <w:ind w:left="601" w:hanging="118"/>
      </w:pPr>
      <w:rPr>
        <w:rFonts w:hint="default"/>
      </w:rPr>
    </w:lvl>
    <w:lvl w:ilvl="6" w:tplc="A78888E2">
      <w:numFmt w:val="bullet"/>
      <w:lvlText w:val="•"/>
      <w:lvlJc w:val="left"/>
      <w:pPr>
        <w:ind w:left="669" w:hanging="118"/>
      </w:pPr>
      <w:rPr>
        <w:rFonts w:hint="default"/>
      </w:rPr>
    </w:lvl>
    <w:lvl w:ilvl="7" w:tplc="CB924DF0">
      <w:numFmt w:val="bullet"/>
      <w:lvlText w:val="•"/>
      <w:lvlJc w:val="left"/>
      <w:pPr>
        <w:ind w:left="737" w:hanging="118"/>
      </w:pPr>
      <w:rPr>
        <w:rFonts w:hint="default"/>
      </w:rPr>
    </w:lvl>
    <w:lvl w:ilvl="8" w:tplc="58A6737E">
      <w:numFmt w:val="bullet"/>
      <w:lvlText w:val="•"/>
      <w:lvlJc w:val="left"/>
      <w:pPr>
        <w:ind w:left="806" w:hanging="118"/>
      </w:pPr>
      <w:rPr>
        <w:rFonts w:hint="default"/>
      </w:rPr>
    </w:lvl>
  </w:abstractNum>
  <w:abstractNum w:abstractNumId="2" w15:restartNumberingAfterBreak="0">
    <w:nsid w:val="23B0591C"/>
    <w:multiLevelType w:val="multilevel"/>
    <w:tmpl w:val="BBAA06BE"/>
    <w:lvl w:ilvl="0">
      <w:start w:val="4"/>
      <w:numFmt w:val="decimal"/>
      <w:lvlText w:val="%1"/>
      <w:lvlJc w:val="left"/>
      <w:pPr>
        <w:ind w:left="413" w:hanging="3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3" w:hanging="3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2">
      <w:numFmt w:val="bullet"/>
      <w:lvlText w:val="•"/>
      <w:lvlJc w:val="left"/>
      <w:pPr>
        <w:ind w:left="412" w:hanging="200"/>
      </w:pPr>
      <w:rPr>
        <w:rFonts w:ascii="Meiryo" w:eastAsia="Meiryo" w:hAnsi="Meiryo" w:cs="Meiryo" w:hint="default"/>
        <w:i/>
        <w:w w:val="93"/>
        <w:sz w:val="20"/>
        <w:szCs w:val="20"/>
      </w:rPr>
    </w:lvl>
    <w:lvl w:ilvl="3">
      <w:numFmt w:val="bullet"/>
      <w:lvlText w:val="•"/>
      <w:lvlJc w:val="left"/>
      <w:pPr>
        <w:ind w:left="1603" w:hanging="200"/>
      </w:pPr>
      <w:rPr>
        <w:rFonts w:hint="default"/>
      </w:rPr>
    </w:lvl>
    <w:lvl w:ilvl="4">
      <w:numFmt w:val="bullet"/>
      <w:lvlText w:val="•"/>
      <w:lvlJc w:val="left"/>
      <w:pPr>
        <w:ind w:left="1998" w:hanging="200"/>
      </w:pPr>
      <w:rPr>
        <w:rFonts w:hint="default"/>
      </w:rPr>
    </w:lvl>
    <w:lvl w:ilvl="5">
      <w:numFmt w:val="bullet"/>
      <w:lvlText w:val="•"/>
      <w:lvlJc w:val="left"/>
      <w:pPr>
        <w:ind w:left="2393" w:hanging="200"/>
      </w:pPr>
      <w:rPr>
        <w:rFonts w:hint="default"/>
      </w:rPr>
    </w:lvl>
    <w:lvl w:ilvl="6">
      <w:numFmt w:val="bullet"/>
      <w:lvlText w:val="•"/>
      <w:lvlJc w:val="left"/>
      <w:pPr>
        <w:ind w:left="2787" w:hanging="200"/>
      </w:pPr>
      <w:rPr>
        <w:rFonts w:hint="default"/>
      </w:rPr>
    </w:lvl>
    <w:lvl w:ilvl="7">
      <w:numFmt w:val="bullet"/>
      <w:lvlText w:val="•"/>
      <w:lvlJc w:val="left"/>
      <w:pPr>
        <w:ind w:left="3182" w:hanging="200"/>
      </w:pPr>
      <w:rPr>
        <w:rFonts w:hint="default"/>
      </w:rPr>
    </w:lvl>
    <w:lvl w:ilvl="8">
      <w:numFmt w:val="bullet"/>
      <w:lvlText w:val="•"/>
      <w:lvlJc w:val="left"/>
      <w:pPr>
        <w:ind w:left="3577" w:hanging="200"/>
      </w:pPr>
      <w:rPr>
        <w:rFonts w:hint="default"/>
      </w:rPr>
    </w:lvl>
  </w:abstractNum>
  <w:abstractNum w:abstractNumId="3" w15:restartNumberingAfterBreak="0">
    <w:nsid w:val="26FB17E6"/>
    <w:multiLevelType w:val="hybridMultilevel"/>
    <w:tmpl w:val="02C6C412"/>
    <w:lvl w:ilvl="0" w:tplc="9AF8C8B6">
      <w:start w:val="2"/>
      <w:numFmt w:val="lowerLetter"/>
      <w:lvlText w:val="(%1)"/>
      <w:lvlJc w:val="left"/>
      <w:pPr>
        <w:ind w:left="114" w:hanging="28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C2CB028">
      <w:start w:val="13"/>
      <w:numFmt w:val="upperLetter"/>
      <w:lvlText w:val="%2."/>
      <w:lvlJc w:val="left"/>
      <w:pPr>
        <w:ind w:left="512" w:hanging="27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61B604CA">
      <w:start w:val="1"/>
      <w:numFmt w:val="decimal"/>
      <w:lvlText w:val="%3."/>
      <w:lvlJc w:val="left"/>
      <w:pPr>
        <w:ind w:left="762" w:hanging="25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F5BA8D2C">
      <w:numFmt w:val="bullet"/>
      <w:lvlText w:val="•"/>
      <w:lvlJc w:val="left"/>
      <w:pPr>
        <w:ind w:left="622" w:hanging="251"/>
      </w:pPr>
      <w:rPr>
        <w:rFonts w:hint="default"/>
      </w:rPr>
    </w:lvl>
    <w:lvl w:ilvl="4" w:tplc="372C1D6C">
      <w:numFmt w:val="bullet"/>
      <w:lvlText w:val="•"/>
      <w:lvlJc w:val="left"/>
      <w:pPr>
        <w:ind w:left="485" w:hanging="251"/>
      </w:pPr>
      <w:rPr>
        <w:rFonts w:hint="default"/>
      </w:rPr>
    </w:lvl>
    <w:lvl w:ilvl="5" w:tplc="FEC8FAE2">
      <w:numFmt w:val="bullet"/>
      <w:lvlText w:val="•"/>
      <w:lvlJc w:val="left"/>
      <w:pPr>
        <w:ind w:left="347" w:hanging="251"/>
      </w:pPr>
      <w:rPr>
        <w:rFonts w:hint="default"/>
      </w:rPr>
    </w:lvl>
    <w:lvl w:ilvl="6" w:tplc="3C8A0914">
      <w:numFmt w:val="bullet"/>
      <w:lvlText w:val="•"/>
      <w:lvlJc w:val="left"/>
      <w:pPr>
        <w:ind w:left="210" w:hanging="251"/>
      </w:pPr>
      <w:rPr>
        <w:rFonts w:hint="default"/>
      </w:rPr>
    </w:lvl>
    <w:lvl w:ilvl="7" w:tplc="8520BA72">
      <w:numFmt w:val="bullet"/>
      <w:lvlText w:val="•"/>
      <w:lvlJc w:val="left"/>
      <w:pPr>
        <w:ind w:left="72" w:hanging="251"/>
      </w:pPr>
      <w:rPr>
        <w:rFonts w:hint="default"/>
      </w:rPr>
    </w:lvl>
    <w:lvl w:ilvl="8" w:tplc="3A44C2A4">
      <w:numFmt w:val="bullet"/>
      <w:lvlText w:val="•"/>
      <w:lvlJc w:val="left"/>
      <w:pPr>
        <w:ind w:left="-65" w:hanging="251"/>
      </w:pPr>
      <w:rPr>
        <w:rFonts w:hint="default"/>
      </w:rPr>
    </w:lvl>
  </w:abstractNum>
  <w:abstractNum w:abstractNumId="4" w15:restartNumberingAfterBreak="0">
    <w:nsid w:val="38572071"/>
    <w:multiLevelType w:val="multilevel"/>
    <w:tmpl w:val="08BA3CC0"/>
    <w:lvl w:ilvl="0">
      <w:start w:val="5"/>
      <w:numFmt w:val="decimal"/>
      <w:lvlText w:val="%1"/>
      <w:lvlJc w:val="left"/>
      <w:pPr>
        <w:ind w:left="413" w:hanging="3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3" w:hanging="30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231" w:hanging="300"/>
      </w:pPr>
      <w:rPr>
        <w:rFonts w:hint="default"/>
      </w:rPr>
    </w:lvl>
    <w:lvl w:ilvl="3">
      <w:numFmt w:val="bullet"/>
      <w:lvlText w:val="•"/>
      <w:lvlJc w:val="left"/>
      <w:pPr>
        <w:ind w:left="1637" w:hanging="300"/>
      </w:pPr>
      <w:rPr>
        <w:rFonts w:hint="default"/>
      </w:rPr>
    </w:lvl>
    <w:lvl w:ilvl="4">
      <w:numFmt w:val="bullet"/>
      <w:lvlText w:val="•"/>
      <w:lvlJc w:val="left"/>
      <w:pPr>
        <w:ind w:left="2043" w:hanging="300"/>
      </w:pPr>
      <w:rPr>
        <w:rFonts w:hint="default"/>
      </w:rPr>
    </w:lvl>
    <w:lvl w:ilvl="5">
      <w:numFmt w:val="bullet"/>
      <w:lvlText w:val="•"/>
      <w:lvlJc w:val="left"/>
      <w:pPr>
        <w:ind w:left="2449" w:hanging="300"/>
      </w:pPr>
      <w:rPr>
        <w:rFonts w:hint="default"/>
      </w:rPr>
    </w:lvl>
    <w:lvl w:ilvl="6">
      <w:numFmt w:val="bullet"/>
      <w:lvlText w:val="•"/>
      <w:lvlJc w:val="left"/>
      <w:pPr>
        <w:ind w:left="2855" w:hanging="300"/>
      </w:pPr>
      <w:rPr>
        <w:rFonts w:hint="default"/>
      </w:rPr>
    </w:lvl>
    <w:lvl w:ilvl="7">
      <w:numFmt w:val="bullet"/>
      <w:lvlText w:val="•"/>
      <w:lvlJc w:val="left"/>
      <w:pPr>
        <w:ind w:left="3261" w:hanging="300"/>
      </w:pPr>
      <w:rPr>
        <w:rFonts w:hint="default"/>
      </w:rPr>
    </w:lvl>
    <w:lvl w:ilvl="8">
      <w:numFmt w:val="bullet"/>
      <w:lvlText w:val="•"/>
      <w:lvlJc w:val="left"/>
      <w:pPr>
        <w:ind w:left="3667" w:hanging="300"/>
      </w:pPr>
      <w:rPr>
        <w:rFonts w:hint="default"/>
      </w:rPr>
    </w:lvl>
  </w:abstractNum>
  <w:abstractNum w:abstractNumId="5" w15:restartNumberingAfterBreak="0">
    <w:nsid w:val="541A3CDF"/>
    <w:multiLevelType w:val="multilevel"/>
    <w:tmpl w:val="04625EB0"/>
    <w:lvl w:ilvl="0">
      <w:start w:val="6"/>
      <w:numFmt w:val="decimal"/>
      <w:lvlText w:val="%1"/>
      <w:lvlJc w:val="left"/>
      <w:pPr>
        <w:ind w:left="652" w:hanging="3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2" w:hanging="30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</w:rPr>
    </w:lvl>
    <w:lvl w:ilvl="2">
      <w:numFmt w:val="bullet"/>
      <w:lvlText w:val="•"/>
      <w:lvlJc w:val="left"/>
      <w:pPr>
        <w:ind w:left="1401" w:hanging="300"/>
      </w:pPr>
      <w:rPr>
        <w:rFonts w:hint="default"/>
      </w:rPr>
    </w:lvl>
    <w:lvl w:ilvl="3">
      <w:numFmt w:val="bullet"/>
      <w:lvlText w:val="•"/>
      <w:lvlJc w:val="left"/>
      <w:pPr>
        <w:ind w:left="1771" w:hanging="300"/>
      </w:pPr>
      <w:rPr>
        <w:rFonts w:hint="default"/>
      </w:rPr>
    </w:lvl>
    <w:lvl w:ilvl="4">
      <w:numFmt w:val="bullet"/>
      <w:lvlText w:val="•"/>
      <w:lvlJc w:val="left"/>
      <w:pPr>
        <w:ind w:left="2142" w:hanging="300"/>
      </w:pPr>
      <w:rPr>
        <w:rFonts w:hint="default"/>
      </w:rPr>
    </w:lvl>
    <w:lvl w:ilvl="5">
      <w:numFmt w:val="bullet"/>
      <w:lvlText w:val="•"/>
      <w:lvlJc w:val="left"/>
      <w:pPr>
        <w:ind w:left="2513" w:hanging="300"/>
      </w:pPr>
      <w:rPr>
        <w:rFonts w:hint="default"/>
      </w:rPr>
    </w:lvl>
    <w:lvl w:ilvl="6">
      <w:numFmt w:val="bullet"/>
      <w:lvlText w:val="•"/>
      <w:lvlJc w:val="left"/>
      <w:pPr>
        <w:ind w:left="2883" w:hanging="300"/>
      </w:pPr>
      <w:rPr>
        <w:rFonts w:hint="default"/>
      </w:rPr>
    </w:lvl>
    <w:lvl w:ilvl="7">
      <w:numFmt w:val="bullet"/>
      <w:lvlText w:val="•"/>
      <w:lvlJc w:val="left"/>
      <w:pPr>
        <w:ind w:left="3254" w:hanging="300"/>
      </w:pPr>
      <w:rPr>
        <w:rFonts w:hint="default"/>
      </w:rPr>
    </w:lvl>
    <w:lvl w:ilvl="8">
      <w:numFmt w:val="bullet"/>
      <w:lvlText w:val="•"/>
      <w:lvlJc w:val="left"/>
      <w:pPr>
        <w:ind w:left="3625" w:hanging="3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ERMACHER Ansgar 206501">
    <w15:presenceInfo w15:providerId="AD" w15:userId="S-1-5-21-1801674531-299502267-839522115-40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72"/>
    <w:rsid w:val="000067C5"/>
    <w:rsid w:val="00067445"/>
    <w:rsid w:val="000930F6"/>
    <w:rsid w:val="00360CC4"/>
    <w:rsid w:val="00592A7F"/>
    <w:rsid w:val="005E2874"/>
    <w:rsid w:val="00744DFF"/>
    <w:rsid w:val="00761177"/>
    <w:rsid w:val="007A042A"/>
    <w:rsid w:val="008A2B59"/>
    <w:rsid w:val="008D2B72"/>
    <w:rsid w:val="0090537B"/>
    <w:rsid w:val="009114CE"/>
    <w:rsid w:val="00922D48"/>
    <w:rsid w:val="00943F81"/>
    <w:rsid w:val="009B0BE9"/>
    <w:rsid w:val="009D047C"/>
    <w:rsid w:val="00B046DF"/>
    <w:rsid w:val="00B25EF4"/>
    <w:rsid w:val="00C01B5D"/>
    <w:rsid w:val="00C50105"/>
    <w:rsid w:val="00C94CB9"/>
    <w:rsid w:val="00D62E89"/>
    <w:rsid w:val="00D90572"/>
    <w:rsid w:val="00E42A86"/>
    <w:rsid w:val="00E6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21B5"/>
  <w15:docId w15:val="{0B844ACD-AB8E-4112-BD30-21534FA2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ind w:left="114"/>
      <w:jc w:val="both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1"/>
    <w:qFormat/>
    <w:pPr>
      <w:ind w:left="413" w:hanging="299"/>
      <w:jc w:val="both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spacing w:line="229" w:lineRule="exact"/>
      <w:ind w:left="114"/>
      <w:outlineLvl w:val="2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412" w:hanging="1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9"/>
    </w:pPr>
  </w:style>
  <w:style w:type="character" w:styleId="Marquedecommentaire">
    <w:name w:val="annotation reference"/>
    <w:basedOn w:val="Policepardfaut"/>
    <w:uiPriority w:val="99"/>
    <w:semiHidden/>
    <w:unhideWhenUsed/>
    <w:rsid w:val="009114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114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114CE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114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114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14C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4C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theme" Target="theme/theme1.xm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hyperlink" Target="http://www.sparxsystems.com/products/ea/" TargetMode="External"/><Relationship Id="rId16" Type="http://schemas.openxmlformats.org/officeDocument/2006/relationships/image" Target="media/image10.png"/><Relationship Id="rId107" Type="http://schemas.openxmlformats.org/officeDocument/2006/relationships/hyperlink" Target="http://valgrind.org/docs/manual/ms-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110" Type="http://schemas.openxmlformats.org/officeDocument/2006/relationships/hyperlink" Target="http://www.boost.org/doc/libs/1" TargetMode="External"/><Relationship Id="rId115" Type="http://schemas.openxmlformats.org/officeDocument/2006/relationships/fontTable" Target="fontTable.xml"/><Relationship Id="rId5" Type="http://schemas.openxmlformats.org/officeDocument/2006/relationships/comments" Target="comment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hyperlink" Target="http://cs.swan.ac.uk/" TargetMode="External"/><Relationship Id="rId113" Type="http://schemas.openxmlformats.org/officeDocument/2006/relationships/hyperlink" Target="http://www.nomagic.com/products/magicdraw.html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hyperlink" Target="http://www.boost.org/" TargetMode="External"/><Relationship Id="rId116" Type="http://schemas.microsoft.com/office/2011/relationships/people" Target="peop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hyperlink" Target="http://www.state-machine.com/qm/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hyperlink" Target="http://boost-/" TargetMode="External"/><Relationship Id="rId114" Type="http://schemas.openxmlformats.org/officeDocument/2006/relationships/hyperlink" Target="http://yasmine.seadex.de/yasmine.html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hyperlink" Target="http://www-/" TargetMode="Externa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7532</Words>
  <Characters>42938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50370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RADERMACHER Ansgar 206501</dc:creator>
  <cp:lastModifiedBy>RADERMACHER Ansgar 206501</cp:lastModifiedBy>
  <cp:revision>5</cp:revision>
  <dcterms:created xsi:type="dcterms:W3CDTF">2016-11-25T09:38:00Z</dcterms:created>
  <dcterms:modified xsi:type="dcterms:W3CDTF">2016-11-25T15:57:00Z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2016-11-17T00:00:00Z</vt:filetime>
  </property>
  <property fmtid="{D5CDD505-2E9C-101B-9397-08002B2CF9AE}" pid="3" name="Creator">
    <vt:lpwstr>TeX</vt:lpwstr>
  </property>
  <property fmtid="{D5CDD505-2E9C-101B-9397-08002B2CF9AE}" pid="4" name="LastSaved">
    <vt:filetime>2016-11-17T00:00:00Z</vt:filetime>
  </property>
</Properties>
</file>